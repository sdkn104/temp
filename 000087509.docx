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D15E84" w14:textId="77777777" w:rsidR="004C5839" w:rsidRPr="00D90B57" w:rsidRDefault="004C5839" w:rsidP="00E964DB">
      <w:pPr>
        <w:widowControl/>
        <w:spacing w:after="180" w:line="276" w:lineRule="auto"/>
        <w:ind w:firstLine="240"/>
        <w:jc w:val="center"/>
        <w:rPr>
          <w:sz w:val="20"/>
        </w:rPr>
      </w:pPr>
      <w:r w:rsidRPr="00D90B57">
        <w:rPr>
          <w:rFonts w:ascii="ＭＳ ゴシック" w:eastAsia="ＭＳ ゴシック" w:hAnsi="ＭＳ ゴシック" w:hint="eastAsia"/>
          <w:sz w:val="24"/>
          <w:szCs w:val="26"/>
        </w:rPr>
        <w:t>モデル取引・契約書見直し検討部会</w:t>
      </w:r>
    </w:p>
    <w:p w14:paraId="6223979D" w14:textId="77777777" w:rsidR="004C5839" w:rsidRPr="00D90B57" w:rsidRDefault="004C5839" w:rsidP="00E964DB">
      <w:pPr>
        <w:widowControl/>
        <w:spacing w:after="180" w:line="276" w:lineRule="auto"/>
        <w:ind w:firstLine="240"/>
        <w:jc w:val="center"/>
        <w:rPr>
          <w:rFonts w:ascii="ＭＳ ゴシック" w:eastAsia="ＭＳ ゴシック" w:hAnsi="ＭＳ ゴシック"/>
          <w:sz w:val="24"/>
          <w:szCs w:val="26"/>
        </w:rPr>
      </w:pPr>
      <w:r w:rsidRPr="00D90B57">
        <w:rPr>
          <w:rFonts w:ascii="ＭＳ ゴシック" w:eastAsia="ＭＳ ゴシック" w:hAnsi="ＭＳ ゴシック" w:hint="eastAsia"/>
          <w:sz w:val="24"/>
          <w:szCs w:val="26"/>
        </w:rPr>
        <w:t>民法改正対応モデル契約見直し検討WG</w:t>
      </w:r>
    </w:p>
    <w:p w14:paraId="0A7C3B94" w14:textId="77777777" w:rsidR="004C5839" w:rsidRPr="00541A6E" w:rsidRDefault="004C5839" w:rsidP="004C5839">
      <w:pPr>
        <w:spacing w:after="180" w:line="360" w:lineRule="auto"/>
        <w:ind w:firstLine="210"/>
        <w:jc w:val="center"/>
        <w:rPr>
          <w:rFonts w:ascii="ＭＳ ゴシック" w:eastAsia="ＭＳ ゴシック" w:hAnsi="ＭＳ ゴシック"/>
        </w:rPr>
      </w:pPr>
    </w:p>
    <w:p w14:paraId="5B065290" w14:textId="77777777" w:rsidR="004C5839" w:rsidRPr="00541A6E" w:rsidRDefault="004C5839" w:rsidP="004C5839">
      <w:pPr>
        <w:spacing w:after="180"/>
        <w:ind w:firstLine="260"/>
        <w:jc w:val="center"/>
        <w:rPr>
          <w:rFonts w:ascii="ＭＳ ゴシック" w:eastAsia="ＭＳ ゴシック" w:hAnsi="ＭＳ ゴシック"/>
          <w:sz w:val="26"/>
          <w:szCs w:val="26"/>
        </w:rPr>
      </w:pPr>
    </w:p>
    <w:p w14:paraId="1C9A4830" w14:textId="77777777" w:rsidR="004C5839" w:rsidRPr="00541A6E" w:rsidRDefault="004C5839" w:rsidP="004C5839">
      <w:pPr>
        <w:spacing w:after="180"/>
        <w:ind w:firstLine="210"/>
        <w:jc w:val="center"/>
        <w:rPr>
          <w:rFonts w:hAnsi="MS Mincho"/>
        </w:rPr>
      </w:pPr>
    </w:p>
    <w:p w14:paraId="65D02629" w14:textId="77777777" w:rsidR="004C5839" w:rsidRPr="00D90B57" w:rsidRDefault="004C5839" w:rsidP="00E964DB">
      <w:pPr>
        <w:spacing w:after="180" w:line="276" w:lineRule="auto"/>
        <w:ind w:firstLine="240"/>
        <w:jc w:val="center"/>
        <w:rPr>
          <w:rFonts w:ascii="ＭＳ ゴシック" w:eastAsia="ＭＳ ゴシック" w:hAnsi="ＭＳ ゴシック"/>
          <w:sz w:val="24"/>
        </w:rPr>
      </w:pPr>
      <w:r w:rsidRPr="00D90B57">
        <w:rPr>
          <w:rFonts w:ascii="ＭＳ ゴシック" w:eastAsia="ＭＳ ゴシック" w:hAnsi="ＭＳ ゴシック" w:hint="eastAsia"/>
          <w:sz w:val="24"/>
        </w:rPr>
        <w:t>～情報システム・モデル取引・契約書～</w:t>
      </w:r>
    </w:p>
    <w:p w14:paraId="7D54F318" w14:textId="77777777" w:rsidR="004C5839" w:rsidRPr="00D90B57" w:rsidRDefault="004C5839" w:rsidP="00E964DB">
      <w:pPr>
        <w:spacing w:after="180" w:line="276" w:lineRule="auto"/>
        <w:ind w:firstLine="240"/>
        <w:jc w:val="center"/>
        <w:rPr>
          <w:rFonts w:ascii="ＭＳ ゴシック" w:eastAsia="ＭＳ ゴシック" w:hAnsi="ＭＳ ゴシック"/>
          <w:sz w:val="24"/>
        </w:rPr>
      </w:pPr>
      <w:r w:rsidRPr="00D90B57">
        <w:rPr>
          <w:rFonts w:ascii="ＭＳ ゴシック" w:eastAsia="ＭＳ ゴシック" w:hAnsi="ＭＳ ゴシック" w:hint="eastAsia"/>
          <w:sz w:val="24"/>
        </w:rPr>
        <w:t>（</w:t>
      </w:r>
      <w:r w:rsidRPr="00E964DB">
        <w:rPr>
          <w:rFonts w:ascii="ＭＳ ゴシック" w:eastAsia="ＭＳ ゴシック" w:hAnsi="ＭＳ ゴシック"/>
          <w:sz w:val="24"/>
        </w:rPr>
        <w:t>パッケージ、SaaS/ASP活用、保守・運用</w:t>
      </w:r>
      <w:r w:rsidRPr="00D90B57">
        <w:rPr>
          <w:rFonts w:ascii="ＭＳ ゴシック" w:eastAsia="ＭＳ ゴシック" w:hAnsi="ＭＳ ゴシック" w:hint="eastAsia"/>
          <w:sz w:val="24"/>
        </w:rPr>
        <w:t>）</w:t>
      </w:r>
    </w:p>
    <w:p w14:paraId="3EFED7C1" w14:textId="77777777" w:rsidR="004C5839" w:rsidRPr="00D90B57" w:rsidRDefault="004C5839" w:rsidP="00E964DB">
      <w:pPr>
        <w:spacing w:after="180" w:line="276" w:lineRule="auto"/>
        <w:ind w:firstLine="240"/>
        <w:jc w:val="center"/>
        <w:rPr>
          <w:rFonts w:ascii="ＭＳ ゴシック" w:eastAsia="ＭＳ ゴシック" w:hAnsi="ＭＳ ゴシック"/>
          <w:sz w:val="24"/>
        </w:rPr>
      </w:pPr>
      <w:r w:rsidRPr="00D90B57">
        <w:rPr>
          <w:rFonts w:ascii="ＭＳ ゴシック" w:eastAsia="ＭＳ ゴシック" w:hAnsi="ＭＳ ゴシック" w:hint="eastAsia"/>
          <w:sz w:val="24"/>
        </w:rPr>
        <w:t>〈</w:t>
      </w:r>
      <w:ins w:id="0" w:author="作成者">
        <w:r w:rsidR="003665D0">
          <w:rPr>
            <w:rFonts w:ascii="ＭＳ ゴシック" w:eastAsia="ＭＳ ゴシック" w:hAnsi="ＭＳ ゴシック" w:hint="eastAsia"/>
            <w:sz w:val="24"/>
          </w:rPr>
          <w:t xml:space="preserve">第二版　</w:t>
        </w:r>
      </w:ins>
      <w:del w:id="1" w:author="作成者">
        <w:r w:rsidRPr="00D90B57" w:rsidDel="002615B7">
          <w:rPr>
            <w:rFonts w:ascii="ＭＳ ゴシック" w:eastAsia="ＭＳ ゴシック" w:hAnsi="ＭＳ ゴシック" w:hint="eastAsia"/>
            <w:sz w:val="24"/>
          </w:rPr>
          <w:delText>民法改正を踏まえた</w:delText>
        </w:r>
        <w:r w:rsidR="00EF1671" w:rsidRPr="00EF1671" w:rsidDel="002615B7">
          <w:rPr>
            <w:rFonts w:ascii="ＭＳ ゴシック" w:eastAsia="ＭＳ ゴシック" w:hAnsi="ＭＳ ゴシック" w:hint="eastAsia"/>
            <w:sz w:val="24"/>
          </w:rPr>
          <w:delText>、</w:delText>
        </w:r>
      </w:del>
      <w:r w:rsidR="00EF1671" w:rsidRPr="00EF1671">
        <w:rPr>
          <w:rFonts w:ascii="ＭＳ ゴシック" w:eastAsia="ＭＳ ゴシック" w:hAnsi="ＭＳ ゴシック" w:hint="eastAsia"/>
          <w:sz w:val="24"/>
        </w:rPr>
        <w:t>追補版</w:t>
      </w:r>
      <w:del w:id="2" w:author="作成者">
        <w:r w:rsidR="00EF1671" w:rsidRPr="00EF1671" w:rsidDel="002615B7">
          <w:rPr>
            <w:rFonts w:ascii="ＭＳ ゴシック" w:eastAsia="ＭＳ ゴシック" w:hAnsi="ＭＳ ゴシック" w:hint="eastAsia"/>
            <w:sz w:val="24"/>
          </w:rPr>
          <w:delText>の</w:delText>
        </w:r>
        <w:r w:rsidR="00167AD0" w:rsidDel="002615B7">
          <w:rPr>
            <w:rFonts w:ascii="ＭＳ ゴシック" w:eastAsia="ＭＳ ゴシック" w:hAnsi="ＭＳ ゴシック" w:hint="eastAsia"/>
            <w:sz w:val="24"/>
          </w:rPr>
          <w:delText>見直し</w:delText>
        </w:r>
        <w:r w:rsidRPr="00D90B57" w:rsidDel="002615B7">
          <w:rPr>
            <w:rFonts w:ascii="ＭＳ ゴシック" w:eastAsia="ＭＳ ゴシック" w:hAnsi="ＭＳ ゴシック" w:hint="eastAsia"/>
            <w:sz w:val="24"/>
          </w:rPr>
          <w:delText>整理</w:delText>
        </w:r>
        <w:r w:rsidR="00CC5BE0" w:rsidDel="002615B7">
          <w:rPr>
            <w:rFonts w:ascii="ＭＳ ゴシック" w:eastAsia="ＭＳ ゴシック" w:hAnsi="ＭＳ ゴシック" w:hint="eastAsia"/>
            <w:sz w:val="24"/>
          </w:rPr>
          <w:delText>反映</w:delText>
        </w:r>
        <w:r w:rsidR="00CC5BE0" w:rsidDel="003665D0">
          <w:rPr>
            <w:rFonts w:ascii="ＭＳ ゴシック" w:eastAsia="ＭＳ ゴシック" w:hAnsi="ＭＳ ゴシック" w:hint="eastAsia"/>
            <w:sz w:val="24"/>
          </w:rPr>
          <w:delText>版</w:delText>
        </w:r>
      </w:del>
      <w:r w:rsidRPr="00D90B57">
        <w:rPr>
          <w:rFonts w:ascii="ＭＳ ゴシック" w:eastAsia="ＭＳ ゴシック" w:hAnsi="ＭＳ ゴシック" w:hint="eastAsia"/>
          <w:sz w:val="24"/>
        </w:rPr>
        <w:t>〉</w:t>
      </w:r>
    </w:p>
    <w:p w14:paraId="51A7E081" w14:textId="77777777" w:rsidR="004C5839" w:rsidRPr="00D90B57" w:rsidRDefault="004C5839" w:rsidP="004C5839">
      <w:pPr>
        <w:spacing w:after="180"/>
        <w:ind w:firstLine="240"/>
        <w:jc w:val="center"/>
        <w:rPr>
          <w:rFonts w:ascii="ＭＳ ゴシック" w:eastAsia="ＭＳ ゴシック" w:hAnsi="ＭＳ ゴシック"/>
          <w:sz w:val="24"/>
        </w:rPr>
      </w:pPr>
    </w:p>
    <w:p w14:paraId="305C8317" w14:textId="77777777" w:rsidR="004C5839" w:rsidRPr="00541A6E" w:rsidRDefault="004C5839" w:rsidP="004C5839">
      <w:pPr>
        <w:spacing w:after="180"/>
        <w:ind w:firstLine="210"/>
        <w:rPr>
          <w:rFonts w:hAnsi="MS Mincho"/>
        </w:rPr>
      </w:pPr>
    </w:p>
    <w:p w14:paraId="681DD51B" w14:textId="77777777" w:rsidR="004C5839" w:rsidRPr="00541A6E" w:rsidRDefault="004C5839" w:rsidP="004C5839">
      <w:pPr>
        <w:spacing w:after="180"/>
        <w:ind w:firstLine="210"/>
        <w:rPr>
          <w:rFonts w:hAnsi="MS Mincho"/>
        </w:rPr>
      </w:pPr>
    </w:p>
    <w:p w14:paraId="5B855F26" w14:textId="77777777" w:rsidR="004C5839" w:rsidRPr="00541A6E" w:rsidRDefault="004C5839" w:rsidP="004C5839">
      <w:pPr>
        <w:spacing w:after="180"/>
        <w:ind w:firstLine="210"/>
        <w:rPr>
          <w:rFonts w:hAnsi="MS Mincho"/>
        </w:rPr>
      </w:pPr>
    </w:p>
    <w:p w14:paraId="26A015B0" w14:textId="77777777" w:rsidR="004C5839" w:rsidRPr="00541A6E" w:rsidRDefault="004C5839" w:rsidP="004C5839">
      <w:pPr>
        <w:spacing w:after="180"/>
        <w:ind w:firstLine="210"/>
        <w:rPr>
          <w:rFonts w:hAnsi="MS Mincho"/>
        </w:rPr>
      </w:pPr>
    </w:p>
    <w:p w14:paraId="666CD574" w14:textId="77777777" w:rsidR="004C5839" w:rsidRPr="00541A6E" w:rsidRDefault="004C5839" w:rsidP="004C5839">
      <w:pPr>
        <w:spacing w:after="180"/>
        <w:ind w:firstLine="210"/>
        <w:rPr>
          <w:rFonts w:hAnsi="MS Mincho"/>
        </w:rPr>
      </w:pPr>
    </w:p>
    <w:p w14:paraId="7845BF25" w14:textId="77777777" w:rsidR="004C5839" w:rsidRPr="00541A6E" w:rsidRDefault="004C5839" w:rsidP="004C5839">
      <w:pPr>
        <w:spacing w:after="180"/>
        <w:ind w:firstLine="210"/>
        <w:rPr>
          <w:rFonts w:hAnsi="MS Mincho"/>
        </w:rPr>
      </w:pPr>
    </w:p>
    <w:p w14:paraId="26C2DFE2" w14:textId="77777777" w:rsidR="004C5839" w:rsidRPr="00541A6E" w:rsidRDefault="004C5839" w:rsidP="004C5839">
      <w:pPr>
        <w:spacing w:after="180"/>
        <w:ind w:firstLine="210"/>
        <w:rPr>
          <w:rFonts w:hAnsi="MS Mincho"/>
        </w:rPr>
      </w:pPr>
    </w:p>
    <w:p w14:paraId="1D13BB18" w14:textId="77777777" w:rsidR="004C5839" w:rsidRDefault="004C5839" w:rsidP="004C5839">
      <w:pPr>
        <w:spacing w:after="180"/>
        <w:ind w:firstLine="260"/>
        <w:jc w:val="center"/>
        <w:rPr>
          <w:rFonts w:ascii="ＭＳ ゴシック" w:eastAsia="ＭＳ ゴシック" w:hAnsi="ＭＳ ゴシック"/>
          <w:sz w:val="26"/>
          <w:szCs w:val="26"/>
        </w:rPr>
      </w:pPr>
      <w:r>
        <w:rPr>
          <w:rFonts w:ascii="ＭＳ ゴシック" w:eastAsia="ＭＳ ゴシック" w:hAnsi="ＭＳ ゴシック" w:hint="eastAsia"/>
          <w:sz w:val="26"/>
          <w:szCs w:val="26"/>
        </w:rPr>
        <w:t>20</w:t>
      </w:r>
      <w:ins w:id="3" w:author="作成者">
        <w:r w:rsidR="002615B7">
          <w:rPr>
            <w:rFonts w:ascii="ＭＳ ゴシック" w:eastAsia="ＭＳ ゴシック" w:hAnsi="ＭＳ ゴシック" w:hint="eastAsia"/>
            <w:sz w:val="26"/>
            <w:szCs w:val="26"/>
          </w:rPr>
          <w:t>20</w:t>
        </w:r>
      </w:ins>
      <w:del w:id="4" w:author="作成者">
        <w:r w:rsidDel="002615B7">
          <w:rPr>
            <w:rFonts w:ascii="ＭＳ ゴシック" w:eastAsia="ＭＳ ゴシック" w:hAnsi="ＭＳ ゴシック" w:hint="eastAsia"/>
            <w:sz w:val="26"/>
            <w:szCs w:val="26"/>
          </w:rPr>
          <w:delText>19</w:delText>
        </w:r>
      </w:del>
      <w:r w:rsidRPr="00541A6E">
        <w:rPr>
          <w:rFonts w:ascii="ＭＳ ゴシック" w:eastAsia="ＭＳ ゴシック" w:hAnsi="ＭＳ ゴシック" w:hint="eastAsia"/>
          <w:sz w:val="26"/>
          <w:szCs w:val="26"/>
        </w:rPr>
        <w:t>年</w:t>
      </w:r>
      <w:r>
        <w:rPr>
          <w:rFonts w:ascii="ＭＳ ゴシック" w:eastAsia="ＭＳ ゴシック" w:hAnsi="ＭＳ ゴシック" w:hint="eastAsia"/>
          <w:sz w:val="26"/>
          <w:szCs w:val="26"/>
        </w:rPr>
        <w:t>12</w:t>
      </w:r>
      <w:r w:rsidRPr="00541A6E">
        <w:rPr>
          <w:rFonts w:ascii="ＭＳ ゴシック" w:eastAsia="ＭＳ ゴシック" w:hAnsi="ＭＳ ゴシック" w:hint="eastAsia"/>
          <w:sz w:val="26"/>
          <w:szCs w:val="26"/>
        </w:rPr>
        <w:t>月</w:t>
      </w:r>
    </w:p>
    <w:p w14:paraId="18FD40F7" w14:textId="77777777" w:rsidR="004C5839" w:rsidRPr="00541A6E" w:rsidRDefault="004C5839" w:rsidP="004C5839">
      <w:pPr>
        <w:spacing w:after="180"/>
        <w:ind w:firstLine="260"/>
        <w:rPr>
          <w:rFonts w:ascii="ＭＳ ゴシック" w:eastAsia="ＭＳ ゴシック" w:hAnsi="ＭＳ ゴシック"/>
          <w:sz w:val="26"/>
          <w:szCs w:val="26"/>
        </w:rPr>
      </w:pPr>
    </w:p>
    <w:p w14:paraId="46B214E1" w14:textId="77777777" w:rsidR="004C5839" w:rsidRPr="00541A6E" w:rsidRDefault="004C5839" w:rsidP="004C5839">
      <w:pPr>
        <w:spacing w:after="180"/>
        <w:ind w:firstLine="210"/>
        <w:rPr>
          <w:rFonts w:hAnsi="MS Mincho"/>
        </w:rPr>
      </w:pPr>
    </w:p>
    <w:p w14:paraId="38D7CAB7" w14:textId="77777777" w:rsidR="004C5839" w:rsidRPr="00541A6E" w:rsidRDefault="004C5839" w:rsidP="004C5839">
      <w:pPr>
        <w:spacing w:after="180"/>
        <w:ind w:firstLine="210"/>
        <w:rPr>
          <w:rFonts w:hAnsi="MS Mincho"/>
        </w:rPr>
      </w:pPr>
    </w:p>
    <w:p w14:paraId="49889331" w14:textId="77777777" w:rsidR="004C5839" w:rsidRDefault="004C5839" w:rsidP="004C5839">
      <w:pPr>
        <w:spacing w:after="180"/>
        <w:ind w:firstLine="210"/>
        <w:rPr>
          <w:rFonts w:hAnsi="MS Mincho"/>
        </w:rPr>
      </w:pPr>
    </w:p>
    <w:p w14:paraId="178387EF" w14:textId="77777777" w:rsidR="004C5839" w:rsidRPr="00D90B57" w:rsidRDefault="004C5839" w:rsidP="004C5839">
      <w:pPr>
        <w:spacing w:after="180" w:line="360" w:lineRule="auto"/>
        <w:ind w:firstLine="240"/>
        <w:jc w:val="center"/>
        <w:rPr>
          <w:rFonts w:ascii="ＭＳ ゴシック" w:eastAsia="ＭＳ ゴシック" w:hAnsi="ＭＳ ゴシック"/>
          <w:sz w:val="24"/>
        </w:rPr>
      </w:pPr>
      <w:r w:rsidRPr="00D90B57">
        <w:rPr>
          <w:rFonts w:ascii="ＭＳ ゴシック" w:eastAsia="ＭＳ ゴシック" w:hAnsi="ＭＳ ゴシック" w:hint="eastAsia"/>
          <w:sz w:val="24"/>
        </w:rPr>
        <w:t>独立行政法人情報処理推進機構</w:t>
      </w:r>
    </w:p>
    <w:p w14:paraId="2C029A17" w14:textId="77777777" w:rsidR="00B87BA4" w:rsidRPr="004F7C0A" w:rsidRDefault="004C5839" w:rsidP="004F7C0A">
      <w:pPr>
        <w:spacing w:after="180" w:line="360" w:lineRule="auto"/>
        <w:ind w:firstLine="240"/>
        <w:jc w:val="center"/>
        <w:rPr>
          <w:rFonts w:ascii="ＭＳ ゴシック" w:eastAsia="ＭＳ ゴシック" w:hAnsi="ＭＳ ゴシック"/>
          <w:sz w:val="24"/>
          <w:szCs w:val="26"/>
        </w:rPr>
      </w:pPr>
      <w:r w:rsidRPr="00D90B57">
        <w:rPr>
          <w:rFonts w:ascii="ＭＳ ゴシック" w:eastAsia="ＭＳ ゴシック" w:hAnsi="ＭＳ ゴシック" w:hint="eastAsia"/>
          <w:sz w:val="24"/>
          <w:szCs w:val="26"/>
        </w:rPr>
        <w:t>経済産業省</w:t>
      </w:r>
    </w:p>
    <w:p w14:paraId="7ADE3C05" w14:textId="77777777" w:rsidR="00B87BA4" w:rsidRDefault="00B87BA4">
      <w:pPr>
        <w:pStyle w:val="11"/>
        <w:spacing w:after="180"/>
        <w:ind w:left="31" w:right="31" w:firstLine="220"/>
      </w:pPr>
      <w:r>
        <w:br w:type="page"/>
      </w:r>
      <w:r>
        <w:rPr>
          <w:rFonts w:hint="eastAsia"/>
        </w:rPr>
        <w:lastRenderedPageBreak/>
        <w:t>〈目　　次〉</w:t>
      </w:r>
    </w:p>
    <w:p w14:paraId="3AB17996" w14:textId="77777777" w:rsidR="00B87BA4" w:rsidRDefault="00B87BA4">
      <w:pPr>
        <w:pStyle w:val="11"/>
        <w:tabs>
          <w:tab w:val="right" w:leader="dot" w:pos="8494"/>
        </w:tabs>
        <w:spacing w:after="180"/>
        <w:ind w:firstLine="220"/>
        <w:rPr>
          <w:noProof/>
          <w:kern w:val="2"/>
          <w:sz w:val="21"/>
        </w:rPr>
      </w:pPr>
      <w:r>
        <w:fldChar w:fldCharType="begin"/>
      </w:r>
      <w:r>
        <w:instrText xml:space="preserve"> TOC \o "1-3" \h \z \u </w:instrText>
      </w:r>
      <w:r>
        <w:fldChar w:fldCharType="separate"/>
      </w:r>
      <w:hyperlink w:anchor="_Toc191953445" w:history="1">
        <w:r>
          <w:rPr>
            <w:rStyle w:val="af3"/>
            <w:rFonts w:hint="eastAsia"/>
            <w:noProof/>
          </w:rPr>
          <w:t>総論</w:t>
        </w:r>
        <w:r>
          <w:rPr>
            <w:noProof/>
            <w:webHidden/>
          </w:rPr>
          <w:tab/>
        </w:r>
        <w:r>
          <w:rPr>
            <w:noProof/>
            <w:webHidden/>
          </w:rPr>
          <w:fldChar w:fldCharType="begin"/>
        </w:r>
        <w:r>
          <w:rPr>
            <w:noProof/>
            <w:webHidden/>
          </w:rPr>
          <w:instrText xml:space="preserve"> PAGEREF _Toc191953445 \h </w:instrText>
        </w:r>
        <w:r>
          <w:rPr>
            <w:noProof/>
            <w:webHidden/>
          </w:rPr>
        </w:r>
        <w:r>
          <w:rPr>
            <w:noProof/>
            <w:webHidden/>
          </w:rPr>
          <w:fldChar w:fldCharType="separate"/>
        </w:r>
        <w:r w:rsidR="00DE5DA4">
          <w:rPr>
            <w:noProof/>
            <w:webHidden/>
          </w:rPr>
          <w:t>3</w:t>
        </w:r>
        <w:r>
          <w:rPr>
            <w:noProof/>
            <w:webHidden/>
          </w:rPr>
          <w:fldChar w:fldCharType="end"/>
        </w:r>
      </w:hyperlink>
    </w:p>
    <w:p w14:paraId="45924D61" w14:textId="77777777" w:rsidR="00B87BA4" w:rsidRDefault="00B87BA4">
      <w:pPr>
        <w:pStyle w:val="21"/>
        <w:tabs>
          <w:tab w:val="right" w:leader="dot" w:pos="8494"/>
        </w:tabs>
        <w:spacing w:after="180"/>
        <w:ind w:firstLine="220"/>
        <w:rPr>
          <w:noProof/>
          <w:kern w:val="2"/>
          <w:sz w:val="21"/>
        </w:rPr>
      </w:pPr>
      <w:hyperlink w:anchor="_Toc191953446" w:history="1">
        <w:r>
          <w:rPr>
            <w:rStyle w:val="af3"/>
            <w:rFonts w:hint="eastAsia"/>
            <w:noProof/>
          </w:rPr>
          <w:t>経緯</w:t>
        </w:r>
        <w:r>
          <w:rPr>
            <w:noProof/>
            <w:webHidden/>
          </w:rPr>
          <w:tab/>
        </w:r>
        <w:r>
          <w:rPr>
            <w:noProof/>
            <w:webHidden/>
          </w:rPr>
          <w:fldChar w:fldCharType="begin"/>
        </w:r>
        <w:r>
          <w:rPr>
            <w:noProof/>
            <w:webHidden/>
          </w:rPr>
          <w:instrText xml:space="preserve"> PAGEREF _Toc191953446 \h </w:instrText>
        </w:r>
        <w:r>
          <w:rPr>
            <w:noProof/>
            <w:webHidden/>
          </w:rPr>
        </w:r>
        <w:r>
          <w:rPr>
            <w:noProof/>
            <w:webHidden/>
          </w:rPr>
          <w:fldChar w:fldCharType="separate"/>
        </w:r>
        <w:r w:rsidR="00DE5DA4">
          <w:rPr>
            <w:noProof/>
            <w:webHidden/>
          </w:rPr>
          <w:t>3</w:t>
        </w:r>
        <w:r>
          <w:rPr>
            <w:noProof/>
            <w:webHidden/>
          </w:rPr>
          <w:fldChar w:fldCharType="end"/>
        </w:r>
      </w:hyperlink>
    </w:p>
    <w:p w14:paraId="18AF4C92" w14:textId="77777777" w:rsidR="00B87BA4" w:rsidRDefault="00B87BA4">
      <w:pPr>
        <w:pStyle w:val="21"/>
        <w:tabs>
          <w:tab w:val="right" w:leader="dot" w:pos="8494"/>
        </w:tabs>
        <w:spacing w:after="180"/>
        <w:ind w:firstLine="220"/>
        <w:rPr>
          <w:noProof/>
          <w:kern w:val="2"/>
          <w:sz w:val="21"/>
        </w:rPr>
      </w:pPr>
      <w:hyperlink w:anchor="_Toc191953447" w:history="1">
        <w:r>
          <w:rPr>
            <w:rStyle w:val="af3"/>
            <w:rFonts w:hint="eastAsia"/>
            <w:noProof/>
          </w:rPr>
          <w:t>目的</w:t>
        </w:r>
        <w:r>
          <w:rPr>
            <w:noProof/>
            <w:webHidden/>
          </w:rPr>
          <w:tab/>
        </w:r>
        <w:r>
          <w:rPr>
            <w:noProof/>
            <w:webHidden/>
          </w:rPr>
          <w:fldChar w:fldCharType="begin"/>
        </w:r>
        <w:r>
          <w:rPr>
            <w:noProof/>
            <w:webHidden/>
          </w:rPr>
          <w:instrText xml:space="preserve"> PAGEREF _Toc191953447 \h </w:instrText>
        </w:r>
        <w:r>
          <w:rPr>
            <w:noProof/>
            <w:webHidden/>
          </w:rPr>
        </w:r>
        <w:r>
          <w:rPr>
            <w:noProof/>
            <w:webHidden/>
          </w:rPr>
          <w:fldChar w:fldCharType="separate"/>
        </w:r>
        <w:r w:rsidR="00DE5DA4">
          <w:rPr>
            <w:noProof/>
            <w:webHidden/>
          </w:rPr>
          <w:t>5</w:t>
        </w:r>
        <w:r>
          <w:rPr>
            <w:noProof/>
            <w:webHidden/>
          </w:rPr>
          <w:fldChar w:fldCharType="end"/>
        </w:r>
      </w:hyperlink>
    </w:p>
    <w:p w14:paraId="181937B6" w14:textId="77777777" w:rsidR="00B87BA4" w:rsidRDefault="00B87BA4">
      <w:pPr>
        <w:pStyle w:val="21"/>
        <w:tabs>
          <w:tab w:val="right" w:leader="dot" w:pos="8494"/>
        </w:tabs>
        <w:spacing w:after="180"/>
        <w:ind w:firstLine="220"/>
        <w:rPr>
          <w:noProof/>
          <w:kern w:val="2"/>
          <w:sz w:val="21"/>
        </w:rPr>
      </w:pPr>
      <w:r>
        <w:rPr>
          <w:rStyle w:val="af3"/>
          <w:noProof/>
        </w:rPr>
        <w:fldChar w:fldCharType="begin"/>
      </w:r>
      <w:r>
        <w:rPr>
          <w:rStyle w:val="af3"/>
          <w:noProof/>
        </w:rPr>
        <w:instrText xml:space="preserve"> </w:instrText>
      </w:r>
      <w:r>
        <w:rPr>
          <w:noProof/>
        </w:rPr>
        <w:instrText>HYPERLINK \l "_Toc191953448"</w:instrText>
      </w:r>
      <w:r>
        <w:rPr>
          <w:rStyle w:val="af3"/>
          <w:noProof/>
        </w:rPr>
        <w:instrText xml:space="preserve"> </w:instrText>
      </w:r>
      <w:r>
        <w:rPr>
          <w:rStyle w:val="af3"/>
          <w:noProof/>
        </w:rPr>
      </w:r>
      <w:r>
        <w:rPr>
          <w:rStyle w:val="af3"/>
          <w:noProof/>
        </w:rPr>
        <w:fldChar w:fldCharType="separate"/>
      </w:r>
      <w:r>
        <w:rPr>
          <w:rStyle w:val="af3"/>
          <w:rFonts w:hint="eastAsia"/>
          <w:noProof/>
        </w:rPr>
        <w:t>モデル取引・契約書</w:t>
      </w:r>
      <w:ins w:id="5" w:author="作成者">
        <w:r w:rsidR="00D51FD3">
          <w:rPr>
            <w:rStyle w:val="af3"/>
            <w:rFonts w:hint="eastAsia"/>
            <w:noProof/>
          </w:rPr>
          <w:t>第二版</w:t>
        </w:r>
      </w:ins>
      <w:r>
        <w:rPr>
          <w:rStyle w:val="af3"/>
          <w:rFonts w:hint="eastAsia"/>
          <w:noProof/>
        </w:rPr>
        <w:t>追補版の全体像とポイント</w:t>
      </w:r>
      <w:r>
        <w:rPr>
          <w:noProof/>
          <w:webHidden/>
        </w:rPr>
        <w:tab/>
      </w:r>
      <w:r>
        <w:rPr>
          <w:noProof/>
          <w:webHidden/>
        </w:rPr>
        <w:fldChar w:fldCharType="begin"/>
      </w:r>
      <w:r>
        <w:rPr>
          <w:noProof/>
          <w:webHidden/>
        </w:rPr>
        <w:instrText xml:space="preserve"> PAGEREF _Toc191953448 \h </w:instrText>
      </w:r>
      <w:r>
        <w:rPr>
          <w:noProof/>
          <w:webHidden/>
        </w:rPr>
      </w:r>
      <w:r>
        <w:rPr>
          <w:noProof/>
          <w:webHidden/>
        </w:rPr>
        <w:fldChar w:fldCharType="separate"/>
      </w:r>
      <w:r w:rsidR="00DE5DA4">
        <w:rPr>
          <w:noProof/>
          <w:webHidden/>
        </w:rPr>
        <w:t>11</w:t>
      </w:r>
      <w:r>
        <w:rPr>
          <w:noProof/>
          <w:webHidden/>
        </w:rPr>
        <w:fldChar w:fldCharType="end"/>
      </w:r>
      <w:r>
        <w:rPr>
          <w:rStyle w:val="af3"/>
          <w:noProof/>
        </w:rPr>
        <w:fldChar w:fldCharType="end"/>
      </w:r>
    </w:p>
    <w:p w14:paraId="1A7AFD36" w14:textId="77777777" w:rsidR="00B87BA4" w:rsidRDefault="00B87BA4">
      <w:pPr>
        <w:pStyle w:val="21"/>
        <w:tabs>
          <w:tab w:val="right" w:leader="dot" w:pos="8494"/>
        </w:tabs>
        <w:spacing w:after="180"/>
        <w:ind w:firstLine="220"/>
        <w:rPr>
          <w:noProof/>
          <w:kern w:val="2"/>
          <w:sz w:val="21"/>
        </w:rPr>
      </w:pPr>
      <w:r>
        <w:rPr>
          <w:rStyle w:val="af3"/>
          <w:noProof/>
        </w:rPr>
        <w:fldChar w:fldCharType="begin"/>
      </w:r>
      <w:r>
        <w:rPr>
          <w:rStyle w:val="af3"/>
          <w:noProof/>
        </w:rPr>
        <w:instrText xml:space="preserve"> </w:instrText>
      </w:r>
      <w:r>
        <w:rPr>
          <w:noProof/>
        </w:rPr>
        <w:instrText>HYPERLINK \l "_Toc191953449"</w:instrText>
      </w:r>
      <w:r>
        <w:rPr>
          <w:rStyle w:val="af3"/>
          <w:noProof/>
        </w:rPr>
        <w:instrText xml:space="preserve"> </w:instrText>
      </w:r>
      <w:r>
        <w:rPr>
          <w:rStyle w:val="af3"/>
          <w:noProof/>
        </w:rPr>
      </w:r>
      <w:r>
        <w:rPr>
          <w:rStyle w:val="af3"/>
          <w:noProof/>
        </w:rPr>
        <w:fldChar w:fldCharType="separate"/>
      </w:r>
      <w:r>
        <w:rPr>
          <w:rStyle w:val="af3"/>
          <w:rFonts w:hint="eastAsia"/>
          <w:noProof/>
        </w:rPr>
        <w:t>モデル取引・契約書</w:t>
      </w:r>
      <w:ins w:id="6" w:author="作成者">
        <w:r w:rsidR="00D51FD3">
          <w:rPr>
            <w:rStyle w:val="af3"/>
            <w:rFonts w:hint="eastAsia"/>
            <w:noProof/>
          </w:rPr>
          <w:t>第二版</w:t>
        </w:r>
      </w:ins>
      <w:r>
        <w:rPr>
          <w:rStyle w:val="af3"/>
          <w:rFonts w:hint="eastAsia"/>
          <w:noProof/>
        </w:rPr>
        <w:t>追補版の主要条項の論点整理</w:t>
      </w:r>
      <w:r>
        <w:rPr>
          <w:noProof/>
          <w:webHidden/>
        </w:rPr>
        <w:tab/>
      </w:r>
      <w:r>
        <w:rPr>
          <w:noProof/>
          <w:webHidden/>
        </w:rPr>
        <w:fldChar w:fldCharType="begin"/>
      </w:r>
      <w:r>
        <w:rPr>
          <w:noProof/>
          <w:webHidden/>
        </w:rPr>
        <w:instrText xml:space="preserve"> PAGEREF _Toc191953449 \h </w:instrText>
      </w:r>
      <w:r>
        <w:rPr>
          <w:noProof/>
          <w:webHidden/>
        </w:rPr>
      </w:r>
      <w:r>
        <w:rPr>
          <w:noProof/>
          <w:webHidden/>
        </w:rPr>
        <w:fldChar w:fldCharType="separate"/>
      </w:r>
      <w:r w:rsidR="00DE5DA4">
        <w:rPr>
          <w:noProof/>
          <w:webHidden/>
        </w:rPr>
        <w:t>17</w:t>
      </w:r>
      <w:r>
        <w:rPr>
          <w:noProof/>
          <w:webHidden/>
        </w:rPr>
        <w:fldChar w:fldCharType="end"/>
      </w:r>
      <w:r>
        <w:rPr>
          <w:rStyle w:val="af3"/>
          <w:noProof/>
        </w:rPr>
        <w:fldChar w:fldCharType="end"/>
      </w:r>
    </w:p>
    <w:p w14:paraId="7B50CE04" w14:textId="77777777" w:rsidR="00B87BA4" w:rsidRDefault="00B87BA4">
      <w:pPr>
        <w:pStyle w:val="21"/>
        <w:tabs>
          <w:tab w:val="right" w:leader="dot" w:pos="8494"/>
        </w:tabs>
        <w:spacing w:after="180"/>
        <w:ind w:firstLine="220"/>
        <w:rPr>
          <w:noProof/>
          <w:kern w:val="2"/>
          <w:sz w:val="21"/>
        </w:rPr>
      </w:pPr>
      <w:r>
        <w:rPr>
          <w:rStyle w:val="af3"/>
          <w:noProof/>
        </w:rPr>
        <w:fldChar w:fldCharType="begin"/>
      </w:r>
      <w:r>
        <w:rPr>
          <w:rStyle w:val="af3"/>
          <w:noProof/>
        </w:rPr>
        <w:instrText xml:space="preserve"> </w:instrText>
      </w:r>
      <w:r>
        <w:rPr>
          <w:noProof/>
        </w:rPr>
        <w:instrText>HYPERLINK \l "_Toc191953450"</w:instrText>
      </w:r>
      <w:r>
        <w:rPr>
          <w:rStyle w:val="af3"/>
          <w:noProof/>
        </w:rPr>
        <w:instrText xml:space="preserve"> </w:instrText>
      </w:r>
      <w:r>
        <w:rPr>
          <w:rStyle w:val="af3"/>
          <w:noProof/>
        </w:rPr>
      </w:r>
      <w:r>
        <w:rPr>
          <w:rStyle w:val="af3"/>
          <w:noProof/>
        </w:rPr>
        <w:fldChar w:fldCharType="separate"/>
      </w:r>
      <w:r>
        <w:rPr>
          <w:rStyle w:val="af3"/>
          <w:rFonts w:hint="eastAsia"/>
          <w:noProof/>
        </w:rPr>
        <w:t>今後の検討課題及びモデル取引・契約書</w:t>
      </w:r>
      <w:ins w:id="7" w:author="作成者">
        <w:r w:rsidR="00D51FD3">
          <w:rPr>
            <w:rStyle w:val="af3"/>
            <w:rFonts w:hint="eastAsia"/>
            <w:noProof/>
          </w:rPr>
          <w:t>第二版</w:t>
        </w:r>
      </w:ins>
      <w:r>
        <w:rPr>
          <w:rStyle w:val="af3"/>
          <w:rFonts w:hint="eastAsia"/>
          <w:noProof/>
        </w:rPr>
        <w:t>追補版の活用について</w:t>
      </w:r>
      <w:r>
        <w:rPr>
          <w:noProof/>
          <w:webHidden/>
        </w:rPr>
        <w:tab/>
      </w:r>
      <w:r>
        <w:rPr>
          <w:noProof/>
          <w:webHidden/>
        </w:rPr>
        <w:fldChar w:fldCharType="begin"/>
      </w:r>
      <w:r>
        <w:rPr>
          <w:noProof/>
          <w:webHidden/>
        </w:rPr>
        <w:instrText xml:space="preserve"> PAGEREF _Toc191953450 \h </w:instrText>
      </w:r>
      <w:r>
        <w:rPr>
          <w:noProof/>
          <w:webHidden/>
        </w:rPr>
      </w:r>
      <w:r>
        <w:rPr>
          <w:noProof/>
          <w:webHidden/>
        </w:rPr>
        <w:fldChar w:fldCharType="separate"/>
      </w:r>
      <w:r w:rsidR="00DE5DA4">
        <w:rPr>
          <w:noProof/>
          <w:webHidden/>
        </w:rPr>
        <w:t>19</w:t>
      </w:r>
      <w:r>
        <w:rPr>
          <w:noProof/>
          <w:webHidden/>
        </w:rPr>
        <w:fldChar w:fldCharType="end"/>
      </w:r>
      <w:r>
        <w:rPr>
          <w:rStyle w:val="af3"/>
          <w:noProof/>
        </w:rPr>
        <w:fldChar w:fldCharType="end"/>
      </w:r>
    </w:p>
    <w:p w14:paraId="65FC61A4" w14:textId="77777777" w:rsidR="00B87BA4" w:rsidRDefault="00B87BA4">
      <w:pPr>
        <w:pStyle w:val="11"/>
        <w:tabs>
          <w:tab w:val="right" w:leader="dot" w:pos="8494"/>
        </w:tabs>
        <w:spacing w:after="180"/>
        <w:ind w:firstLine="220"/>
        <w:rPr>
          <w:noProof/>
          <w:kern w:val="2"/>
          <w:sz w:val="21"/>
        </w:rPr>
      </w:pPr>
      <w:hyperlink w:anchor="_Toc191953451" w:history="1">
        <w:r>
          <w:rPr>
            <w:rStyle w:val="af3"/>
            <w:rFonts w:hint="eastAsia"/>
            <w:noProof/>
          </w:rPr>
          <w:t>モデル取引・契約プロセス</w:t>
        </w:r>
        <w:r>
          <w:rPr>
            <w:noProof/>
            <w:webHidden/>
          </w:rPr>
          <w:tab/>
        </w:r>
        <w:r>
          <w:rPr>
            <w:noProof/>
            <w:webHidden/>
          </w:rPr>
          <w:fldChar w:fldCharType="begin"/>
        </w:r>
        <w:r>
          <w:rPr>
            <w:noProof/>
            <w:webHidden/>
          </w:rPr>
          <w:instrText xml:space="preserve"> PAGEREF _Toc191953451 \h </w:instrText>
        </w:r>
        <w:r>
          <w:rPr>
            <w:noProof/>
            <w:webHidden/>
          </w:rPr>
        </w:r>
        <w:r>
          <w:rPr>
            <w:noProof/>
            <w:webHidden/>
          </w:rPr>
          <w:fldChar w:fldCharType="separate"/>
        </w:r>
        <w:r w:rsidR="00DE5DA4">
          <w:rPr>
            <w:noProof/>
            <w:webHidden/>
          </w:rPr>
          <w:t>21</w:t>
        </w:r>
        <w:r>
          <w:rPr>
            <w:noProof/>
            <w:webHidden/>
          </w:rPr>
          <w:fldChar w:fldCharType="end"/>
        </w:r>
      </w:hyperlink>
    </w:p>
    <w:p w14:paraId="1E3AC9E4" w14:textId="77777777" w:rsidR="00B87BA4" w:rsidRDefault="00B87BA4">
      <w:pPr>
        <w:pStyle w:val="21"/>
        <w:tabs>
          <w:tab w:val="right" w:leader="dot" w:pos="8494"/>
        </w:tabs>
        <w:spacing w:after="180"/>
        <w:ind w:firstLine="220"/>
        <w:rPr>
          <w:noProof/>
          <w:kern w:val="2"/>
          <w:sz w:val="21"/>
        </w:rPr>
      </w:pPr>
      <w:hyperlink w:anchor="_Toc191953452" w:history="1">
        <w:r>
          <w:rPr>
            <w:rStyle w:val="af3"/>
            <w:rFonts w:hint="eastAsia"/>
            <w:noProof/>
          </w:rPr>
          <w:t>概要</w:t>
        </w:r>
        <w:r>
          <w:rPr>
            <w:noProof/>
            <w:webHidden/>
          </w:rPr>
          <w:tab/>
        </w:r>
        <w:r>
          <w:rPr>
            <w:noProof/>
            <w:webHidden/>
          </w:rPr>
          <w:fldChar w:fldCharType="begin"/>
        </w:r>
        <w:r>
          <w:rPr>
            <w:noProof/>
            <w:webHidden/>
          </w:rPr>
          <w:instrText xml:space="preserve"> PAGEREF _Toc191953452 \h </w:instrText>
        </w:r>
        <w:r>
          <w:rPr>
            <w:noProof/>
            <w:webHidden/>
          </w:rPr>
        </w:r>
        <w:r>
          <w:rPr>
            <w:noProof/>
            <w:webHidden/>
          </w:rPr>
          <w:fldChar w:fldCharType="separate"/>
        </w:r>
        <w:r w:rsidR="00DE5DA4">
          <w:rPr>
            <w:noProof/>
            <w:webHidden/>
          </w:rPr>
          <w:t>21</w:t>
        </w:r>
        <w:r>
          <w:rPr>
            <w:noProof/>
            <w:webHidden/>
          </w:rPr>
          <w:fldChar w:fldCharType="end"/>
        </w:r>
      </w:hyperlink>
    </w:p>
    <w:p w14:paraId="505FE63A" w14:textId="77777777" w:rsidR="00B87BA4" w:rsidRDefault="00B87BA4">
      <w:pPr>
        <w:pStyle w:val="21"/>
        <w:tabs>
          <w:tab w:val="right" w:leader="dot" w:pos="8494"/>
        </w:tabs>
        <w:spacing w:after="180"/>
        <w:ind w:firstLine="220"/>
        <w:rPr>
          <w:noProof/>
          <w:kern w:val="2"/>
          <w:sz w:val="21"/>
        </w:rPr>
      </w:pPr>
      <w:hyperlink w:anchor="_Toc191953453" w:history="1">
        <w:r>
          <w:rPr>
            <w:rStyle w:val="af3"/>
            <w:rFonts w:hint="eastAsia"/>
            <w:noProof/>
          </w:rPr>
          <w:t>モデル契約プロセスの全体構成</w:t>
        </w:r>
        <w:r>
          <w:rPr>
            <w:noProof/>
            <w:webHidden/>
          </w:rPr>
          <w:tab/>
        </w:r>
        <w:r>
          <w:rPr>
            <w:noProof/>
            <w:webHidden/>
          </w:rPr>
          <w:fldChar w:fldCharType="begin"/>
        </w:r>
        <w:r>
          <w:rPr>
            <w:noProof/>
            <w:webHidden/>
          </w:rPr>
          <w:instrText xml:space="preserve"> PAGEREF _Toc191953453 \h </w:instrText>
        </w:r>
        <w:r>
          <w:rPr>
            <w:noProof/>
            <w:webHidden/>
          </w:rPr>
        </w:r>
        <w:r>
          <w:rPr>
            <w:noProof/>
            <w:webHidden/>
          </w:rPr>
          <w:fldChar w:fldCharType="separate"/>
        </w:r>
        <w:r w:rsidR="00DE5DA4">
          <w:rPr>
            <w:noProof/>
            <w:webHidden/>
          </w:rPr>
          <w:t>22</w:t>
        </w:r>
        <w:r>
          <w:rPr>
            <w:noProof/>
            <w:webHidden/>
          </w:rPr>
          <w:fldChar w:fldCharType="end"/>
        </w:r>
      </w:hyperlink>
    </w:p>
    <w:p w14:paraId="0A1013F8" w14:textId="77777777" w:rsidR="00B87BA4" w:rsidRDefault="00B87BA4">
      <w:pPr>
        <w:pStyle w:val="21"/>
        <w:tabs>
          <w:tab w:val="right" w:leader="dot" w:pos="8494"/>
        </w:tabs>
        <w:spacing w:after="180"/>
        <w:ind w:firstLine="220"/>
        <w:rPr>
          <w:noProof/>
          <w:kern w:val="2"/>
          <w:sz w:val="21"/>
        </w:rPr>
      </w:pPr>
      <w:hyperlink w:anchor="_Toc191953454" w:history="1">
        <w:r>
          <w:rPr>
            <w:rStyle w:val="af3"/>
            <w:rFonts w:hint="eastAsia"/>
            <w:noProof/>
          </w:rPr>
          <w:t>共通フレーム</w:t>
        </w:r>
        <w:r w:rsidR="00135A58">
          <w:rPr>
            <w:rStyle w:val="af3"/>
            <w:noProof/>
          </w:rPr>
          <w:t>2013</w:t>
        </w:r>
        <w:r>
          <w:rPr>
            <w:rStyle w:val="af3"/>
            <w:rFonts w:hint="eastAsia"/>
            <w:noProof/>
          </w:rPr>
          <w:t>とモデル契約の関係</w:t>
        </w:r>
        <w:r>
          <w:rPr>
            <w:noProof/>
            <w:webHidden/>
          </w:rPr>
          <w:tab/>
        </w:r>
        <w:r>
          <w:rPr>
            <w:noProof/>
            <w:webHidden/>
          </w:rPr>
          <w:fldChar w:fldCharType="begin"/>
        </w:r>
        <w:r>
          <w:rPr>
            <w:noProof/>
            <w:webHidden/>
          </w:rPr>
          <w:instrText xml:space="preserve"> PAGEREF _Toc191953454 \h </w:instrText>
        </w:r>
        <w:r>
          <w:rPr>
            <w:noProof/>
            <w:webHidden/>
          </w:rPr>
        </w:r>
        <w:r>
          <w:rPr>
            <w:noProof/>
            <w:webHidden/>
          </w:rPr>
          <w:fldChar w:fldCharType="separate"/>
        </w:r>
        <w:r w:rsidR="00DE5DA4">
          <w:rPr>
            <w:noProof/>
            <w:webHidden/>
          </w:rPr>
          <w:t>30</w:t>
        </w:r>
        <w:r>
          <w:rPr>
            <w:noProof/>
            <w:webHidden/>
          </w:rPr>
          <w:fldChar w:fldCharType="end"/>
        </w:r>
      </w:hyperlink>
    </w:p>
    <w:p w14:paraId="25DABCDB" w14:textId="77777777" w:rsidR="00B87BA4" w:rsidRDefault="00B87BA4">
      <w:pPr>
        <w:pStyle w:val="11"/>
        <w:tabs>
          <w:tab w:val="right" w:leader="dot" w:pos="8494"/>
        </w:tabs>
        <w:spacing w:after="180"/>
        <w:ind w:firstLine="220"/>
        <w:rPr>
          <w:noProof/>
          <w:kern w:val="2"/>
          <w:sz w:val="21"/>
        </w:rPr>
      </w:pPr>
      <w:hyperlink w:anchor="_Toc191953455" w:history="1">
        <w:r>
          <w:rPr>
            <w:rStyle w:val="af3"/>
            <w:rFonts w:hint="eastAsia"/>
            <w:noProof/>
          </w:rPr>
          <w:t>モデル契約書・逐条解説</w:t>
        </w:r>
        <w:r>
          <w:rPr>
            <w:noProof/>
            <w:webHidden/>
          </w:rPr>
          <w:tab/>
        </w:r>
        <w:r>
          <w:rPr>
            <w:noProof/>
            <w:webHidden/>
          </w:rPr>
          <w:fldChar w:fldCharType="begin"/>
        </w:r>
        <w:r>
          <w:rPr>
            <w:noProof/>
            <w:webHidden/>
          </w:rPr>
          <w:instrText xml:space="preserve"> PAGEREF _Toc191953455 \h </w:instrText>
        </w:r>
        <w:r>
          <w:rPr>
            <w:noProof/>
            <w:webHidden/>
          </w:rPr>
        </w:r>
        <w:r>
          <w:rPr>
            <w:noProof/>
            <w:webHidden/>
          </w:rPr>
          <w:fldChar w:fldCharType="separate"/>
        </w:r>
        <w:r w:rsidR="00DE5DA4">
          <w:rPr>
            <w:noProof/>
            <w:webHidden/>
          </w:rPr>
          <w:t>41</w:t>
        </w:r>
        <w:r>
          <w:rPr>
            <w:noProof/>
            <w:webHidden/>
          </w:rPr>
          <w:fldChar w:fldCharType="end"/>
        </w:r>
      </w:hyperlink>
    </w:p>
    <w:p w14:paraId="538BD408" w14:textId="77777777" w:rsidR="00B87BA4" w:rsidRDefault="00B87BA4">
      <w:pPr>
        <w:pStyle w:val="21"/>
        <w:tabs>
          <w:tab w:val="right" w:leader="dot" w:pos="8494"/>
        </w:tabs>
        <w:spacing w:after="180"/>
        <w:ind w:firstLine="220"/>
        <w:rPr>
          <w:noProof/>
          <w:kern w:val="2"/>
          <w:sz w:val="21"/>
        </w:rPr>
      </w:pPr>
      <w:hyperlink w:anchor="_Toc191953456" w:history="1">
        <w:r>
          <w:rPr>
            <w:rStyle w:val="af3"/>
            <w:rFonts w:hint="eastAsia"/>
            <w:noProof/>
          </w:rPr>
          <w:t>パッケージソフトウェア利用コンピュータシステム構築委託契約書</w:t>
        </w:r>
        <w:r>
          <w:rPr>
            <w:noProof/>
            <w:webHidden/>
          </w:rPr>
          <w:tab/>
        </w:r>
        <w:r>
          <w:rPr>
            <w:noProof/>
            <w:webHidden/>
          </w:rPr>
          <w:fldChar w:fldCharType="begin"/>
        </w:r>
        <w:r>
          <w:rPr>
            <w:noProof/>
            <w:webHidden/>
          </w:rPr>
          <w:instrText xml:space="preserve"> PAGEREF _Toc191953456 \h </w:instrText>
        </w:r>
        <w:r>
          <w:rPr>
            <w:noProof/>
            <w:webHidden/>
          </w:rPr>
        </w:r>
        <w:r>
          <w:rPr>
            <w:noProof/>
            <w:webHidden/>
          </w:rPr>
          <w:fldChar w:fldCharType="separate"/>
        </w:r>
        <w:r w:rsidR="00DE5DA4">
          <w:rPr>
            <w:noProof/>
            <w:webHidden/>
          </w:rPr>
          <w:t>41</w:t>
        </w:r>
        <w:r>
          <w:rPr>
            <w:noProof/>
            <w:webHidden/>
          </w:rPr>
          <w:fldChar w:fldCharType="end"/>
        </w:r>
      </w:hyperlink>
    </w:p>
    <w:p w14:paraId="365212C5" w14:textId="77777777" w:rsidR="00B87BA4" w:rsidRDefault="00B87BA4">
      <w:pPr>
        <w:pStyle w:val="21"/>
        <w:tabs>
          <w:tab w:val="right" w:leader="dot" w:pos="8494"/>
        </w:tabs>
        <w:spacing w:after="180"/>
        <w:ind w:firstLine="220"/>
        <w:rPr>
          <w:noProof/>
          <w:kern w:val="2"/>
          <w:sz w:val="21"/>
        </w:rPr>
      </w:pPr>
      <w:hyperlink w:anchor="_Toc191953457" w:history="1">
        <w:r>
          <w:rPr>
            <w:rStyle w:val="af3"/>
            <w:rFonts w:hint="eastAsia"/>
            <w:noProof/>
          </w:rPr>
          <w:t>重要事項説明書</w:t>
        </w:r>
        <w:r>
          <w:rPr>
            <w:noProof/>
            <w:webHidden/>
          </w:rPr>
          <w:tab/>
        </w:r>
        <w:r>
          <w:rPr>
            <w:noProof/>
            <w:webHidden/>
          </w:rPr>
          <w:fldChar w:fldCharType="begin"/>
        </w:r>
        <w:r>
          <w:rPr>
            <w:noProof/>
            <w:webHidden/>
          </w:rPr>
          <w:instrText xml:space="preserve"> PAGEREF _Toc191953457 \h </w:instrText>
        </w:r>
        <w:r>
          <w:rPr>
            <w:noProof/>
            <w:webHidden/>
          </w:rPr>
        </w:r>
        <w:r>
          <w:rPr>
            <w:noProof/>
            <w:webHidden/>
          </w:rPr>
          <w:fldChar w:fldCharType="separate"/>
        </w:r>
        <w:r w:rsidR="00DE5DA4">
          <w:rPr>
            <w:noProof/>
            <w:webHidden/>
          </w:rPr>
          <w:t>55</w:t>
        </w:r>
        <w:r>
          <w:rPr>
            <w:noProof/>
            <w:webHidden/>
          </w:rPr>
          <w:fldChar w:fldCharType="end"/>
        </w:r>
      </w:hyperlink>
    </w:p>
    <w:p w14:paraId="05A6DD92" w14:textId="77777777" w:rsidR="00B87BA4" w:rsidRDefault="00B87BA4">
      <w:pPr>
        <w:pStyle w:val="11"/>
        <w:tabs>
          <w:tab w:val="right" w:leader="dot" w:pos="8494"/>
        </w:tabs>
        <w:spacing w:after="180"/>
        <w:ind w:firstLine="220"/>
        <w:rPr>
          <w:noProof/>
          <w:kern w:val="2"/>
          <w:sz w:val="21"/>
        </w:rPr>
      </w:pPr>
      <w:hyperlink w:anchor="_Toc191953458" w:history="1">
        <w:r>
          <w:rPr>
            <w:rStyle w:val="af3"/>
            <w:rFonts w:hint="eastAsia"/>
            <w:noProof/>
          </w:rPr>
          <w:t>ドキュメントモデル</w:t>
        </w:r>
        <w:r>
          <w:rPr>
            <w:noProof/>
            <w:webHidden/>
          </w:rPr>
          <w:tab/>
        </w:r>
        <w:r>
          <w:rPr>
            <w:noProof/>
            <w:webHidden/>
          </w:rPr>
          <w:fldChar w:fldCharType="begin"/>
        </w:r>
        <w:r>
          <w:rPr>
            <w:noProof/>
            <w:webHidden/>
          </w:rPr>
          <w:instrText xml:space="preserve"> PAGEREF _Toc191953458 \h </w:instrText>
        </w:r>
        <w:r>
          <w:rPr>
            <w:noProof/>
            <w:webHidden/>
          </w:rPr>
        </w:r>
        <w:r>
          <w:rPr>
            <w:noProof/>
            <w:webHidden/>
          </w:rPr>
          <w:fldChar w:fldCharType="separate"/>
        </w:r>
        <w:r w:rsidR="00DE5DA4">
          <w:rPr>
            <w:noProof/>
            <w:webHidden/>
          </w:rPr>
          <w:t>67</w:t>
        </w:r>
        <w:r>
          <w:rPr>
            <w:noProof/>
            <w:webHidden/>
          </w:rPr>
          <w:fldChar w:fldCharType="end"/>
        </w:r>
      </w:hyperlink>
    </w:p>
    <w:p w14:paraId="6D8EE0E2" w14:textId="77777777" w:rsidR="00B87BA4" w:rsidRDefault="00B87BA4" w:rsidP="00574709">
      <w:pPr>
        <w:pStyle w:val="30"/>
        <w:rPr>
          <w:noProof/>
          <w:kern w:val="2"/>
          <w:sz w:val="21"/>
        </w:rPr>
      </w:pPr>
      <w:hyperlink w:anchor="_Toc191953459" w:history="1">
        <w:r>
          <w:rPr>
            <w:rStyle w:val="af3"/>
            <w:rFonts w:hint="eastAsia"/>
            <w:noProof/>
          </w:rPr>
          <w:t>業務関連サンプルドキュメント</w:t>
        </w:r>
        <w:r>
          <w:rPr>
            <w:noProof/>
            <w:webHidden/>
          </w:rPr>
          <w:tab/>
        </w:r>
        <w:r>
          <w:rPr>
            <w:noProof/>
            <w:webHidden/>
          </w:rPr>
          <w:fldChar w:fldCharType="begin"/>
        </w:r>
        <w:r>
          <w:rPr>
            <w:noProof/>
            <w:webHidden/>
          </w:rPr>
          <w:instrText xml:space="preserve"> PAGEREF _Toc191953459 \h </w:instrText>
        </w:r>
        <w:r>
          <w:rPr>
            <w:noProof/>
            <w:webHidden/>
          </w:rPr>
        </w:r>
        <w:r>
          <w:rPr>
            <w:noProof/>
            <w:webHidden/>
          </w:rPr>
          <w:fldChar w:fldCharType="separate"/>
        </w:r>
        <w:r w:rsidR="00DE5DA4">
          <w:rPr>
            <w:noProof/>
            <w:webHidden/>
          </w:rPr>
          <w:t>67</w:t>
        </w:r>
        <w:r>
          <w:rPr>
            <w:noProof/>
            <w:webHidden/>
          </w:rPr>
          <w:fldChar w:fldCharType="end"/>
        </w:r>
      </w:hyperlink>
    </w:p>
    <w:p w14:paraId="1D563CCF" w14:textId="77777777" w:rsidR="00B87BA4" w:rsidRDefault="00B87BA4" w:rsidP="00574709">
      <w:pPr>
        <w:pStyle w:val="30"/>
        <w:rPr>
          <w:noProof/>
          <w:kern w:val="2"/>
          <w:sz w:val="21"/>
        </w:rPr>
      </w:pPr>
      <w:hyperlink w:anchor="_Toc191953460" w:history="1">
        <w:r>
          <w:rPr>
            <w:rStyle w:val="af3"/>
            <w:rFonts w:hint="eastAsia"/>
            <w:noProof/>
          </w:rPr>
          <w:t>チェックリスト</w:t>
        </w:r>
        <w:r>
          <w:rPr>
            <w:noProof/>
            <w:webHidden/>
          </w:rPr>
          <w:tab/>
        </w:r>
        <w:r>
          <w:rPr>
            <w:noProof/>
            <w:webHidden/>
          </w:rPr>
          <w:fldChar w:fldCharType="begin"/>
        </w:r>
        <w:r>
          <w:rPr>
            <w:noProof/>
            <w:webHidden/>
          </w:rPr>
          <w:instrText xml:space="preserve"> PAGEREF _Toc191953460 \h </w:instrText>
        </w:r>
        <w:r>
          <w:rPr>
            <w:noProof/>
            <w:webHidden/>
          </w:rPr>
        </w:r>
        <w:r>
          <w:rPr>
            <w:noProof/>
            <w:webHidden/>
          </w:rPr>
          <w:fldChar w:fldCharType="separate"/>
        </w:r>
        <w:r w:rsidR="00DE5DA4">
          <w:rPr>
            <w:noProof/>
            <w:webHidden/>
          </w:rPr>
          <w:t>68</w:t>
        </w:r>
        <w:r>
          <w:rPr>
            <w:noProof/>
            <w:webHidden/>
          </w:rPr>
          <w:fldChar w:fldCharType="end"/>
        </w:r>
      </w:hyperlink>
    </w:p>
    <w:p w14:paraId="10678AAC" w14:textId="77777777" w:rsidR="00B87BA4" w:rsidRDefault="00B87BA4">
      <w:pPr>
        <w:spacing w:after="180"/>
        <w:ind w:left="31" w:right="31" w:firstLine="210"/>
      </w:pPr>
      <w:r>
        <w:fldChar w:fldCharType="end"/>
      </w:r>
    </w:p>
    <w:p w14:paraId="6F3FA82C" w14:textId="77777777" w:rsidR="00B87BA4" w:rsidRDefault="00B87BA4">
      <w:pPr>
        <w:pStyle w:val="a5"/>
        <w:spacing w:after="180"/>
        <w:ind w:left="31" w:right="31" w:firstLine="210"/>
      </w:pPr>
    </w:p>
    <w:p w14:paraId="782388F5" w14:textId="77777777" w:rsidR="00B87BA4" w:rsidRDefault="00B87BA4" w:rsidP="00915F97">
      <w:pPr>
        <w:pStyle w:val="1"/>
      </w:pPr>
      <w:r>
        <w:br w:type="page"/>
      </w:r>
      <w:bookmarkStart w:id="8" w:name="_Toc191953445"/>
      <w:r>
        <w:rPr>
          <w:rFonts w:hint="eastAsia"/>
        </w:rPr>
        <w:lastRenderedPageBreak/>
        <w:t>総論</w:t>
      </w:r>
      <w:bookmarkEnd w:id="8"/>
    </w:p>
    <w:p w14:paraId="064A0B47" w14:textId="77777777" w:rsidR="00B87BA4" w:rsidRDefault="00B87BA4">
      <w:pPr>
        <w:pStyle w:val="20"/>
      </w:pPr>
      <w:bookmarkStart w:id="9" w:name="_Toc191953446"/>
      <w:r>
        <w:rPr>
          <w:rFonts w:hint="eastAsia"/>
        </w:rPr>
        <w:t>経緯</w:t>
      </w:r>
      <w:bookmarkEnd w:id="9"/>
    </w:p>
    <w:p w14:paraId="619F6866" w14:textId="77777777" w:rsidR="00B87BA4" w:rsidRDefault="00B87BA4">
      <w:pPr>
        <w:spacing w:after="180"/>
        <w:ind w:left="31" w:right="31" w:firstLine="210"/>
      </w:pPr>
      <w:r>
        <w:rPr>
          <w:rFonts w:hint="eastAsia"/>
        </w:rPr>
        <w:t>平成</w:t>
      </w:r>
      <w:r>
        <w:rPr>
          <w:rFonts w:hint="eastAsia"/>
        </w:rPr>
        <w:t>18</w:t>
      </w:r>
      <w:r>
        <w:rPr>
          <w:rFonts w:hint="eastAsia"/>
        </w:rPr>
        <w:t>年</w:t>
      </w:r>
      <w:r>
        <w:rPr>
          <w:rFonts w:hint="eastAsia"/>
        </w:rPr>
        <w:t>6</w:t>
      </w:r>
      <w:r>
        <w:rPr>
          <w:rFonts w:hint="eastAsia"/>
        </w:rPr>
        <w:t>月に経済産業省より「情報システムの信頼性向上</w:t>
      </w:r>
      <w:r w:rsidR="00C57933">
        <w:rPr>
          <w:rFonts w:hint="eastAsia"/>
        </w:rPr>
        <w:t>に関する</w:t>
      </w:r>
      <w:r>
        <w:rPr>
          <w:rFonts w:hint="eastAsia"/>
        </w:rPr>
        <w:t>ガイドライン」</w:t>
      </w:r>
      <w:r>
        <w:rPr>
          <w:rStyle w:val="af2"/>
        </w:rPr>
        <w:footnoteReference w:id="1"/>
      </w:r>
      <w:r>
        <w:rPr>
          <w:rFonts w:hint="eastAsia"/>
        </w:rPr>
        <w:t>（以下、「信頼性ガイドライン」という。）が公表された。信頼性ガイドラインは、我が国の情報システムの障害による社会的影響は日々、深刻化していると位置づけ、「システムの信頼性・安全性向上は喫緊の課題」との認識を示した上で、信頼性確保のためにはユーザ、ベンダの円滑な協力が必要なことから、「最大限明瞭な契約」、「契約における重要事項の明確化」、「情報システム構築の分業時の役割分担及び責任関係の明確化」の重要性を指摘した。さらに信頼性ガイドラインは、信頼性確保の実効性を担保するため、情報システムの利用者団体と情報システムの供給者団体による具体的な検討を求めた。</w:t>
      </w:r>
    </w:p>
    <w:p w14:paraId="3B750771" w14:textId="77777777" w:rsidR="00B87BA4" w:rsidRDefault="00B87BA4">
      <w:pPr>
        <w:spacing w:after="180"/>
        <w:ind w:left="31" w:right="31" w:firstLine="210"/>
      </w:pPr>
      <w:r>
        <w:rPr>
          <w:rFonts w:hint="eastAsia"/>
        </w:rPr>
        <w:t>経済産業省は信頼性ガイドラインの指摘を受けて「情報システムの信頼性向上のための取引慣行・契約に関する研究会」</w:t>
      </w:r>
      <w:r>
        <w:rPr>
          <w:rFonts w:hint="eastAsia"/>
        </w:rPr>
        <w:t>(</w:t>
      </w:r>
      <w:r>
        <w:rPr>
          <w:rFonts w:hint="eastAsia"/>
        </w:rPr>
        <w:t>以下、「本研究会」という。</w:t>
      </w:r>
      <w:r>
        <w:rPr>
          <w:rFonts w:hint="eastAsia"/>
        </w:rPr>
        <w:t>)</w:t>
      </w:r>
      <w:r>
        <w:rPr>
          <w:rFonts w:hint="eastAsia"/>
        </w:rPr>
        <w:t>を設置し、ユーザ、弁護士、有識者と各団体による検討を重ね、パブリックコメントを経て</w:t>
      </w:r>
      <w:r>
        <w:rPr>
          <w:rFonts w:hint="eastAsia"/>
        </w:rPr>
        <w:t xml:space="preserve"> </w:t>
      </w:r>
      <w:r>
        <w:rPr>
          <w:rFonts w:hint="eastAsia"/>
        </w:rPr>
        <w:t>～情報システム・モデル取引・契約書～（受託開発（一部企画を含む）、保守・運用）〈第一版〉</w:t>
      </w:r>
      <w:r>
        <w:rPr>
          <w:rStyle w:val="af2"/>
        </w:rPr>
        <w:footnoteReference w:id="2"/>
      </w:r>
      <w:r>
        <w:rPr>
          <w:rFonts w:hint="eastAsia"/>
        </w:rPr>
        <w:t>（以下、「モデル取引・契約書第一版」という。）をとりまとめ平成</w:t>
      </w:r>
      <w:r>
        <w:rPr>
          <w:rFonts w:hint="eastAsia"/>
        </w:rPr>
        <w:t>19</w:t>
      </w:r>
      <w:r>
        <w:rPr>
          <w:rFonts w:hint="eastAsia"/>
        </w:rPr>
        <w:t>年</w:t>
      </w:r>
      <w:r>
        <w:rPr>
          <w:rFonts w:hint="eastAsia"/>
        </w:rPr>
        <w:t>4</w:t>
      </w:r>
      <w:r>
        <w:rPr>
          <w:rFonts w:hint="eastAsia"/>
        </w:rPr>
        <w:t>月に公表している。</w:t>
      </w:r>
    </w:p>
    <w:p w14:paraId="13AB5398" w14:textId="77777777" w:rsidR="00B87BA4" w:rsidRDefault="00B87BA4">
      <w:pPr>
        <w:spacing w:after="180"/>
        <w:ind w:left="31" w:right="31" w:firstLine="210"/>
        <w:rPr>
          <w:ins w:id="10" w:author="作成者"/>
        </w:rPr>
      </w:pPr>
      <w:r>
        <w:rPr>
          <w:rFonts w:hint="eastAsia"/>
        </w:rPr>
        <w:t>このモデル取引・契約書第一版の特色は、「対等に交渉力のあるユーザ・ベンダ」、「重要インフラ・企業基幹システムの受託開発」を前提に、ソフトウェアの企画、開発、保守、運用をカバーし、共通フレーム</w:t>
      </w:r>
      <w:r>
        <w:rPr>
          <w:rStyle w:val="af2"/>
        </w:rPr>
        <w:footnoteReference w:id="3"/>
      </w:r>
      <w:r>
        <w:rPr>
          <w:rFonts w:hint="eastAsia"/>
        </w:rPr>
        <w:t>に準拠したユーザ、ベンダの詳細な役割分担を条文化したことにある。特に、仕様変更などにおける「口頭での合意による曖昧さ」を排除するための詳細な変更管理手続や、大幅な仕様変更に対応するための再見積規定、フェーズごとに異なるベンダの参画を想定したマルチベンダ・多段階契約などを規定した。さらに、機能要件</w:t>
      </w:r>
      <w:r>
        <w:rPr>
          <w:rStyle w:val="af2"/>
        </w:rPr>
        <w:footnoteReference w:id="4"/>
      </w:r>
      <w:r>
        <w:rPr>
          <w:rFonts w:hint="eastAsia"/>
        </w:rPr>
        <w:t>のみならず従来不明確であった非機能要件</w:t>
      </w:r>
      <w:r>
        <w:rPr>
          <w:rStyle w:val="af2"/>
        </w:rPr>
        <w:footnoteReference w:id="5"/>
      </w:r>
      <w:r>
        <w:rPr>
          <w:rFonts w:hint="eastAsia"/>
        </w:rPr>
        <w:t>の明確化を求めるとともにセキュリティに関連する条項を設け、ユーザ、ベンダ双方にとって見落としがちであった項目を条項化し、公平かつ透明性の高い合意が得られるよう工夫がなされている。</w:t>
      </w:r>
    </w:p>
    <w:p w14:paraId="2EB2A405" w14:textId="77777777" w:rsidR="00C229E8" w:rsidRDefault="00C229E8" w:rsidP="00C229E8">
      <w:pPr>
        <w:spacing w:after="180"/>
        <w:ind w:left="31" w:right="31" w:firstLine="210"/>
        <w:rPr>
          <w:ins w:id="11" w:author="作成者"/>
        </w:rPr>
      </w:pPr>
      <w:ins w:id="12" w:author="作成者">
        <w:r>
          <w:rPr>
            <w:rFonts w:hint="eastAsia"/>
          </w:rPr>
          <w:lastRenderedPageBreak/>
          <w:t>その後、経済産業省は、平成</w:t>
        </w:r>
        <w:r>
          <w:rPr>
            <w:rFonts w:hint="eastAsia"/>
          </w:rPr>
          <w:t>30</w:t>
        </w:r>
        <w:r>
          <w:rPr>
            <w:rFonts w:hint="eastAsia"/>
          </w:rPr>
          <w:t>年</w:t>
        </w:r>
        <w:r>
          <w:rPr>
            <w:rFonts w:hint="eastAsia"/>
          </w:rPr>
          <w:t>9</w:t>
        </w:r>
        <w:r>
          <w:rPr>
            <w:rFonts w:hint="eastAsia"/>
          </w:rPr>
          <w:t>月</w:t>
        </w:r>
        <w:r>
          <w:rPr>
            <w:rFonts w:hint="eastAsia"/>
          </w:rPr>
          <w:t>7</w:t>
        </w:r>
        <w:r>
          <w:rPr>
            <w:rFonts w:hint="eastAsia"/>
          </w:rPr>
          <w:t>日に「</w:t>
        </w:r>
        <w:r>
          <w:rPr>
            <w:rFonts w:hint="eastAsia"/>
          </w:rPr>
          <w:t>DX</w:t>
        </w:r>
        <w:r>
          <w:rPr>
            <w:rFonts w:hint="eastAsia"/>
          </w:rPr>
          <w:t>レポート～</w:t>
        </w:r>
        <w:r>
          <w:rPr>
            <w:rFonts w:hint="eastAsia"/>
          </w:rPr>
          <w:t>IT</w:t>
        </w:r>
        <w:r>
          <w:rPr>
            <w:rFonts w:hint="eastAsia"/>
          </w:rPr>
          <w:t>システム「</w:t>
        </w:r>
        <w:r>
          <w:rPr>
            <w:rFonts w:hint="eastAsia"/>
          </w:rPr>
          <w:t>2025</w:t>
        </w:r>
        <w:r>
          <w:rPr>
            <w:rFonts w:hint="eastAsia"/>
          </w:rPr>
          <w:t>年の崖」克服と</w:t>
        </w:r>
        <w:r>
          <w:rPr>
            <w:rFonts w:hint="eastAsia"/>
          </w:rPr>
          <w:t>DX</w:t>
        </w:r>
        <w:r>
          <w:rPr>
            <w:rFonts w:hint="eastAsia"/>
          </w:rPr>
          <w:t>の本格的な展開～」（「</w:t>
        </w:r>
        <w:r>
          <w:rPr>
            <w:rFonts w:hint="eastAsia"/>
          </w:rPr>
          <w:t>DX</w:t>
        </w:r>
        <w:r>
          <w:rPr>
            <w:rFonts w:hint="eastAsia"/>
          </w:rPr>
          <w:t>レポート」）</w:t>
        </w:r>
        <w:r w:rsidR="00AB30E7">
          <w:rPr>
            <w:rStyle w:val="af2"/>
          </w:rPr>
          <w:footnoteReference w:id="6"/>
        </w:r>
        <w:r>
          <w:rPr>
            <w:rFonts w:hint="eastAsia"/>
          </w:rPr>
          <w:t>を公表し、各企業が競争力維持・強化のために新たなデジタル技術を利用してこれまでにないビジネスモデルを展開する、デジタルトランスフォーメーション（</w:t>
        </w:r>
        <w:r>
          <w:rPr>
            <w:rFonts w:hint="eastAsia"/>
          </w:rPr>
          <w:t>DX</w:t>
        </w:r>
        <w:r>
          <w:rPr>
            <w:rFonts w:hint="eastAsia"/>
          </w:rPr>
          <w:t>：</w:t>
        </w:r>
        <w:r>
          <w:rPr>
            <w:rFonts w:hint="eastAsia"/>
          </w:rPr>
          <w:t>Digital Transformation</w:t>
        </w:r>
        <w:r>
          <w:rPr>
            <w:rFonts w:hint="eastAsia"/>
          </w:rPr>
          <w:t>）の推進を開始した。</w:t>
        </w:r>
        <w:r>
          <w:rPr>
            <w:rFonts w:hint="eastAsia"/>
          </w:rPr>
          <w:t>DX</w:t>
        </w:r>
        <w:r>
          <w:rPr>
            <w:rFonts w:hint="eastAsia"/>
          </w:rPr>
          <w:t>を円滑に進めるには、ユーザ企業、ベンダ企業がそれぞれの役割を変化させていく中で、双方の間で新たな関係を構築していく必要がある。</w:t>
        </w:r>
        <w:r>
          <w:rPr>
            <w:rFonts w:hint="eastAsia"/>
          </w:rPr>
          <w:t>DX</w:t>
        </w:r>
        <w:r>
          <w:rPr>
            <w:rFonts w:hint="eastAsia"/>
          </w:rPr>
          <w:t>レポートにおいては、その構築のためには、契約のあり方について見直しを行う必要があると提言している。そこで、経済産業省の依頼を受けた独立行政法人情報処理推進機構（</w:t>
        </w:r>
        <w:r>
          <w:rPr>
            <w:rFonts w:hint="eastAsia"/>
          </w:rPr>
          <w:t>IPA</w:t>
        </w:r>
        <w:r>
          <w:rPr>
            <w:rFonts w:hint="eastAsia"/>
          </w:rPr>
          <w:t>）は、「モデル取引・契約書見直し検討部会」を設置し、モデル取引・契約書第一版</w:t>
        </w:r>
        <w:r w:rsidR="00D31A2C">
          <w:rPr>
            <w:rFonts w:hint="eastAsia"/>
          </w:rPr>
          <w:t>の</w:t>
        </w:r>
        <w:r>
          <w:rPr>
            <w:rFonts w:hint="eastAsia"/>
          </w:rPr>
          <w:t>見直しに着手した。</w:t>
        </w:r>
        <w:r w:rsidR="00D31A2C">
          <w:rPr>
            <w:rFonts w:hint="eastAsia"/>
          </w:rPr>
          <w:t>見直しは、</w:t>
        </w:r>
        <w:r>
          <w:rPr>
            <w:rFonts w:hint="eastAsia"/>
          </w:rPr>
          <w:t>部会配下に設置した「民法改正対応モデル契約見直し検討</w:t>
        </w:r>
        <w:r>
          <w:rPr>
            <w:rFonts w:hint="eastAsia"/>
          </w:rPr>
          <w:t>WG</w:t>
        </w:r>
        <w:r>
          <w:rPr>
            <w:rFonts w:hint="eastAsia"/>
          </w:rPr>
          <w:t>」において、</w:t>
        </w:r>
      </w:ins>
    </w:p>
    <w:p w14:paraId="164B1754" w14:textId="77777777" w:rsidR="00C229E8" w:rsidRDefault="00C229E8" w:rsidP="00C229E8">
      <w:pPr>
        <w:spacing w:after="180"/>
        <w:ind w:left="31" w:right="31" w:firstLine="210"/>
        <w:rPr>
          <w:ins w:id="14" w:author="作成者"/>
        </w:rPr>
      </w:pPr>
      <w:ins w:id="15" w:author="作成者">
        <w:r>
          <w:rPr>
            <w:rFonts w:hint="eastAsia"/>
          </w:rPr>
          <w:t>①</w:t>
        </w:r>
        <w:r>
          <w:rPr>
            <w:rFonts w:hint="eastAsia"/>
          </w:rPr>
          <w:t>2020</w:t>
        </w:r>
        <w:r>
          <w:rPr>
            <w:rFonts w:hint="eastAsia"/>
          </w:rPr>
          <w:t>年</w:t>
        </w:r>
        <w:r>
          <w:rPr>
            <w:rFonts w:hint="eastAsia"/>
          </w:rPr>
          <w:t>4</w:t>
        </w:r>
        <w:r>
          <w:rPr>
            <w:rFonts w:hint="eastAsia"/>
          </w:rPr>
          <w:t>月</w:t>
        </w:r>
        <w:r>
          <w:rPr>
            <w:rFonts w:hint="eastAsia"/>
          </w:rPr>
          <w:t>1</w:t>
        </w:r>
        <w:r>
          <w:rPr>
            <w:rFonts w:hint="eastAsia"/>
          </w:rPr>
          <w:t>日施行の民法改正に直接かかわる論点</w:t>
        </w:r>
      </w:ins>
    </w:p>
    <w:p w14:paraId="59CABE3E" w14:textId="77777777" w:rsidR="00C229E8" w:rsidRDefault="00C229E8" w:rsidP="00C229E8">
      <w:pPr>
        <w:spacing w:after="180"/>
        <w:ind w:leftChars="100" w:left="420" w:right="28" w:hangingChars="100" w:hanging="210"/>
        <w:rPr>
          <w:ins w:id="16" w:author="作成者"/>
        </w:rPr>
      </w:pPr>
      <w:ins w:id="17" w:author="作成者">
        <w:r>
          <w:rPr>
            <w:rFonts w:hint="eastAsia"/>
          </w:rPr>
          <w:t>②民法改正には関係しないものの、現行のモデル契約の公表以降の情勢変化に応じて見直した方がよいと考えられる論点</w:t>
        </w:r>
      </w:ins>
    </w:p>
    <w:p w14:paraId="51F12A5D" w14:textId="77777777" w:rsidR="00C229E8" w:rsidRDefault="00C229E8" w:rsidP="00C229E8">
      <w:pPr>
        <w:spacing w:after="180"/>
        <w:ind w:right="31" w:firstLineChars="0" w:firstLine="0"/>
      </w:pPr>
      <w:ins w:id="18" w:author="作成者">
        <w:r>
          <w:rPr>
            <w:rFonts w:hint="eastAsia"/>
          </w:rPr>
          <w:t>に大別した上でそれぞれ検討</w:t>
        </w:r>
        <w:r w:rsidR="00D31A2C">
          <w:rPr>
            <w:rFonts w:hint="eastAsia"/>
          </w:rPr>
          <w:t>された。そして、</w:t>
        </w:r>
        <w:r>
          <w:rPr>
            <w:rFonts w:hint="eastAsia"/>
          </w:rPr>
          <w:t>上記①の検討結果を反映した＜民法改正を踏まえた、第一版の</w:t>
        </w:r>
        <w:r w:rsidR="006E1BD6">
          <w:rPr>
            <w:rFonts w:hint="eastAsia"/>
          </w:rPr>
          <w:t>見直し</w:t>
        </w:r>
        <w:r w:rsidR="00752E80">
          <w:rPr>
            <w:rFonts w:hint="eastAsia"/>
          </w:rPr>
          <w:t>整理反映</w:t>
        </w:r>
        <w:r w:rsidR="006E1BD6">
          <w:rPr>
            <w:rFonts w:hint="eastAsia"/>
          </w:rPr>
          <w:t>版＞の公開</w:t>
        </w:r>
        <w:r w:rsidR="00752E80">
          <w:rPr>
            <w:rFonts w:hint="eastAsia"/>
          </w:rPr>
          <w:t>（令和元年</w:t>
        </w:r>
        <w:r w:rsidR="00752E80">
          <w:rPr>
            <w:rFonts w:hint="eastAsia"/>
          </w:rPr>
          <w:t>12</w:t>
        </w:r>
        <w:r w:rsidR="00752E80">
          <w:rPr>
            <w:rFonts w:hint="eastAsia"/>
          </w:rPr>
          <w:t>月）</w:t>
        </w:r>
        <w:r w:rsidR="00AB30E7">
          <w:rPr>
            <w:rStyle w:val="af2"/>
          </w:rPr>
          <w:footnoteReference w:id="7"/>
        </w:r>
        <w:r w:rsidR="006E1BD6">
          <w:rPr>
            <w:rFonts w:hint="eastAsia"/>
          </w:rPr>
          <w:t>を経て、</w:t>
        </w:r>
        <w:r w:rsidRPr="00C229E8">
          <w:rPr>
            <w:rFonts w:hint="eastAsia"/>
          </w:rPr>
          <w:t>～情報システム・モデル取引・契約書～（受託開発（一部企画を含む）、保守・運用）〈第</w:t>
        </w:r>
        <w:r>
          <w:rPr>
            <w:rFonts w:hint="eastAsia"/>
          </w:rPr>
          <w:t>二</w:t>
        </w:r>
        <w:r w:rsidRPr="00C229E8">
          <w:rPr>
            <w:rFonts w:hint="eastAsia"/>
          </w:rPr>
          <w:t>版〉（以下、「モデル取引・契約書第</w:t>
        </w:r>
        <w:r>
          <w:rPr>
            <w:rFonts w:hint="eastAsia"/>
          </w:rPr>
          <w:t>二</w:t>
        </w:r>
        <w:r w:rsidRPr="00C229E8">
          <w:rPr>
            <w:rFonts w:hint="eastAsia"/>
          </w:rPr>
          <w:t>版」という。）をとりまとめ</w:t>
        </w:r>
        <w:r w:rsidR="00752E80">
          <w:rPr>
            <w:rFonts w:hint="eastAsia"/>
          </w:rPr>
          <w:t>、</w:t>
        </w:r>
        <w:r w:rsidR="006E1BD6">
          <w:rPr>
            <w:rFonts w:hint="eastAsia"/>
          </w:rPr>
          <w:t>令和</w:t>
        </w:r>
        <w:r w:rsidR="006E1BD6">
          <w:rPr>
            <w:rFonts w:hint="eastAsia"/>
          </w:rPr>
          <w:t>2</w:t>
        </w:r>
        <w:r w:rsidRPr="00C229E8">
          <w:rPr>
            <w:rFonts w:hint="eastAsia"/>
          </w:rPr>
          <w:t>年</w:t>
        </w:r>
        <w:r w:rsidR="006E1BD6">
          <w:rPr>
            <w:rFonts w:hint="eastAsia"/>
          </w:rPr>
          <w:t>10</w:t>
        </w:r>
        <w:r w:rsidRPr="00C229E8">
          <w:rPr>
            <w:rFonts w:hint="eastAsia"/>
          </w:rPr>
          <w:t>月に公表</w:t>
        </w:r>
        <w:r w:rsidR="00D31A2C">
          <w:rPr>
            <w:rFonts w:hint="eastAsia"/>
          </w:rPr>
          <w:t>され</w:t>
        </w:r>
        <w:r w:rsidR="006E1BD6">
          <w:rPr>
            <w:rFonts w:hint="eastAsia"/>
          </w:rPr>
          <w:t>た</w:t>
        </w:r>
        <w:r w:rsidR="00AB30E7">
          <w:rPr>
            <w:rStyle w:val="af2"/>
          </w:rPr>
          <w:footnoteReference w:id="8"/>
        </w:r>
        <w:r w:rsidR="006E1BD6">
          <w:rPr>
            <w:rFonts w:hint="eastAsia"/>
          </w:rPr>
          <w:t>。</w:t>
        </w:r>
      </w:ins>
    </w:p>
    <w:p w14:paraId="2BF30375" w14:textId="77777777" w:rsidR="00B87BA4" w:rsidRDefault="00B87BA4" w:rsidP="005863F9">
      <w:pPr>
        <w:spacing w:after="180"/>
        <w:ind w:left="31" w:right="31" w:firstLine="210"/>
      </w:pPr>
      <w:r>
        <w:rPr>
          <w:rFonts w:hint="eastAsia"/>
        </w:rPr>
        <w:t>一方で、</w:t>
      </w:r>
      <w:ins w:id="21" w:author="作成者">
        <w:r w:rsidR="00D31A2C" w:rsidRPr="00D31A2C">
          <w:rPr>
            <w:rFonts w:hint="eastAsia"/>
          </w:rPr>
          <w:t>モデル取引・契約書第</w:t>
        </w:r>
        <w:r w:rsidR="00D31A2C">
          <w:rPr>
            <w:rFonts w:hint="eastAsia"/>
          </w:rPr>
          <w:t>一</w:t>
        </w:r>
        <w:r w:rsidR="00D31A2C" w:rsidRPr="00D31A2C">
          <w:rPr>
            <w:rFonts w:hint="eastAsia"/>
          </w:rPr>
          <w:t>版</w:t>
        </w:r>
        <w:r w:rsidR="00D31A2C">
          <w:rPr>
            <w:rFonts w:hint="eastAsia"/>
          </w:rPr>
          <w:t>作成時</w:t>
        </w:r>
      </w:ins>
      <w:del w:id="22" w:author="作成者">
        <w:r w:rsidDel="00D31A2C">
          <w:rPr>
            <w:rFonts w:hint="eastAsia"/>
          </w:rPr>
          <w:delText>今後</w:delText>
        </w:r>
      </w:del>
      <w:r>
        <w:rPr>
          <w:rFonts w:hint="eastAsia"/>
        </w:rPr>
        <w:t>の検討課題として「パッケージを中心としたシステム導入の場合や反復繰り返し型の開発の場合、中小企業等ユーザにおける活用の場合等」について議論を深めるべきとの指摘があ</w:t>
      </w:r>
      <w:del w:id="23" w:author="作成者">
        <w:r w:rsidDel="00D31A2C">
          <w:rPr>
            <w:rFonts w:hint="eastAsia"/>
          </w:rPr>
          <w:delText>り、この指摘が本書における中核的なテーマとな</w:delText>
        </w:r>
      </w:del>
      <w:r>
        <w:rPr>
          <w:rFonts w:hint="eastAsia"/>
        </w:rPr>
        <w:t>った。</w:t>
      </w:r>
      <w:ins w:id="24" w:author="作成者">
        <w:r w:rsidR="009E47BA">
          <w:rPr>
            <w:rFonts w:hint="eastAsia"/>
          </w:rPr>
          <w:t>そのため</w:t>
        </w:r>
      </w:ins>
      <w:del w:id="25" w:author="作成者">
        <w:r w:rsidDel="009E47BA">
          <w:rPr>
            <w:rFonts w:hint="eastAsia"/>
          </w:rPr>
          <w:delText>本書は</w:delText>
        </w:r>
      </w:del>
      <w:r>
        <w:rPr>
          <w:rFonts w:hint="eastAsia"/>
        </w:rPr>
        <w:t>、モデル取引・契約書</w:t>
      </w:r>
      <w:r w:rsidRPr="009E47BA">
        <w:rPr>
          <w:rFonts w:hint="eastAsia"/>
        </w:rPr>
        <w:t>第一版を元</w:t>
      </w:r>
      <w:r>
        <w:rPr>
          <w:rFonts w:hint="eastAsia"/>
        </w:rPr>
        <w:t>に、「中小企業等におけるパッケージソフト等の活用と保守、運用」を含めた情報システム構築のためのモデル取引と契約のあり方を集約した</w:t>
      </w:r>
      <w:ins w:id="26" w:author="作成者">
        <w:r w:rsidR="009E47BA">
          <w:rPr>
            <w:rFonts w:hint="eastAsia"/>
          </w:rPr>
          <w:t>、</w:t>
        </w:r>
        <w:r w:rsidR="009E47BA" w:rsidRPr="009E47BA">
          <w:rPr>
            <w:rFonts w:hint="eastAsia"/>
          </w:rPr>
          <w:t>～情報システム・モデル取引・契約書～（</w:t>
        </w:r>
        <w:r w:rsidR="005863F9">
          <w:rPr>
            <w:rFonts w:hint="eastAsia"/>
          </w:rPr>
          <w:t>パッケージ、</w:t>
        </w:r>
        <w:r w:rsidR="005863F9">
          <w:rPr>
            <w:rFonts w:hint="eastAsia"/>
          </w:rPr>
          <w:t>SaaS/ASP</w:t>
        </w:r>
        <w:r w:rsidR="005863F9">
          <w:rPr>
            <w:rFonts w:hint="eastAsia"/>
          </w:rPr>
          <w:t>活用</w:t>
        </w:r>
        <w:r w:rsidR="009E47BA" w:rsidRPr="009E47BA">
          <w:rPr>
            <w:rFonts w:hint="eastAsia"/>
          </w:rPr>
          <w:t>、保守・運用）〈</w:t>
        </w:r>
        <w:r w:rsidR="005863F9">
          <w:rPr>
            <w:rFonts w:hint="eastAsia"/>
          </w:rPr>
          <w:t>追補</w:t>
        </w:r>
        <w:r w:rsidR="009E47BA" w:rsidRPr="009E47BA">
          <w:rPr>
            <w:rFonts w:hint="eastAsia"/>
          </w:rPr>
          <w:t>版〉（以下、「モデル取引・契約書</w:t>
        </w:r>
        <w:r w:rsidR="005863F9">
          <w:rPr>
            <w:rFonts w:hint="eastAsia"/>
          </w:rPr>
          <w:t>追補版</w:t>
        </w:r>
        <w:r w:rsidR="009E47BA" w:rsidRPr="009E47BA">
          <w:rPr>
            <w:rFonts w:hint="eastAsia"/>
          </w:rPr>
          <w:t>」という。）</w:t>
        </w:r>
        <w:r w:rsidR="005863F9">
          <w:rPr>
            <w:rFonts w:hint="eastAsia"/>
          </w:rPr>
          <w:t>を</w:t>
        </w:r>
        <w:r w:rsidR="005B1C45">
          <w:rPr>
            <w:rFonts w:hint="eastAsia"/>
          </w:rPr>
          <w:t>平成</w:t>
        </w:r>
        <w:r w:rsidR="005B1C45">
          <w:rPr>
            <w:rFonts w:hint="eastAsia"/>
          </w:rPr>
          <w:t>20</w:t>
        </w:r>
        <w:del w:id="27" w:author="作成者">
          <w:r w:rsidR="00676C4D" w:rsidDel="005B1C45">
            <w:rPr>
              <w:rFonts w:hint="eastAsia"/>
            </w:rPr>
            <w:delText>2008</w:delText>
          </w:r>
        </w:del>
        <w:r w:rsidR="00676C4D">
          <w:rPr>
            <w:rFonts w:hint="eastAsia"/>
          </w:rPr>
          <w:t>年</w:t>
        </w:r>
        <w:r w:rsidR="005B1C45">
          <w:rPr>
            <w:rFonts w:hint="eastAsia"/>
          </w:rPr>
          <w:t>（</w:t>
        </w:r>
        <w:r w:rsidR="005B1C45">
          <w:rPr>
            <w:rFonts w:hint="eastAsia"/>
          </w:rPr>
          <w:t>2008</w:t>
        </w:r>
        <w:r w:rsidR="005B1C45">
          <w:rPr>
            <w:rFonts w:hint="eastAsia"/>
          </w:rPr>
          <w:t>年）</w:t>
        </w:r>
        <w:r w:rsidR="00676C4D">
          <w:rPr>
            <w:rFonts w:hint="eastAsia"/>
          </w:rPr>
          <w:t>4</w:t>
        </w:r>
        <w:r w:rsidR="00676C4D">
          <w:rPr>
            <w:rFonts w:hint="eastAsia"/>
          </w:rPr>
          <w:t>月に</w:t>
        </w:r>
        <w:r w:rsidR="005863F9">
          <w:rPr>
            <w:rFonts w:hint="eastAsia"/>
          </w:rPr>
          <w:t>公表した</w:t>
        </w:r>
        <w:r w:rsidR="00AB30E7">
          <w:rPr>
            <w:rStyle w:val="af2"/>
          </w:rPr>
          <w:footnoteReference w:id="9"/>
        </w:r>
      </w:ins>
      <w:del w:id="29" w:author="作成者">
        <w:r w:rsidDel="005863F9">
          <w:rPr>
            <w:rFonts w:hint="eastAsia"/>
          </w:rPr>
          <w:delText>ものである</w:delText>
        </w:r>
      </w:del>
      <w:r>
        <w:rPr>
          <w:rFonts w:hint="eastAsia"/>
        </w:rPr>
        <w:t>。</w:t>
      </w:r>
    </w:p>
    <w:p w14:paraId="24D878E5" w14:textId="77777777" w:rsidR="00B87BA4" w:rsidRDefault="007E06D7" w:rsidP="00E964DB">
      <w:pPr>
        <w:spacing w:after="180"/>
        <w:ind w:left="0" w:right="31" w:firstLineChars="0" w:firstLine="0"/>
        <w:rPr>
          <w:ins w:id="30" w:author="作成者"/>
        </w:rPr>
      </w:pPr>
      <w:ins w:id="31" w:author="作成者">
        <w:r>
          <w:rPr>
            <w:rFonts w:hint="eastAsia"/>
          </w:rPr>
          <w:t xml:space="preserve">　その後、上述の</w:t>
        </w:r>
        <w:r w:rsidRPr="00C229E8">
          <w:rPr>
            <w:rFonts w:hint="eastAsia"/>
          </w:rPr>
          <w:t>モデル取引・契約書第</w:t>
        </w:r>
        <w:r>
          <w:rPr>
            <w:rFonts w:hint="eastAsia"/>
          </w:rPr>
          <w:t>一</w:t>
        </w:r>
        <w:r w:rsidRPr="00C229E8">
          <w:rPr>
            <w:rFonts w:hint="eastAsia"/>
          </w:rPr>
          <w:t>版</w:t>
        </w:r>
        <w:r>
          <w:rPr>
            <w:rFonts w:hint="eastAsia"/>
          </w:rPr>
          <w:t>の見直しと同期して</w:t>
        </w:r>
        <w:r w:rsidRPr="009E47BA">
          <w:rPr>
            <w:rFonts w:hint="eastAsia"/>
          </w:rPr>
          <w:t>モデル取引・契約書</w:t>
        </w:r>
        <w:r>
          <w:rPr>
            <w:rFonts w:hint="eastAsia"/>
          </w:rPr>
          <w:t>追補版の見直しも行われ、本書はその結果をまとめたものである。</w:t>
        </w:r>
      </w:ins>
    </w:p>
    <w:p w14:paraId="1FA2B76B" w14:textId="77777777" w:rsidR="007E06D7" w:rsidRDefault="007E06D7" w:rsidP="00E964DB">
      <w:pPr>
        <w:spacing w:after="180"/>
        <w:ind w:left="0" w:right="31" w:firstLineChars="0" w:firstLine="0"/>
      </w:pPr>
      <w:ins w:id="32" w:author="作成者">
        <w:r>
          <w:rPr>
            <w:rFonts w:hint="eastAsia"/>
          </w:rPr>
          <w:t xml:space="preserve">　なお、</w:t>
        </w:r>
        <w:r w:rsidR="00FC2E21">
          <w:rPr>
            <w:rFonts w:hint="eastAsia"/>
          </w:rPr>
          <w:t>DX</w:t>
        </w:r>
        <w:r w:rsidR="00FC2E21">
          <w:rPr>
            <w:rFonts w:hint="eastAsia"/>
          </w:rPr>
          <w:t>レポートにおいて、</w:t>
        </w:r>
        <w:r w:rsidR="00FC2E21" w:rsidRPr="00FC2E21">
          <w:rPr>
            <w:rFonts w:hint="eastAsia"/>
          </w:rPr>
          <w:t>DX</w:t>
        </w:r>
        <w:r w:rsidR="00FC2E21" w:rsidRPr="00FC2E21">
          <w:rPr>
            <w:rFonts w:hint="eastAsia"/>
          </w:rPr>
          <w:t>推進の核となる情報システムの開発では、技術的実現性やビジネス成否が不確実な状況でも迅速に開発を行い、運用時の技術評価結果や顧客の反応に基づいて素早く改善を繰り返すという、仮説検証型のアジャイル開発が有効とな</w:t>
        </w:r>
        <w:r w:rsidR="00FC2E21">
          <w:rPr>
            <w:rFonts w:hint="eastAsia"/>
          </w:rPr>
          <w:t>るとされている。そのため、</w:t>
        </w:r>
        <w:r w:rsidR="00FC2E21" w:rsidRPr="007B0D2C">
          <w:rPr>
            <w:rFonts w:hint="eastAsia"/>
          </w:rPr>
          <w:t>アジャイル開発</w:t>
        </w:r>
        <w:r w:rsidR="00FC2E21">
          <w:rPr>
            <w:rFonts w:hint="eastAsia"/>
          </w:rPr>
          <w:t>向け</w:t>
        </w:r>
        <w:r w:rsidR="00FC2E21" w:rsidRPr="007B0D2C">
          <w:rPr>
            <w:rFonts w:hint="eastAsia"/>
          </w:rPr>
          <w:t>の「情報システム・モデル取引・契約書」</w:t>
        </w:r>
        <w:r w:rsidR="00FC2E21">
          <w:rPr>
            <w:rFonts w:hint="eastAsia"/>
          </w:rPr>
          <w:t>について、</w:t>
        </w:r>
        <w:r w:rsidR="00FC2E21">
          <w:rPr>
            <w:rFonts w:hint="eastAsia"/>
          </w:rPr>
          <w:t>IPA</w:t>
        </w:r>
        <w:r w:rsidR="00FC2E21">
          <w:rPr>
            <w:rFonts w:hint="eastAsia"/>
          </w:rPr>
          <w:t>に設置された</w:t>
        </w:r>
        <w:r w:rsidR="00FC2E21" w:rsidRPr="007B0D2C">
          <w:rPr>
            <w:rFonts w:hint="eastAsia"/>
          </w:rPr>
          <w:t>モデル取引・契約書見直し検討部会配下の「</w:t>
        </w:r>
        <w:r w:rsidR="00FC2E21" w:rsidRPr="007B0D2C">
          <w:rPr>
            <w:rFonts w:hint="eastAsia"/>
          </w:rPr>
          <w:t>DX</w:t>
        </w:r>
        <w:r w:rsidR="00FC2E21" w:rsidRPr="007B0D2C">
          <w:rPr>
            <w:rFonts w:hint="eastAsia"/>
          </w:rPr>
          <w:t>対応モデル契約見直し検討</w:t>
        </w:r>
        <w:r w:rsidR="00FC2E21" w:rsidRPr="007B0D2C">
          <w:rPr>
            <w:rFonts w:hint="eastAsia"/>
          </w:rPr>
          <w:t>WG</w:t>
        </w:r>
        <w:r w:rsidR="00FC2E21" w:rsidRPr="007B0D2C">
          <w:rPr>
            <w:rFonts w:hint="eastAsia"/>
          </w:rPr>
          <w:t>」にお</w:t>
        </w:r>
        <w:r w:rsidR="00FC2E21">
          <w:rPr>
            <w:rFonts w:hint="eastAsia"/>
          </w:rPr>
          <w:t>いて検討され</w:t>
        </w:r>
        <w:r w:rsidR="00FC2E21" w:rsidRPr="007B0D2C">
          <w:rPr>
            <w:rFonts w:hint="eastAsia"/>
          </w:rPr>
          <w:t>、</w:t>
        </w:r>
        <w:r w:rsidR="00FC2E21">
          <w:rPr>
            <w:rFonts w:hint="eastAsia"/>
          </w:rPr>
          <w:t>令和</w:t>
        </w:r>
        <w:r w:rsidR="00FC2E21">
          <w:rPr>
            <w:rFonts w:hint="eastAsia"/>
          </w:rPr>
          <w:t>2</w:t>
        </w:r>
        <w:r w:rsidR="00FC2E21">
          <w:rPr>
            <w:rFonts w:hint="eastAsia"/>
          </w:rPr>
          <w:t>年（</w:t>
        </w:r>
        <w:r w:rsidR="00FC2E21" w:rsidRPr="007B0D2C">
          <w:rPr>
            <w:rFonts w:hint="eastAsia"/>
          </w:rPr>
          <w:t>2020</w:t>
        </w:r>
        <w:r w:rsidR="00FC2E21" w:rsidRPr="007B0D2C">
          <w:rPr>
            <w:rFonts w:hint="eastAsia"/>
          </w:rPr>
          <w:t>年</w:t>
        </w:r>
        <w:r w:rsidR="00FC2E21">
          <w:rPr>
            <w:rFonts w:hint="eastAsia"/>
          </w:rPr>
          <w:t>）</w:t>
        </w:r>
        <w:r w:rsidR="00FC2E21" w:rsidRPr="007B0D2C">
          <w:rPr>
            <w:rFonts w:hint="eastAsia"/>
          </w:rPr>
          <w:t>3</w:t>
        </w:r>
        <w:r w:rsidR="00FC2E21" w:rsidRPr="007B0D2C">
          <w:rPr>
            <w:rFonts w:hint="eastAsia"/>
          </w:rPr>
          <w:t>月に公開されている</w:t>
        </w:r>
        <w:r w:rsidR="00AB30E7">
          <w:rPr>
            <w:rStyle w:val="af2"/>
          </w:rPr>
          <w:footnoteReference w:id="10"/>
        </w:r>
        <w:r w:rsidR="00FC2E21" w:rsidRPr="007B0D2C">
          <w:rPr>
            <w:rFonts w:hint="eastAsia"/>
          </w:rPr>
          <w:t>。</w:t>
        </w:r>
      </w:ins>
    </w:p>
    <w:p w14:paraId="40634FA0" w14:textId="77777777" w:rsidR="00B87BA4" w:rsidRDefault="00B87BA4">
      <w:pPr>
        <w:pStyle w:val="20"/>
      </w:pPr>
      <w:r>
        <w:br w:type="page"/>
      </w:r>
      <w:bookmarkStart w:id="34" w:name="_Toc191953447"/>
      <w:r>
        <w:rPr>
          <w:rFonts w:hint="eastAsia"/>
        </w:rPr>
        <w:lastRenderedPageBreak/>
        <w:t>目的</w:t>
      </w:r>
      <w:bookmarkEnd w:id="34"/>
    </w:p>
    <w:p w14:paraId="3CF2791A" w14:textId="77777777" w:rsidR="00B87BA4" w:rsidRDefault="00B87BA4">
      <w:pPr>
        <w:spacing w:after="180"/>
        <w:ind w:left="31" w:right="31" w:firstLine="210"/>
      </w:pPr>
      <w:r>
        <w:rPr>
          <w:rFonts w:hint="eastAsia"/>
        </w:rPr>
        <w:t>本書策定の目的は以下のとおりである。</w:t>
      </w:r>
    </w:p>
    <w:p w14:paraId="3D1CBB54" w14:textId="77777777" w:rsidR="00B87BA4" w:rsidRDefault="00B87BA4">
      <w:pPr>
        <w:pStyle w:val="4"/>
      </w:pPr>
      <w:r>
        <w:rPr>
          <w:rFonts w:hint="eastAsia"/>
        </w:rPr>
        <w:t>（中小企業</w:t>
      </w:r>
      <w:r w:rsidR="007E70E3">
        <w:rPr>
          <w:rFonts w:hint="eastAsia"/>
        </w:rPr>
        <w:t>等</w:t>
      </w:r>
      <w:r>
        <w:rPr>
          <w:rFonts w:hint="eastAsia"/>
        </w:rPr>
        <w:t>におけるパッケージ、</w:t>
      </w:r>
      <w:r>
        <w:rPr>
          <w:rFonts w:hint="eastAsia"/>
        </w:rPr>
        <w:t>SaaS/ASP</w:t>
      </w:r>
      <w:r>
        <w:rPr>
          <w:rFonts w:hint="eastAsia"/>
        </w:rPr>
        <w:t>を活用したモデル取引・契約書の策定）</w:t>
      </w:r>
    </w:p>
    <w:p w14:paraId="124B5A0A" w14:textId="77777777" w:rsidR="00B87BA4" w:rsidRDefault="00B87BA4">
      <w:pPr>
        <w:spacing w:after="180"/>
        <w:ind w:firstLine="210"/>
      </w:pPr>
      <w:r>
        <w:rPr>
          <w:rFonts w:hint="eastAsia"/>
        </w:rPr>
        <w:t>モデル取引・契約書</w:t>
      </w:r>
      <w:r w:rsidRPr="00804B24">
        <w:rPr>
          <w:rFonts w:hint="eastAsia"/>
        </w:rPr>
        <w:t>第</w:t>
      </w:r>
      <w:ins w:id="35" w:author="作成者">
        <w:r w:rsidR="00F376EA" w:rsidRPr="00804B24">
          <w:rPr>
            <w:rFonts w:hint="eastAsia"/>
          </w:rPr>
          <w:t>二</w:t>
        </w:r>
      </w:ins>
      <w:del w:id="36" w:author="作成者">
        <w:r w:rsidRPr="00804B24" w:rsidDel="00F376EA">
          <w:rPr>
            <w:rFonts w:hint="eastAsia"/>
          </w:rPr>
          <w:delText>一</w:delText>
        </w:r>
      </w:del>
      <w:r w:rsidRPr="00804B24">
        <w:rPr>
          <w:rFonts w:hint="eastAsia"/>
        </w:rPr>
        <w:t>版同様に</w:t>
      </w:r>
      <w:r>
        <w:rPr>
          <w:rFonts w:hint="eastAsia"/>
        </w:rPr>
        <w:t>、信頼性ガイドラインの遵守、取引関係・役割分担の可視化、オープン化への対応等を踏まえ、新たに</w:t>
      </w:r>
      <w:r>
        <w:rPr>
          <w:rFonts w:hint="eastAsia"/>
        </w:rPr>
        <w:t>IT</w:t>
      </w:r>
      <w:r>
        <w:rPr>
          <w:rFonts w:hint="eastAsia"/>
        </w:rPr>
        <w:t>・法務の専門家がいない中小企業等への配慮、パッケージソフトウェアの活用、共通フレーム</w:t>
      </w:r>
      <w:r w:rsidR="00135A58">
        <w:rPr>
          <w:rFonts w:hint="eastAsia"/>
        </w:rPr>
        <w:t>2013</w:t>
      </w:r>
      <w:r>
        <w:rPr>
          <w:rFonts w:hint="eastAsia"/>
        </w:rPr>
        <w:t>の活用等を基本的な視点とし、情報システムの信頼性向上、取引可視化に資する理想的な取引・契約モデルを目指す。併せてモデル取引・契約書</w:t>
      </w:r>
      <w:r w:rsidRPr="00804B24">
        <w:rPr>
          <w:rFonts w:hint="eastAsia"/>
        </w:rPr>
        <w:t>第</w:t>
      </w:r>
      <w:ins w:id="37" w:author="作成者">
        <w:r w:rsidR="00F376EA" w:rsidRPr="00804B24">
          <w:rPr>
            <w:rFonts w:hint="eastAsia"/>
          </w:rPr>
          <w:t>二</w:t>
        </w:r>
      </w:ins>
      <w:del w:id="38" w:author="作成者">
        <w:r w:rsidRPr="00804B24" w:rsidDel="00F376EA">
          <w:rPr>
            <w:rFonts w:hint="eastAsia"/>
          </w:rPr>
          <w:delText>一</w:delText>
        </w:r>
      </w:del>
      <w:r w:rsidRPr="00804B24">
        <w:rPr>
          <w:rFonts w:hint="eastAsia"/>
        </w:rPr>
        <w:t>版で示された取引慣行、契約条項との整合性を確保す</w:t>
      </w:r>
      <w:r>
        <w:rPr>
          <w:rFonts w:hint="eastAsia"/>
        </w:rPr>
        <w:t>る。</w:t>
      </w:r>
    </w:p>
    <w:p w14:paraId="6FC9E0E9" w14:textId="77777777" w:rsidR="00B87BA4" w:rsidRDefault="00B87BA4">
      <w:pPr>
        <w:spacing w:after="180"/>
        <w:ind w:firstLine="210"/>
      </w:pPr>
      <w:r>
        <w:rPr>
          <w:rFonts w:hint="eastAsia"/>
        </w:rPr>
        <w:t>最終成果物として、①パッケージ、</w:t>
      </w:r>
      <w:r>
        <w:rPr>
          <w:rFonts w:hint="eastAsia"/>
        </w:rPr>
        <w:t>SaaS/ASP</w:t>
      </w:r>
      <w:r>
        <w:rPr>
          <w:rFonts w:hint="eastAsia"/>
        </w:rPr>
        <w:t>取引を活用したシステム構築取引・契約モデル、②モデル契約書（システム基本契約書及び企画、開発、移行、教育、運用、保守の各</w:t>
      </w:r>
      <w:r w:rsidR="00B46DB4">
        <w:rPr>
          <w:rFonts w:hint="eastAsia"/>
        </w:rPr>
        <w:t>プロセス</w:t>
      </w:r>
      <w:r>
        <w:rPr>
          <w:rFonts w:hint="eastAsia"/>
        </w:rPr>
        <w:t>の個別契約に関するシステム基本契約書の別紙に相当する重要事項説明書）、③モデルドキュメントを策定する（以下総称して、「モデル取引・契約書</w:t>
      </w:r>
      <w:ins w:id="39" w:author="作成者">
        <w:r w:rsidR="00804B24">
          <w:rPr>
            <w:rFonts w:hint="eastAsia"/>
          </w:rPr>
          <w:t>第二版</w:t>
        </w:r>
      </w:ins>
      <w:r>
        <w:rPr>
          <w:rFonts w:hint="eastAsia"/>
        </w:rPr>
        <w:t>追補版」という。）。</w:t>
      </w:r>
    </w:p>
    <w:p w14:paraId="2EC63C16" w14:textId="77777777" w:rsidR="00B87BA4" w:rsidRDefault="00B87BA4">
      <w:pPr>
        <w:spacing w:after="180"/>
        <w:ind w:firstLine="210"/>
      </w:pPr>
      <w:r>
        <w:rPr>
          <w:rFonts w:hint="eastAsia"/>
        </w:rPr>
        <w:t>モデル取引・契約書</w:t>
      </w:r>
      <w:ins w:id="40" w:author="作成者">
        <w:r w:rsidR="00D51FD3">
          <w:rPr>
            <w:rFonts w:hint="eastAsia"/>
          </w:rPr>
          <w:t>第二版</w:t>
        </w:r>
      </w:ins>
      <w:r>
        <w:rPr>
          <w:rFonts w:hint="eastAsia"/>
        </w:rPr>
        <w:t>追補版の活用にあたっては、以下の点に留意をする必要がある。</w:t>
      </w:r>
    </w:p>
    <w:p w14:paraId="05FBF1FC" w14:textId="77777777" w:rsidR="00B87BA4" w:rsidRPr="00804B24" w:rsidRDefault="00B87BA4">
      <w:pPr>
        <w:numPr>
          <w:ilvl w:val="0"/>
          <w:numId w:val="9"/>
        </w:numPr>
        <w:spacing w:after="180"/>
        <w:ind w:firstLineChars="0"/>
      </w:pPr>
      <w:r>
        <w:rPr>
          <w:rFonts w:hint="eastAsia"/>
        </w:rPr>
        <w:t>本研究会においては、一定の前提条件をもとに議論を重ね、ユーザとベンダの理想的かつ実践的なモデルを提示したものである。パッケージソフトウェアを活用した情報システムのライフサイクルにおいて、ユーザとベンダ相互が参照し、円滑な取引のためのガイドラインとしての機能提供を狙っている。実際の取引においては、多様な取引形態や状況に応じ、モデル取引・契約書</w:t>
      </w:r>
      <w:ins w:id="41" w:author="作成者">
        <w:r w:rsidR="00D51FD3">
          <w:rPr>
            <w:rFonts w:hint="eastAsia"/>
          </w:rPr>
          <w:t>第二版</w:t>
        </w:r>
      </w:ins>
      <w:r>
        <w:rPr>
          <w:rFonts w:hint="eastAsia"/>
        </w:rPr>
        <w:t>追補版上のモデル取引の全部又は一部及び共通フレーム</w:t>
      </w:r>
      <w:r w:rsidR="00135A58">
        <w:rPr>
          <w:rFonts w:hint="eastAsia"/>
        </w:rPr>
        <w:t>2013</w:t>
      </w:r>
      <w:r>
        <w:rPr>
          <w:rFonts w:hint="eastAsia"/>
        </w:rPr>
        <w:t>を検討して活用することが望まれる。また、</w:t>
      </w:r>
      <w:r w:rsidRPr="00804B24">
        <w:rPr>
          <w:rFonts w:hint="eastAsia"/>
          <w:u w:val="single"/>
        </w:rPr>
        <w:t>主要論点はモデル取引・契約書第</w:t>
      </w:r>
      <w:ins w:id="42" w:author="作成者">
        <w:r w:rsidR="00F376EA" w:rsidRPr="00804B24">
          <w:rPr>
            <w:rFonts w:hint="eastAsia"/>
            <w:u w:val="single"/>
          </w:rPr>
          <w:t>二</w:t>
        </w:r>
      </w:ins>
      <w:del w:id="43" w:author="作成者">
        <w:r w:rsidRPr="00804B24" w:rsidDel="00F376EA">
          <w:rPr>
            <w:rFonts w:hint="eastAsia"/>
            <w:u w:val="single"/>
          </w:rPr>
          <w:delText>一</w:delText>
        </w:r>
      </w:del>
      <w:r w:rsidRPr="00804B24">
        <w:rPr>
          <w:rFonts w:hint="eastAsia"/>
          <w:u w:val="single"/>
        </w:rPr>
        <w:t>版を踏襲</w:t>
      </w:r>
      <w:r>
        <w:rPr>
          <w:rFonts w:hint="eastAsia"/>
        </w:rPr>
        <w:t>していることから、契約書の修正にあたって</w:t>
      </w:r>
      <w:r w:rsidRPr="00804B24">
        <w:rPr>
          <w:rFonts w:hint="eastAsia"/>
        </w:rPr>
        <w:t>は適宜モデル取引・契約書第</w:t>
      </w:r>
      <w:ins w:id="44" w:author="作成者">
        <w:r w:rsidR="00F376EA" w:rsidRPr="00804B24">
          <w:rPr>
            <w:rFonts w:hint="eastAsia"/>
          </w:rPr>
          <w:t>二</w:t>
        </w:r>
      </w:ins>
      <w:del w:id="45" w:author="作成者">
        <w:r w:rsidRPr="00804B24" w:rsidDel="00F376EA">
          <w:rPr>
            <w:rFonts w:hint="eastAsia"/>
          </w:rPr>
          <w:delText>一</w:delText>
        </w:r>
      </w:del>
      <w:r w:rsidRPr="00804B24">
        <w:rPr>
          <w:rFonts w:hint="eastAsia"/>
        </w:rPr>
        <w:t>版</w:t>
      </w:r>
      <w:r w:rsidRPr="00804B24">
        <w:rPr>
          <w:rStyle w:val="af2"/>
        </w:rPr>
        <w:footnoteReference w:id="11"/>
      </w:r>
      <w:r w:rsidRPr="00804B24">
        <w:rPr>
          <w:rFonts w:hint="eastAsia"/>
        </w:rPr>
        <w:t>を参照されたい。</w:t>
      </w:r>
    </w:p>
    <w:p w14:paraId="2D7F09CB" w14:textId="77777777" w:rsidR="00B87BA4" w:rsidRDefault="00B87BA4">
      <w:pPr>
        <w:numPr>
          <w:ilvl w:val="0"/>
          <w:numId w:val="9"/>
        </w:numPr>
        <w:spacing w:after="180"/>
        <w:ind w:right="210" w:firstLineChars="0"/>
      </w:pPr>
      <w:r>
        <w:rPr>
          <w:rFonts w:hint="eastAsia"/>
        </w:rPr>
        <w:t>モデル取引・契約書</w:t>
      </w:r>
      <w:ins w:id="48" w:author="作成者">
        <w:r w:rsidR="00D51FD3">
          <w:rPr>
            <w:rFonts w:hint="eastAsia"/>
          </w:rPr>
          <w:t>第二版</w:t>
        </w:r>
      </w:ins>
      <w:r>
        <w:rPr>
          <w:rFonts w:hint="eastAsia"/>
        </w:rPr>
        <w:t>追補版においては「中小企業等」を従業員数、資本金の大小などではなく「ベンダと対等の交渉力を有しない」</w:t>
      </w:r>
      <w:r>
        <w:rPr>
          <w:rStyle w:val="af2"/>
        </w:rPr>
        <w:footnoteReference w:id="12"/>
      </w:r>
      <w:r>
        <w:rPr>
          <w:rFonts w:hint="eastAsia"/>
        </w:rPr>
        <w:t>、</w:t>
      </w:r>
      <w:r>
        <w:rPr>
          <w:rFonts w:hint="eastAsia"/>
        </w:rPr>
        <w:t>IT</w:t>
      </w:r>
      <w:r>
        <w:rPr>
          <w:rFonts w:hint="eastAsia"/>
        </w:rPr>
        <w:t>や情報システム取引、法務の専門家、専従者を設置することが困難な団体、法人、企業等とした。</w:t>
      </w:r>
      <w:r>
        <w:rPr>
          <w:rFonts w:hint="eastAsia"/>
          <w:u w:val="single"/>
        </w:rPr>
        <w:t>こうした観点から、企業規模を問わず、</w:t>
      </w:r>
      <w:r>
        <w:rPr>
          <w:rFonts w:hint="eastAsia"/>
          <w:u w:val="single"/>
        </w:rPr>
        <w:t>IT</w:t>
      </w:r>
      <w:r>
        <w:rPr>
          <w:rFonts w:hint="eastAsia"/>
          <w:u w:val="single"/>
        </w:rPr>
        <w:t>、法務の専門家以外でも、情報システム取引の内容を正確に理解でき使いやすい契約書・重要事項説明書等を用意した。</w:t>
      </w:r>
    </w:p>
    <w:p w14:paraId="7DA781E4" w14:textId="77777777" w:rsidR="00B87BA4" w:rsidRDefault="00B87BA4" w:rsidP="00F543F8">
      <w:pPr>
        <w:numPr>
          <w:ilvl w:val="0"/>
          <w:numId w:val="9"/>
        </w:numPr>
        <w:spacing w:after="180"/>
        <w:ind w:firstLineChars="0"/>
      </w:pPr>
      <w:r>
        <w:rPr>
          <w:rFonts w:hint="eastAsia"/>
        </w:rPr>
        <w:t>「パッケージソフトウェア」「</w:t>
      </w:r>
      <w:r>
        <w:rPr>
          <w:rFonts w:hint="eastAsia"/>
        </w:rPr>
        <w:t>SaaS/ASP</w:t>
      </w:r>
      <w:r>
        <w:rPr>
          <w:rFonts w:hint="eastAsia"/>
        </w:rPr>
        <w:t>」</w:t>
      </w:r>
      <w:r>
        <w:rPr>
          <w:rStyle w:val="af2"/>
        </w:rPr>
        <w:footnoteReference w:id="13"/>
      </w:r>
      <w:r>
        <w:rPr>
          <w:rFonts w:hint="eastAsia"/>
        </w:rPr>
        <w:t>については、特定の業種又は業務を想定し、そのなかで汎用的に使用されることを前提とした市販ソフトウェアとした。従って、</w:t>
      </w:r>
      <w:r>
        <w:rPr>
          <w:rFonts w:hint="eastAsia"/>
          <w:u w:val="single"/>
        </w:rPr>
        <w:t>ユーザとパッケージソフトウェア製造会社との間で使用許諾契約、保守契約が個</w:t>
      </w:r>
      <w:r>
        <w:rPr>
          <w:rFonts w:hint="eastAsia"/>
          <w:u w:val="single"/>
        </w:rPr>
        <w:lastRenderedPageBreak/>
        <w:t>別に締結</w:t>
      </w:r>
      <w:r>
        <w:rPr>
          <w:rFonts w:hint="eastAsia"/>
        </w:rPr>
        <w:t>されることを前提としている。</w:t>
      </w:r>
      <w:r w:rsidR="00F543F8" w:rsidRPr="00512070">
        <w:rPr>
          <w:rFonts w:hint="eastAsia"/>
        </w:rPr>
        <w:t>また、</w:t>
      </w:r>
      <w:r w:rsidR="00F543F8" w:rsidRPr="00512070">
        <w:rPr>
          <w:rFonts w:hint="eastAsia"/>
        </w:rPr>
        <w:t>SaaS/ASP</w:t>
      </w:r>
      <w:r w:rsidR="00883D85" w:rsidRPr="00512070">
        <w:rPr>
          <w:rFonts w:hint="eastAsia"/>
        </w:rPr>
        <w:t>を利用する場合、ユーザは</w:t>
      </w:r>
      <w:r w:rsidR="00F543F8" w:rsidRPr="00512070">
        <w:rPr>
          <w:rFonts w:hint="eastAsia"/>
        </w:rPr>
        <w:t>SaaS/ASP</w:t>
      </w:r>
      <w:r w:rsidR="00F543F8" w:rsidRPr="00512070">
        <w:rPr>
          <w:rFonts w:hint="eastAsia"/>
        </w:rPr>
        <w:t>アプリケーション事業者と、場合によっては</w:t>
      </w:r>
      <w:r w:rsidR="00F543F8" w:rsidRPr="00512070">
        <w:rPr>
          <w:rFonts w:hint="eastAsia"/>
        </w:rPr>
        <w:t>SaaS/ASP</w:t>
      </w:r>
      <w:r w:rsidR="00F543F8" w:rsidRPr="00512070">
        <w:rPr>
          <w:rFonts w:hint="eastAsia"/>
        </w:rPr>
        <w:t>プラットフォーム事業者の間において、個別に</w:t>
      </w:r>
      <w:r w:rsidR="00883D85" w:rsidRPr="00512070">
        <w:rPr>
          <w:rFonts w:hint="eastAsia"/>
        </w:rPr>
        <w:t>サービス</w:t>
      </w:r>
      <w:r w:rsidR="00F543F8" w:rsidRPr="00512070">
        <w:rPr>
          <w:rFonts w:hint="eastAsia"/>
        </w:rPr>
        <w:t>契約が締結される事を前提としている。</w:t>
      </w:r>
      <w:r w:rsidR="00F543F8" w:rsidRPr="00512070">
        <w:rPr>
          <w:rFonts w:hint="eastAsia"/>
        </w:rPr>
        <w:t>SaaS/ASP</w:t>
      </w:r>
      <w:r w:rsidR="00F543F8" w:rsidRPr="00512070">
        <w:rPr>
          <w:rFonts w:hint="eastAsia"/>
        </w:rPr>
        <w:t>事業者のビジネスモデルについては、後述を参照されたい。</w:t>
      </w:r>
    </w:p>
    <w:p w14:paraId="1E2EFD2B" w14:textId="77777777" w:rsidR="00B87BA4" w:rsidRDefault="00B87BA4">
      <w:pPr>
        <w:numPr>
          <w:ilvl w:val="0"/>
          <w:numId w:val="9"/>
        </w:numPr>
        <w:spacing w:after="180"/>
        <w:ind w:firstLineChars="0"/>
      </w:pPr>
      <w:r>
        <w:rPr>
          <w:rFonts w:hint="eastAsia"/>
        </w:rPr>
        <w:t>これらを踏まえ、モデル取引・契約書</w:t>
      </w:r>
      <w:ins w:id="51" w:author="作成者">
        <w:r w:rsidR="007D0F0C">
          <w:rPr>
            <w:rFonts w:hint="eastAsia"/>
          </w:rPr>
          <w:t>第二版</w:t>
        </w:r>
      </w:ins>
      <w:r>
        <w:rPr>
          <w:rFonts w:hint="eastAsia"/>
        </w:rPr>
        <w:t>追補版で示したモデル取引・契約書は、信頼性確保の観点から、</w:t>
      </w:r>
      <w:r>
        <w:rPr>
          <w:rFonts w:hint="eastAsia"/>
          <w:u w:val="single"/>
        </w:rPr>
        <w:t>業務要件定義に基づくパッケージソフトウェア、補完製品の選定、パッケージソフトウェアのパラメータ設定、モディファイ</w:t>
      </w:r>
      <w:r>
        <w:rPr>
          <w:u w:val="single"/>
        </w:rPr>
        <w:t>・</w:t>
      </w:r>
      <w:r>
        <w:rPr>
          <w:rFonts w:hint="eastAsia"/>
          <w:u w:val="single"/>
        </w:rPr>
        <w:t>アドオン</w:t>
      </w:r>
      <w:r>
        <w:rPr>
          <w:rStyle w:val="af2"/>
          <w:u w:val="single"/>
        </w:rPr>
        <w:footnoteReference w:id="14"/>
      </w:r>
      <w:r>
        <w:rPr>
          <w:rFonts w:hint="eastAsia"/>
          <w:u w:val="single"/>
        </w:rPr>
        <w:t>などの開発、構築・設定業務、保守、運用支援</w:t>
      </w:r>
      <w:r>
        <w:rPr>
          <w:rFonts w:hint="eastAsia"/>
        </w:rPr>
        <w:t>といった役務や財を提供するベンダとユーザの一連の取引</w:t>
      </w:r>
      <w:r>
        <w:rPr>
          <w:rStyle w:val="af2"/>
        </w:rPr>
        <w:footnoteReference w:id="15"/>
      </w:r>
      <w:r>
        <w:rPr>
          <w:rFonts w:hint="eastAsia"/>
        </w:rPr>
        <w:t>に対応するためのものである。</w:t>
      </w:r>
    </w:p>
    <w:p w14:paraId="0BB31F55" w14:textId="77777777" w:rsidR="00B87BA4" w:rsidRDefault="00B87BA4">
      <w:pPr>
        <w:numPr>
          <w:ilvl w:val="0"/>
          <w:numId w:val="9"/>
        </w:numPr>
        <w:spacing w:after="180"/>
        <w:ind w:firstLineChars="0"/>
      </w:pPr>
      <w:r>
        <w:rPr>
          <w:rFonts w:hint="eastAsia"/>
        </w:rPr>
        <w:t>信頼性の高い情報システムの確保は、ユーザとベンダのたゆまない緊密な協働によってのみ得られるとの立場から、取引全般においては、</w:t>
      </w:r>
      <w:r>
        <w:rPr>
          <w:rFonts w:hint="eastAsia"/>
          <w:u w:val="single"/>
        </w:rPr>
        <w:t>ユーザ自身が役割を理解しベンダとの緊密な協働を行うことを前提</w:t>
      </w:r>
      <w:r>
        <w:rPr>
          <w:rFonts w:hint="eastAsia"/>
        </w:rPr>
        <w:t>とし、その上でユーザの理解を促しギャップを埋めるためのチェックリスト等を用意した。取引にあたってはこれらドキュメントの積極的な活用を前提としている。</w:t>
      </w:r>
    </w:p>
    <w:p w14:paraId="71C5C902" w14:textId="77777777" w:rsidR="00B87BA4" w:rsidRDefault="00B87BA4">
      <w:pPr>
        <w:numPr>
          <w:ilvl w:val="0"/>
          <w:numId w:val="9"/>
        </w:numPr>
        <w:spacing w:after="180"/>
        <w:ind w:firstLineChars="0"/>
      </w:pPr>
      <w:r>
        <w:rPr>
          <w:rFonts w:hint="eastAsia"/>
        </w:rPr>
        <w:t>ベンダにおいては、情報システムの知識を有しない企業に対して、</w:t>
      </w:r>
      <w:r>
        <w:rPr>
          <w:rFonts w:hint="eastAsia"/>
          <w:u w:val="single"/>
        </w:rPr>
        <w:t>業として情報サービスを提供する専門家としての十分な配慮と注意を払う必要と一定の責任があり、この点についてはモデル取引・契約</w:t>
      </w:r>
      <w:r w:rsidRPr="007D0F0C">
        <w:rPr>
          <w:rFonts w:hint="eastAsia"/>
          <w:u w:val="single"/>
        </w:rPr>
        <w:t>書第</w:t>
      </w:r>
      <w:ins w:id="52" w:author="作成者">
        <w:r w:rsidR="00F376EA" w:rsidRPr="007D0F0C">
          <w:rPr>
            <w:rFonts w:hint="eastAsia"/>
            <w:u w:val="single"/>
          </w:rPr>
          <w:t>二</w:t>
        </w:r>
      </w:ins>
      <w:del w:id="53" w:author="作成者">
        <w:r w:rsidRPr="007D0F0C" w:rsidDel="00F376EA">
          <w:rPr>
            <w:rFonts w:hint="eastAsia"/>
            <w:u w:val="single"/>
          </w:rPr>
          <w:delText>一</w:delText>
        </w:r>
      </w:del>
      <w:r w:rsidRPr="007D0F0C">
        <w:rPr>
          <w:rFonts w:hint="eastAsia"/>
          <w:u w:val="single"/>
        </w:rPr>
        <w:t>版と</w:t>
      </w:r>
      <w:r>
        <w:rPr>
          <w:rFonts w:hint="eastAsia"/>
          <w:u w:val="single"/>
        </w:rPr>
        <w:t>同様</w:t>
      </w:r>
      <w:r>
        <w:rPr>
          <w:rFonts w:hint="eastAsia"/>
        </w:rPr>
        <w:t>である。ベンダは、専門家として、コンサルティング能力、エンジニアリング能力を保有していることは当然のこと、善良な管理者の注意義務をもって、ユーザ業務に精通する努力、最新テクノロジーや将来動向を平易に説明する能力、さらにはプロジェクトマネジメントや品質管理能力の強化に日々留意を払っていることを取引の前提としている。</w:t>
      </w:r>
    </w:p>
    <w:p w14:paraId="4BBD365B" w14:textId="77777777" w:rsidR="00B87BA4" w:rsidRPr="007D0F0C" w:rsidRDefault="00B87BA4">
      <w:pPr>
        <w:spacing w:after="180"/>
        <w:ind w:firstLine="210"/>
      </w:pPr>
      <w:r>
        <w:rPr>
          <w:rFonts w:hint="eastAsia"/>
        </w:rPr>
        <w:t>モデル取引・契約</w:t>
      </w:r>
      <w:r w:rsidRPr="007D0F0C">
        <w:rPr>
          <w:rFonts w:hint="eastAsia"/>
        </w:rPr>
        <w:t>書第</w:t>
      </w:r>
      <w:ins w:id="54" w:author="作成者">
        <w:r w:rsidR="00F376EA" w:rsidRPr="007D0F0C">
          <w:rPr>
            <w:rFonts w:hint="eastAsia"/>
            <w:u w:val="single"/>
          </w:rPr>
          <w:t>二</w:t>
        </w:r>
      </w:ins>
      <w:del w:id="55" w:author="作成者">
        <w:r w:rsidRPr="007D0F0C" w:rsidDel="00F376EA">
          <w:rPr>
            <w:rFonts w:hint="eastAsia"/>
          </w:rPr>
          <w:delText>一</w:delText>
        </w:r>
      </w:del>
      <w:r w:rsidRPr="007D0F0C">
        <w:rPr>
          <w:rFonts w:hint="eastAsia"/>
        </w:rPr>
        <w:t>版が示した、デューデリジェンス、契約締結、変更管理手続に至る一連の取引ルールと国際取引慣行との整合性、多段階契約、再見積りの考え方を踏襲した。情報システム取引に多くみられる「ベンダ丸投げ」を排除するため、上流工程から保守、運用に至るまで、取引の透明性の確保に留意した。</w:t>
      </w:r>
    </w:p>
    <w:p w14:paraId="34DB18CD" w14:textId="77777777" w:rsidR="00B87BA4" w:rsidRDefault="00B87BA4">
      <w:pPr>
        <w:spacing w:after="180"/>
        <w:ind w:firstLine="210"/>
      </w:pPr>
      <w:r w:rsidRPr="007D0F0C">
        <w:rPr>
          <w:rFonts w:hint="eastAsia"/>
        </w:rPr>
        <w:t>モデル取引・契約書第</w:t>
      </w:r>
      <w:ins w:id="56" w:author="作成者">
        <w:r w:rsidR="00F376EA" w:rsidRPr="007D0F0C">
          <w:rPr>
            <w:rFonts w:hint="eastAsia"/>
            <w:u w:val="single"/>
          </w:rPr>
          <w:t>二</w:t>
        </w:r>
      </w:ins>
      <w:del w:id="57" w:author="作成者">
        <w:r w:rsidRPr="007D0F0C" w:rsidDel="00F376EA">
          <w:rPr>
            <w:rFonts w:hint="eastAsia"/>
          </w:rPr>
          <w:delText>一</w:delText>
        </w:r>
      </w:del>
      <w:r w:rsidRPr="007D0F0C">
        <w:rPr>
          <w:rFonts w:hint="eastAsia"/>
        </w:rPr>
        <w:t>版で示されたパッケージソフトウェア活用モデルを拡張・改良し、要件定義、パッケージソフトウェアの選定、カスタマイズ開発の有無、データ移行、運用、保守、要員教育を含めた、パッケージソフトウェア活用のシステム構築プロセスを改めて構想し、モデル取引・契約書第</w:t>
      </w:r>
      <w:ins w:id="58" w:author="作成者">
        <w:r w:rsidR="00F376EA" w:rsidRPr="007D0F0C">
          <w:rPr>
            <w:rFonts w:hint="eastAsia"/>
            <w:u w:val="single"/>
          </w:rPr>
          <w:t>二</w:t>
        </w:r>
      </w:ins>
      <w:del w:id="59" w:author="作成者">
        <w:r w:rsidRPr="007D0F0C" w:rsidDel="00F376EA">
          <w:rPr>
            <w:rFonts w:hint="eastAsia"/>
          </w:rPr>
          <w:delText>一</w:delText>
        </w:r>
      </w:del>
      <w:r w:rsidRPr="007D0F0C">
        <w:rPr>
          <w:rFonts w:hint="eastAsia"/>
        </w:rPr>
        <w:t>版同様にユーザ、ベンダ双方にとって使いやすく、共通理解が促進される取引の目安として機能す</w:t>
      </w:r>
      <w:r>
        <w:rPr>
          <w:rFonts w:hint="eastAsia"/>
        </w:rPr>
        <w:t>るように構成した。</w:t>
      </w:r>
    </w:p>
    <w:p w14:paraId="54533ED9" w14:textId="77777777" w:rsidR="00B87BA4" w:rsidRDefault="00B87BA4">
      <w:pPr>
        <w:spacing w:after="180"/>
        <w:ind w:firstLine="210"/>
      </w:pPr>
      <w:r>
        <w:rPr>
          <w:rFonts w:hint="eastAsia"/>
        </w:rPr>
        <w:t>各フェーズのタスクは共通フレーム</w:t>
      </w:r>
      <w:r w:rsidR="00135A58">
        <w:rPr>
          <w:rFonts w:hint="eastAsia"/>
        </w:rPr>
        <w:t>2013</w:t>
      </w:r>
      <w:r>
        <w:rPr>
          <w:rFonts w:hint="eastAsia"/>
        </w:rPr>
        <w:t>を準用しており、必要に応じて共通フレーム</w:t>
      </w:r>
      <w:r w:rsidR="00135A58">
        <w:rPr>
          <w:rFonts w:hint="eastAsia"/>
        </w:rPr>
        <w:t>2013</w:t>
      </w:r>
      <w:r>
        <w:rPr>
          <w:rFonts w:hint="eastAsia"/>
        </w:rPr>
        <w:t>を参照することによって、目的や相互の役割などを共有、確認することを前提にしている。チェックリストはこれらの解説に努め、取引の節目において何をするべきかの理解が促進されるように構成した。</w:t>
      </w:r>
    </w:p>
    <w:p w14:paraId="189EE486" w14:textId="77777777" w:rsidR="00B87BA4" w:rsidRDefault="00B87BA4">
      <w:pPr>
        <w:spacing w:after="180"/>
        <w:ind w:firstLine="210"/>
      </w:pPr>
      <w:r>
        <w:rPr>
          <w:rFonts w:hint="eastAsia"/>
        </w:rPr>
        <w:t>SaaS/ASP</w:t>
      </w:r>
      <w:r>
        <w:rPr>
          <w:rFonts w:hint="eastAsia"/>
        </w:rPr>
        <w:t>は昨今、新しいソフトウェアの利用形態として注目を浴びており、モデル・契約書</w:t>
      </w:r>
      <w:ins w:id="60" w:author="作成者">
        <w:r w:rsidR="007D0F0C">
          <w:rPr>
            <w:rFonts w:hint="eastAsia"/>
          </w:rPr>
          <w:t>第二版</w:t>
        </w:r>
      </w:ins>
      <w:r>
        <w:rPr>
          <w:rFonts w:hint="eastAsia"/>
        </w:rPr>
        <w:t>追補版においても、一般的なパッケージソフトウェアだけでなく、</w:t>
      </w:r>
      <w:r>
        <w:rPr>
          <w:rFonts w:hint="eastAsia"/>
        </w:rPr>
        <w:t>SaaS/ASP</w:t>
      </w:r>
      <w:r>
        <w:rPr>
          <w:rFonts w:hint="eastAsia"/>
        </w:rPr>
        <w:t>モデルでの活用も想定し全体を構成している。</w:t>
      </w:r>
      <w:r w:rsidR="00FE5F2C">
        <w:rPr>
          <w:rFonts w:hint="eastAsia"/>
        </w:rPr>
        <w:t>平成</w:t>
      </w:r>
      <w:r w:rsidR="00FE5F2C">
        <w:rPr>
          <w:rFonts w:hint="eastAsia"/>
        </w:rPr>
        <w:t>20</w:t>
      </w:r>
      <w:r w:rsidR="00FE5F2C">
        <w:rPr>
          <w:rFonts w:hint="eastAsia"/>
        </w:rPr>
        <w:t>年</w:t>
      </w:r>
      <w:r>
        <w:rPr>
          <w:rFonts w:hint="eastAsia"/>
        </w:rPr>
        <w:t>1</w:t>
      </w:r>
      <w:r>
        <w:rPr>
          <w:rFonts w:hint="eastAsia"/>
        </w:rPr>
        <w:t>月に経済産業省から「</w:t>
      </w:r>
      <w:r w:rsidRPr="008606BD">
        <w:rPr>
          <w:rFonts w:hint="eastAsia"/>
        </w:rPr>
        <w:t>SaaS</w:t>
      </w:r>
      <w:r w:rsidRPr="008606BD">
        <w:rPr>
          <w:rFonts w:hint="eastAsia"/>
        </w:rPr>
        <w:t>向</w:t>
      </w:r>
      <w:r w:rsidRPr="008606BD">
        <w:rPr>
          <w:rFonts w:hint="eastAsia"/>
        </w:rPr>
        <w:lastRenderedPageBreak/>
        <w:t>け</w:t>
      </w:r>
      <w:r w:rsidRPr="008606BD">
        <w:rPr>
          <w:rFonts w:hint="eastAsia"/>
        </w:rPr>
        <w:t>SLA</w:t>
      </w:r>
      <w:r w:rsidRPr="008606BD">
        <w:rPr>
          <w:rFonts w:hint="eastAsia"/>
        </w:rPr>
        <w:t>ガイドライン</w:t>
      </w:r>
      <w:r>
        <w:rPr>
          <w:rFonts w:hint="eastAsia"/>
        </w:rPr>
        <w:t>」</w:t>
      </w:r>
      <w:r>
        <w:rPr>
          <w:rStyle w:val="af2"/>
        </w:rPr>
        <w:footnoteReference w:id="16"/>
      </w:r>
      <w:r>
        <w:rPr>
          <w:rFonts w:hint="eastAsia"/>
        </w:rPr>
        <w:t>が発表され、同ガイドラインにおいて「インターネット等を経由するサービスであり、また、自社の財務データや顧客データなどをサービス提供者に預けることとなるため、企業が安心して利用するためには、利用者とサービス提供者間で、サービスレベルに関する取り決めが重要である。」との指摘がなされている。このような指摘を踏まえ、同ガイドラインの</w:t>
      </w:r>
      <w:r>
        <w:rPr>
          <w:rFonts w:hint="eastAsia"/>
        </w:rPr>
        <w:t>SLA</w:t>
      </w:r>
      <w:r>
        <w:rPr>
          <w:rFonts w:hint="eastAsia"/>
        </w:rPr>
        <w:t>モデルケースを掲載し、また、保守、運用における</w:t>
      </w:r>
      <w:r>
        <w:rPr>
          <w:rFonts w:hint="eastAsia"/>
        </w:rPr>
        <w:t>SLA</w:t>
      </w:r>
      <w:r>
        <w:rPr>
          <w:rFonts w:hint="eastAsia"/>
        </w:rPr>
        <w:t>については</w:t>
      </w:r>
      <w:r>
        <w:rPr>
          <w:rFonts w:hint="eastAsia"/>
        </w:rPr>
        <w:t>SLA</w:t>
      </w:r>
      <w:r>
        <w:rPr>
          <w:rFonts w:hint="eastAsia"/>
        </w:rPr>
        <w:t>合意書の記入例を例示した。</w:t>
      </w:r>
    </w:p>
    <w:p w14:paraId="22B1AC6B" w14:textId="77777777" w:rsidR="0074088E" w:rsidRPr="007D0F0C" w:rsidDel="007D0F0C" w:rsidRDefault="00B87BA4" w:rsidP="00B604B2">
      <w:pPr>
        <w:spacing w:after="180"/>
        <w:ind w:firstLine="210"/>
        <w:jc w:val="both"/>
        <w:rPr>
          <w:del w:id="61" w:author="作成者"/>
        </w:rPr>
      </w:pPr>
      <w:r w:rsidRPr="00512070">
        <w:rPr>
          <w:rFonts w:hint="eastAsia"/>
        </w:rPr>
        <w:t>また、</w:t>
      </w:r>
      <w:r w:rsidRPr="00512070">
        <w:rPr>
          <w:rFonts w:hint="eastAsia"/>
        </w:rPr>
        <w:t>SaaS/ASP</w:t>
      </w:r>
      <w:r w:rsidR="001C1D21" w:rsidRPr="00512070">
        <w:rPr>
          <w:rFonts w:hint="eastAsia"/>
        </w:rPr>
        <w:t>のベンダ</w:t>
      </w:r>
      <w:r w:rsidRPr="00512070">
        <w:rPr>
          <w:rFonts w:hint="eastAsia"/>
        </w:rPr>
        <w:t>は運用形態によって、①アプリケーション、認証、利用制限、課金、サーバ管理、データセンタまでを一体として提供するベンダ、②</w:t>
      </w:r>
      <w:r w:rsidRPr="00512070">
        <w:rPr>
          <w:rFonts w:hint="eastAsia"/>
        </w:rPr>
        <w:t>SaaS/ASP</w:t>
      </w:r>
      <w:r w:rsidRPr="00512070">
        <w:rPr>
          <w:rFonts w:hint="eastAsia"/>
        </w:rPr>
        <w:t>のアプリケーションソフトウェアを提供するベンダ、③</w:t>
      </w:r>
      <w:r w:rsidRPr="00512070">
        <w:rPr>
          <w:rFonts w:hint="eastAsia"/>
        </w:rPr>
        <w:t>SaaS/ASP</w:t>
      </w:r>
      <w:r w:rsidRPr="00512070">
        <w:rPr>
          <w:rFonts w:hint="eastAsia"/>
        </w:rPr>
        <w:t>の認証、利用制限、課金、サーバ管理等を提供する</w:t>
      </w:r>
      <w:r w:rsidRPr="00512070">
        <w:rPr>
          <w:rFonts w:hint="eastAsia"/>
        </w:rPr>
        <w:t>SaaS/ASP</w:t>
      </w:r>
      <w:r w:rsidRPr="007D0F0C">
        <w:rPr>
          <w:rFonts w:hint="eastAsia"/>
        </w:rPr>
        <w:t>プラットフォ</w:t>
      </w:r>
    </w:p>
    <w:p w14:paraId="15304024" w14:textId="77777777" w:rsidR="00B87BA4" w:rsidRPr="00512070" w:rsidRDefault="00B87BA4" w:rsidP="00B604B2">
      <w:pPr>
        <w:spacing w:after="180"/>
        <w:ind w:firstLine="210"/>
        <w:jc w:val="both"/>
      </w:pPr>
      <w:r w:rsidRPr="008B51B1">
        <w:rPr>
          <w:rFonts w:hint="eastAsia"/>
        </w:rPr>
        <w:t>ームベンダ</w:t>
      </w:r>
      <w:r w:rsidR="001C1D21" w:rsidRPr="008B51B1">
        <w:rPr>
          <w:rFonts w:hint="eastAsia"/>
        </w:rPr>
        <w:t>など</w:t>
      </w:r>
      <w:r w:rsidRPr="00512070">
        <w:rPr>
          <w:rFonts w:hint="eastAsia"/>
        </w:rPr>
        <w:t>に分かれる。③のプラットフォームベンダが</w:t>
      </w:r>
      <w:r w:rsidR="00BD5E3F" w:rsidRPr="00512070">
        <w:rPr>
          <w:rFonts w:hint="eastAsia"/>
        </w:rPr>
        <w:t>デ</w:t>
      </w:r>
      <w:r w:rsidRPr="00512070">
        <w:rPr>
          <w:rFonts w:hint="eastAsia"/>
        </w:rPr>
        <w:t>ータセンタと契約し一体として管理する場合もあれば、②のアプリケーションベンダが③のプラットフォームベンダのソフトウェアだけを導入し、データセンタと契約するケースもあり、新たな市場を開拓すべく様々なビジネスモデルが競い合っている状況にある。一方で、利用するユーザにとっては、企業内のサーバ等で動作するパッケージソフトウェアと大きく異なることなく、一体の</w:t>
      </w:r>
      <w:r w:rsidRPr="00512070">
        <w:rPr>
          <w:rFonts w:hint="eastAsia"/>
        </w:rPr>
        <w:t>Web</w:t>
      </w:r>
      <w:r w:rsidRPr="00512070">
        <w:rPr>
          <w:rFonts w:hint="eastAsia"/>
        </w:rPr>
        <w:t>アプリケーションとしてサービスが提供されていることから、</w:t>
      </w:r>
      <w:r w:rsidR="001C1D21" w:rsidRPr="00512070">
        <w:rPr>
          <w:rFonts w:hint="eastAsia"/>
        </w:rPr>
        <w:t>ユーザは</w:t>
      </w:r>
      <w:r w:rsidRPr="00512070">
        <w:rPr>
          <w:rFonts w:hint="eastAsia"/>
        </w:rPr>
        <w:t>これら運用形態の違いや評価が異なる点</w:t>
      </w:r>
      <w:r w:rsidR="001C1D21" w:rsidRPr="00512070">
        <w:rPr>
          <w:rFonts w:hint="eastAsia"/>
        </w:rPr>
        <w:t>を</w:t>
      </w:r>
      <w:r w:rsidRPr="00512070">
        <w:rPr>
          <w:rFonts w:hint="eastAsia"/>
        </w:rPr>
        <w:t>見落としがちである</w:t>
      </w:r>
      <w:r w:rsidR="001C1D21" w:rsidRPr="00512070">
        <w:rPr>
          <w:rFonts w:hint="eastAsia"/>
        </w:rPr>
        <w:t>ので注意が必要である</w:t>
      </w:r>
      <w:r w:rsidRPr="00512070">
        <w:rPr>
          <w:rFonts w:hint="eastAsia"/>
        </w:rPr>
        <w:t>。そこで、機能、サービス評価の対象として②</w:t>
      </w:r>
      <w:r w:rsidRPr="00512070">
        <w:rPr>
          <w:rFonts w:hint="eastAsia"/>
        </w:rPr>
        <w:t>SaaS/ASP</w:t>
      </w:r>
      <w:r w:rsidRPr="00512070">
        <w:rPr>
          <w:rFonts w:hint="eastAsia"/>
        </w:rPr>
        <w:t>のアプリケーションベンダ、③</w:t>
      </w:r>
      <w:r w:rsidRPr="00512070">
        <w:rPr>
          <w:rFonts w:hint="eastAsia"/>
        </w:rPr>
        <w:t>SaaS/ASP</w:t>
      </w:r>
      <w:r w:rsidRPr="00512070">
        <w:rPr>
          <w:rFonts w:hint="eastAsia"/>
        </w:rPr>
        <w:t>のプラットフォームベンダを対象とした</w:t>
      </w:r>
      <w:r w:rsidRPr="00512070">
        <w:rPr>
          <w:rFonts w:hint="eastAsia"/>
        </w:rPr>
        <w:t>SaaS</w:t>
      </w:r>
      <w:r w:rsidR="00883D85" w:rsidRPr="00512070">
        <w:rPr>
          <w:rFonts w:hint="eastAsia"/>
        </w:rPr>
        <w:t>/ASP</w:t>
      </w:r>
      <w:r w:rsidR="00883D85" w:rsidRPr="00512070">
        <w:rPr>
          <w:rFonts w:hint="eastAsia"/>
        </w:rPr>
        <w:t>選定</w:t>
      </w:r>
      <w:r w:rsidRPr="00512070">
        <w:rPr>
          <w:rFonts w:hint="eastAsia"/>
        </w:rPr>
        <w:t>のためのチェックリストを用意した。また、カスタマイズのための</w:t>
      </w:r>
      <w:r w:rsidRPr="00512070">
        <w:rPr>
          <w:rFonts w:hint="eastAsia"/>
        </w:rPr>
        <w:t>API</w:t>
      </w:r>
      <w:r w:rsidRPr="00512070">
        <w:rPr>
          <w:rFonts w:hint="eastAsia"/>
        </w:rPr>
        <w:t>やツールを整備している</w:t>
      </w:r>
      <w:r w:rsidR="00883D85" w:rsidRPr="00512070">
        <w:rPr>
          <w:rFonts w:hint="eastAsia"/>
        </w:rPr>
        <w:t>SaaS/ASP</w:t>
      </w:r>
      <w:r w:rsidR="00883D85" w:rsidRPr="00512070">
        <w:rPr>
          <w:rFonts w:hint="eastAsia"/>
        </w:rPr>
        <w:t>の</w:t>
      </w:r>
      <w:r w:rsidRPr="00512070">
        <w:rPr>
          <w:rFonts w:hint="eastAsia"/>
        </w:rPr>
        <w:t>ベンダ</w:t>
      </w:r>
      <w:r w:rsidR="00883D85" w:rsidRPr="00512070">
        <w:rPr>
          <w:rFonts w:hint="eastAsia"/>
        </w:rPr>
        <w:t>もい</w:t>
      </w:r>
      <w:r w:rsidRPr="00512070">
        <w:rPr>
          <w:rFonts w:hint="eastAsia"/>
        </w:rPr>
        <w:t>るが、上流工程の重要性、ベンダのユーザに対する説明責任、ユーザとベンダの協働等、パッケージソフトウェア</w:t>
      </w:r>
      <w:r w:rsidR="00883D85" w:rsidRPr="00512070">
        <w:rPr>
          <w:rFonts w:hint="eastAsia"/>
        </w:rPr>
        <w:t>を利用する場合</w:t>
      </w:r>
      <w:r w:rsidRPr="00512070">
        <w:rPr>
          <w:rFonts w:hint="eastAsia"/>
        </w:rPr>
        <w:t>と異なる事はない</w:t>
      </w:r>
      <w:r w:rsidR="00883D85" w:rsidRPr="00512070">
        <w:rPr>
          <w:rFonts w:hint="eastAsia"/>
        </w:rPr>
        <w:t>。また</w:t>
      </w:r>
      <w:r w:rsidRPr="00512070">
        <w:rPr>
          <w:rFonts w:hint="eastAsia"/>
        </w:rPr>
        <w:t>、</w:t>
      </w:r>
      <w:r w:rsidRPr="00512070">
        <w:rPr>
          <w:rFonts w:hint="eastAsia"/>
        </w:rPr>
        <w:t>SLA</w:t>
      </w:r>
      <w:r w:rsidRPr="00512070">
        <w:rPr>
          <w:rFonts w:hint="eastAsia"/>
        </w:rPr>
        <w:t>についてはユーザが見落とす可能性が高いため、重要事項説明書での</w:t>
      </w:r>
      <w:r w:rsidR="00883D85" w:rsidRPr="00512070">
        <w:rPr>
          <w:rFonts w:hint="eastAsia"/>
        </w:rPr>
        <w:t>SaaS/ASP</w:t>
      </w:r>
      <w:r w:rsidRPr="00512070">
        <w:rPr>
          <w:rFonts w:hint="eastAsia"/>
        </w:rPr>
        <w:t>候補選定、</w:t>
      </w:r>
      <w:r w:rsidR="00883D85" w:rsidRPr="00512070">
        <w:rPr>
          <w:rFonts w:hint="eastAsia"/>
        </w:rPr>
        <w:t>SaaS/ASP</w:t>
      </w:r>
      <w:r w:rsidRPr="00512070">
        <w:rPr>
          <w:rFonts w:hint="eastAsia"/>
        </w:rPr>
        <w:t>選定</w:t>
      </w:r>
      <w:r w:rsidR="00883D85" w:rsidRPr="00512070">
        <w:rPr>
          <w:rFonts w:hint="eastAsia"/>
        </w:rPr>
        <w:t>の際に</w:t>
      </w:r>
      <w:r w:rsidR="00883D85" w:rsidRPr="00512070">
        <w:rPr>
          <w:rFonts w:hint="eastAsia"/>
        </w:rPr>
        <w:t>SLA</w:t>
      </w:r>
      <w:r w:rsidR="00883D85" w:rsidRPr="00512070">
        <w:rPr>
          <w:rFonts w:hint="eastAsia"/>
        </w:rPr>
        <w:t>の評価を行うこととしている。</w:t>
      </w:r>
    </w:p>
    <w:p w14:paraId="7719728D" w14:textId="77777777" w:rsidR="00B87BA4" w:rsidRPr="00512070" w:rsidRDefault="00B87BA4">
      <w:pPr>
        <w:pStyle w:val="4"/>
      </w:pPr>
      <w:r w:rsidRPr="00512070">
        <w:rPr>
          <w:rFonts w:hint="eastAsia"/>
        </w:rPr>
        <w:t>（パッケージソフトウェアをベースとしたシステム開発、導入の問題点）</w:t>
      </w:r>
    </w:p>
    <w:p w14:paraId="264C8462" w14:textId="77777777" w:rsidR="00B87BA4" w:rsidRPr="00512070" w:rsidRDefault="00B87BA4">
      <w:pPr>
        <w:spacing w:after="180"/>
        <w:ind w:firstLine="210"/>
      </w:pPr>
      <w:r w:rsidRPr="00512070">
        <w:rPr>
          <w:rFonts w:hint="eastAsia"/>
        </w:rPr>
        <w:t>パッケージソフトウェアをベースとしたシステム開発には、様々なメリットがある反面、ユーザの誤解や問題点の指摘も少なくない。</w:t>
      </w:r>
    </w:p>
    <w:p w14:paraId="607F7280" w14:textId="77777777" w:rsidR="00B87BA4" w:rsidRPr="00512070" w:rsidRDefault="00B87BA4">
      <w:pPr>
        <w:spacing w:afterLines="0" w:after="0"/>
        <w:ind w:firstLine="210"/>
      </w:pPr>
      <w:r w:rsidRPr="00512070">
        <w:rPr>
          <w:rFonts w:hint="eastAsia"/>
        </w:rPr>
        <w:t>■ユーザが想定するメリット</w:t>
      </w:r>
    </w:p>
    <w:p w14:paraId="14587C9B" w14:textId="77777777" w:rsidR="00B87BA4" w:rsidRPr="00512070" w:rsidRDefault="00B87BA4">
      <w:pPr>
        <w:numPr>
          <w:ilvl w:val="0"/>
          <w:numId w:val="30"/>
        </w:numPr>
        <w:spacing w:afterLines="30" w:after="108"/>
        <w:ind w:left="584" w:firstLineChars="0" w:hanging="357"/>
      </w:pPr>
      <w:r w:rsidRPr="00512070">
        <w:rPr>
          <w:rFonts w:hint="eastAsia"/>
        </w:rPr>
        <w:t>パッケージソフトウェアの持つ機能や業務の流れを利活用する事で、自社の業務改革を実施する事ができる。</w:t>
      </w:r>
    </w:p>
    <w:p w14:paraId="21B11390" w14:textId="77777777" w:rsidR="00B87BA4" w:rsidRPr="00512070" w:rsidRDefault="00B87BA4">
      <w:pPr>
        <w:numPr>
          <w:ilvl w:val="0"/>
          <w:numId w:val="30"/>
        </w:numPr>
        <w:spacing w:afterLines="30" w:after="108"/>
        <w:ind w:left="584" w:firstLineChars="0" w:hanging="357"/>
      </w:pPr>
      <w:r w:rsidRPr="00512070">
        <w:rPr>
          <w:rFonts w:hint="eastAsia"/>
        </w:rPr>
        <w:t>導入期間とコストを削減することができる。</w:t>
      </w:r>
    </w:p>
    <w:p w14:paraId="21483935" w14:textId="77777777" w:rsidR="00B87BA4" w:rsidRPr="00512070" w:rsidRDefault="00B87BA4">
      <w:pPr>
        <w:numPr>
          <w:ilvl w:val="0"/>
          <w:numId w:val="30"/>
        </w:numPr>
        <w:spacing w:afterLines="30" w:after="108"/>
        <w:ind w:left="584" w:firstLineChars="0" w:hanging="357"/>
      </w:pPr>
      <w:r w:rsidRPr="00512070">
        <w:rPr>
          <w:rFonts w:hint="eastAsia"/>
        </w:rPr>
        <w:t>導入のための専門要員を確保しなくても、システムを導入する事ができる。</w:t>
      </w:r>
    </w:p>
    <w:p w14:paraId="6AC75B13" w14:textId="77777777" w:rsidR="00B87BA4" w:rsidRPr="00512070" w:rsidRDefault="00B87BA4">
      <w:pPr>
        <w:numPr>
          <w:ilvl w:val="0"/>
          <w:numId w:val="30"/>
        </w:numPr>
        <w:spacing w:after="180"/>
        <w:ind w:firstLineChars="0"/>
      </w:pPr>
      <w:r w:rsidRPr="00512070">
        <w:rPr>
          <w:rFonts w:hint="eastAsia"/>
        </w:rPr>
        <w:t>導入後、即座にシステムを稼働する事ができる。</w:t>
      </w:r>
    </w:p>
    <w:p w14:paraId="7CFDEA46" w14:textId="77777777" w:rsidR="00B87BA4" w:rsidRPr="00512070" w:rsidRDefault="00B87BA4">
      <w:pPr>
        <w:spacing w:afterLines="0" w:after="0"/>
        <w:ind w:firstLine="210"/>
      </w:pPr>
      <w:r w:rsidRPr="00512070">
        <w:rPr>
          <w:rFonts w:hint="eastAsia"/>
        </w:rPr>
        <w:t>■現実の問題</w:t>
      </w:r>
    </w:p>
    <w:p w14:paraId="341181BB" w14:textId="77777777" w:rsidR="00B87BA4" w:rsidRPr="00512070" w:rsidRDefault="00B87BA4">
      <w:pPr>
        <w:numPr>
          <w:ilvl w:val="0"/>
          <w:numId w:val="28"/>
        </w:numPr>
        <w:spacing w:afterLines="30" w:after="108"/>
        <w:ind w:left="584" w:firstLineChars="0" w:hanging="357"/>
      </w:pPr>
      <w:r w:rsidRPr="00512070">
        <w:rPr>
          <w:rFonts w:hint="eastAsia"/>
        </w:rPr>
        <w:t xml:space="preserve"> </w:t>
      </w:r>
      <w:r w:rsidRPr="00512070">
        <w:rPr>
          <w:rFonts w:hint="eastAsia"/>
        </w:rPr>
        <w:t>パッケージソフトウェア自体は完成しているが、ユーザの目的を達成するシステムとしての導入及び開発期間は短いとは限らない。</w:t>
      </w:r>
    </w:p>
    <w:p w14:paraId="1EAAB7FB" w14:textId="77777777" w:rsidR="00B87BA4" w:rsidRPr="00512070" w:rsidRDefault="00B87BA4">
      <w:pPr>
        <w:numPr>
          <w:ilvl w:val="0"/>
          <w:numId w:val="28"/>
        </w:numPr>
        <w:spacing w:afterLines="30" w:after="108"/>
        <w:ind w:left="584" w:firstLineChars="0" w:hanging="357"/>
      </w:pPr>
      <w:r w:rsidRPr="00512070">
        <w:rPr>
          <w:rFonts w:hint="eastAsia"/>
        </w:rPr>
        <w:t>要件にそぐわないパッケージソフトウェアの導入を図ったり、カスタマイズを実施した場合、予想を上回るコスト増大を招く場合がある。</w:t>
      </w:r>
    </w:p>
    <w:p w14:paraId="1660D1E2" w14:textId="77777777" w:rsidR="00B87BA4" w:rsidRPr="00512070" w:rsidRDefault="00B87BA4">
      <w:pPr>
        <w:numPr>
          <w:ilvl w:val="0"/>
          <w:numId w:val="28"/>
        </w:numPr>
        <w:spacing w:afterLines="30" w:after="108"/>
        <w:ind w:left="584" w:firstLineChars="0" w:hanging="357"/>
      </w:pPr>
      <w:r w:rsidRPr="00512070">
        <w:rPr>
          <w:rFonts w:hint="eastAsia"/>
        </w:rPr>
        <w:lastRenderedPageBreak/>
        <w:t>パッケージソフトウェア本来の設計意図に反するカスタマイズを実施した場合、大幅なパフォーマンスの低下や制限事項の増加を招く場合がある。</w:t>
      </w:r>
    </w:p>
    <w:p w14:paraId="1B607956" w14:textId="77777777" w:rsidR="00B87BA4" w:rsidRPr="00512070" w:rsidRDefault="00B87BA4">
      <w:pPr>
        <w:numPr>
          <w:ilvl w:val="0"/>
          <w:numId w:val="28"/>
        </w:numPr>
        <w:spacing w:afterLines="30" w:after="108"/>
        <w:ind w:left="584" w:firstLineChars="0" w:hanging="357"/>
      </w:pPr>
      <w:r w:rsidRPr="00512070">
        <w:rPr>
          <w:rFonts w:hint="eastAsia"/>
        </w:rPr>
        <w:t>既存システムの置き換えまたは刷新において、従来は実現可能だった機能が実現できるとは限らない。場合によっては、機能実現のためにコストの増大や、使い勝手の悪化を招く場合がある。</w:t>
      </w:r>
    </w:p>
    <w:p w14:paraId="5F1B8E7D" w14:textId="77777777" w:rsidR="00B87BA4" w:rsidRPr="00512070" w:rsidRDefault="00B87BA4">
      <w:pPr>
        <w:numPr>
          <w:ilvl w:val="0"/>
          <w:numId w:val="28"/>
        </w:numPr>
        <w:spacing w:afterLines="30" w:after="108"/>
        <w:ind w:left="584" w:firstLineChars="0" w:hanging="357"/>
      </w:pPr>
      <w:r w:rsidRPr="00512070">
        <w:rPr>
          <w:rFonts w:hint="eastAsia"/>
        </w:rPr>
        <w:t>既設のシステムとの連携、データ交換は可能であるが、システムの</w:t>
      </w:r>
      <w:r w:rsidRPr="00512070">
        <w:rPr>
          <w:rFonts w:hint="eastAsia"/>
        </w:rPr>
        <w:t>OS</w:t>
      </w:r>
      <w:r w:rsidRPr="00512070">
        <w:rPr>
          <w:rFonts w:hint="eastAsia"/>
        </w:rPr>
        <w:t>や基本構造が異なる場合は、膨大な費用がかかることがあり、また、意図するタイミングで想定する出力が得られるとは限らず、既設システムの大幅な改造が必要となるケースも散見される。</w:t>
      </w:r>
    </w:p>
    <w:p w14:paraId="3F363EBB" w14:textId="77777777" w:rsidR="00B87BA4" w:rsidRPr="00512070" w:rsidRDefault="00B87BA4">
      <w:pPr>
        <w:numPr>
          <w:ilvl w:val="0"/>
          <w:numId w:val="28"/>
        </w:numPr>
        <w:spacing w:after="180"/>
        <w:ind w:firstLineChars="0"/>
      </w:pPr>
      <w:r w:rsidRPr="00512070">
        <w:rPr>
          <w:rFonts w:hint="eastAsia"/>
        </w:rPr>
        <w:t>パッケージソフトウェアにカスタマイズを実施した場合、パッケージソフトウェア本体のバージョンアップが困難になる場合や、不具合改修などの保守サポートが受けられない、もしくは、割高のコストを負担しなければならない場合がある。</w:t>
      </w:r>
    </w:p>
    <w:p w14:paraId="1F11664D" w14:textId="77777777" w:rsidR="00B87BA4" w:rsidRDefault="00B87BA4">
      <w:pPr>
        <w:spacing w:after="180"/>
        <w:ind w:left="227" w:firstLineChars="0" w:firstLine="0"/>
        <w:rPr>
          <w:color w:val="FF0000"/>
        </w:rPr>
      </w:pPr>
      <w:r w:rsidRPr="00512070">
        <w:rPr>
          <w:rFonts w:hint="eastAsia"/>
        </w:rPr>
        <w:t>パッケージソフトウェアをベースに開発したとしても、しっかりとした要件定義が重要であることは、受託開発と何ら変わる事がない。反面、パッケージソフトウェアとして完成しているが故に、要件との適合性評価は、ユーザの要件と評価するパッケージソフトウェアをいかに知悉しているかにかかってくる。また、評価の範囲はパッケージソフトウェアの機能、カスタマイズの実現性と難易度の評価、開発会社のサポート体制、使用許諾契約の内容、将来のバージョンアップの動向など、個々に専門性が高く、幅が広い。このような点を踏まえた実効性のあるモデル契約の策定の必要性が指摘された。</w:t>
      </w:r>
    </w:p>
    <w:p w14:paraId="798E4DB1" w14:textId="77777777" w:rsidR="00B87BA4" w:rsidRDefault="00B87BA4">
      <w:pPr>
        <w:pStyle w:val="4"/>
      </w:pPr>
      <w:r>
        <w:rPr>
          <w:rFonts w:hint="eastAsia"/>
        </w:rPr>
        <w:t>（モデル契約書の策定・逐条解説）</w:t>
      </w:r>
    </w:p>
    <w:p w14:paraId="63478891" w14:textId="77777777" w:rsidR="00B87BA4" w:rsidRDefault="00B87BA4">
      <w:pPr>
        <w:spacing w:after="180"/>
        <w:ind w:firstLine="210"/>
      </w:pPr>
      <w:r>
        <w:rPr>
          <w:rFonts w:hint="eastAsia"/>
        </w:rPr>
        <w:t>モデル取引・契約書</w:t>
      </w:r>
      <w:r w:rsidRPr="007D0F0C">
        <w:rPr>
          <w:rFonts w:hint="eastAsia"/>
        </w:rPr>
        <w:t>第</w:t>
      </w:r>
      <w:ins w:id="62" w:author="作成者">
        <w:r w:rsidR="00F376EA" w:rsidRPr="007D0F0C">
          <w:rPr>
            <w:rFonts w:hint="eastAsia"/>
            <w:u w:val="single"/>
          </w:rPr>
          <w:t>二</w:t>
        </w:r>
      </w:ins>
      <w:del w:id="63" w:author="作成者">
        <w:r w:rsidRPr="007D0F0C" w:rsidDel="00F376EA">
          <w:rPr>
            <w:rFonts w:hint="eastAsia"/>
          </w:rPr>
          <w:delText>一</w:delText>
        </w:r>
      </w:del>
      <w:r w:rsidRPr="007D0F0C">
        <w:rPr>
          <w:rFonts w:hint="eastAsia"/>
        </w:rPr>
        <w:t>版</w:t>
      </w:r>
      <w:r>
        <w:rPr>
          <w:rFonts w:hint="eastAsia"/>
        </w:rPr>
        <w:t>で併記となった主要論点については、引き続き両論を尊重し逐条解説において併記し、注意を促すように努めている。ただし、モデル契約書本文においては分かりやすさを優先して選択条項は併記していない。主要論点においてかかる部分については注意を促すように努めている。</w:t>
      </w:r>
    </w:p>
    <w:p w14:paraId="4A4F19E3" w14:textId="77777777" w:rsidR="00B87BA4" w:rsidRDefault="00B87BA4">
      <w:pPr>
        <w:spacing w:after="180"/>
        <w:ind w:firstLine="210"/>
      </w:pPr>
      <w:r>
        <w:rPr>
          <w:rFonts w:hint="eastAsia"/>
        </w:rPr>
        <w:t>モデル取引・契約書</w:t>
      </w:r>
      <w:r w:rsidRPr="007D0F0C">
        <w:rPr>
          <w:rFonts w:hint="eastAsia"/>
        </w:rPr>
        <w:t>第</w:t>
      </w:r>
      <w:ins w:id="64" w:author="作成者">
        <w:r w:rsidR="00F376EA" w:rsidRPr="007D0F0C">
          <w:rPr>
            <w:rFonts w:hint="eastAsia"/>
            <w:u w:val="single"/>
          </w:rPr>
          <w:t>二</w:t>
        </w:r>
      </w:ins>
      <w:del w:id="65" w:author="作成者">
        <w:r w:rsidRPr="007D0F0C" w:rsidDel="00F376EA">
          <w:rPr>
            <w:rFonts w:hint="eastAsia"/>
          </w:rPr>
          <w:delText>一</w:delText>
        </w:r>
      </w:del>
      <w:r w:rsidRPr="007D0F0C">
        <w:rPr>
          <w:rFonts w:hint="eastAsia"/>
        </w:rPr>
        <w:t>版</w:t>
      </w:r>
      <w:r>
        <w:rPr>
          <w:rFonts w:hint="eastAsia"/>
        </w:rPr>
        <w:t>は、対等の交渉力を有するユーザ（民間大手企業等）とベンダ（情報サービス企業）を想定しているが、これは、情報システムに対する十分な知識を有している専門家の存在を前提としている。さらに、契約の実態として準委任契約、請負契約という契約類型が多段階に渡り選択されるため、法務及び契約実務の知識も併せて必要としている。</w:t>
      </w:r>
    </w:p>
    <w:p w14:paraId="57A0F2EE" w14:textId="77777777" w:rsidR="00B87BA4" w:rsidRPr="008108BE" w:rsidRDefault="00B87BA4">
      <w:pPr>
        <w:spacing w:after="180"/>
        <w:ind w:firstLine="210"/>
      </w:pPr>
      <w:r>
        <w:rPr>
          <w:rFonts w:hint="eastAsia"/>
        </w:rPr>
        <w:t>モデル取引・契約書</w:t>
      </w:r>
      <w:ins w:id="66" w:author="作成者">
        <w:r w:rsidR="008B51B1">
          <w:rPr>
            <w:rFonts w:hint="eastAsia"/>
          </w:rPr>
          <w:t>第二版</w:t>
        </w:r>
      </w:ins>
      <w:r>
        <w:rPr>
          <w:rFonts w:hint="eastAsia"/>
        </w:rPr>
        <w:t>追補版では、これらの情報システム及び法務の専門家がいない中小企業等のユーザと、業として情報システム関連のサービスを提供するベンダとの契約を前提に、パッケージソフトウェアをベースとしたシステム開発、導入の問題点等も踏まえ、現状の取引実態に配慮した構成をとっている。主要論点については後述を参照されたい。</w:t>
      </w:r>
      <w:r w:rsidR="008108BE" w:rsidRPr="008108BE">
        <w:rPr>
          <w:rFonts w:hint="eastAsia"/>
        </w:rPr>
        <w:t>なお、本書において参照する民法の条文は</w:t>
      </w:r>
      <w:r w:rsidR="008108BE" w:rsidRPr="008108BE">
        <w:rPr>
          <w:rFonts w:hint="eastAsia"/>
        </w:rPr>
        <w:t>2020</w:t>
      </w:r>
      <w:r w:rsidR="008108BE" w:rsidRPr="008108BE">
        <w:rPr>
          <w:rFonts w:hint="eastAsia"/>
        </w:rPr>
        <w:t>年</w:t>
      </w:r>
      <w:r w:rsidR="008108BE" w:rsidRPr="008108BE">
        <w:rPr>
          <w:rFonts w:hint="eastAsia"/>
        </w:rPr>
        <w:t>4</w:t>
      </w:r>
      <w:r w:rsidR="008108BE" w:rsidRPr="008108BE">
        <w:rPr>
          <w:rFonts w:hint="eastAsia"/>
        </w:rPr>
        <w:t>月</w:t>
      </w:r>
      <w:r w:rsidR="008108BE" w:rsidRPr="008108BE">
        <w:rPr>
          <w:rFonts w:hint="eastAsia"/>
        </w:rPr>
        <w:t>1</w:t>
      </w:r>
      <w:r w:rsidR="008108BE" w:rsidRPr="008108BE">
        <w:rPr>
          <w:rFonts w:hint="eastAsia"/>
        </w:rPr>
        <w:t>日時点のものである。</w:t>
      </w:r>
    </w:p>
    <w:p w14:paraId="549469A7" w14:textId="77777777" w:rsidR="00B87BA4" w:rsidRDefault="00B87BA4">
      <w:pPr>
        <w:numPr>
          <w:ilvl w:val="0"/>
          <w:numId w:val="10"/>
        </w:numPr>
        <w:spacing w:after="180"/>
        <w:ind w:left="851" w:firstLineChars="0" w:hanging="425"/>
      </w:pPr>
      <w:r>
        <w:rPr>
          <w:rFonts w:hint="eastAsia"/>
        </w:rPr>
        <w:t>上流工程における多様性の確保</w:t>
      </w:r>
      <w:r>
        <w:br/>
      </w:r>
      <w:r>
        <w:rPr>
          <w:rFonts w:hint="eastAsia"/>
        </w:rPr>
        <w:t xml:space="preserve">　上流工程は、企業の規模、システムの大小を問わず最も重要な工程であり、その品質は情報システムの成果、信頼性に多大な影響を及ぼす。ところが、中小企業等は社内に情報システムの専門家を配置することができないため、ベンダの行う業務分析に依存せざるを得ない上に、要件定義書、</w:t>
      </w:r>
      <w:r>
        <w:rPr>
          <w:rFonts w:hint="eastAsia"/>
        </w:rPr>
        <w:t>RFP</w:t>
      </w:r>
      <w:r>
        <w:rPr>
          <w:rStyle w:val="af2"/>
        </w:rPr>
        <w:footnoteReference w:id="17"/>
      </w:r>
      <w:r>
        <w:rPr>
          <w:rFonts w:hint="eastAsia"/>
        </w:rPr>
        <w:t>など成果物の正否の評</w:t>
      </w:r>
      <w:r>
        <w:rPr>
          <w:rFonts w:hint="eastAsia"/>
        </w:rPr>
        <w:lastRenderedPageBreak/>
        <w:t>価が困難であり、結果として信頼性の低下や情報化投資の失敗の原因となるという指摘があった。</w:t>
      </w:r>
      <w:r>
        <w:br/>
      </w:r>
      <w:r>
        <w:rPr>
          <w:rFonts w:hint="eastAsia"/>
        </w:rPr>
        <w:t xml:space="preserve">　そこで上流工程においては、共通フレーム</w:t>
      </w:r>
      <w:r w:rsidR="00135A58">
        <w:rPr>
          <w:rFonts w:hint="eastAsia"/>
        </w:rPr>
        <w:t>2013</w:t>
      </w:r>
      <w:r>
        <w:rPr>
          <w:rFonts w:hint="eastAsia"/>
        </w:rPr>
        <w:t>をベースに、</w:t>
      </w:r>
      <w:r>
        <w:rPr>
          <w:rFonts w:hint="eastAsia"/>
        </w:rPr>
        <w:t>IT</w:t>
      </w:r>
      <w:r>
        <w:rPr>
          <w:rFonts w:hint="eastAsia"/>
        </w:rPr>
        <w:t>コーディネータや中小企業診断士をはじめとする外部専門家やコンサルタントの参画を考慮したモデルを構想した。システムインテグレータ（</w:t>
      </w:r>
      <w:r>
        <w:rPr>
          <w:rFonts w:hint="eastAsia"/>
        </w:rPr>
        <w:t>SIer</w:t>
      </w:r>
      <w:r>
        <w:rPr>
          <w:rFonts w:hint="eastAsia"/>
        </w:rPr>
        <w:t>）やソフト会社だけでなく、さまざまな視点から要件定義を行うことで、システム構築の質を高め信頼性の向上を図る重要なポイントであるといえる。また、パッケージソフトウェアの持つ機能や知見の比較を得て、業務の見直しを図るといったことも多く、上流工程が手戻りを前提としてスパイラル的に進むことも想定しなければならない。このように、パッケージソフトウェアのカスタマイズの有無や、導入する業務の特性によって、上流工程の作業が大きく異なってくることから、多様な導入モデルに対応できるよう配慮した。</w:t>
      </w:r>
    </w:p>
    <w:p w14:paraId="5CA619A9" w14:textId="77777777" w:rsidR="00B87BA4" w:rsidRDefault="00B87BA4">
      <w:pPr>
        <w:numPr>
          <w:ilvl w:val="0"/>
          <w:numId w:val="10"/>
        </w:numPr>
        <w:spacing w:after="180"/>
        <w:ind w:left="851" w:firstLineChars="0" w:hanging="425"/>
      </w:pPr>
      <w:r>
        <w:rPr>
          <w:rFonts w:hint="eastAsia"/>
        </w:rPr>
        <w:t>システム構築後のプロセスの重視（保守、運用等）</w:t>
      </w:r>
      <w:r>
        <w:br/>
      </w:r>
      <w:r>
        <w:rPr>
          <w:rFonts w:hint="eastAsia"/>
        </w:rPr>
        <w:t xml:space="preserve">　企業における情報システムの安定稼働、信頼性の確保は、事業継続性にも大きく関わることであり、特に運用に携わる要員のリテラシの確保や、保守体制の重要性は論をまたない。ところが、情報システム構築においては、業務のシステム化や高度化に関心が集中し、運用や保守からの仕様検討がなされず、あるいは構築費用の確保を優先することから先送りが多く、これらが業務との不一致や運用上の障害解消を困難とする原因となり信頼性を大きく損なっているとの指摘がなされた。本来、情報システムは一定期間、安定稼働することによって企業の業績に寄与するのであって、運用と保守体制が要件として確立されなければならない点に着目し、要員教育、保守、運用支援といったシステム構築後のプロセスも配慮した。また、保守、運用支援については、ハードウェア、</w:t>
      </w:r>
      <w:r>
        <w:rPr>
          <w:rFonts w:hint="eastAsia"/>
        </w:rPr>
        <w:t>OS</w:t>
      </w:r>
      <w:r>
        <w:rPr>
          <w:rFonts w:hint="eastAsia"/>
        </w:rPr>
        <w:t>、ミドルウェア等の構成要素別に保守契約を締結するのではなく、一次的なサポートの窓口が設定されることを前提に、障害の切り分けや問題のエスカレーションがなされることとしている。ユーザ自身が障害切り分けを行なうことができないことから、一次的な窓口は、ソフトウェア設計・制作業務及び構築・設定業務を行ったベンダ、またはその再委託先とし、下流工程からの一貫性を維持することで、信頼性、安定性を確保するものとしている。</w:t>
      </w:r>
    </w:p>
    <w:p w14:paraId="6B335B1C" w14:textId="77777777" w:rsidR="00B87BA4" w:rsidRDefault="00B87BA4">
      <w:pPr>
        <w:numPr>
          <w:ilvl w:val="0"/>
          <w:numId w:val="10"/>
        </w:numPr>
        <w:spacing w:after="180"/>
        <w:ind w:left="851" w:firstLineChars="0" w:hanging="425"/>
      </w:pPr>
      <w:r>
        <w:rPr>
          <w:rFonts w:hint="eastAsia"/>
        </w:rPr>
        <w:t>重要事項説明書を用いた契約合意</w:t>
      </w:r>
      <w:r>
        <w:br/>
      </w:r>
      <w:r>
        <w:rPr>
          <w:rFonts w:hint="eastAsia"/>
        </w:rPr>
        <w:t xml:space="preserve">　</w:t>
      </w:r>
      <w:r>
        <w:rPr>
          <w:rFonts w:hint="eastAsia"/>
        </w:rPr>
        <w:t>IT</w:t>
      </w:r>
      <w:r>
        <w:rPr>
          <w:rFonts w:hint="eastAsia"/>
        </w:rPr>
        <w:t>の専門知識を有しない中小企業等のユーザにおいては、ベンダの提案するシステムの内容が世の趨勢に従っているか、自社の目的に適合した正しい仕様であるかということを客観的に評価することが難しい。その結果、契約締結後の開発工程において、契約で定められた仕様が望むものでなかったことが判明し、工程の手戻りや、コストの増大、さらにはコスト負担ができずに不完全で信頼性の低いシステムでの稼働、あるいはベンダ側のかかるコストの負担による採算割れなど、様々な問題が発生してきた。体力のない中小企業等が、信頼性が高くかつ目的と合致するシステムを構築するためには、契約の透明性を高める合意プロセスの確保が重要であるとの指摘があった。さらに、大企業であっても情報システム部門や法務部門が関与しない情報システム取引においては、同様のプロセスが必要との指摘があった。</w:t>
      </w:r>
      <w:r>
        <w:br/>
      </w:r>
      <w:r>
        <w:rPr>
          <w:rFonts w:hint="eastAsia"/>
        </w:rPr>
        <w:t xml:space="preserve">　そこで、システムの目的、セキュリティを含む仕様、開発、保守、運用といったシステムライフサイクルと、双方の権利、義務について詳細内容を記述し、これらをもとに確認と合意を得るために、重要事項説明書を用いた合意プロセスを</w:t>
      </w:r>
      <w:r>
        <w:rPr>
          <w:rFonts w:hint="eastAsia"/>
        </w:rPr>
        <w:lastRenderedPageBreak/>
        <w:t>策定した。</w:t>
      </w:r>
      <w:r>
        <w:br/>
      </w:r>
      <w:r>
        <w:rPr>
          <w:rFonts w:hint="eastAsia"/>
        </w:rPr>
        <w:t xml:space="preserve">　また、重要事項説明書は、個別の業務に関する取引内容をユーザに説明するためのものであると同時に、個別の業務に関する契約条件を定めるものとして基本契約と一体となって契約を構成するものとなり、契約類型、個別の業務に必要となる契約条文を表すとともに、ベンダの作業内容を詳細に明示する役割を担っている。重要事項説明書によって、法的知識が十分でないユーザ企業にとっても契約内容の理解が促進され、開発着手に至る前での仕様の再検討と合意、厳密な変更管理の実施など、モデル取引・契約の実効性が高まることを期待している。また、これによりユーザが外部の弁護士に契約書の確認・アドバイスを依頼する場合も、その効率化・容易化が図れることを期待されている。</w:t>
      </w:r>
      <w:r>
        <w:rPr>
          <w:rStyle w:val="af2"/>
        </w:rPr>
        <w:footnoteReference w:id="18"/>
      </w:r>
      <w:r>
        <w:br/>
      </w:r>
      <w:r>
        <w:rPr>
          <w:rFonts w:hint="eastAsia"/>
        </w:rPr>
        <w:t xml:space="preserve">　一方、重要事項説明書を外形的に整えユーザに強要することで、ベンダが一方的に免責されるなどの懸念が指摘された。そこで、重要事項説明書には告知事項を設け、その内容の理解については、ユーザに対して十分な注意を喚起するよう配慮した。実際の運用においては、理解できた旨を文書で確認するなどによって、より実効性を高めることも考えられる。</w:t>
      </w:r>
    </w:p>
    <w:p w14:paraId="2C3B1E89" w14:textId="77777777" w:rsidR="00B87BA4" w:rsidRDefault="00B87BA4">
      <w:pPr>
        <w:numPr>
          <w:ilvl w:val="0"/>
          <w:numId w:val="10"/>
        </w:numPr>
        <w:spacing w:before="120" w:after="180"/>
        <w:ind w:left="840" w:firstLineChars="0" w:hanging="414"/>
      </w:pPr>
      <w:r>
        <w:rPr>
          <w:rFonts w:hint="eastAsia"/>
        </w:rPr>
        <w:t>パッケージソフトウェア</w:t>
      </w:r>
      <w:r>
        <w:br/>
      </w:r>
      <w:r>
        <w:rPr>
          <w:rFonts w:hint="eastAsia"/>
        </w:rPr>
        <w:t>パッケージ活用によるシステム構築におけるパッケージソフトウェアの選定ミス（これにより、重大な</w:t>
      </w:r>
      <w:r w:rsidR="00E67EC8">
        <w:rPr>
          <w:rFonts w:hint="eastAsia"/>
        </w:rPr>
        <w:t>契約不適合</w:t>
      </w:r>
      <w:r>
        <w:rPr>
          <w:rFonts w:hint="eastAsia"/>
        </w:rPr>
        <w:t>、モディファイ、アドオン開発上のトラブルがしばしば発生する。）は、即システム導入の失敗につながる。モデル取引・契約書</w:t>
      </w:r>
      <w:r w:rsidRPr="008E1335">
        <w:rPr>
          <w:rFonts w:hint="eastAsia"/>
        </w:rPr>
        <w:t>第</w:t>
      </w:r>
      <w:ins w:id="74" w:author="作成者">
        <w:r w:rsidR="00F376EA" w:rsidRPr="008E1335">
          <w:rPr>
            <w:rFonts w:hint="eastAsia"/>
            <w:u w:val="single"/>
          </w:rPr>
          <w:t>二</w:t>
        </w:r>
      </w:ins>
      <w:del w:id="75" w:author="作成者">
        <w:r w:rsidRPr="008E1335" w:rsidDel="00F376EA">
          <w:rPr>
            <w:rFonts w:hint="eastAsia"/>
          </w:rPr>
          <w:delText>一</w:delText>
        </w:r>
      </w:del>
      <w:r w:rsidRPr="008E1335">
        <w:rPr>
          <w:rFonts w:hint="eastAsia"/>
        </w:rPr>
        <w:t>版は第</w:t>
      </w:r>
      <w:r w:rsidRPr="008E1335">
        <w:rPr>
          <w:rFonts w:hint="eastAsia"/>
        </w:rPr>
        <w:t>48</w:t>
      </w:r>
      <w:r w:rsidRPr="008E1335">
        <w:rPr>
          <w:rFonts w:hint="eastAsia"/>
        </w:rPr>
        <w:t>条、第</w:t>
      </w:r>
      <w:r w:rsidRPr="008E1335">
        <w:rPr>
          <w:rFonts w:hint="eastAsia"/>
        </w:rPr>
        <w:t>49</w:t>
      </w:r>
      <w:r w:rsidRPr="008E1335">
        <w:rPr>
          <w:rFonts w:hint="eastAsia"/>
        </w:rPr>
        <w:t>条の</w:t>
      </w:r>
      <w:r>
        <w:rPr>
          <w:rFonts w:hint="eastAsia"/>
        </w:rPr>
        <w:t>第三者ソフトウェア（パッケージソフトウェア等）・</w:t>
      </w:r>
      <w:r>
        <w:rPr>
          <w:rFonts w:hint="eastAsia"/>
        </w:rPr>
        <w:t>FOSS</w:t>
      </w:r>
      <w:r>
        <w:rPr>
          <w:rStyle w:val="af2"/>
        </w:rPr>
        <w:footnoteReference w:id="19"/>
      </w:r>
      <w:r>
        <w:rPr>
          <w:rFonts w:hint="eastAsia"/>
        </w:rPr>
        <w:t>の利用について、「ベンダは当該ソフトの選定（利用方法、機能上・利用上の制限、保証期間等）について、専門家としての情報提供義務を契約上の責任として負う」として、ベンダに対して善管注意義務を課し慎重な業務遂行を求めている。他方で、ベンダはパッケージソフトウェアの作成に関与していないので、パッケージソフトウェアの保証をすることができないことから、パッケージソフトウェアの採否の最終的な決定はユーザ責任で行うこととし、パッケージソフトウェア自体については、ユーザとパッケージソフトウェア製造会社との間でライセンス契約を締結し、問題を解決することにしている。</w:t>
      </w:r>
      <w:r>
        <w:br/>
      </w:r>
      <w:r>
        <w:rPr>
          <w:rFonts w:hint="eastAsia"/>
        </w:rPr>
        <w:t xml:space="preserve">　モデル取引・契約書</w:t>
      </w:r>
      <w:ins w:id="77" w:author="作成者">
        <w:r w:rsidR="008E1335">
          <w:rPr>
            <w:rFonts w:hint="eastAsia"/>
          </w:rPr>
          <w:t>第二版</w:t>
        </w:r>
      </w:ins>
      <w:r>
        <w:rPr>
          <w:rFonts w:hint="eastAsia"/>
        </w:rPr>
        <w:t>追補版では、ベンダはパッケージソフトウェアの</w:t>
      </w:r>
      <w:r w:rsidR="00E67EC8">
        <w:rPr>
          <w:rFonts w:hint="eastAsia"/>
        </w:rPr>
        <w:t>契約不適合</w:t>
      </w:r>
      <w:r>
        <w:rPr>
          <w:rFonts w:hint="eastAsia"/>
        </w:rPr>
        <w:t>、バグの対応、使用上の制限等については、重要事項説明書での説明事項として位置づけるとともに、パッケージソフトウェアの選定に関しては、ベンダは善良なる管理者としての責任をもってパッケージソフトウェアに関する情報提供等の業務にあたるとしてベンダの責任を明確化した。</w:t>
      </w:r>
    </w:p>
    <w:p w14:paraId="730F2DAE" w14:textId="77777777" w:rsidR="00B87BA4" w:rsidRDefault="00B87BA4">
      <w:pPr>
        <w:pStyle w:val="4"/>
      </w:pPr>
      <w:r>
        <w:rPr>
          <w:rFonts w:hint="eastAsia"/>
        </w:rPr>
        <w:t>（モデルドキュメント）</w:t>
      </w:r>
    </w:p>
    <w:p w14:paraId="28586A18" w14:textId="77777777" w:rsidR="00B87BA4" w:rsidRDefault="00B87BA4">
      <w:pPr>
        <w:spacing w:after="180"/>
        <w:ind w:firstLine="210"/>
      </w:pPr>
      <w:r>
        <w:rPr>
          <w:rFonts w:hint="eastAsia"/>
        </w:rPr>
        <w:t>ユーザは</w:t>
      </w:r>
      <w:r>
        <w:rPr>
          <w:rFonts w:hint="eastAsia"/>
        </w:rPr>
        <w:t>IT</w:t>
      </w:r>
      <w:r>
        <w:rPr>
          <w:rFonts w:hint="eastAsia"/>
        </w:rPr>
        <w:t>や情報システムに精通していないし、他方ベンダは必ずしもユーザの業務に精通していないことから、取引の初期において相互の情報の偏りが著しい。さらにユーザ、ベンダ双方に異なる「当然の常識」や「取引慣行」が存在すると、後々に大幅な仕様変更などが起こりやすい。実態として、ユーザはベンダの選定やドキュメントの内容の正確性、</w:t>
      </w:r>
      <w:r>
        <w:rPr>
          <w:rFonts w:hint="eastAsia"/>
        </w:rPr>
        <w:lastRenderedPageBreak/>
        <w:t>正当性を評価する体制に欠け、ベンダは、ユーザからの情報入手の漏れや、作業都合上による課題や工程の先送りが生じやすく、それらが原因で齟齬が発生する。これらの点に着目し、ユーザ自身が各フェーズの成果を評価ができるようなチェックリスト、さらには具体的なイメージをつかむための詳細サンプルドキュメントを例示した。</w:t>
      </w:r>
    </w:p>
    <w:p w14:paraId="62EAD430" w14:textId="77777777" w:rsidR="00B87BA4" w:rsidRDefault="00B87BA4">
      <w:pPr>
        <w:spacing w:after="180"/>
        <w:ind w:firstLine="210"/>
      </w:pPr>
    </w:p>
    <w:p w14:paraId="65DB1B7D" w14:textId="77777777" w:rsidR="00B87BA4" w:rsidRDefault="00B87BA4">
      <w:pPr>
        <w:pStyle w:val="20"/>
      </w:pPr>
      <w:r>
        <w:br w:type="page"/>
      </w:r>
      <w:bookmarkStart w:id="78" w:name="_Toc191953448"/>
      <w:r>
        <w:rPr>
          <w:rFonts w:hint="eastAsia"/>
        </w:rPr>
        <w:t>モデル取引・契約書</w:t>
      </w:r>
      <w:ins w:id="79" w:author="作成者">
        <w:r w:rsidR="000B57FB">
          <w:rPr>
            <w:rFonts w:hint="eastAsia"/>
          </w:rPr>
          <w:t>第二版</w:t>
        </w:r>
      </w:ins>
      <w:r>
        <w:rPr>
          <w:rFonts w:hint="eastAsia"/>
        </w:rPr>
        <w:t>追補版の全体像とポイント</w:t>
      </w:r>
      <w:bookmarkEnd w:id="78"/>
    </w:p>
    <w:p w14:paraId="21BA7363" w14:textId="77777777" w:rsidR="00B87BA4" w:rsidRDefault="00B87BA4">
      <w:pPr>
        <w:pStyle w:val="4"/>
      </w:pPr>
      <w:r>
        <w:rPr>
          <w:rFonts w:hint="eastAsia"/>
        </w:rPr>
        <w:t>（モデル取引・契約書</w:t>
      </w:r>
      <w:ins w:id="80" w:author="作成者">
        <w:r w:rsidR="000B57FB">
          <w:rPr>
            <w:rFonts w:hint="eastAsia"/>
          </w:rPr>
          <w:t>第二版</w:t>
        </w:r>
      </w:ins>
      <w:r>
        <w:rPr>
          <w:rFonts w:hint="eastAsia"/>
        </w:rPr>
        <w:t>追補版の対象範囲）</w:t>
      </w:r>
    </w:p>
    <w:p w14:paraId="08E962CD" w14:textId="77777777" w:rsidR="00B87BA4" w:rsidRDefault="00B87BA4">
      <w:pPr>
        <w:spacing w:after="180"/>
        <w:ind w:left="31" w:right="31" w:firstLine="210"/>
      </w:pPr>
      <w:del w:id="81" w:author="作成者">
        <w:r w:rsidDel="000B57FB">
          <w:rPr>
            <w:rFonts w:hint="eastAsia"/>
          </w:rPr>
          <w:delText>本研究会における</w:delText>
        </w:r>
      </w:del>
      <w:r>
        <w:rPr>
          <w:rFonts w:hint="eastAsia"/>
        </w:rPr>
        <w:t>モデル取引・契約書</w:t>
      </w:r>
      <w:ins w:id="82" w:author="作成者">
        <w:r w:rsidR="000B57FB">
          <w:rPr>
            <w:rFonts w:hint="eastAsia"/>
          </w:rPr>
          <w:t>第二版</w:t>
        </w:r>
      </w:ins>
      <w:r>
        <w:rPr>
          <w:rFonts w:hint="eastAsia"/>
        </w:rPr>
        <w:t>追補版の策定にあたっては、以下のような前提条件をおいている。</w:t>
      </w:r>
    </w:p>
    <w:tbl>
      <w:tblPr>
        <w:tblW w:w="907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3"/>
      </w:tblGrid>
      <w:tr w:rsidR="00B87BA4" w14:paraId="4A1D09D9" w14:textId="77777777">
        <w:tc>
          <w:tcPr>
            <w:tcW w:w="9073" w:type="dxa"/>
          </w:tcPr>
          <w:p w14:paraId="7C801109" w14:textId="77777777" w:rsidR="00B87BA4" w:rsidRDefault="00B87BA4">
            <w:pPr>
              <w:numPr>
                <w:ilvl w:val="0"/>
                <w:numId w:val="1"/>
              </w:numPr>
              <w:tabs>
                <w:tab w:val="clear" w:pos="360"/>
                <w:tab w:val="left" w:pos="0"/>
              </w:tabs>
              <w:spacing w:after="180"/>
              <w:ind w:leftChars="17" w:left="458" w:right="31" w:hangingChars="201" w:hanging="422"/>
              <w:rPr>
                <w:rFonts w:ascii="ＭＳ ゴシック" w:eastAsia="ＭＳ ゴシック" w:hAnsi="ＭＳ ゴシック"/>
              </w:rPr>
            </w:pPr>
            <w:r>
              <w:rPr>
                <w:rFonts w:ascii="ＭＳ ゴシック" w:eastAsia="ＭＳ ゴシック" w:hAnsi="ＭＳ ゴシック" w:hint="eastAsia"/>
              </w:rPr>
              <w:t>契約当事者：ITの専門知識を有しないユーザと業として情報サービスを提供するベンダを想定。</w:t>
            </w:r>
            <w:r>
              <w:rPr>
                <w:rFonts w:ascii="ＭＳ ゴシック" w:eastAsia="ＭＳ ゴシック" w:hAnsi="ＭＳ ゴシック"/>
              </w:rPr>
              <w:br/>
            </w:r>
            <w:r>
              <w:rPr>
                <w:rFonts w:ascii="ＭＳ ゴシック" w:eastAsia="ＭＳ ゴシック" w:hAnsi="ＭＳ ゴシック" w:hint="eastAsia"/>
              </w:rPr>
              <w:t>(例) 委託者（ユーザ）：民間中小・中堅企業、地方自治体、独立行政法人等、</w:t>
            </w:r>
            <w:r>
              <w:rPr>
                <w:rFonts w:ascii="ＭＳ ゴシック" w:eastAsia="ＭＳ ゴシック" w:hAnsi="ＭＳ ゴシック"/>
              </w:rPr>
              <w:br/>
            </w:r>
            <w:r>
              <w:rPr>
                <w:rFonts w:ascii="ＭＳ ゴシック" w:eastAsia="ＭＳ ゴシック" w:hAnsi="ＭＳ ゴシック" w:hint="eastAsia"/>
              </w:rPr>
              <w:t xml:space="preserve">     受託者（ベンダ）：情報サービス企業（SIer、ソフト会社、ITコーディネータ等）。</w:t>
            </w:r>
          </w:p>
          <w:p w14:paraId="581A79CF" w14:textId="77777777" w:rsidR="00B87BA4" w:rsidRDefault="00B87BA4">
            <w:pPr>
              <w:numPr>
                <w:ilvl w:val="0"/>
                <w:numId w:val="1"/>
              </w:numPr>
              <w:tabs>
                <w:tab w:val="clear" w:pos="360"/>
                <w:tab w:val="num" w:pos="0"/>
              </w:tabs>
              <w:spacing w:after="180"/>
              <w:ind w:left="460" w:right="31" w:hangingChars="219" w:hanging="460"/>
              <w:rPr>
                <w:rFonts w:ascii="ＭＳ ゴシック" w:eastAsia="ＭＳ ゴシック" w:hAnsi="ＭＳ ゴシック"/>
              </w:rPr>
            </w:pPr>
            <w:r>
              <w:rPr>
                <w:rFonts w:ascii="ＭＳ ゴシック" w:eastAsia="ＭＳ ゴシック" w:hAnsi="ＭＳ ゴシック" w:hint="eastAsia"/>
              </w:rPr>
              <w:t>パッケージソフトウェアについては、ユーザとパッケージソフトウェア製造会社で使用許諾契約、保守契約を別途締結。</w:t>
            </w:r>
          </w:p>
          <w:p w14:paraId="0ABFD77D" w14:textId="77777777" w:rsidR="00B87BA4" w:rsidRDefault="00B87BA4">
            <w:pPr>
              <w:numPr>
                <w:ilvl w:val="0"/>
                <w:numId w:val="1"/>
              </w:numPr>
              <w:tabs>
                <w:tab w:val="clear" w:pos="360"/>
                <w:tab w:val="num" w:pos="0"/>
              </w:tabs>
              <w:spacing w:after="180"/>
              <w:ind w:left="460" w:right="31" w:hangingChars="219" w:hanging="460"/>
              <w:rPr>
                <w:rFonts w:ascii="ＭＳ ゴシック" w:eastAsia="ＭＳ ゴシック" w:hAnsi="ＭＳ ゴシック"/>
              </w:rPr>
            </w:pPr>
            <w:r>
              <w:rPr>
                <w:rFonts w:ascii="ＭＳ ゴシック" w:eastAsia="ＭＳ ゴシック" w:hAnsi="ＭＳ ゴシック" w:hint="eastAsia"/>
              </w:rPr>
              <w:t>開発モデル：パッケージ＋カスタマイズ型、パッケージ＋オプション型。</w:t>
            </w:r>
            <w:r>
              <w:rPr>
                <w:rFonts w:ascii="ＭＳ ゴシック" w:eastAsia="ＭＳ ゴシック" w:hAnsi="ＭＳ ゴシック"/>
              </w:rPr>
              <w:br/>
            </w:r>
            <w:r>
              <w:rPr>
                <w:rFonts w:ascii="ＭＳ ゴシック" w:eastAsia="ＭＳ ゴシック" w:hAnsi="ＭＳ ゴシック" w:hint="eastAsia"/>
                <w:sz w:val="20"/>
              </w:rPr>
              <w:t>＊モデル取引・契約</w:t>
            </w:r>
            <w:r w:rsidRPr="000B57FB">
              <w:rPr>
                <w:rFonts w:ascii="ＭＳ ゴシック" w:eastAsia="ＭＳ ゴシック" w:hAnsi="ＭＳ ゴシック" w:hint="eastAsia"/>
                <w:sz w:val="20"/>
              </w:rPr>
              <w:t>書第</w:t>
            </w:r>
            <w:ins w:id="83" w:author="作成者">
              <w:r w:rsidR="00F376EA" w:rsidRPr="000B57FB">
                <w:rPr>
                  <w:rFonts w:hint="eastAsia"/>
                  <w:u w:val="single"/>
                </w:rPr>
                <w:t>二</w:t>
              </w:r>
            </w:ins>
            <w:del w:id="84" w:author="作成者">
              <w:r w:rsidRPr="000B57FB" w:rsidDel="00F376EA">
                <w:rPr>
                  <w:rFonts w:ascii="ＭＳ ゴシック" w:eastAsia="ＭＳ ゴシック" w:hAnsi="ＭＳ ゴシック" w:hint="eastAsia"/>
                  <w:sz w:val="20"/>
                </w:rPr>
                <w:delText>一</w:delText>
              </w:r>
            </w:del>
            <w:r w:rsidRPr="000B57FB">
              <w:rPr>
                <w:rFonts w:ascii="ＭＳ ゴシック" w:eastAsia="ＭＳ ゴシック" w:hAnsi="ＭＳ ゴシック" w:hint="eastAsia"/>
                <w:sz w:val="20"/>
              </w:rPr>
              <w:t>版｢2.(7)</w:t>
            </w:r>
            <w:r>
              <w:rPr>
                <w:rFonts w:ascii="ＭＳ ゴシック" w:eastAsia="ＭＳ ゴシック" w:hAnsi="ＭＳ ゴシック" w:hint="eastAsia"/>
                <w:sz w:val="20"/>
              </w:rPr>
              <w:t>パッケージ活用、反復繰り返し型の開発、中小企業等ユーザにおける活用の留意点｣を基に、新たに策定したモデル。</w:t>
            </w:r>
          </w:p>
          <w:p w14:paraId="7CBA8F5A" w14:textId="77777777" w:rsidR="00B87BA4" w:rsidRDefault="00B87BA4">
            <w:pPr>
              <w:numPr>
                <w:ilvl w:val="0"/>
                <w:numId w:val="1"/>
              </w:numPr>
              <w:tabs>
                <w:tab w:val="clear" w:pos="360"/>
                <w:tab w:val="num" w:pos="0"/>
              </w:tabs>
              <w:spacing w:after="180"/>
              <w:ind w:leftChars="16" w:left="458" w:right="31" w:hangingChars="202" w:hanging="424"/>
              <w:rPr>
                <w:rFonts w:ascii="ＭＳ ゴシック" w:eastAsia="ＭＳ ゴシック" w:hAnsi="ＭＳ ゴシック"/>
              </w:rPr>
            </w:pPr>
            <w:r>
              <w:rPr>
                <w:rFonts w:ascii="ＭＳ ゴシック" w:eastAsia="ＭＳ ゴシック" w:hAnsi="ＭＳ ゴシック" w:hint="eastAsia"/>
              </w:rPr>
              <w:t>対象システム：財務会計システム、販売管理システム、電子メール、グループウェア、Webシステム等の導入、構築・設定、カスタマイズ開発、移行、教育、保守、運用支援。</w:t>
            </w:r>
          </w:p>
          <w:p w14:paraId="1C1A71B3" w14:textId="77777777" w:rsidR="00B87BA4" w:rsidRDefault="00B87BA4">
            <w:pPr>
              <w:spacing w:after="180"/>
              <w:ind w:left="460" w:right="31" w:hangingChars="219" w:hanging="460"/>
              <w:rPr>
                <w:rFonts w:ascii="ＭＳ ゴシック" w:eastAsia="ＭＳ ゴシック" w:hAnsi="ＭＳ ゴシック"/>
              </w:rPr>
            </w:pPr>
            <w:r>
              <w:rPr>
                <w:rFonts w:ascii="ＭＳ ゴシック" w:eastAsia="ＭＳ ゴシック" w:hAnsi="ＭＳ ゴシック" w:hint="eastAsia"/>
              </w:rPr>
              <w:t>・  対象モデル：パッケージソフトウェアモデル、SaaS/ASPモデル。</w:t>
            </w:r>
          </w:p>
          <w:p w14:paraId="3D889933" w14:textId="77777777" w:rsidR="00B87BA4" w:rsidRDefault="00B87BA4">
            <w:pPr>
              <w:numPr>
                <w:ilvl w:val="0"/>
                <w:numId w:val="1"/>
              </w:numPr>
              <w:tabs>
                <w:tab w:val="clear" w:pos="360"/>
                <w:tab w:val="num" w:pos="0"/>
              </w:tabs>
              <w:spacing w:after="180"/>
              <w:ind w:left="460" w:right="31" w:hangingChars="219" w:hanging="460"/>
              <w:rPr>
                <w:rFonts w:ascii="ＭＳ ゴシック" w:eastAsia="ＭＳ ゴシック" w:hAnsi="ＭＳ ゴシック"/>
              </w:rPr>
            </w:pPr>
            <w:r>
              <w:rPr>
                <w:rFonts w:ascii="ＭＳ ゴシック" w:eastAsia="ＭＳ ゴシック" w:hAnsi="ＭＳ ゴシック" w:hint="eastAsia"/>
              </w:rPr>
              <w:t>プロセス：共通フレーム</w:t>
            </w:r>
            <w:r w:rsidR="00135A58">
              <w:rPr>
                <w:rFonts w:ascii="ＭＳ ゴシック" w:eastAsia="ＭＳ ゴシック" w:hAnsi="ＭＳ ゴシック" w:hint="eastAsia"/>
              </w:rPr>
              <w:t>2013</w:t>
            </w:r>
            <w:r>
              <w:rPr>
                <w:rFonts w:ascii="ＭＳ ゴシック" w:eastAsia="ＭＳ ゴシック" w:hAnsi="ＭＳ ゴシック" w:hint="eastAsia"/>
              </w:rPr>
              <w:t>に準拠したシステムの企画</w:t>
            </w:r>
            <w:r w:rsidR="00FE5F2C">
              <w:rPr>
                <w:rFonts w:ascii="ＭＳ ゴシック" w:eastAsia="ＭＳ ゴシック" w:hAnsi="ＭＳ ゴシック" w:hint="eastAsia"/>
              </w:rPr>
              <w:t>プロセス</w:t>
            </w:r>
            <w:r>
              <w:rPr>
                <w:rFonts w:ascii="ＭＳ ゴシック" w:eastAsia="ＭＳ ゴシック" w:hAnsi="ＭＳ ゴシック" w:hint="eastAsia"/>
              </w:rPr>
              <w:t>、要件定義</w:t>
            </w:r>
            <w:r w:rsidR="00FE5F2C">
              <w:rPr>
                <w:rFonts w:ascii="ＭＳ ゴシック" w:eastAsia="ＭＳ ゴシック" w:hAnsi="ＭＳ ゴシック" w:hint="eastAsia"/>
              </w:rPr>
              <w:t>プロセス</w:t>
            </w:r>
            <w:r>
              <w:rPr>
                <w:rFonts w:ascii="ＭＳ ゴシック" w:eastAsia="ＭＳ ゴシック" w:hAnsi="ＭＳ ゴシック" w:hint="eastAsia"/>
              </w:rPr>
              <w:t>、</w:t>
            </w:r>
            <w:r w:rsidR="00FE5F2C">
              <w:rPr>
                <w:rFonts w:ascii="ＭＳ ゴシック" w:eastAsia="ＭＳ ゴシック" w:hAnsi="ＭＳ ゴシック" w:hint="eastAsia"/>
              </w:rPr>
              <w:t>システム</w:t>
            </w:r>
            <w:r>
              <w:rPr>
                <w:rFonts w:ascii="ＭＳ ゴシック" w:eastAsia="ＭＳ ゴシック" w:hAnsi="ＭＳ ゴシック" w:hint="eastAsia"/>
              </w:rPr>
              <w:t>開発</w:t>
            </w:r>
            <w:r w:rsidR="00FE5F2C">
              <w:rPr>
                <w:rFonts w:ascii="ＭＳ ゴシック" w:eastAsia="ＭＳ ゴシック" w:hAnsi="ＭＳ ゴシック" w:hint="eastAsia"/>
              </w:rPr>
              <w:t>プロセス、ソフトウェア実装プロセス</w:t>
            </w:r>
            <w:r>
              <w:rPr>
                <w:rFonts w:ascii="ＭＳ ゴシック" w:eastAsia="ＭＳ ゴシック" w:hAnsi="ＭＳ ゴシック" w:hint="eastAsia"/>
              </w:rPr>
              <w:t>、運用</w:t>
            </w:r>
            <w:r w:rsidR="008E1990">
              <w:rPr>
                <w:rFonts w:ascii="ＭＳ ゴシック" w:eastAsia="ＭＳ ゴシック" w:hAnsi="ＭＳ ゴシック" w:hint="eastAsia"/>
              </w:rPr>
              <w:t>プロセス</w:t>
            </w:r>
            <w:r>
              <w:rPr>
                <w:rFonts w:ascii="ＭＳ ゴシック" w:eastAsia="ＭＳ ゴシック" w:hAnsi="ＭＳ ゴシック" w:hint="eastAsia"/>
              </w:rPr>
              <w:t>、保守</w:t>
            </w:r>
            <w:r w:rsidR="008E1990">
              <w:rPr>
                <w:rFonts w:ascii="ＭＳ ゴシック" w:eastAsia="ＭＳ ゴシック" w:hAnsi="ＭＳ ゴシック" w:hint="eastAsia"/>
              </w:rPr>
              <w:t>プロセス</w:t>
            </w:r>
            <w:r>
              <w:rPr>
                <w:rFonts w:ascii="ＭＳ ゴシック" w:eastAsia="ＭＳ ゴシック" w:hAnsi="ＭＳ ゴシック" w:hint="eastAsia"/>
              </w:rPr>
              <w:t>の定義及びその修正。</w:t>
            </w:r>
          </w:p>
          <w:p w14:paraId="3C6A03B5" w14:textId="77777777" w:rsidR="00B87BA4" w:rsidRDefault="00B87BA4">
            <w:pPr>
              <w:numPr>
                <w:ilvl w:val="0"/>
                <w:numId w:val="1"/>
              </w:numPr>
              <w:tabs>
                <w:tab w:val="clear" w:pos="360"/>
                <w:tab w:val="num" w:pos="0"/>
              </w:tabs>
              <w:spacing w:after="180"/>
              <w:ind w:left="460" w:right="31" w:hangingChars="219" w:hanging="460"/>
            </w:pPr>
            <w:r>
              <w:rPr>
                <w:rFonts w:ascii="ＭＳ ゴシック" w:eastAsia="ＭＳ ゴシック" w:hAnsi="ＭＳ ゴシック" w:hint="eastAsia"/>
              </w:rPr>
              <w:t>一括発注の場合に加え、マルチベンダ形態、工程分割発注に対応。</w:t>
            </w:r>
          </w:p>
        </w:tc>
      </w:tr>
    </w:tbl>
    <w:p w14:paraId="570FB487" w14:textId="77777777" w:rsidR="00B87BA4" w:rsidRDefault="00B87BA4">
      <w:pPr>
        <w:pStyle w:val="Level21"/>
        <w:numPr>
          <w:ilvl w:val="0"/>
          <w:numId w:val="0"/>
        </w:numPr>
        <w:spacing w:after="180"/>
        <w:ind w:left="360" w:right="210"/>
      </w:pPr>
    </w:p>
    <w:p w14:paraId="108D9210" w14:textId="77777777" w:rsidR="00B87BA4" w:rsidRDefault="00B87BA4">
      <w:pPr>
        <w:pStyle w:val="4"/>
      </w:pPr>
      <w:r>
        <w:rPr>
          <w:rFonts w:hint="eastAsia"/>
        </w:rPr>
        <w:t>（パッケージソフトウェアを利用したシステム構築の特殊性、導入戦略による多様性）</w:t>
      </w:r>
    </w:p>
    <w:p w14:paraId="22291C52" w14:textId="77777777" w:rsidR="00B87BA4" w:rsidRDefault="00B87BA4">
      <w:pPr>
        <w:spacing w:after="180"/>
        <w:ind w:firstLine="210"/>
      </w:pPr>
      <w:r>
        <w:rPr>
          <w:rFonts w:hint="eastAsia"/>
        </w:rPr>
        <w:t>パッケージソフトウェアを選択決定することで、大半のソフトウェア要件が決定されるという特色がある。要件を積み上げ、必要な機能を定め開発するのではなく、あらかじめ存在している機能を選択採用することで要件が確定されるともいえる。</w:t>
      </w:r>
    </w:p>
    <w:p w14:paraId="1E304B96" w14:textId="77777777" w:rsidR="00B87BA4" w:rsidRDefault="00B87BA4">
      <w:pPr>
        <w:spacing w:after="180"/>
        <w:ind w:left="31" w:right="31" w:firstLine="210"/>
      </w:pPr>
      <w:r>
        <w:rPr>
          <w:rFonts w:hint="eastAsia"/>
        </w:rPr>
        <w:t>パッケージソフトウェアの導入戦略は、</w:t>
      </w:r>
      <w:r>
        <w:rPr>
          <w:rFonts w:hint="eastAsia"/>
        </w:rPr>
        <w:t>(a)</w:t>
      </w:r>
      <w:r>
        <w:rPr>
          <w:rFonts w:hint="eastAsia"/>
        </w:rPr>
        <w:t>自社の業務に適合するようにパッケージソフトウェアをカスタマイズする、</w:t>
      </w:r>
      <w:r>
        <w:rPr>
          <w:rFonts w:hint="eastAsia"/>
        </w:rPr>
        <w:t>(b)</w:t>
      </w:r>
      <w:r>
        <w:rPr>
          <w:rFonts w:hint="eastAsia"/>
        </w:rPr>
        <w:t>自社の業務をパッケージソフトウェアに適合させる、という</w:t>
      </w:r>
      <w:r>
        <w:rPr>
          <w:rFonts w:hint="eastAsia"/>
        </w:rPr>
        <w:t>2</w:t>
      </w:r>
      <w:r>
        <w:rPr>
          <w:rFonts w:hint="eastAsia"/>
        </w:rPr>
        <w:t>つの対極が想定できる。コストという観点からそれぞれを評価すると、</w:t>
      </w:r>
      <w:r>
        <w:rPr>
          <w:rFonts w:hint="eastAsia"/>
        </w:rPr>
        <w:t>(a)</w:t>
      </w:r>
      <w:r>
        <w:rPr>
          <w:rFonts w:hint="eastAsia"/>
        </w:rPr>
        <w:t>はパッケージソフトウェアを開発工数削減のためのツールとして位置づけ、</w:t>
      </w:r>
      <w:r>
        <w:rPr>
          <w:rFonts w:hint="eastAsia"/>
        </w:rPr>
        <w:t>(b)</w:t>
      </w:r>
      <w:r>
        <w:rPr>
          <w:rFonts w:hint="eastAsia"/>
        </w:rPr>
        <w:t>は業務改善の知見や機能を得るツールとしての位置づけとなる。また、導入戦略によってベンダの選択も変化する。</w:t>
      </w:r>
    </w:p>
    <w:p w14:paraId="3DD06C25" w14:textId="77777777" w:rsidR="00B87BA4" w:rsidRDefault="00B87BA4">
      <w:pPr>
        <w:spacing w:after="180"/>
        <w:ind w:left="31" w:right="31" w:firstLine="210"/>
      </w:pPr>
      <w:r>
        <w:rPr>
          <w:rFonts w:hint="eastAsia"/>
        </w:rPr>
        <w:t>実際には、</w:t>
      </w:r>
      <w:r>
        <w:rPr>
          <w:rFonts w:hint="eastAsia"/>
        </w:rPr>
        <w:t>(a)</w:t>
      </w:r>
      <w:r>
        <w:rPr>
          <w:rFonts w:hint="eastAsia"/>
        </w:rPr>
        <w:t>と</w:t>
      </w:r>
      <w:r>
        <w:rPr>
          <w:rFonts w:hint="eastAsia"/>
        </w:rPr>
        <w:t>(b)</w:t>
      </w:r>
      <w:r>
        <w:rPr>
          <w:rFonts w:hint="eastAsia"/>
        </w:rPr>
        <w:t>の中間に位置しつつ、業務の汎用性、特殊性に基づき取捨選択を行っており、その時点での社会的背景を含むビジネスモデルに大きな影響を受けていると言える。従って、モデル取引・契約書の策定にあたっては、パッケージソフトウェアの利用の目的を</w:t>
      </w:r>
      <w:r>
        <w:rPr>
          <w:rFonts w:hint="eastAsia"/>
        </w:rPr>
        <w:t>(a)</w:t>
      </w:r>
      <w:r>
        <w:rPr>
          <w:rFonts w:hint="eastAsia"/>
        </w:rPr>
        <w:t>と</w:t>
      </w:r>
      <w:r>
        <w:rPr>
          <w:rFonts w:hint="eastAsia"/>
        </w:rPr>
        <w:t>(b)</w:t>
      </w:r>
      <w:r>
        <w:rPr>
          <w:rFonts w:hint="eastAsia"/>
        </w:rPr>
        <w:t>の中間におき、上記導入戦略に左右されない全体像を追求した。</w:t>
      </w:r>
    </w:p>
    <w:p w14:paraId="7FD1992F" w14:textId="77777777" w:rsidR="00B87BA4" w:rsidRDefault="00B87BA4">
      <w:pPr>
        <w:pStyle w:val="4"/>
      </w:pPr>
      <w:r>
        <w:rPr>
          <w:rFonts w:hint="eastAsia"/>
        </w:rPr>
        <w:t>（モデル取引・契約書</w:t>
      </w:r>
      <w:ins w:id="85" w:author="作成者">
        <w:r w:rsidR="000B57FB">
          <w:rPr>
            <w:rFonts w:hint="eastAsia"/>
          </w:rPr>
          <w:t>第二版</w:t>
        </w:r>
      </w:ins>
      <w:r>
        <w:rPr>
          <w:rFonts w:hint="eastAsia"/>
        </w:rPr>
        <w:t>追補版の全体像）</w:t>
      </w:r>
    </w:p>
    <w:p w14:paraId="26EEA6CC" w14:textId="77777777" w:rsidR="00B87BA4" w:rsidRDefault="00B87BA4">
      <w:pPr>
        <w:spacing w:after="180"/>
        <w:ind w:left="31" w:right="31" w:firstLine="210"/>
      </w:pPr>
      <w:r>
        <w:rPr>
          <w:rFonts w:hint="eastAsia"/>
        </w:rPr>
        <w:t>基本的な考え方や信頼性確保のための手続はモデル取引・契約</w:t>
      </w:r>
      <w:r w:rsidRPr="000B57FB">
        <w:rPr>
          <w:rFonts w:hint="eastAsia"/>
        </w:rPr>
        <w:t>書第</w:t>
      </w:r>
      <w:ins w:id="86" w:author="作成者">
        <w:r w:rsidR="00F376EA" w:rsidRPr="000B57FB">
          <w:rPr>
            <w:rFonts w:hint="eastAsia"/>
            <w:u w:val="single"/>
          </w:rPr>
          <w:t>二</w:t>
        </w:r>
      </w:ins>
      <w:del w:id="87" w:author="作成者">
        <w:r w:rsidRPr="000B57FB" w:rsidDel="00F376EA">
          <w:rPr>
            <w:rFonts w:hint="eastAsia"/>
          </w:rPr>
          <w:delText>一</w:delText>
        </w:r>
      </w:del>
      <w:r w:rsidRPr="000B57FB">
        <w:rPr>
          <w:rFonts w:hint="eastAsia"/>
        </w:rPr>
        <w:t>版</w:t>
      </w:r>
      <w:r>
        <w:rPr>
          <w:rFonts w:hint="eastAsia"/>
        </w:rPr>
        <w:t>を踏襲した。</w:t>
      </w:r>
    </w:p>
    <w:p w14:paraId="2C81AA37" w14:textId="77777777" w:rsidR="00B87BA4" w:rsidRDefault="00B87BA4">
      <w:pPr>
        <w:spacing w:after="180"/>
        <w:ind w:left="31" w:right="31" w:firstLine="210"/>
        <w:rPr>
          <w:sz w:val="20"/>
          <w:szCs w:val="20"/>
        </w:rPr>
      </w:pPr>
      <w:r>
        <w:rPr>
          <w:rFonts w:hint="eastAsia"/>
        </w:rPr>
        <w:t>基本契約書は、</w:t>
      </w:r>
      <w:r>
        <w:rPr>
          <w:rFonts w:hint="eastAsia"/>
          <w:szCs w:val="21"/>
        </w:rPr>
        <w:t>パッケージソフトウェア利用コンピュータシステム構築委託契約書として基本的な</w:t>
      </w:r>
      <w:r>
        <w:rPr>
          <w:rFonts w:hint="eastAsia"/>
          <w:szCs w:val="21"/>
        </w:rPr>
        <w:t>14</w:t>
      </w:r>
      <w:r>
        <w:rPr>
          <w:rFonts w:hint="eastAsia"/>
          <w:szCs w:val="21"/>
        </w:rPr>
        <w:t>条を策定した。必要と思われる相互の権利と義務を明示するようにしてあり、</w:t>
      </w:r>
      <w:r>
        <w:rPr>
          <w:rFonts w:hint="eastAsia"/>
        </w:rPr>
        <w:t>基本契約書が長大となることで、債権債務が不明瞭になることを避けるとともに、契約に不慣れなユーザが後日「読んでなかった」「知らなかった」といった事態を招かないようにし、契約の実効性を高めることを目的としている。</w:t>
      </w:r>
    </w:p>
    <w:p w14:paraId="056BCC1D" w14:textId="77777777" w:rsidR="00B87BA4" w:rsidRDefault="00B87BA4">
      <w:pPr>
        <w:pStyle w:val="Level21"/>
        <w:numPr>
          <w:ilvl w:val="0"/>
          <w:numId w:val="0"/>
        </w:numPr>
        <w:tabs>
          <w:tab w:val="left" w:pos="1985"/>
        </w:tabs>
        <w:spacing w:afterLines="0" w:after="0"/>
        <w:ind w:leftChars="100" w:left="613" w:rightChars="-300" w:right="-630" w:hanging="403"/>
        <w:rPr>
          <w:sz w:val="20"/>
          <w:szCs w:val="20"/>
        </w:rPr>
      </w:pPr>
      <w:r>
        <w:rPr>
          <w:rFonts w:hint="eastAsia"/>
          <w:sz w:val="20"/>
          <w:szCs w:val="20"/>
        </w:rPr>
        <w:t>■パッケージソフトウェア利用コンピュータシステム構築委託モデル契約書（システム基本契約書）</w:t>
      </w:r>
    </w:p>
    <w:p w14:paraId="138216A1" w14:textId="77777777" w:rsidR="00B87BA4" w:rsidRDefault="00B87BA4">
      <w:pPr>
        <w:pStyle w:val="Level21"/>
        <w:numPr>
          <w:ilvl w:val="0"/>
          <w:numId w:val="0"/>
        </w:numPr>
        <w:tabs>
          <w:tab w:val="left" w:pos="1985"/>
        </w:tabs>
        <w:spacing w:afterLines="0" w:after="0"/>
        <w:ind w:leftChars="250" w:left="928" w:right="210" w:hanging="403"/>
      </w:pPr>
      <w:r>
        <w:rPr>
          <w:rFonts w:hint="eastAsia"/>
          <w:szCs w:val="20"/>
        </w:rPr>
        <w:t>第</w:t>
      </w:r>
      <w:r>
        <w:rPr>
          <w:rFonts w:hint="eastAsia"/>
          <w:szCs w:val="20"/>
        </w:rPr>
        <w:t>1</w:t>
      </w:r>
      <w:r>
        <w:rPr>
          <w:rFonts w:hint="eastAsia"/>
          <w:szCs w:val="20"/>
        </w:rPr>
        <w:t>条</w:t>
      </w:r>
      <w:r>
        <w:rPr>
          <w:rFonts w:hint="eastAsia"/>
          <w:sz w:val="20"/>
          <w:szCs w:val="20"/>
        </w:rPr>
        <w:tab/>
      </w:r>
      <w:r>
        <w:rPr>
          <w:rFonts w:hint="eastAsia"/>
          <w:szCs w:val="20"/>
        </w:rPr>
        <w:t>本</w:t>
      </w:r>
      <w:r>
        <w:rPr>
          <w:rFonts w:hint="eastAsia"/>
        </w:rPr>
        <w:t>契約の構造</w:t>
      </w:r>
    </w:p>
    <w:p w14:paraId="00AAEAC5" w14:textId="77777777" w:rsidR="00B87BA4" w:rsidRDefault="00B87BA4">
      <w:pPr>
        <w:pStyle w:val="Level21"/>
        <w:numPr>
          <w:ilvl w:val="0"/>
          <w:numId w:val="0"/>
        </w:numPr>
        <w:tabs>
          <w:tab w:val="left" w:pos="1985"/>
        </w:tabs>
        <w:spacing w:afterLines="0" w:after="0"/>
        <w:ind w:leftChars="250" w:left="928" w:right="210" w:hanging="403"/>
      </w:pPr>
      <w:r>
        <w:rPr>
          <w:rFonts w:hint="eastAsia"/>
        </w:rPr>
        <w:t>第</w:t>
      </w:r>
      <w:r>
        <w:rPr>
          <w:rFonts w:hint="eastAsia"/>
        </w:rPr>
        <w:t>2</w:t>
      </w:r>
      <w:r>
        <w:rPr>
          <w:rFonts w:hint="eastAsia"/>
        </w:rPr>
        <w:t>条</w:t>
      </w:r>
      <w:r>
        <w:rPr>
          <w:rFonts w:hint="eastAsia"/>
        </w:rPr>
        <w:tab/>
      </w:r>
      <w:r>
        <w:rPr>
          <w:rFonts w:hint="eastAsia"/>
        </w:rPr>
        <w:t>契約内容の変更</w:t>
      </w:r>
    </w:p>
    <w:p w14:paraId="37FD3799" w14:textId="77777777" w:rsidR="00B87BA4" w:rsidRDefault="00B87BA4">
      <w:pPr>
        <w:pStyle w:val="Level21"/>
        <w:numPr>
          <w:ilvl w:val="0"/>
          <w:numId w:val="0"/>
        </w:numPr>
        <w:tabs>
          <w:tab w:val="left" w:pos="1985"/>
        </w:tabs>
        <w:spacing w:afterLines="0" w:after="0"/>
        <w:ind w:leftChars="250" w:left="928" w:right="210" w:hanging="403"/>
      </w:pPr>
      <w:r>
        <w:rPr>
          <w:rFonts w:hint="eastAsia"/>
        </w:rPr>
        <w:t>第</w:t>
      </w:r>
      <w:r>
        <w:rPr>
          <w:rFonts w:hint="eastAsia"/>
        </w:rPr>
        <w:t>3</w:t>
      </w:r>
      <w:r>
        <w:rPr>
          <w:rFonts w:hint="eastAsia"/>
        </w:rPr>
        <w:t>条</w:t>
      </w:r>
      <w:r>
        <w:rPr>
          <w:rFonts w:hint="eastAsia"/>
        </w:rPr>
        <w:tab/>
      </w:r>
      <w:r>
        <w:rPr>
          <w:rFonts w:hint="eastAsia"/>
        </w:rPr>
        <w:t>協働と役割分担</w:t>
      </w:r>
    </w:p>
    <w:p w14:paraId="084AAC9F" w14:textId="77777777" w:rsidR="00B87BA4" w:rsidRDefault="00B87BA4">
      <w:pPr>
        <w:pStyle w:val="Level21"/>
        <w:numPr>
          <w:ilvl w:val="0"/>
          <w:numId w:val="0"/>
        </w:numPr>
        <w:tabs>
          <w:tab w:val="left" w:pos="1985"/>
        </w:tabs>
        <w:spacing w:afterLines="0" w:after="0"/>
        <w:ind w:leftChars="250" w:left="928" w:right="210" w:hanging="403"/>
      </w:pPr>
      <w:r>
        <w:rPr>
          <w:rFonts w:hint="eastAsia"/>
        </w:rPr>
        <w:t>第</w:t>
      </w:r>
      <w:r>
        <w:rPr>
          <w:rFonts w:hint="eastAsia"/>
        </w:rPr>
        <w:t>4</w:t>
      </w:r>
      <w:r>
        <w:rPr>
          <w:rFonts w:hint="eastAsia"/>
        </w:rPr>
        <w:t>条</w:t>
      </w:r>
      <w:r>
        <w:rPr>
          <w:rFonts w:hint="eastAsia"/>
        </w:rPr>
        <w:tab/>
      </w:r>
      <w:r>
        <w:rPr>
          <w:rFonts w:hint="eastAsia"/>
        </w:rPr>
        <w:t>連絡協議会</w:t>
      </w:r>
    </w:p>
    <w:p w14:paraId="33CD0C01" w14:textId="77777777" w:rsidR="00B87BA4" w:rsidRDefault="00B87BA4">
      <w:pPr>
        <w:pStyle w:val="Level21"/>
        <w:numPr>
          <w:ilvl w:val="0"/>
          <w:numId w:val="0"/>
        </w:numPr>
        <w:tabs>
          <w:tab w:val="left" w:pos="1985"/>
        </w:tabs>
        <w:spacing w:afterLines="0" w:after="0"/>
        <w:ind w:leftChars="250" w:left="928" w:right="210" w:hanging="403"/>
      </w:pPr>
      <w:r>
        <w:rPr>
          <w:rFonts w:hint="eastAsia"/>
        </w:rPr>
        <w:t>第</w:t>
      </w:r>
      <w:r>
        <w:rPr>
          <w:rFonts w:hint="eastAsia"/>
        </w:rPr>
        <w:t>5</w:t>
      </w:r>
      <w:r>
        <w:rPr>
          <w:rFonts w:hint="eastAsia"/>
        </w:rPr>
        <w:t>条</w:t>
      </w:r>
      <w:r>
        <w:rPr>
          <w:rFonts w:hint="eastAsia"/>
        </w:rPr>
        <w:tab/>
      </w:r>
      <w:r>
        <w:rPr>
          <w:rFonts w:hint="eastAsia"/>
        </w:rPr>
        <w:t>ユーザがベンダに提供する資料等及びその返還</w:t>
      </w:r>
    </w:p>
    <w:p w14:paraId="5C525DB3" w14:textId="77777777" w:rsidR="00B87BA4" w:rsidRDefault="00B87BA4">
      <w:pPr>
        <w:pStyle w:val="Level21"/>
        <w:numPr>
          <w:ilvl w:val="0"/>
          <w:numId w:val="0"/>
        </w:numPr>
        <w:tabs>
          <w:tab w:val="left" w:pos="1985"/>
        </w:tabs>
        <w:spacing w:afterLines="0" w:after="0"/>
        <w:ind w:leftChars="250" w:left="928" w:right="210" w:hanging="403"/>
        <w:rPr>
          <w:sz w:val="23"/>
        </w:rPr>
      </w:pPr>
      <w:r>
        <w:rPr>
          <w:rFonts w:hint="eastAsia"/>
        </w:rPr>
        <w:t>第</w:t>
      </w:r>
      <w:r>
        <w:rPr>
          <w:rFonts w:hint="eastAsia"/>
        </w:rPr>
        <w:t>6</w:t>
      </w:r>
      <w:r>
        <w:rPr>
          <w:rFonts w:hint="eastAsia"/>
        </w:rPr>
        <w:t>条</w:t>
      </w:r>
      <w:r>
        <w:rPr>
          <w:rFonts w:hint="eastAsia"/>
        </w:rPr>
        <w:tab/>
      </w:r>
      <w:r>
        <w:rPr>
          <w:rFonts w:hint="eastAsia"/>
        </w:rPr>
        <w:t>再委託</w:t>
      </w:r>
    </w:p>
    <w:p w14:paraId="5EE185F9" w14:textId="77777777" w:rsidR="00B87BA4" w:rsidRDefault="00B87BA4">
      <w:pPr>
        <w:pStyle w:val="Level21"/>
        <w:numPr>
          <w:ilvl w:val="0"/>
          <w:numId w:val="0"/>
        </w:numPr>
        <w:tabs>
          <w:tab w:val="left" w:pos="1985"/>
        </w:tabs>
        <w:spacing w:afterLines="0" w:after="0"/>
        <w:ind w:leftChars="250" w:left="928" w:right="210" w:hanging="403"/>
      </w:pPr>
      <w:r>
        <w:rPr>
          <w:rFonts w:hint="eastAsia"/>
        </w:rPr>
        <w:t>第</w:t>
      </w:r>
      <w:r>
        <w:rPr>
          <w:rFonts w:hint="eastAsia"/>
        </w:rPr>
        <w:t>7</w:t>
      </w:r>
      <w:r>
        <w:rPr>
          <w:rFonts w:hint="eastAsia"/>
        </w:rPr>
        <w:t>条</w:t>
      </w:r>
      <w:r>
        <w:rPr>
          <w:rFonts w:hint="eastAsia"/>
          <w:sz w:val="23"/>
        </w:rPr>
        <w:tab/>
      </w:r>
      <w:r>
        <w:rPr>
          <w:rFonts w:hint="eastAsia"/>
        </w:rPr>
        <w:t>秘密情報の取扱い</w:t>
      </w:r>
    </w:p>
    <w:p w14:paraId="0CDD9B85" w14:textId="77777777" w:rsidR="00B87BA4" w:rsidRDefault="00B87BA4">
      <w:pPr>
        <w:pStyle w:val="Level21"/>
        <w:numPr>
          <w:ilvl w:val="0"/>
          <w:numId w:val="0"/>
        </w:numPr>
        <w:tabs>
          <w:tab w:val="left" w:pos="1985"/>
        </w:tabs>
        <w:spacing w:afterLines="0" w:after="0"/>
        <w:ind w:leftChars="250" w:left="928" w:right="210" w:hanging="403"/>
        <w:rPr>
          <w:sz w:val="23"/>
        </w:rPr>
      </w:pPr>
      <w:r>
        <w:rPr>
          <w:rFonts w:hint="eastAsia"/>
        </w:rPr>
        <w:t>第</w:t>
      </w:r>
      <w:r>
        <w:rPr>
          <w:rFonts w:hint="eastAsia"/>
        </w:rPr>
        <w:t>8</w:t>
      </w:r>
      <w:r>
        <w:rPr>
          <w:rFonts w:hint="eastAsia"/>
        </w:rPr>
        <w:t>条</w:t>
      </w:r>
      <w:r>
        <w:rPr>
          <w:rFonts w:hint="eastAsia"/>
        </w:rPr>
        <w:tab/>
      </w:r>
      <w:r>
        <w:rPr>
          <w:rFonts w:hint="eastAsia"/>
        </w:rPr>
        <w:t>個人情報</w:t>
      </w:r>
    </w:p>
    <w:p w14:paraId="2CA3ECAC" w14:textId="77777777" w:rsidR="00B87BA4" w:rsidRDefault="00B87BA4">
      <w:pPr>
        <w:pStyle w:val="Level21"/>
        <w:numPr>
          <w:ilvl w:val="0"/>
          <w:numId w:val="0"/>
        </w:numPr>
        <w:tabs>
          <w:tab w:val="left" w:pos="1985"/>
        </w:tabs>
        <w:spacing w:afterLines="0" w:after="0"/>
        <w:ind w:leftChars="250" w:left="928" w:right="210" w:hanging="403"/>
      </w:pPr>
      <w:r>
        <w:rPr>
          <w:rFonts w:hint="eastAsia"/>
        </w:rPr>
        <w:t>第</w:t>
      </w:r>
      <w:r>
        <w:rPr>
          <w:rFonts w:hint="eastAsia"/>
        </w:rPr>
        <w:t>9</w:t>
      </w:r>
      <w:r>
        <w:rPr>
          <w:rFonts w:hint="eastAsia"/>
        </w:rPr>
        <w:t>条</w:t>
      </w:r>
      <w:r>
        <w:rPr>
          <w:rFonts w:hint="eastAsia"/>
          <w:sz w:val="23"/>
        </w:rPr>
        <w:tab/>
      </w:r>
      <w:r>
        <w:rPr>
          <w:rFonts w:hint="eastAsia"/>
        </w:rPr>
        <w:t>報告書の著作権</w:t>
      </w:r>
    </w:p>
    <w:p w14:paraId="27BB5488" w14:textId="77777777" w:rsidR="00B87BA4" w:rsidRDefault="00B87BA4">
      <w:pPr>
        <w:pStyle w:val="Level21"/>
        <w:numPr>
          <w:ilvl w:val="0"/>
          <w:numId w:val="0"/>
        </w:numPr>
        <w:tabs>
          <w:tab w:val="left" w:pos="1985"/>
        </w:tabs>
        <w:spacing w:afterLines="0" w:after="0"/>
        <w:ind w:leftChars="250" w:left="928" w:right="210" w:hanging="403"/>
      </w:pPr>
      <w:r>
        <w:rPr>
          <w:rFonts w:hint="eastAsia"/>
        </w:rPr>
        <w:t>第</w:t>
      </w:r>
      <w:r>
        <w:rPr>
          <w:rFonts w:hint="eastAsia"/>
        </w:rPr>
        <w:t>10</w:t>
      </w:r>
      <w:r>
        <w:rPr>
          <w:rFonts w:hint="eastAsia"/>
        </w:rPr>
        <w:t>条</w:t>
      </w:r>
      <w:r>
        <w:rPr>
          <w:rFonts w:hint="eastAsia"/>
        </w:rPr>
        <w:tab/>
      </w:r>
      <w:r>
        <w:rPr>
          <w:rFonts w:hint="eastAsia"/>
        </w:rPr>
        <w:t>損害賠償</w:t>
      </w:r>
    </w:p>
    <w:p w14:paraId="58A6BB46" w14:textId="77777777" w:rsidR="00B87BA4" w:rsidRDefault="00B87BA4">
      <w:pPr>
        <w:pStyle w:val="Level21"/>
        <w:numPr>
          <w:ilvl w:val="0"/>
          <w:numId w:val="0"/>
        </w:numPr>
        <w:tabs>
          <w:tab w:val="left" w:pos="1985"/>
        </w:tabs>
        <w:spacing w:afterLines="0" w:after="0"/>
        <w:ind w:leftChars="250" w:left="928" w:right="210" w:hanging="403"/>
      </w:pPr>
      <w:r>
        <w:rPr>
          <w:rFonts w:hint="eastAsia"/>
        </w:rPr>
        <w:t>第</w:t>
      </w:r>
      <w:r>
        <w:rPr>
          <w:rFonts w:hint="eastAsia"/>
        </w:rPr>
        <w:t>11</w:t>
      </w:r>
      <w:r>
        <w:rPr>
          <w:rFonts w:hint="eastAsia"/>
        </w:rPr>
        <w:t>条</w:t>
      </w:r>
      <w:r>
        <w:rPr>
          <w:rFonts w:hint="eastAsia"/>
        </w:rPr>
        <w:tab/>
      </w:r>
      <w:r>
        <w:rPr>
          <w:rFonts w:hint="eastAsia"/>
        </w:rPr>
        <w:t>解除</w:t>
      </w:r>
    </w:p>
    <w:p w14:paraId="0F6B4C6B" w14:textId="77777777" w:rsidR="00B87BA4" w:rsidRDefault="00B87BA4">
      <w:pPr>
        <w:pStyle w:val="Level21"/>
        <w:numPr>
          <w:ilvl w:val="0"/>
          <w:numId w:val="0"/>
        </w:numPr>
        <w:tabs>
          <w:tab w:val="left" w:pos="1985"/>
        </w:tabs>
        <w:spacing w:afterLines="0" w:after="0"/>
        <w:ind w:leftChars="250" w:left="928" w:right="210" w:hanging="403"/>
      </w:pPr>
      <w:r>
        <w:rPr>
          <w:rFonts w:hint="eastAsia"/>
        </w:rPr>
        <w:t>第</w:t>
      </w:r>
      <w:r>
        <w:rPr>
          <w:rFonts w:hint="eastAsia"/>
        </w:rPr>
        <w:t>12</w:t>
      </w:r>
      <w:r>
        <w:rPr>
          <w:rFonts w:hint="eastAsia"/>
        </w:rPr>
        <w:t>条</w:t>
      </w:r>
      <w:r>
        <w:rPr>
          <w:rFonts w:hint="eastAsia"/>
        </w:rPr>
        <w:tab/>
      </w:r>
      <w:r>
        <w:rPr>
          <w:rFonts w:hint="eastAsia"/>
        </w:rPr>
        <w:t>権利義務譲渡の禁止</w:t>
      </w:r>
    </w:p>
    <w:p w14:paraId="225F4C23" w14:textId="77777777" w:rsidR="00B87BA4" w:rsidRDefault="00B87BA4">
      <w:pPr>
        <w:pStyle w:val="Level21"/>
        <w:numPr>
          <w:ilvl w:val="0"/>
          <w:numId w:val="0"/>
        </w:numPr>
        <w:tabs>
          <w:tab w:val="left" w:pos="1985"/>
        </w:tabs>
        <w:spacing w:afterLines="0" w:after="0"/>
        <w:ind w:leftChars="250" w:left="928" w:right="210" w:hanging="403"/>
      </w:pPr>
      <w:r>
        <w:rPr>
          <w:rFonts w:hint="eastAsia"/>
        </w:rPr>
        <w:t>第</w:t>
      </w:r>
      <w:r>
        <w:rPr>
          <w:rFonts w:hint="eastAsia"/>
        </w:rPr>
        <w:t>13</w:t>
      </w:r>
      <w:r>
        <w:rPr>
          <w:rFonts w:hint="eastAsia"/>
        </w:rPr>
        <w:t>条</w:t>
      </w:r>
      <w:r>
        <w:rPr>
          <w:rFonts w:hint="eastAsia"/>
        </w:rPr>
        <w:tab/>
      </w:r>
      <w:r>
        <w:rPr>
          <w:rFonts w:hint="eastAsia"/>
        </w:rPr>
        <w:t>協議</w:t>
      </w:r>
    </w:p>
    <w:p w14:paraId="3CF89516" w14:textId="77777777" w:rsidR="00B87BA4" w:rsidRDefault="00B87BA4">
      <w:pPr>
        <w:pStyle w:val="Level21"/>
        <w:numPr>
          <w:ilvl w:val="0"/>
          <w:numId w:val="0"/>
        </w:numPr>
        <w:tabs>
          <w:tab w:val="left" w:pos="1985"/>
        </w:tabs>
        <w:spacing w:after="180"/>
        <w:ind w:leftChars="250" w:left="929" w:right="210" w:hanging="404"/>
      </w:pPr>
      <w:r>
        <w:rPr>
          <w:rFonts w:hint="eastAsia"/>
        </w:rPr>
        <w:t>第</w:t>
      </w:r>
      <w:r>
        <w:rPr>
          <w:rFonts w:hint="eastAsia"/>
        </w:rPr>
        <w:t>14</w:t>
      </w:r>
      <w:r>
        <w:rPr>
          <w:rFonts w:hint="eastAsia"/>
        </w:rPr>
        <w:t>条</w:t>
      </w:r>
      <w:r>
        <w:rPr>
          <w:rFonts w:hint="eastAsia"/>
        </w:rPr>
        <w:tab/>
      </w:r>
      <w:r>
        <w:rPr>
          <w:rFonts w:hint="eastAsia"/>
        </w:rPr>
        <w:t>合意管轄</w:t>
      </w:r>
    </w:p>
    <w:p w14:paraId="277C3394" w14:textId="77777777" w:rsidR="00B87BA4" w:rsidRDefault="00B87BA4">
      <w:pPr>
        <w:spacing w:after="180"/>
        <w:ind w:left="0" w:firstLine="210"/>
      </w:pPr>
      <w:r>
        <w:rPr>
          <w:rFonts w:hint="eastAsia"/>
        </w:rPr>
        <w:t>個別契約書の役割をはたす重要事項説明書は、プロセスに応じて上流工程から保守、運用までの</w:t>
      </w:r>
      <w:r>
        <w:rPr>
          <w:rFonts w:hint="eastAsia"/>
        </w:rPr>
        <w:t>11</w:t>
      </w:r>
      <w:r>
        <w:rPr>
          <w:rFonts w:hint="eastAsia"/>
        </w:rPr>
        <w:t>契約を策定した。重要事項説明書はシステム基本契約書の別紙となり、それぞれに記名押印して一体の契約として機能する。契約当事者が表紙等の基本部分と業務に応じた必要な個別契約を選択し重要事項説明書を構成することで、多段階契約、マルチベンダ契約に対応できる。また、システム基本契約書の第</w:t>
      </w:r>
      <w:r>
        <w:rPr>
          <w:rFonts w:hint="eastAsia"/>
        </w:rPr>
        <w:t>2</w:t>
      </w:r>
      <w:r>
        <w:rPr>
          <w:rFonts w:hint="eastAsia"/>
        </w:rPr>
        <w:t>条（契約内容の確定、変更等）、第</w:t>
      </w:r>
      <w:r>
        <w:rPr>
          <w:rFonts w:hint="eastAsia"/>
        </w:rPr>
        <w:t>4</w:t>
      </w:r>
      <w:r>
        <w:rPr>
          <w:rFonts w:hint="eastAsia"/>
        </w:rPr>
        <w:t>条（連絡協議会）に基づいて仕様の変更に伴う再見積にも対応している。</w:t>
      </w:r>
    </w:p>
    <w:p w14:paraId="62D36C49" w14:textId="77777777" w:rsidR="00B87BA4" w:rsidRDefault="00B87BA4">
      <w:pPr>
        <w:pStyle w:val="Level21"/>
        <w:numPr>
          <w:ilvl w:val="0"/>
          <w:numId w:val="0"/>
        </w:numPr>
        <w:spacing w:afterLines="0" w:after="0"/>
        <w:ind w:leftChars="100" w:left="210" w:rightChars="0"/>
      </w:pPr>
      <w:r>
        <w:rPr>
          <w:rFonts w:hint="eastAsia"/>
        </w:rPr>
        <w:t>■重要事項説明書（個別契約書）</w:t>
      </w:r>
    </w:p>
    <w:p w14:paraId="63EE1D36" w14:textId="77777777" w:rsidR="00B87BA4" w:rsidRDefault="00B87BA4">
      <w:pPr>
        <w:pStyle w:val="Level21"/>
        <w:numPr>
          <w:ilvl w:val="0"/>
          <w:numId w:val="0"/>
        </w:numPr>
        <w:spacing w:afterLines="0" w:after="0"/>
        <w:ind w:leftChars="150" w:left="315" w:right="210"/>
      </w:pPr>
      <w:r>
        <w:rPr>
          <w:rFonts w:hint="eastAsia"/>
        </w:rPr>
        <w:t>（鑑部分）</w:t>
      </w:r>
    </w:p>
    <w:p w14:paraId="40E381A6" w14:textId="77777777" w:rsidR="00B87BA4" w:rsidRDefault="00B87BA4">
      <w:pPr>
        <w:pStyle w:val="Level21"/>
        <w:numPr>
          <w:ilvl w:val="0"/>
          <w:numId w:val="0"/>
        </w:numPr>
        <w:spacing w:afterLines="0" w:after="0"/>
        <w:ind w:leftChars="300" w:left="630" w:right="210"/>
      </w:pPr>
      <w:r>
        <w:rPr>
          <w:rFonts w:hint="eastAsia"/>
        </w:rPr>
        <w:t>表紙（契約の表示、受託者、重要事項を説明する</w:t>
      </w:r>
      <w:r w:rsidR="00BD5E3F">
        <w:rPr>
          <w:rFonts w:hint="eastAsia"/>
        </w:rPr>
        <w:t>契約担当責任者</w:t>
      </w:r>
      <w:r>
        <w:rPr>
          <w:rFonts w:hint="eastAsia"/>
        </w:rPr>
        <w:t>、委託者、告知事項）</w:t>
      </w:r>
    </w:p>
    <w:p w14:paraId="72F19FC2" w14:textId="77777777" w:rsidR="00B87BA4" w:rsidRDefault="00B87BA4">
      <w:pPr>
        <w:pStyle w:val="Level21"/>
        <w:numPr>
          <w:ilvl w:val="0"/>
          <w:numId w:val="0"/>
        </w:numPr>
        <w:spacing w:afterLines="0" w:after="0"/>
        <w:ind w:leftChars="300" w:left="630" w:right="210"/>
      </w:pPr>
      <w:r>
        <w:rPr>
          <w:rFonts w:hint="eastAsia"/>
        </w:rPr>
        <w:t>契約の一覧（契約名称、受託金額、支払条件、特約条項）</w:t>
      </w:r>
    </w:p>
    <w:p w14:paraId="3A8AC93E" w14:textId="77777777" w:rsidR="00B87BA4" w:rsidRDefault="00B87BA4">
      <w:pPr>
        <w:pStyle w:val="Level21"/>
        <w:numPr>
          <w:ilvl w:val="0"/>
          <w:numId w:val="0"/>
        </w:numPr>
        <w:spacing w:afterLines="0" w:after="0"/>
        <w:ind w:leftChars="300" w:left="630" w:right="210"/>
      </w:pPr>
      <w:r>
        <w:rPr>
          <w:rFonts w:hint="eastAsia"/>
        </w:rPr>
        <w:t>その他本件業務に必要な事項</w:t>
      </w:r>
    </w:p>
    <w:p w14:paraId="79571B6C" w14:textId="77777777" w:rsidR="00B87BA4" w:rsidRDefault="00B87BA4">
      <w:pPr>
        <w:pStyle w:val="Level21"/>
        <w:numPr>
          <w:ilvl w:val="0"/>
          <w:numId w:val="0"/>
        </w:numPr>
        <w:spacing w:afterLines="0" w:after="0"/>
        <w:ind w:leftChars="300" w:left="630" w:right="210"/>
      </w:pPr>
      <w:r>
        <w:rPr>
          <w:rFonts w:hint="eastAsia"/>
        </w:rPr>
        <w:t>添付図書（図書名、版、日付）</w:t>
      </w:r>
    </w:p>
    <w:p w14:paraId="1DC3FE84" w14:textId="77777777" w:rsidR="00B87BA4" w:rsidRDefault="00B87BA4">
      <w:pPr>
        <w:pStyle w:val="Level21"/>
        <w:numPr>
          <w:ilvl w:val="0"/>
          <w:numId w:val="0"/>
        </w:numPr>
        <w:spacing w:afterLines="0" w:after="0"/>
        <w:ind w:left="570" w:right="210"/>
      </w:pPr>
    </w:p>
    <w:p w14:paraId="0307C03C" w14:textId="77777777" w:rsidR="00B87BA4" w:rsidRDefault="00B87BA4">
      <w:pPr>
        <w:pStyle w:val="Level21"/>
        <w:numPr>
          <w:ilvl w:val="0"/>
          <w:numId w:val="0"/>
        </w:numPr>
        <w:spacing w:afterLines="0" w:after="0"/>
        <w:ind w:leftChars="150" w:left="315" w:rightChars="-50" w:right="-105"/>
      </w:pPr>
      <w:r>
        <w:rPr>
          <w:rFonts w:hint="eastAsia"/>
        </w:rPr>
        <w:t>（要件定義：準委任）</w:t>
      </w:r>
    </w:p>
    <w:p w14:paraId="5B666CB3" w14:textId="77777777" w:rsidR="00B87BA4" w:rsidRDefault="00B87BA4">
      <w:pPr>
        <w:pStyle w:val="Level21"/>
        <w:numPr>
          <w:ilvl w:val="0"/>
          <w:numId w:val="0"/>
        </w:numPr>
        <w:spacing w:afterLines="0" w:after="0"/>
        <w:ind w:leftChars="300" w:left="630" w:rightChars="-350" w:right="-735"/>
      </w:pPr>
      <w:r>
        <w:rPr>
          <w:rFonts w:hint="eastAsia"/>
        </w:rPr>
        <w:t>A</w:t>
      </w:r>
      <w:r>
        <w:rPr>
          <w:rFonts w:hint="eastAsia"/>
        </w:rPr>
        <w:t xml:space="preserve">　要件定義支援及びパッケージソフトウェア候補選定支援業務契約（カスタマイズモデル）</w:t>
      </w:r>
    </w:p>
    <w:p w14:paraId="036503FF" w14:textId="77777777" w:rsidR="00B87BA4" w:rsidRDefault="00B87BA4">
      <w:pPr>
        <w:pStyle w:val="Level21"/>
        <w:numPr>
          <w:ilvl w:val="0"/>
          <w:numId w:val="0"/>
        </w:numPr>
        <w:spacing w:afterLines="0" w:after="0"/>
        <w:ind w:leftChars="300" w:left="630" w:rightChars="-350" w:right="-735"/>
      </w:pPr>
      <w:r>
        <w:rPr>
          <w:rFonts w:hint="eastAsia"/>
        </w:rPr>
        <w:t>B</w:t>
      </w:r>
      <w:r>
        <w:rPr>
          <w:rFonts w:hint="eastAsia"/>
        </w:rPr>
        <w:t xml:space="preserve">　パッケージソフトウェア選定支援及び要件定義支援業務契約（カスタマイズモデル）</w:t>
      </w:r>
    </w:p>
    <w:p w14:paraId="55570682" w14:textId="77777777" w:rsidR="00B87BA4" w:rsidRDefault="00B87BA4">
      <w:pPr>
        <w:pStyle w:val="Level21"/>
        <w:numPr>
          <w:ilvl w:val="0"/>
          <w:numId w:val="0"/>
        </w:numPr>
        <w:spacing w:afterLines="0" w:after="0"/>
        <w:ind w:leftChars="300" w:left="630" w:rightChars="-50" w:right="-105"/>
      </w:pPr>
      <w:r>
        <w:rPr>
          <w:rFonts w:hint="eastAsia"/>
        </w:rPr>
        <w:t>C</w:t>
      </w:r>
      <w:r>
        <w:rPr>
          <w:rFonts w:hint="eastAsia"/>
        </w:rPr>
        <w:t xml:space="preserve">　パッケージソフトウェア選定支援及び要件定義支援業務契約</w:t>
      </w:r>
      <w:r w:rsidR="003A449E">
        <w:rPr>
          <w:rFonts w:hint="eastAsia"/>
        </w:rPr>
        <w:t>（</w:t>
      </w:r>
      <w:r>
        <w:rPr>
          <w:rFonts w:hint="eastAsia"/>
        </w:rPr>
        <w:t>オプションモデル</w:t>
      </w:r>
      <w:r w:rsidR="00E67EC8">
        <w:rPr>
          <w:rFonts w:hint="eastAsia"/>
        </w:rPr>
        <w:t>）</w:t>
      </w:r>
    </w:p>
    <w:p w14:paraId="06A17DE6" w14:textId="77777777" w:rsidR="00B87BA4" w:rsidRDefault="00B87BA4">
      <w:pPr>
        <w:pStyle w:val="Level21"/>
        <w:numPr>
          <w:ilvl w:val="0"/>
          <w:numId w:val="0"/>
        </w:numPr>
        <w:spacing w:beforeLines="50" w:before="180" w:afterLines="0" w:after="0"/>
        <w:ind w:leftChars="150" w:left="315" w:rightChars="-50" w:right="-105"/>
      </w:pPr>
      <w:r>
        <w:rPr>
          <w:rFonts w:hint="eastAsia"/>
        </w:rPr>
        <w:t>（外部設計：準委任）</w:t>
      </w:r>
    </w:p>
    <w:p w14:paraId="7C679DC5" w14:textId="77777777" w:rsidR="00B87BA4" w:rsidRDefault="00B87BA4">
      <w:pPr>
        <w:pStyle w:val="Level21"/>
        <w:numPr>
          <w:ilvl w:val="0"/>
          <w:numId w:val="0"/>
        </w:numPr>
        <w:spacing w:afterLines="0" w:after="0"/>
        <w:ind w:leftChars="300" w:left="630" w:rightChars="-50" w:right="-105"/>
      </w:pPr>
      <w:r>
        <w:rPr>
          <w:rFonts w:hint="eastAsia"/>
        </w:rPr>
        <w:t>D</w:t>
      </w:r>
      <w:r>
        <w:rPr>
          <w:rFonts w:hint="eastAsia"/>
        </w:rPr>
        <w:t xml:space="preserve">　外部設計支援業務契約</w:t>
      </w:r>
    </w:p>
    <w:p w14:paraId="2E1C77C4" w14:textId="77777777" w:rsidR="00B87BA4" w:rsidRDefault="00B87BA4">
      <w:pPr>
        <w:pStyle w:val="Level21"/>
        <w:numPr>
          <w:ilvl w:val="0"/>
          <w:numId w:val="0"/>
        </w:numPr>
        <w:spacing w:beforeLines="50" w:before="180" w:afterLines="0" w:after="0"/>
        <w:ind w:leftChars="150" w:left="315" w:rightChars="-50" w:right="-105"/>
      </w:pPr>
      <w:r>
        <w:rPr>
          <w:rFonts w:hint="eastAsia"/>
        </w:rPr>
        <w:t>（内部設計、システム構築・設定：請負）</w:t>
      </w:r>
    </w:p>
    <w:p w14:paraId="152B74F2" w14:textId="77777777" w:rsidR="00B87BA4" w:rsidRDefault="00B87BA4">
      <w:pPr>
        <w:pStyle w:val="Level21"/>
        <w:numPr>
          <w:ilvl w:val="0"/>
          <w:numId w:val="0"/>
        </w:numPr>
        <w:spacing w:afterLines="0" w:after="0"/>
        <w:ind w:leftChars="300" w:left="630" w:rightChars="-50" w:right="-105"/>
      </w:pPr>
      <w:r>
        <w:rPr>
          <w:rFonts w:hint="eastAsia"/>
        </w:rPr>
        <w:t xml:space="preserve">E  </w:t>
      </w:r>
      <w:r>
        <w:rPr>
          <w:rFonts w:hint="eastAsia"/>
        </w:rPr>
        <w:t>ソフトウェア設計・制作業務契約</w:t>
      </w:r>
    </w:p>
    <w:p w14:paraId="3F321A1E" w14:textId="77777777" w:rsidR="00B87BA4" w:rsidRDefault="00B87BA4">
      <w:pPr>
        <w:pStyle w:val="Level21"/>
        <w:numPr>
          <w:ilvl w:val="0"/>
          <w:numId w:val="0"/>
        </w:numPr>
        <w:spacing w:afterLines="0" w:after="180"/>
        <w:ind w:leftChars="300" w:left="630" w:rightChars="-50" w:right="-105"/>
      </w:pPr>
      <w:r>
        <w:rPr>
          <w:rFonts w:hint="eastAsia"/>
        </w:rPr>
        <w:t xml:space="preserve">F  </w:t>
      </w:r>
      <w:r>
        <w:rPr>
          <w:rFonts w:hint="eastAsia"/>
        </w:rPr>
        <w:t>構築・設定業務契約</w:t>
      </w:r>
    </w:p>
    <w:p w14:paraId="0020BF34" w14:textId="77777777" w:rsidR="00B87BA4" w:rsidRDefault="00B87BA4">
      <w:pPr>
        <w:pStyle w:val="Level21"/>
        <w:numPr>
          <w:ilvl w:val="0"/>
          <w:numId w:val="0"/>
        </w:numPr>
        <w:spacing w:beforeLines="50" w:before="180" w:afterLines="0" w:after="0"/>
        <w:ind w:leftChars="150" w:left="315" w:rightChars="-50" w:right="-105"/>
      </w:pPr>
      <w:r>
        <w:rPr>
          <w:rFonts w:hint="eastAsia"/>
        </w:rPr>
        <w:t>（移行・運用準備：準委任）</w:t>
      </w:r>
    </w:p>
    <w:p w14:paraId="0353DA41" w14:textId="77777777" w:rsidR="00B87BA4" w:rsidRDefault="00B87BA4">
      <w:pPr>
        <w:pStyle w:val="Level21"/>
        <w:numPr>
          <w:ilvl w:val="0"/>
          <w:numId w:val="0"/>
        </w:numPr>
        <w:spacing w:afterLines="0" w:after="0"/>
        <w:ind w:leftChars="300" w:left="630" w:rightChars="-50" w:right="-105"/>
      </w:pPr>
      <w:r>
        <w:rPr>
          <w:rFonts w:hint="eastAsia"/>
        </w:rPr>
        <w:t>G</w:t>
      </w:r>
      <w:r>
        <w:rPr>
          <w:rFonts w:hint="eastAsia"/>
        </w:rPr>
        <w:t xml:space="preserve">　データ移行支援業務契約</w:t>
      </w:r>
    </w:p>
    <w:p w14:paraId="42E8911C" w14:textId="77777777" w:rsidR="00B87BA4" w:rsidRDefault="00B87BA4">
      <w:pPr>
        <w:pStyle w:val="Level21"/>
        <w:numPr>
          <w:ilvl w:val="0"/>
          <w:numId w:val="0"/>
        </w:numPr>
        <w:spacing w:afterLines="0" w:after="0"/>
        <w:ind w:leftChars="300" w:left="630" w:rightChars="-50" w:right="-105"/>
      </w:pPr>
      <w:r>
        <w:rPr>
          <w:rFonts w:hint="eastAsia"/>
        </w:rPr>
        <w:t>H</w:t>
      </w:r>
      <w:r>
        <w:rPr>
          <w:rFonts w:hint="eastAsia"/>
        </w:rPr>
        <w:t xml:space="preserve">　運用テスト支援業務契約</w:t>
      </w:r>
    </w:p>
    <w:p w14:paraId="6F13A870" w14:textId="77777777" w:rsidR="00B87BA4" w:rsidRDefault="00B87BA4">
      <w:pPr>
        <w:pStyle w:val="Level21"/>
        <w:numPr>
          <w:ilvl w:val="0"/>
          <w:numId w:val="0"/>
        </w:numPr>
        <w:spacing w:afterLines="0" w:after="0"/>
        <w:ind w:leftChars="300" w:left="630" w:rightChars="-50" w:right="-105"/>
      </w:pPr>
      <w:r>
        <w:rPr>
          <w:rFonts w:hint="eastAsia"/>
        </w:rPr>
        <w:t>I</w:t>
      </w:r>
      <w:r>
        <w:rPr>
          <w:rFonts w:hint="eastAsia"/>
        </w:rPr>
        <w:t xml:space="preserve">　</w:t>
      </w:r>
      <w:r>
        <w:rPr>
          <w:rFonts w:hint="eastAsia"/>
        </w:rPr>
        <w:t xml:space="preserve"> </w:t>
      </w:r>
      <w:r>
        <w:rPr>
          <w:rFonts w:hint="eastAsia"/>
        </w:rPr>
        <w:t>導入教育支援業務契約</w:t>
      </w:r>
    </w:p>
    <w:p w14:paraId="6031C353" w14:textId="77777777" w:rsidR="00B87BA4" w:rsidRDefault="00B87BA4">
      <w:pPr>
        <w:pStyle w:val="Level21"/>
        <w:numPr>
          <w:ilvl w:val="0"/>
          <w:numId w:val="0"/>
        </w:numPr>
        <w:spacing w:beforeLines="50" w:before="180" w:afterLines="0" w:after="0"/>
        <w:ind w:leftChars="200" w:left="420" w:rightChars="-50" w:right="-105"/>
      </w:pPr>
      <w:r>
        <w:rPr>
          <w:rFonts w:hint="eastAsia"/>
        </w:rPr>
        <w:t>（保守・運用：準委任）</w:t>
      </w:r>
    </w:p>
    <w:p w14:paraId="701F43E8" w14:textId="77777777" w:rsidR="00B87BA4" w:rsidRDefault="00B87BA4">
      <w:pPr>
        <w:pStyle w:val="Level21"/>
        <w:numPr>
          <w:ilvl w:val="0"/>
          <w:numId w:val="0"/>
        </w:numPr>
        <w:spacing w:afterLines="0" w:after="0"/>
        <w:ind w:leftChars="300" w:left="630" w:rightChars="-50" w:right="-105"/>
      </w:pPr>
      <w:r>
        <w:rPr>
          <w:rFonts w:hint="eastAsia"/>
        </w:rPr>
        <w:t>J</w:t>
      </w:r>
      <w:r>
        <w:rPr>
          <w:rFonts w:hint="eastAsia"/>
        </w:rPr>
        <w:t xml:space="preserve">　保守業務契約</w:t>
      </w:r>
    </w:p>
    <w:p w14:paraId="7A7D05AD" w14:textId="77777777" w:rsidR="00B87BA4" w:rsidRDefault="00B87BA4">
      <w:pPr>
        <w:pStyle w:val="Level21"/>
        <w:numPr>
          <w:ilvl w:val="0"/>
          <w:numId w:val="0"/>
        </w:numPr>
        <w:spacing w:after="180"/>
        <w:ind w:leftChars="300" w:left="630" w:rightChars="-50" w:right="-105"/>
      </w:pPr>
      <w:r>
        <w:rPr>
          <w:rFonts w:hint="eastAsia"/>
        </w:rPr>
        <w:t>K</w:t>
      </w:r>
      <w:r>
        <w:rPr>
          <w:rFonts w:hint="eastAsia"/>
        </w:rPr>
        <w:t xml:space="preserve">　運用支援業務契約</w:t>
      </w:r>
    </w:p>
    <w:p w14:paraId="294FBB5B" w14:textId="77777777" w:rsidR="00B87BA4" w:rsidRDefault="00B87BA4">
      <w:pPr>
        <w:pStyle w:val="Level21"/>
        <w:numPr>
          <w:ilvl w:val="0"/>
          <w:numId w:val="0"/>
        </w:numPr>
        <w:spacing w:after="180"/>
        <w:ind w:rightChars="0" w:firstLineChars="100" w:firstLine="210"/>
      </w:pPr>
      <w:r>
        <w:rPr>
          <w:rFonts w:hint="eastAsia"/>
        </w:rPr>
        <w:t>例えば、保守と運用支援を受託するベンダは、重要事項説明書の「表紙」「契約の一覧」「その他本件業務に必要な事項」「添付図書」に加え、該当する「</w:t>
      </w:r>
      <w:r>
        <w:rPr>
          <w:rFonts w:hint="eastAsia"/>
        </w:rPr>
        <w:t>J</w:t>
      </w:r>
      <w:r>
        <w:rPr>
          <w:rFonts w:hint="eastAsia"/>
        </w:rPr>
        <w:t xml:space="preserve">　保守業務契約」「</w:t>
      </w:r>
      <w:r>
        <w:rPr>
          <w:rFonts w:hint="eastAsia"/>
        </w:rPr>
        <w:t>K</w:t>
      </w:r>
      <w:r>
        <w:rPr>
          <w:rFonts w:hint="eastAsia"/>
        </w:rPr>
        <w:t xml:space="preserve">　運用支援業務契約」の契約条項と具体的内容を記述し、システム基本契約書と重要事項説明書の記載事項をすべて説明し合意の上、それぞれに記名押印して契約とする。同一のベンダが複数業務を受託する場合は、各業務開始時に重要事項説明書の内容を確定し説明する。後工程の重要事項の条項は空白とするか、確定していない条項については「予約」として記載し、改めて業務開始</w:t>
      </w:r>
      <w:r w:rsidR="004B2A79">
        <w:rPr>
          <w:rFonts w:hint="eastAsia"/>
        </w:rPr>
        <w:t>まで</w:t>
      </w:r>
      <w:r>
        <w:rPr>
          <w:rFonts w:hint="eastAsia"/>
        </w:rPr>
        <w:t>に内容を確定し説明する。</w:t>
      </w:r>
    </w:p>
    <w:p w14:paraId="72D34F1F" w14:textId="77777777" w:rsidR="00B87BA4" w:rsidRDefault="00B87BA4">
      <w:pPr>
        <w:pStyle w:val="Level21"/>
        <w:numPr>
          <w:ilvl w:val="0"/>
          <w:numId w:val="0"/>
        </w:numPr>
        <w:spacing w:after="180"/>
        <w:ind w:rightChars="0" w:firstLineChars="100" w:firstLine="210"/>
      </w:pPr>
      <w:r>
        <w:rPr>
          <w:rFonts w:hint="eastAsia"/>
        </w:rPr>
        <w:t>重要事項説明書の表紙には、システム基本契約書との関係、契約の表示、契約の類型、重要事項の説明、受託者、重要事項を説明する</w:t>
      </w:r>
      <w:r w:rsidR="00BD5E3F" w:rsidRPr="00512070">
        <w:rPr>
          <w:rFonts w:hint="eastAsia"/>
        </w:rPr>
        <w:t>契約担当責任者</w:t>
      </w:r>
      <w:r w:rsidRPr="00512070">
        <w:rPr>
          <w:rFonts w:hint="eastAsia"/>
        </w:rPr>
        <w:t>、告知事項、受領書及び契約条件の承認、委託者が記載されている。そして、ベンダ側の重要事項を説明する契約</w:t>
      </w:r>
      <w:r w:rsidR="001942EB" w:rsidRPr="00512070">
        <w:rPr>
          <w:rFonts w:hint="eastAsia"/>
        </w:rPr>
        <w:t>担当</w:t>
      </w:r>
      <w:r w:rsidRPr="00512070">
        <w:rPr>
          <w:rFonts w:hint="eastAsia"/>
        </w:rPr>
        <w:t>責任者が、重要事項説明書と関連図書を交付及び重要事項を説明し、委託者は、重要事項説明書を受領し告知事項と契約の条件を承認した旨の記載がされており、受託者からの契約全般の詳細説明を受けて合意の上契約の締結がなされる様式となっている。</w:t>
      </w:r>
      <w:r>
        <w:rPr>
          <w:rFonts w:hint="eastAsia"/>
        </w:rPr>
        <w:t>このように、契約合意をシステム基本契約書と重要事項説明書を分離し、情報システム取引での個別難解な事項を条文としてではなく、具体的作業内容として説明し、さらに重要と思われる部分については告知事項とすることで、ユーザ、ベンダ双方の契約の可視化を図るものである。</w:t>
      </w:r>
    </w:p>
    <w:p w14:paraId="2F8F59E4" w14:textId="77777777" w:rsidR="00B87BA4" w:rsidRPr="00512070" w:rsidRDefault="00B87BA4">
      <w:pPr>
        <w:pStyle w:val="Level21"/>
        <w:numPr>
          <w:ilvl w:val="0"/>
          <w:numId w:val="0"/>
        </w:numPr>
        <w:spacing w:after="180"/>
        <w:ind w:rightChars="0" w:firstLineChars="100" w:firstLine="210"/>
      </w:pPr>
      <w:r w:rsidRPr="00512070">
        <w:rPr>
          <w:rFonts w:hint="eastAsia"/>
        </w:rPr>
        <w:t>ベンダ側</w:t>
      </w:r>
      <w:r w:rsidR="00554A62" w:rsidRPr="00512070">
        <w:rPr>
          <w:rFonts w:hint="eastAsia"/>
        </w:rPr>
        <w:t>で</w:t>
      </w:r>
      <w:r w:rsidRPr="00512070">
        <w:rPr>
          <w:rFonts w:hint="eastAsia"/>
        </w:rPr>
        <w:t>契約</w:t>
      </w:r>
      <w:r w:rsidR="00554A62" w:rsidRPr="00512070">
        <w:rPr>
          <w:rFonts w:hint="eastAsia"/>
        </w:rPr>
        <w:t>締結</w:t>
      </w:r>
      <w:r w:rsidRPr="00512070">
        <w:rPr>
          <w:rFonts w:hint="eastAsia"/>
        </w:rPr>
        <w:t>にあたる責任者である</w:t>
      </w:r>
      <w:r w:rsidR="00554A62" w:rsidRPr="00512070">
        <w:rPr>
          <w:rFonts w:hint="eastAsia"/>
        </w:rPr>
        <w:t>上記の</w:t>
      </w:r>
      <w:r w:rsidRPr="00512070">
        <w:rPr>
          <w:rFonts w:hint="eastAsia"/>
        </w:rPr>
        <w:t>「重要事項を説明する契約</w:t>
      </w:r>
      <w:r w:rsidR="00554A62" w:rsidRPr="00512070">
        <w:rPr>
          <w:rFonts w:hint="eastAsia"/>
        </w:rPr>
        <w:t>担当</w:t>
      </w:r>
      <w:r w:rsidRPr="00512070">
        <w:rPr>
          <w:rFonts w:hint="eastAsia"/>
        </w:rPr>
        <w:t>責任者」とは別に、重要事項説明書の鑑部分</w:t>
      </w:r>
      <w:r w:rsidR="00C4055A" w:rsidRPr="00512070">
        <w:rPr>
          <w:rFonts w:hint="eastAsia"/>
        </w:rPr>
        <w:t>及び</w:t>
      </w:r>
      <w:r w:rsidRPr="00512070">
        <w:rPr>
          <w:rFonts w:hint="eastAsia"/>
        </w:rPr>
        <w:t>各契約項目に、ユーザ側とベンダ側の</w:t>
      </w:r>
      <w:r w:rsidR="00554A62" w:rsidRPr="00512070">
        <w:rPr>
          <w:rFonts w:hint="eastAsia"/>
        </w:rPr>
        <w:t>プロジェクトの管理遂行について責任を</w:t>
      </w:r>
      <w:r w:rsidRPr="00512070">
        <w:rPr>
          <w:rFonts w:hint="eastAsia"/>
        </w:rPr>
        <w:t>有するプロジェクトマネージャとしての「責任者」</w:t>
      </w:r>
      <w:r w:rsidR="00554A62" w:rsidRPr="00512070">
        <w:rPr>
          <w:rFonts w:hint="eastAsia"/>
        </w:rPr>
        <w:t>及びプロジェクトの遂行について</w:t>
      </w:r>
      <w:r w:rsidRPr="00512070">
        <w:rPr>
          <w:rFonts w:hint="eastAsia"/>
        </w:rPr>
        <w:t>円滑な意思疎通を図るための連絡窓口としての「主任担当者」を明記するようにした。ベンダの組織体制、プロジェクトの規模、進め方によって、契約</w:t>
      </w:r>
      <w:r w:rsidR="00554A62" w:rsidRPr="00512070">
        <w:rPr>
          <w:rFonts w:hint="eastAsia"/>
        </w:rPr>
        <w:t>担当</w:t>
      </w:r>
      <w:r w:rsidRPr="00512070">
        <w:rPr>
          <w:rFonts w:hint="eastAsia"/>
        </w:rPr>
        <w:t>責任者と</w:t>
      </w:r>
      <w:r w:rsidR="00554A62" w:rsidRPr="00512070">
        <w:rPr>
          <w:rFonts w:hint="eastAsia"/>
        </w:rPr>
        <w:t>プロジェクトの管理</w:t>
      </w:r>
      <w:r w:rsidRPr="00512070">
        <w:rPr>
          <w:rFonts w:hint="eastAsia"/>
        </w:rPr>
        <w:t>遂行</w:t>
      </w:r>
      <w:r w:rsidR="00554A62" w:rsidRPr="00512070">
        <w:rPr>
          <w:rFonts w:hint="eastAsia"/>
        </w:rPr>
        <w:t>に関する「</w:t>
      </w:r>
      <w:r w:rsidRPr="00512070">
        <w:rPr>
          <w:rFonts w:hint="eastAsia"/>
        </w:rPr>
        <w:t>責任者</w:t>
      </w:r>
      <w:r w:rsidR="00554A62" w:rsidRPr="00512070">
        <w:rPr>
          <w:rFonts w:hint="eastAsia"/>
        </w:rPr>
        <w:t>」</w:t>
      </w:r>
      <w:r w:rsidRPr="00512070">
        <w:rPr>
          <w:rFonts w:hint="eastAsia"/>
        </w:rPr>
        <w:t>が同一の場合もあれば、営業担当者が契約</w:t>
      </w:r>
      <w:r w:rsidR="00554A62" w:rsidRPr="00512070">
        <w:rPr>
          <w:rFonts w:hint="eastAsia"/>
        </w:rPr>
        <w:t>担当</w:t>
      </w:r>
      <w:r w:rsidRPr="00512070">
        <w:rPr>
          <w:rFonts w:hint="eastAsia"/>
        </w:rPr>
        <w:t>責任者と</w:t>
      </w:r>
      <w:r w:rsidR="00554A62" w:rsidRPr="00512070">
        <w:rPr>
          <w:rFonts w:hint="eastAsia"/>
        </w:rPr>
        <w:t>なり</w:t>
      </w:r>
      <w:r w:rsidRPr="00512070">
        <w:rPr>
          <w:rFonts w:hint="eastAsia"/>
        </w:rPr>
        <w:t>、技術担当者が</w:t>
      </w:r>
      <w:r w:rsidR="00554A62" w:rsidRPr="00512070">
        <w:rPr>
          <w:rFonts w:hint="eastAsia"/>
        </w:rPr>
        <w:t>プロジェクトの管理遂行に関する「</w:t>
      </w:r>
      <w:r w:rsidRPr="00512070">
        <w:rPr>
          <w:rFonts w:hint="eastAsia"/>
        </w:rPr>
        <w:t>責任者</w:t>
      </w:r>
      <w:r w:rsidR="00554A62" w:rsidRPr="00512070">
        <w:rPr>
          <w:rFonts w:hint="eastAsia"/>
        </w:rPr>
        <w:t>」</w:t>
      </w:r>
      <w:r w:rsidRPr="00512070">
        <w:rPr>
          <w:rFonts w:hint="eastAsia"/>
        </w:rPr>
        <w:t>として</w:t>
      </w:r>
      <w:r w:rsidR="00554A62" w:rsidRPr="00512070">
        <w:rPr>
          <w:rFonts w:hint="eastAsia"/>
        </w:rPr>
        <w:t>なる</w:t>
      </w:r>
      <w:r w:rsidRPr="00512070">
        <w:rPr>
          <w:rFonts w:hint="eastAsia"/>
        </w:rPr>
        <w:t>場合がある。同様にユーザにおいても、代表者</w:t>
      </w:r>
      <w:r w:rsidR="00554A62" w:rsidRPr="00512070">
        <w:rPr>
          <w:rFonts w:hint="eastAsia"/>
        </w:rPr>
        <w:t>など契約締結に当たる責任者とプロジェクトの管理遂行について責任を有する「責任者」が同一の場合も異なる場合もあり得る。</w:t>
      </w:r>
    </w:p>
    <w:p w14:paraId="29783C72" w14:textId="77777777" w:rsidR="00B87BA4" w:rsidRDefault="00B87BA4">
      <w:pPr>
        <w:pStyle w:val="Level21"/>
        <w:numPr>
          <w:ilvl w:val="0"/>
          <w:numId w:val="0"/>
        </w:numPr>
        <w:spacing w:after="180"/>
        <w:ind w:rightChars="0" w:firstLineChars="100" w:firstLine="210"/>
      </w:pPr>
      <w:r>
        <w:rPr>
          <w:rFonts w:hint="eastAsia"/>
        </w:rPr>
        <w:t>さらに、各個別契約の具体的作業内容については、できる限り対応する共通フレーム</w:t>
      </w:r>
      <w:r w:rsidR="00135A58">
        <w:rPr>
          <w:rFonts w:hint="eastAsia"/>
        </w:rPr>
        <w:t>2013</w:t>
      </w:r>
      <w:r>
        <w:rPr>
          <w:rFonts w:hint="eastAsia"/>
        </w:rPr>
        <w:t>該当事項を記述してある。共通フレーム</w:t>
      </w:r>
      <w:r w:rsidR="00135A58">
        <w:rPr>
          <w:rFonts w:hint="eastAsia"/>
        </w:rPr>
        <w:t>2013</w:t>
      </w:r>
      <w:r>
        <w:rPr>
          <w:rFonts w:hint="eastAsia"/>
        </w:rPr>
        <w:t>をリファレンスとすることで、ベンダと再委託業者間や、マルチベンダ契約での解釈の相違を少なくするためである。</w:t>
      </w:r>
      <w:r>
        <w:rPr>
          <w:rStyle w:val="af2"/>
        </w:rPr>
        <w:footnoteReference w:id="20"/>
      </w:r>
    </w:p>
    <w:p w14:paraId="04B3B93C" w14:textId="77777777" w:rsidR="00B87BA4" w:rsidRDefault="00B87BA4">
      <w:pPr>
        <w:spacing w:after="180"/>
        <w:ind w:left="31" w:right="31" w:firstLine="210"/>
      </w:pPr>
      <w:r>
        <w:rPr>
          <w:rFonts w:hint="eastAsia"/>
        </w:rPr>
        <w:t>さらに、表紙の告知事項では、情報システム取引におけるユーザとベンダの役割とともに協働の重要性を告知し、ユーザによる重要事項説明書の精査を促している。ユーザ、ベンダのコミュニケーション不足や協働がなされないことによるシステム構築のリスクを告知した上で、契約条件の確定と承認を得ることで、ユーザの詳細な検討と業務着手前の修正の余地を確保している。また個別業務ごとに、作業の概要、契約類型、契約条項と作業内容（範囲、仕様等）、納期又はサービスの期間、業務の完了、代金、損害賠償の上限、及びその支払方法を明確にしている。また、上流工程では、未決事項の記述欄を設け、ユーザの注意を促すように配慮した。</w:t>
      </w:r>
    </w:p>
    <w:p w14:paraId="7DD5E1C6" w14:textId="77777777" w:rsidR="00B87BA4" w:rsidRDefault="00B87BA4">
      <w:pPr>
        <w:spacing w:after="180"/>
        <w:ind w:left="31" w:right="31" w:firstLine="210"/>
      </w:pPr>
      <w:r>
        <w:rPr>
          <w:rFonts w:hint="eastAsia"/>
        </w:rPr>
        <w:t>重要事項説明書の鑑部分の添付図書一覧は、構築システムに関わるすべての記録原簿としての機能を果たすようにし、提案書や見積書等のドキュメントをそのまま重要事項として採用し、重要事項説明書作成の負担を軽減することも可能としている。</w:t>
      </w:r>
    </w:p>
    <w:p w14:paraId="114364DD" w14:textId="77777777" w:rsidR="00B87BA4" w:rsidRDefault="00B87BA4">
      <w:pPr>
        <w:pStyle w:val="Level21"/>
        <w:numPr>
          <w:ilvl w:val="0"/>
          <w:numId w:val="0"/>
        </w:numPr>
        <w:spacing w:after="180"/>
        <w:ind w:rightChars="0" w:firstLineChars="100" w:firstLine="210"/>
      </w:pPr>
      <w:r>
        <w:rPr>
          <w:rFonts w:hint="eastAsia"/>
        </w:rPr>
        <w:t>上流工程の契約はカスタマイズを前提とした「</w:t>
      </w:r>
      <w:r>
        <w:rPr>
          <w:rFonts w:hint="eastAsia"/>
        </w:rPr>
        <w:t>A</w:t>
      </w:r>
      <w:r>
        <w:rPr>
          <w:rFonts w:hint="eastAsia"/>
        </w:rPr>
        <w:t xml:space="preserve">　要件定義支援及びパッケージソフトウェア候補選定支援業務契約（カスタマイズモデル）」、「</w:t>
      </w:r>
      <w:r>
        <w:rPr>
          <w:rFonts w:hint="eastAsia"/>
        </w:rPr>
        <w:t>B</w:t>
      </w:r>
      <w:r>
        <w:rPr>
          <w:rFonts w:hint="eastAsia"/>
        </w:rPr>
        <w:t xml:space="preserve">　パッケージソフトウェア選定支援及び要件定義支援業務契約（カスタマイズモデル）」と、パッケージソフトウェアのパラメータ設定や補完製品等での対応を前提とした、「</w:t>
      </w:r>
      <w:r>
        <w:rPr>
          <w:rFonts w:hint="eastAsia"/>
        </w:rPr>
        <w:t>C</w:t>
      </w:r>
      <w:r>
        <w:rPr>
          <w:rFonts w:hint="eastAsia"/>
        </w:rPr>
        <w:t xml:space="preserve">　パッケージソフトウェア選定支援及び要件定義支援業務契約</w:t>
      </w:r>
      <w:r w:rsidR="003A449E">
        <w:rPr>
          <w:rFonts w:hint="eastAsia"/>
        </w:rPr>
        <w:t>（</w:t>
      </w:r>
      <w:r>
        <w:rPr>
          <w:rFonts w:hint="eastAsia"/>
        </w:rPr>
        <w:t>オプションモデル</w:t>
      </w:r>
      <w:r w:rsidR="00E67EC8">
        <w:rPr>
          <w:rFonts w:hint="eastAsia"/>
        </w:rPr>
        <w:t>）</w:t>
      </w:r>
      <w:r>
        <w:rPr>
          <w:rFonts w:hint="eastAsia"/>
        </w:rPr>
        <w:t>」を策定し、それぞれに該当する</w:t>
      </w:r>
      <w:r>
        <w:rPr>
          <w:rFonts w:hint="eastAsia"/>
        </w:rPr>
        <w:t>2</w:t>
      </w:r>
      <w:r>
        <w:rPr>
          <w:rFonts w:hint="eastAsia"/>
        </w:rPr>
        <w:t>つのモデル取引を策定した。</w:t>
      </w:r>
    </w:p>
    <w:p w14:paraId="61813665" w14:textId="77777777" w:rsidR="00B87BA4" w:rsidRDefault="00B87BA4">
      <w:pPr>
        <w:pStyle w:val="Level21"/>
        <w:numPr>
          <w:ilvl w:val="0"/>
          <w:numId w:val="0"/>
        </w:numPr>
        <w:spacing w:afterLines="0" w:after="0"/>
        <w:ind w:leftChars="100" w:left="210" w:rightChars="0"/>
      </w:pPr>
      <w:r>
        <w:br w:type="page"/>
      </w:r>
      <w:r>
        <w:rPr>
          <w:rFonts w:hint="eastAsia"/>
        </w:rPr>
        <w:t>■カスタマイズモデルとオプションモデルの特徴</w:t>
      </w:r>
    </w:p>
    <w:tbl>
      <w:tblPr>
        <w:tblW w:w="8992"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374"/>
        <w:gridCol w:w="2423"/>
        <w:gridCol w:w="3045"/>
        <w:gridCol w:w="3150"/>
      </w:tblGrid>
      <w:tr w:rsidR="00B87BA4" w14:paraId="6FDF23C2" w14:textId="77777777">
        <w:trPr>
          <w:trHeight w:val="256"/>
          <w:tblHeader/>
        </w:trPr>
        <w:tc>
          <w:tcPr>
            <w:tcW w:w="374" w:type="dxa"/>
          </w:tcPr>
          <w:p w14:paraId="35109ECD" w14:textId="77777777" w:rsidR="00B87BA4" w:rsidRDefault="00B87BA4">
            <w:pPr>
              <w:pStyle w:val="Level21"/>
              <w:numPr>
                <w:ilvl w:val="0"/>
                <w:numId w:val="0"/>
              </w:numPr>
              <w:spacing w:after="180"/>
              <w:ind w:right="210"/>
              <w:rPr>
                <w:sz w:val="18"/>
                <w:szCs w:val="20"/>
              </w:rPr>
            </w:pPr>
          </w:p>
        </w:tc>
        <w:tc>
          <w:tcPr>
            <w:tcW w:w="2423" w:type="dxa"/>
            <w:vAlign w:val="center"/>
          </w:tcPr>
          <w:p w14:paraId="59A8FDB5" w14:textId="77777777" w:rsidR="00B87BA4" w:rsidRDefault="00B87BA4">
            <w:pPr>
              <w:pStyle w:val="Level21"/>
              <w:numPr>
                <w:ilvl w:val="0"/>
                <w:numId w:val="0"/>
              </w:numPr>
              <w:spacing w:afterLines="0" w:after="0"/>
              <w:ind w:right="210"/>
              <w:jc w:val="center"/>
              <w:rPr>
                <w:sz w:val="18"/>
                <w:szCs w:val="20"/>
              </w:rPr>
            </w:pPr>
            <w:r>
              <w:rPr>
                <w:rFonts w:hint="eastAsia"/>
                <w:sz w:val="18"/>
                <w:szCs w:val="20"/>
              </w:rPr>
              <w:t>モデル取引</w:t>
            </w:r>
          </w:p>
        </w:tc>
        <w:tc>
          <w:tcPr>
            <w:tcW w:w="3045" w:type="dxa"/>
            <w:vAlign w:val="center"/>
          </w:tcPr>
          <w:p w14:paraId="4319DD6C" w14:textId="77777777" w:rsidR="00B87BA4" w:rsidRDefault="00B87BA4">
            <w:pPr>
              <w:pStyle w:val="Level21"/>
              <w:numPr>
                <w:ilvl w:val="0"/>
                <w:numId w:val="0"/>
              </w:numPr>
              <w:spacing w:afterLines="0" w:after="0"/>
              <w:ind w:right="210"/>
              <w:jc w:val="center"/>
              <w:rPr>
                <w:sz w:val="18"/>
                <w:szCs w:val="20"/>
                <w:u w:val="single"/>
              </w:rPr>
            </w:pPr>
            <w:r>
              <w:rPr>
                <w:rFonts w:hint="eastAsia"/>
                <w:sz w:val="18"/>
                <w:szCs w:val="20"/>
                <w:u w:val="single"/>
              </w:rPr>
              <w:t>カスタマイズモデル</w:t>
            </w:r>
            <w:r>
              <w:rPr>
                <w:rFonts w:hint="eastAsia"/>
                <w:sz w:val="18"/>
                <w:szCs w:val="20"/>
                <w:u w:val="single"/>
              </w:rPr>
              <w:t>(</w:t>
            </w:r>
            <w:r>
              <w:rPr>
                <w:rFonts w:hint="eastAsia"/>
                <w:sz w:val="18"/>
                <w:szCs w:val="20"/>
                <w:u w:val="single"/>
              </w:rPr>
              <w:t>別紙</w:t>
            </w:r>
            <w:r>
              <w:rPr>
                <w:rFonts w:hint="eastAsia"/>
                <w:sz w:val="18"/>
                <w:szCs w:val="20"/>
                <w:u w:val="single"/>
              </w:rPr>
              <w:t>1)</w:t>
            </w:r>
          </w:p>
        </w:tc>
        <w:tc>
          <w:tcPr>
            <w:tcW w:w="3150" w:type="dxa"/>
            <w:vAlign w:val="center"/>
          </w:tcPr>
          <w:p w14:paraId="52505BD0" w14:textId="77777777" w:rsidR="00B87BA4" w:rsidRDefault="00B87BA4">
            <w:pPr>
              <w:pStyle w:val="Level21"/>
              <w:numPr>
                <w:ilvl w:val="0"/>
                <w:numId w:val="0"/>
              </w:numPr>
              <w:spacing w:afterLines="0" w:after="0"/>
              <w:ind w:right="210"/>
              <w:jc w:val="center"/>
              <w:rPr>
                <w:sz w:val="18"/>
                <w:szCs w:val="20"/>
                <w:u w:val="single"/>
              </w:rPr>
            </w:pPr>
            <w:r>
              <w:rPr>
                <w:rFonts w:hint="eastAsia"/>
                <w:sz w:val="18"/>
                <w:szCs w:val="20"/>
                <w:u w:val="single"/>
              </w:rPr>
              <w:t>オプションモデル</w:t>
            </w:r>
            <w:r>
              <w:rPr>
                <w:rFonts w:hint="eastAsia"/>
                <w:sz w:val="18"/>
                <w:szCs w:val="20"/>
                <w:u w:val="single"/>
              </w:rPr>
              <w:t>(</w:t>
            </w:r>
            <w:r>
              <w:rPr>
                <w:rFonts w:hint="eastAsia"/>
                <w:sz w:val="18"/>
                <w:szCs w:val="20"/>
                <w:u w:val="single"/>
              </w:rPr>
              <w:t>別紙</w:t>
            </w:r>
            <w:r>
              <w:rPr>
                <w:rFonts w:hint="eastAsia"/>
                <w:sz w:val="18"/>
                <w:szCs w:val="20"/>
                <w:u w:val="single"/>
              </w:rPr>
              <w:t>2)</w:t>
            </w:r>
          </w:p>
        </w:tc>
      </w:tr>
      <w:tr w:rsidR="00B87BA4" w14:paraId="440F6062" w14:textId="77777777">
        <w:trPr>
          <w:cantSplit/>
          <w:trHeight w:val="340"/>
        </w:trPr>
        <w:tc>
          <w:tcPr>
            <w:tcW w:w="374" w:type="dxa"/>
            <w:vMerge w:val="restart"/>
            <w:textDirection w:val="tbRlV"/>
            <w:vAlign w:val="center"/>
          </w:tcPr>
          <w:p w14:paraId="5E6BCA94" w14:textId="77777777" w:rsidR="00B87BA4" w:rsidRDefault="00B87BA4">
            <w:pPr>
              <w:pStyle w:val="Level21"/>
              <w:numPr>
                <w:ilvl w:val="0"/>
                <w:numId w:val="0"/>
              </w:numPr>
              <w:spacing w:afterLines="0" w:after="0"/>
              <w:ind w:left="113" w:right="210"/>
              <w:jc w:val="center"/>
              <w:rPr>
                <w:sz w:val="18"/>
                <w:szCs w:val="18"/>
              </w:rPr>
            </w:pPr>
            <w:r>
              <w:rPr>
                <w:rFonts w:hint="eastAsia"/>
                <w:sz w:val="18"/>
                <w:szCs w:val="18"/>
              </w:rPr>
              <w:t>業務</w:t>
            </w:r>
          </w:p>
        </w:tc>
        <w:tc>
          <w:tcPr>
            <w:tcW w:w="2423" w:type="dxa"/>
            <w:vAlign w:val="center"/>
          </w:tcPr>
          <w:p w14:paraId="68476867" w14:textId="77777777" w:rsidR="00B87BA4" w:rsidRDefault="00B87BA4">
            <w:pPr>
              <w:pStyle w:val="Level21"/>
              <w:numPr>
                <w:ilvl w:val="0"/>
                <w:numId w:val="0"/>
              </w:numPr>
              <w:spacing w:afterLines="0" w:after="0"/>
              <w:ind w:rightChars="0"/>
              <w:jc w:val="center"/>
              <w:rPr>
                <w:sz w:val="18"/>
                <w:szCs w:val="20"/>
              </w:rPr>
            </w:pPr>
            <w:r>
              <w:rPr>
                <w:rFonts w:hint="eastAsia"/>
                <w:sz w:val="18"/>
                <w:szCs w:val="20"/>
              </w:rPr>
              <w:t>対象システムの例</w:t>
            </w:r>
          </w:p>
        </w:tc>
        <w:tc>
          <w:tcPr>
            <w:tcW w:w="3045" w:type="dxa"/>
            <w:vAlign w:val="center"/>
          </w:tcPr>
          <w:p w14:paraId="167D330D" w14:textId="77777777" w:rsidR="00B87BA4" w:rsidRDefault="00B87BA4">
            <w:pPr>
              <w:pStyle w:val="Level21"/>
              <w:numPr>
                <w:ilvl w:val="0"/>
                <w:numId w:val="0"/>
              </w:numPr>
              <w:spacing w:afterLines="0" w:after="0"/>
              <w:ind w:right="210"/>
              <w:jc w:val="center"/>
              <w:rPr>
                <w:sz w:val="18"/>
                <w:szCs w:val="20"/>
              </w:rPr>
            </w:pPr>
            <w:r>
              <w:rPr>
                <w:rFonts w:hint="eastAsia"/>
                <w:sz w:val="18"/>
                <w:szCs w:val="20"/>
              </w:rPr>
              <w:t>生産管理、管理会計等</w:t>
            </w:r>
          </w:p>
        </w:tc>
        <w:tc>
          <w:tcPr>
            <w:tcW w:w="3150" w:type="dxa"/>
            <w:vAlign w:val="center"/>
          </w:tcPr>
          <w:p w14:paraId="5C1C4852" w14:textId="77777777" w:rsidR="00B87BA4" w:rsidRDefault="00B87BA4">
            <w:pPr>
              <w:pStyle w:val="Level21"/>
              <w:numPr>
                <w:ilvl w:val="0"/>
                <w:numId w:val="0"/>
              </w:numPr>
              <w:spacing w:afterLines="0" w:after="0"/>
              <w:ind w:right="210"/>
              <w:jc w:val="center"/>
              <w:rPr>
                <w:sz w:val="18"/>
                <w:szCs w:val="20"/>
              </w:rPr>
            </w:pPr>
            <w:r>
              <w:rPr>
                <w:rFonts w:hint="eastAsia"/>
                <w:sz w:val="18"/>
                <w:szCs w:val="20"/>
              </w:rPr>
              <w:t>制度会計、青色申告等</w:t>
            </w:r>
          </w:p>
        </w:tc>
      </w:tr>
      <w:tr w:rsidR="00B87BA4" w14:paraId="3A267A03" w14:textId="77777777">
        <w:trPr>
          <w:cantSplit/>
          <w:trHeight w:val="340"/>
        </w:trPr>
        <w:tc>
          <w:tcPr>
            <w:tcW w:w="374" w:type="dxa"/>
            <w:vMerge/>
            <w:vAlign w:val="center"/>
          </w:tcPr>
          <w:p w14:paraId="1CF16D57" w14:textId="77777777" w:rsidR="00B87BA4" w:rsidRDefault="00B87BA4">
            <w:pPr>
              <w:pStyle w:val="Level21"/>
              <w:numPr>
                <w:ilvl w:val="0"/>
                <w:numId w:val="0"/>
              </w:numPr>
              <w:spacing w:afterLines="0" w:after="0"/>
              <w:ind w:right="210"/>
              <w:jc w:val="center"/>
              <w:rPr>
                <w:sz w:val="18"/>
                <w:szCs w:val="20"/>
              </w:rPr>
            </w:pPr>
          </w:p>
        </w:tc>
        <w:tc>
          <w:tcPr>
            <w:tcW w:w="2423" w:type="dxa"/>
            <w:vAlign w:val="center"/>
          </w:tcPr>
          <w:p w14:paraId="74FC5EFF" w14:textId="77777777" w:rsidR="00B87BA4" w:rsidRDefault="00B87BA4">
            <w:pPr>
              <w:pStyle w:val="Level21"/>
              <w:numPr>
                <w:ilvl w:val="0"/>
                <w:numId w:val="0"/>
              </w:numPr>
              <w:spacing w:afterLines="0" w:after="0"/>
              <w:ind w:rightChars="0"/>
              <w:jc w:val="center"/>
              <w:rPr>
                <w:sz w:val="18"/>
                <w:szCs w:val="18"/>
              </w:rPr>
            </w:pPr>
            <w:r>
              <w:rPr>
                <w:rFonts w:hint="eastAsia"/>
                <w:sz w:val="18"/>
                <w:szCs w:val="18"/>
              </w:rPr>
              <w:t>対象業務の汎用性</w:t>
            </w:r>
          </w:p>
        </w:tc>
        <w:tc>
          <w:tcPr>
            <w:tcW w:w="3045" w:type="dxa"/>
            <w:vAlign w:val="center"/>
          </w:tcPr>
          <w:p w14:paraId="10D545EA" w14:textId="77777777" w:rsidR="00B87BA4" w:rsidRDefault="00B87BA4">
            <w:pPr>
              <w:pStyle w:val="Level21"/>
              <w:numPr>
                <w:ilvl w:val="0"/>
                <w:numId w:val="0"/>
              </w:numPr>
              <w:spacing w:afterLines="0" w:after="0"/>
              <w:ind w:right="210"/>
              <w:jc w:val="center"/>
              <w:rPr>
                <w:sz w:val="18"/>
                <w:szCs w:val="20"/>
              </w:rPr>
            </w:pPr>
            <w:r>
              <w:rPr>
                <w:rFonts w:hint="eastAsia"/>
                <w:sz w:val="18"/>
                <w:szCs w:val="20"/>
              </w:rPr>
              <w:t>低い</w:t>
            </w:r>
          </w:p>
        </w:tc>
        <w:tc>
          <w:tcPr>
            <w:tcW w:w="3150" w:type="dxa"/>
            <w:vAlign w:val="center"/>
          </w:tcPr>
          <w:p w14:paraId="60E7DD6D" w14:textId="77777777" w:rsidR="00B87BA4" w:rsidRDefault="00B87BA4">
            <w:pPr>
              <w:pStyle w:val="Level21"/>
              <w:numPr>
                <w:ilvl w:val="0"/>
                <w:numId w:val="0"/>
              </w:numPr>
              <w:spacing w:afterLines="0" w:after="0"/>
              <w:ind w:right="210"/>
              <w:jc w:val="center"/>
              <w:rPr>
                <w:sz w:val="18"/>
                <w:szCs w:val="20"/>
              </w:rPr>
            </w:pPr>
            <w:r>
              <w:rPr>
                <w:rFonts w:hint="eastAsia"/>
                <w:sz w:val="18"/>
                <w:szCs w:val="20"/>
              </w:rPr>
              <w:t>高い</w:t>
            </w:r>
          </w:p>
        </w:tc>
      </w:tr>
      <w:tr w:rsidR="00B87BA4" w14:paraId="2FF21199" w14:textId="77777777">
        <w:trPr>
          <w:cantSplit/>
          <w:trHeight w:val="340"/>
        </w:trPr>
        <w:tc>
          <w:tcPr>
            <w:tcW w:w="374" w:type="dxa"/>
            <w:vMerge/>
            <w:vAlign w:val="center"/>
          </w:tcPr>
          <w:p w14:paraId="71238FA4" w14:textId="77777777" w:rsidR="00B87BA4" w:rsidRDefault="00B87BA4">
            <w:pPr>
              <w:pStyle w:val="Level21"/>
              <w:numPr>
                <w:ilvl w:val="0"/>
                <w:numId w:val="0"/>
              </w:numPr>
              <w:spacing w:afterLines="0" w:after="0"/>
              <w:ind w:right="210"/>
              <w:jc w:val="center"/>
              <w:rPr>
                <w:sz w:val="18"/>
                <w:szCs w:val="20"/>
              </w:rPr>
            </w:pPr>
          </w:p>
        </w:tc>
        <w:tc>
          <w:tcPr>
            <w:tcW w:w="2423" w:type="dxa"/>
            <w:vAlign w:val="center"/>
          </w:tcPr>
          <w:p w14:paraId="7C4A7C83" w14:textId="77777777" w:rsidR="00B87BA4" w:rsidRDefault="00B87BA4">
            <w:pPr>
              <w:pStyle w:val="Level21"/>
              <w:numPr>
                <w:ilvl w:val="0"/>
                <w:numId w:val="0"/>
              </w:numPr>
              <w:spacing w:afterLines="0" w:after="0"/>
              <w:ind w:rightChars="0"/>
              <w:jc w:val="center"/>
              <w:rPr>
                <w:sz w:val="18"/>
                <w:szCs w:val="18"/>
              </w:rPr>
            </w:pPr>
            <w:r>
              <w:rPr>
                <w:rFonts w:hint="eastAsia"/>
                <w:sz w:val="18"/>
                <w:szCs w:val="18"/>
              </w:rPr>
              <w:t>業務、システムの移行</w:t>
            </w:r>
          </w:p>
        </w:tc>
        <w:tc>
          <w:tcPr>
            <w:tcW w:w="3045" w:type="dxa"/>
            <w:vAlign w:val="center"/>
          </w:tcPr>
          <w:p w14:paraId="5097AA0C" w14:textId="77777777" w:rsidR="00B87BA4" w:rsidRDefault="00B87BA4">
            <w:pPr>
              <w:pStyle w:val="Level21"/>
              <w:numPr>
                <w:ilvl w:val="0"/>
                <w:numId w:val="0"/>
              </w:numPr>
              <w:spacing w:afterLines="0" w:after="0"/>
              <w:ind w:right="210"/>
              <w:jc w:val="center"/>
              <w:rPr>
                <w:sz w:val="18"/>
                <w:szCs w:val="20"/>
              </w:rPr>
            </w:pPr>
            <w:r>
              <w:rPr>
                <w:rFonts w:hint="eastAsia"/>
                <w:sz w:val="18"/>
                <w:szCs w:val="20"/>
              </w:rPr>
              <w:t>ある</w:t>
            </w:r>
          </w:p>
        </w:tc>
        <w:tc>
          <w:tcPr>
            <w:tcW w:w="3150" w:type="dxa"/>
            <w:vAlign w:val="center"/>
          </w:tcPr>
          <w:p w14:paraId="65635CF5" w14:textId="77777777" w:rsidR="00B87BA4" w:rsidRDefault="00B87BA4">
            <w:pPr>
              <w:pStyle w:val="Level21"/>
              <w:numPr>
                <w:ilvl w:val="0"/>
                <w:numId w:val="0"/>
              </w:numPr>
              <w:spacing w:afterLines="0" w:after="0"/>
              <w:ind w:right="210"/>
              <w:jc w:val="center"/>
              <w:rPr>
                <w:sz w:val="18"/>
                <w:szCs w:val="20"/>
              </w:rPr>
            </w:pPr>
            <w:r>
              <w:rPr>
                <w:rFonts w:hint="eastAsia"/>
                <w:sz w:val="18"/>
                <w:szCs w:val="20"/>
              </w:rPr>
              <w:t>ある</w:t>
            </w:r>
          </w:p>
        </w:tc>
      </w:tr>
      <w:tr w:rsidR="00B87BA4" w14:paraId="7F880E0E" w14:textId="77777777">
        <w:trPr>
          <w:cantSplit/>
          <w:trHeight w:val="340"/>
        </w:trPr>
        <w:tc>
          <w:tcPr>
            <w:tcW w:w="374" w:type="dxa"/>
            <w:vMerge w:val="restart"/>
            <w:textDirection w:val="tbRlV"/>
            <w:vAlign w:val="center"/>
          </w:tcPr>
          <w:p w14:paraId="7499F850" w14:textId="77777777" w:rsidR="00B87BA4" w:rsidRDefault="00B87BA4">
            <w:pPr>
              <w:spacing w:afterLines="0" w:after="0"/>
              <w:ind w:left="31" w:right="31" w:firstLineChars="0" w:firstLine="0"/>
              <w:jc w:val="center"/>
              <w:rPr>
                <w:sz w:val="18"/>
                <w:szCs w:val="20"/>
              </w:rPr>
            </w:pPr>
            <w:r>
              <w:rPr>
                <w:rFonts w:hint="eastAsia"/>
                <w:sz w:val="18"/>
                <w:szCs w:val="20"/>
              </w:rPr>
              <w:t>カスタマイズ</w:t>
            </w:r>
          </w:p>
        </w:tc>
        <w:tc>
          <w:tcPr>
            <w:tcW w:w="2423" w:type="dxa"/>
            <w:vAlign w:val="center"/>
          </w:tcPr>
          <w:p w14:paraId="51D81E2E" w14:textId="77777777" w:rsidR="00B87BA4" w:rsidRDefault="00B87BA4">
            <w:pPr>
              <w:pStyle w:val="Level21"/>
              <w:numPr>
                <w:ilvl w:val="0"/>
                <w:numId w:val="0"/>
              </w:numPr>
              <w:spacing w:afterLines="0" w:after="0"/>
              <w:ind w:rightChars="0"/>
              <w:jc w:val="center"/>
              <w:rPr>
                <w:sz w:val="18"/>
                <w:szCs w:val="20"/>
              </w:rPr>
            </w:pPr>
            <w:r>
              <w:rPr>
                <w:rFonts w:hint="eastAsia"/>
                <w:sz w:val="18"/>
                <w:szCs w:val="20"/>
              </w:rPr>
              <w:t>検討範囲</w:t>
            </w:r>
          </w:p>
        </w:tc>
        <w:tc>
          <w:tcPr>
            <w:tcW w:w="3045" w:type="dxa"/>
            <w:vAlign w:val="center"/>
          </w:tcPr>
          <w:p w14:paraId="6B0AB3FC" w14:textId="77777777" w:rsidR="00B87BA4" w:rsidRDefault="00B87BA4">
            <w:pPr>
              <w:pStyle w:val="Level21"/>
              <w:numPr>
                <w:ilvl w:val="0"/>
                <w:numId w:val="0"/>
              </w:numPr>
              <w:spacing w:afterLines="0" w:after="0"/>
              <w:ind w:right="210"/>
              <w:jc w:val="center"/>
              <w:rPr>
                <w:sz w:val="18"/>
                <w:szCs w:val="20"/>
              </w:rPr>
            </w:pPr>
            <w:r>
              <w:rPr>
                <w:rFonts w:hint="eastAsia"/>
                <w:sz w:val="18"/>
                <w:szCs w:val="20"/>
              </w:rPr>
              <w:t>比較的広い</w:t>
            </w:r>
          </w:p>
        </w:tc>
        <w:tc>
          <w:tcPr>
            <w:tcW w:w="3150" w:type="dxa"/>
            <w:vAlign w:val="center"/>
          </w:tcPr>
          <w:p w14:paraId="14A7AC42" w14:textId="77777777" w:rsidR="00B87BA4" w:rsidRDefault="00B87BA4">
            <w:pPr>
              <w:pStyle w:val="Level21"/>
              <w:numPr>
                <w:ilvl w:val="0"/>
                <w:numId w:val="0"/>
              </w:numPr>
              <w:spacing w:afterLines="0" w:after="0"/>
              <w:ind w:right="210"/>
              <w:jc w:val="center"/>
              <w:rPr>
                <w:sz w:val="18"/>
                <w:szCs w:val="20"/>
              </w:rPr>
            </w:pPr>
            <w:r>
              <w:rPr>
                <w:rFonts w:hint="eastAsia"/>
                <w:sz w:val="18"/>
                <w:szCs w:val="20"/>
              </w:rPr>
              <w:t>比較的狭い</w:t>
            </w:r>
          </w:p>
        </w:tc>
      </w:tr>
      <w:tr w:rsidR="00B87BA4" w14:paraId="2CB45622" w14:textId="77777777">
        <w:trPr>
          <w:cantSplit/>
          <w:trHeight w:val="417"/>
        </w:trPr>
        <w:tc>
          <w:tcPr>
            <w:tcW w:w="374" w:type="dxa"/>
            <w:vMerge/>
            <w:textDirection w:val="tbRlV"/>
          </w:tcPr>
          <w:p w14:paraId="21902420" w14:textId="77777777" w:rsidR="00B87BA4" w:rsidRDefault="00B87BA4">
            <w:pPr>
              <w:pStyle w:val="Level21"/>
              <w:numPr>
                <w:ilvl w:val="0"/>
                <w:numId w:val="0"/>
              </w:numPr>
              <w:spacing w:afterLines="0" w:after="0"/>
              <w:ind w:left="113" w:right="210"/>
              <w:rPr>
                <w:sz w:val="18"/>
                <w:szCs w:val="20"/>
              </w:rPr>
            </w:pPr>
          </w:p>
        </w:tc>
        <w:tc>
          <w:tcPr>
            <w:tcW w:w="2423" w:type="dxa"/>
            <w:vAlign w:val="center"/>
          </w:tcPr>
          <w:p w14:paraId="31C6AED3" w14:textId="77777777" w:rsidR="00B87BA4" w:rsidRDefault="00B87BA4">
            <w:pPr>
              <w:pStyle w:val="Level21"/>
              <w:numPr>
                <w:ilvl w:val="0"/>
                <w:numId w:val="0"/>
              </w:numPr>
              <w:spacing w:afterLines="0" w:after="0"/>
              <w:ind w:rightChars="0"/>
              <w:jc w:val="center"/>
              <w:rPr>
                <w:sz w:val="18"/>
                <w:szCs w:val="20"/>
              </w:rPr>
            </w:pPr>
            <w:r>
              <w:rPr>
                <w:rFonts w:hint="eastAsia"/>
                <w:sz w:val="18"/>
                <w:szCs w:val="20"/>
              </w:rPr>
              <w:t>パッケージ本体の</w:t>
            </w:r>
            <w:r>
              <w:rPr>
                <w:sz w:val="18"/>
                <w:szCs w:val="20"/>
              </w:rPr>
              <w:br/>
            </w:r>
            <w:r>
              <w:rPr>
                <w:rFonts w:hint="eastAsia"/>
                <w:sz w:val="18"/>
                <w:szCs w:val="20"/>
              </w:rPr>
              <w:t>モディファイ</w:t>
            </w:r>
          </w:p>
        </w:tc>
        <w:tc>
          <w:tcPr>
            <w:tcW w:w="3045" w:type="dxa"/>
            <w:vAlign w:val="center"/>
          </w:tcPr>
          <w:p w14:paraId="2E2DAE45" w14:textId="77777777" w:rsidR="00B87BA4" w:rsidRDefault="00B87BA4">
            <w:pPr>
              <w:pStyle w:val="Level21"/>
              <w:numPr>
                <w:ilvl w:val="0"/>
                <w:numId w:val="0"/>
              </w:numPr>
              <w:spacing w:afterLines="0" w:after="0"/>
              <w:ind w:right="210"/>
              <w:jc w:val="center"/>
              <w:rPr>
                <w:sz w:val="18"/>
                <w:szCs w:val="20"/>
              </w:rPr>
            </w:pPr>
            <w:r>
              <w:rPr>
                <w:rFonts w:hint="eastAsia"/>
                <w:sz w:val="18"/>
                <w:szCs w:val="20"/>
              </w:rPr>
              <w:t>ありうる</w:t>
            </w:r>
          </w:p>
        </w:tc>
        <w:tc>
          <w:tcPr>
            <w:tcW w:w="3150" w:type="dxa"/>
            <w:vAlign w:val="center"/>
          </w:tcPr>
          <w:p w14:paraId="298349D6" w14:textId="77777777" w:rsidR="00B87BA4" w:rsidRDefault="00B87BA4">
            <w:pPr>
              <w:pStyle w:val="Level21"/>
              <w:numPr>
                <w:ilvl w:val="0"/>
                <w:numId w:val="0"/>
              </w:numPr>
              <w:spacing w:afterLines="0" w:after="0"/>
              <w:ind w:right="210"/>
              <w:jc w:val="center"/>
              <w:rPr>
                <w:sz w:val="18"/>
                <w:szCs w:val="20"/>
              </w:rPr>
            </w:pPr>
            <w:r>
              <w:rPr>
                <w:rFonts w:hint="eastAsia"/>
                <w:sz w:val="18"/>
                <w:szCs w:val="20"/>
              </w:rPr>
              <w:t>ない</w:t>
            </w:r>
            <w:r>
              <w:rPr>
                <w:sz w:val="18"/>
                <w:szCs w:val="20"/>
              </w:rPr>
              <w:br/>
            </w:r>
            <w:r>
              <w:rPr>
                <w:rFonts w:hint="eastAsia"/>
                <w:sz w:val="18"/>
                <w:szCs w:val="20"/>
              </w:rPr>
              <w:t>（補完製品の選定、パラメータ設定、外部プログラムで対応）</w:t>
            </w:r>
          </w:p>
        </w:tc>
      </w:tr>
      <w:tr w:rsidR="00B87BA4" w14:paraId="485C38D8" w14:textId="77777777">
        <w:trPr>
          <w:cantSplit/>
          <w:trHeight w:val="422"/>
        </w:trPr>
        <w:tc>
          <w:tcPr>
            <w:tcW w:w="374" w:type="dxa"/>
            <w:vMerge/>
          </w:tcPr>
          <w:p w14:paraId="1D592375" w14:textId="77777777" w:rsidR="00B87BA4" w:rsidRDefault="00B87BA4">
            <w:pPr>
              <w:pStyle w:val="Level21"/>
              <w:numPr>
                <w:ilvl w:val="0"/>
                <w:numId w:val="0"/>
              </w:numPr>
              <w:spacing w:afterLines="0" w:after="0"/>
              <w:ind w:right="210"/>
              <w:rPr>
                <w:sz w:val="18"/>
                <w:szCs w:val="20"/>
              </w:rPr>
            </w:pPr>
          </w:p>
        </w:tc>
        <w:tc>
          <w:tcPr>
            <w:tcW w:w="2423" w:type="dxa"/>
            <w:vAlign w:val="center"/>
          </w:tcPr>
          <w:p w14:paraId="7FB1EF74" w14:textId="77777777" w:rsidR="00B87BA4" w:rsidRDefault="00B87BA4">
            <w:pPr>
              <w:pStyle w:val="Level21"/>
              <w:numPr>
                <w:ilvl w:val="0"/>
                <w:numId w:val="0"/>
              </w:numPr>
              <w:spacing w:afterLines="0" w:after="0"/>
              <w:ind w:rightChars="0"/>
              <w:jc w:val="center"/>
              <w:rPr>
                <w:sz w:val="18"/>
                <w:szCs w:val="20"/>
              </w:rPr>
            </w:pPr>
            <w:r>
              <w:rPr>
                <w:rFonts w:hint="eastAsia"/>
                <w:sz w:val="18"/>
                <w:szCs w:val="20"/>
              </w:rPr>
              <w:t>関連ソフトウェアとの結合</w:t>
            </w:r>
          </w:p>
        </w:tc>
        <w:tc>
          <w:tcPr>
            <w:tcW w:w="3045" w:type="dxa"/>
            <w:vAlign w:val="center"/>
          </w:tcPr>
          <w:p w14:paraId="683C3EEE" w14:textId="77777777" w:rsidR="00B87BA4" w:rsidRDefault="00B87BA4">
            <w:pPr>
              <w:pStyle w:val="Level21"/>
              <w:numPr>
                <w:ilvl w:val="0"/>
                <w:numId w:val="0"/>
              </w:numPr>
              <w:spacing w:afterLines="0" w:after="0"/>
              <w:ind w:right="210"/>
              <w:jc w:val="center"/>
              <w:rPr>
                <w:sz w:val="18"/>
                <w:szCs w:val="20"/>
              </w:rPr>
            </w:pPr>
            <w:r>
              <w:rPr>
                <w:rFonts w:hint="eastAsia"/>
                <w:sz w:val="18"/>
                <w:szCs w:val="20"/>
              </w:rPr>
              <w:t>密結合、疎結合</w:t>
            </w:r>
          </w:p>
        </w:tc>
        <w:tc>
          <w:tcPr>
            <w:tcW w:w="3150" w:type="dxa"/>
            <w:vAlign w:val="center"/>
          </w:tcPr>
          <w:p w14:paraId="6A473229" w14:textId="77777777" w:rsidR="00B87BA4" w:rsidRDefault="00B87BA4">
            <w:pPr>
              <w:pStyle w:val="Level21"/>
              <w:numPr>
                <w:ilvl w:val="0"/>
                <w:numId w:val="0"/>
              </w:numPr>
              <w:spacing w:afterLines="0" w:after="0"/>
              <w:ind w:right="210"/>
              <w:jc w:val="center"/>
              <w:rPr>
                <w:sz w:val="18"/>
                <w:szCs w:val="20"/>
              </w:rPr>
            </w:pPr>
            <w:r>
              <w:rPr>
                <w:rFonts w:hint="eastAsia"/>
                <w:sz w:val="18"/>
                <w:szCs w:val="20"/>
              </w:rPr>
              <w:t>疎結合</w:t>
            </w:r>
          </w:p>
        </w:tc>
      </w:tr>
      <w:tr w:rsidR="00B87BA4" w14:paraId="4241EBF0" w14:textId="77777777">
        <w:trPr>
          <w:cantSplit/>
          <w:trHeight w:val="340"/>
        </w:trPr>
        <w:tc>
          <w:tcPr>
            <w:tcW w:w="374" w:type="dxa"/>
            <w:vMerge/>
          </w:tcPr>
          <w:p w14:paraId="14FD8A2B" w14:textId="77777777" w:rsidR="00B87BA4" w:rsidRDefault="00B87BA4">
            <w:pPr>
              <w:pStyle w:val="Level21"/>
              <w:numPr>
                <w:ilvl w:val="0"/>
                <w:numId w:val="0"/>
              </w:numPr>
              <w:spacing w:afterLines="0" w:after="0"/>
              <w:ind w:right="210"/>
              <w:rPr>
                <w:sz w:val="18"/>
                <w:szCs w:val="20"/>
              </w:rPr>
            </w:pPr>
          </w:p>
        </w:tc>
        <w:tc>
          <w:tcPr>
            <w:tcW w:w="2423" w:type="dxa"/>
            <w:vAlign w:val="center"/>
          </w:tcPr>
          <w:p w14:paraId="5DAA42F9" w14:textId="77777777" w:rsidR="00B87BA4" w:rsidRDefault="00B87BA4">
            <w:pPr>
              <w:pStyle w:val="Level21"/>
              <w:numPr>
                <w:ilvl w:val="0"/>
                <w:numId w:val="0"/>
              </w:numPr>
              <w:spacing w:afterLines="0" w:after="0"/>
              <w:ind w:rightChars="0"/>
              <w:jc w:val="center"/>
              <w:rPr>
                <w:sz w:val="18"/>
                <w:szCs w:val="20"/>
              </w:rPr>
            </w:pPr>
            <w:r>
              <w:rPr>
                <w:rFonts w:hint="eastAsia"/>
                <w:sz w:val="18"/>
                <w:szCs w:val="20"/>
              </w:rPr>
              <w:t>既存ソフトウェア側の変更</w:t>
            </w:r>
          </w:p>
        </w:tc>
        <w:tc>
          <w:tcPr>
            <w:tcW w:w="3045" w:type="dxa"/>
            <w:vAlign w:val="center"/>
          </w:tcPr>
          <w:p w14:paraId="67D842DD" w14:textId="77777777" w:rsidR="00B87BA4" w:rsidRDefault="00B87BA4">
            <w:pPr>
              <w:pStyle w:val="Level21"/>
              <w:numPr>
                <w:ilvl w:val="0"/>
                <w:numId w:val="0"/>
              </w:numPr>
              <w:spacing w:afterLines="0" w:after="0"/>
              <w:ind w:right="210"/>
              <w:jc w:val="center"/>
              <w:rPr>
                <w:sz w:val="18"/>
                <w:szCs w:val="20"/>
              </w:rPr>
            </w:pPr>
            <w:r>
              <w:rPr>
                <w:rFonts w:hint="eastAsia"/>
                <w:sz w:val="18"/>
                <w:szCs w:val="20"/>
              </w:rPr>
              <w:t>小</w:t>
            </w:r>
          </w:p>
        </w:tc>
        <w:tc>
          <w:tcPr>
            <w:tcW w:w="3150" w:type="dxa"/>
            <w:vAlign w:val="center"/>
          </w:tcPr>
          <w:p w14:paraId="6E8A1484" w14:textId="77777777" w:rsidR="00B87BA4" w:rsidRDefault="00B87BA4">
            <w:pPr>
              <w:pStyle w:val="Level21"/>
              <w:numPr>
                <w:ilvl w:val="0"/>
                <w:numId w:val="0"/>
              </w:numPr>
              <w:spacing w:afterLines="0" w:after="0"/>
              <w:ind w:right="210"/>
              <w:jc w:val="center"/>
              <w:rPr>
                <w:sz w:val="18"/>
                <w:szCs w:val="20"/>
              </w:rPr>
            </w:pPr>
            <w:r>
              <w:rPr>
                <w:rFonts w:hint="eastAsia"/>
                <w:sz w:val="18"/>
                <w:szCs w:val="20"/>
              </w:rPr>
              <w:t>小もしくはない</w:t>
            </w:r>
          </w:p>
        </w:tc>
      </w:tr>
      <w:tr w:rsidR="00B87BA4" w14:paraId="0B7B0BA4" w14:textId="77777777">
        <w:trPr>
          <w:cantSplit/>
          <w:trHeight w:val="340"/>
        </w:trPr>
        <w:tc>
          <w:tcPr>
            <w:tcW w:w="374" w:type="dxa"/>
            <w:vMerge/>
          </w:tcPr>
          <w:p w14:paraId="760523E3" w14:textId="77777777" w:rsidR="00B87BA4" w:rsidRDefault="00B87BA4">
            <w:pPr>
              <w:pStyle w:val="Level21"/>
              <w:numPr>
                <w:ilvl w:val="0"/>
                <w:numId w:val="0"/>
              </w:numPr>
              <w:spacing w:afterLines="0" w:after="0"/>
              <w:ind w:right="210"/>
              <w:rPr>
                <w:sz w:val="18"/>
                <w:szCs w:val="20"/>
              </w:rPr>
            </w:pPr>
          </w:p>
        </w:tc>
        <w:tc>
          <w:tcPr>
            <w:tcW w:w="2423" w:type="dxa"/>
            <w:vAlign w:val="center"/>
          </w:tcPr>
          <w:p w14:paraId="3E3EA32B" w14:textId="77777777" w:rsidR="00B87BA4" w:rsidRDefault="00B87BA4">
            <w:pPr>
              <w:pStyle w:val="Level21"/>
              <w:numPr>
                <w:ilvl w:val="0"/>
                <w:numId w:val="0"/>
              </w:numPr>
              <w:spacing w:afterLines="0" w:after="0"/>
              <w:ind w:rightChars="0"/>
              <w:jc w:val="center"/>
              <w:rPr>
                <w:sz w:val="18"/>
                <w:szCs w:val="20"/>
              </w:rPr>
            </w:pPr>
            <w:r>
              <w:rPr>
                <w:rFonts w:hint="eastAsia"/>
                <w:sz w:val="18"/>
                <w:szCs w:val="20"/>
              </w:rPr>
              <w:t>既存システムとの</w:t>
            </w:r>
            <w:r>
              <w:rPr>
                <w:sz w:val="18"/>
                <w:szCs w:val="20"/>
              </w:rPr>
              <w:br/>
            </w:r>
            <w:r>
              <w:rPr>
                <w:rFonts w:hint="eastAsia"/>
                <w:sz w:val="18"/>
                <w:szCs w:val="20"/>
              </w:rPr>
              <w:t>結合工数</w:t>
            </w:r>
          </w:p>
        </w:tc>
        <w:tc>
          <w:tcPr>
            <w:tcW w:w="3045" w:type="dxa"/>
            <w:vAlign w:val="center"/>
          </w:tcPr>
          <w:p w14:paraId="04066B16" w14:textId="77777777" w:rsidR="00B87BA4" w:rsidRDefault="00B87BA4">
            <w:pPr>
              <w:pStyle w:val="Level21"/>
              <w:numPr>
                <w:ilvl w:val="0"/>
                <w:numId w:val="0"/>
              </w:numPr>
              <w:spacing w:afterLines="0" w:after="0"/>
              <w:ind w:right="210"/>
              <w:jc w:val="center"/>
              <w:rPr>
                <w:sz w:val="18"/>
                <w:szCs w:val="20"/>
              </w:rPr>
            </w:pPr>
            <w:r>
              <w:rPr>
                <w:rFonts w:hint="eastAsia"/>
                <w:sz w:val="18"/>
                <w:szCs w:val="20"/>
              </w:rPr>
              <w:t>小</w:t>
            </w:r>
          </w:p>
        </w:tc>
        <w:tc>
          <w:tcPr>
            <w:tcW w:w="3150" w:type="dxa"/>
            <w:vAlign w:val="center"/>
          </w:tcPr>
          <w:p w14:paraId="0546E2E5" w14:textId="77777777" w:rsidR="00B87BA4" w:rsidRDefault="00B87BA4">
            <w:pPr>
              <w:pStyle w:val="Level21"/>
              <w:numPr>
                <w:ilvl w:val="0"/>
                <w:numId w:val="0"/>
              </w:numPr>
              <w:spacing w:afterLines="0" w:after="0"/>
              <w:ind w:right="210"/>
              <w:jc w:val="center"/>
              <w:rPr>
                <w:sz w:val="18"/>
                <w:szCs w:val="20"/>
              </w:rPr>
            </w:pPr>
            <w:r>
              <w:rPr>
                <w:rFonts w:hint="eastAsia"/>
                <w:sz w:val="18"/>
                <w:szCs w:val="20"/>
              </w:rPr>
              <w:t>軽微もしくはない</w:t>
            </w:r>
          </w:p>
        </w:tc>
      </w:tr>
    </w:tbl>
    <w:p w14:paraId="0A7A38A5" w14:textId="77777777" w:rsidR="00B87BA4" w:rsidRDefault="00B87BA4">
      <w:pPr>
        <w:pStyle w:val="Level21"/>
        <w:numPr>
          <w:ilvl w:val="0"/>
          <w:numId w:val="0"/>
        </w:numPr>
        <w:spacing w:after="180"/>
        <w:ind w:left="210" w:right="210" w:hanging="210"/>
      </w:pPr>
    </w:p>
    <w:p w14:paraId="0DDBCFE9" w14:textId="77777777" w:rsidR="00B87BA4" w:rsidRDefault="00B87BA4">
      <w:pPr>
        <w:pStyle w:val="Level21"/>
        <w:numPr>
          <w:ilvl w:val="0"/>
          <w:numId w:val="0"/>
        </w:numPr>
        <w:spacing w:after="180"/>
        <w:ind w:left="210" w:right="210" w:hanging="210"/>
      </w:pPr>
      <w:r>
        <w:rPr>
          <w:rFonts w:hint="eastAsia"/>
        </w:rPr>
        <w:t>■モデルと契約の関係</w:t>
      </w:r>
    </w:p>
    <w:tbl>
      <w:tblPr>
        <w:tblW w:w="8992"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374"/>
        <w:gridCol w:w="568"/>
        <w:gridCol w:w="1855"/>
        <w:gridCol w:w="3045"/>
        <w:gridCol w:w="3150"/>
      </w:tblGrid>
      <w:tr w:rsidR="00B87BA4" w14:paraId="0872E3F8" w14:textId="77777777">
        <w:trPr>
          <w:trHeight w:val="256"/>
          <w:tblHeader/>
        </w:trPr>
        <w:tc>
          <w:tcPr>
            <w:tcW w:w="374" w:type="dxa"/>
          </w:tcPr>
          <w:p w14:paraId="44C3D970" w14:textId="77777777" w:rsidR="00B87BA4" w:rsidRDefault="00B87BA4">
            <w:pPr>
              <w:pStyle w:val="Level21"/>
              <w:numPr>
                <w:ilvl w:val="0"/>
                <w:numId w:val="0"/>
              </w:numPr>
              <w:spacing w:after="180"/>
              <w:ind w:right="210"/>
              <w:rPr>
                <w:sz w:val="18"/>
                <w:szCs w:val="20"/>
              </w:rPr>
            </w:pPr>
          </w:p>
        </w:tc>
        <w:tc>
          <w:tcPr>
            <w:tcW w:w="2423" w:type="dxa"/>
            <w:gridSpan w:val="2"/>
            <w:vAlign w:val="center"/>
          </w:tcPr>
          <w:p w14:paraId="28797595" w14:textId="77777777" w:rsidR="00B87BA4" w:rsidRDefault="00B87BA4">
            <w:pPr>
              <w:pStyle w:val="Level21"/>
              <w:numPr>
                <w:ilvl w:val="0"/>
                <w:numId w:val="0"/>
              </w:numPr>
              <w:spacing w:afterLines="0" w:after="0"/>
              <w:ind w:right="210"/>
              <w:jc w:val="center"/>
              <w:rPr>
                <w:sz w:val="18"/>
                <w:szCs w:val="20"/>
              </w:rPr>
            </w:pPr>
            <w:r>
              <w:rPr>
                <w:rFonts w:hint="eastAsia"/>
                <w:sz w:val="18"/>
                <w:szCs w:val="20"/>
              </w:rPr>
              <w:t>モデル取引</w:t>
            </w:r>
          </w:p>
        </w:tc>
        <w:tc>
          <w:tcPr>
            <w:tcW w:w="3045" w:type="dxa"/>
            <w:vAlign w:val="center"/>
          </w:tcPr>
          <w:p w14:paraId="56A08B14" w14:textId="77777777" w:rsidR="00B87BA4" w:rsidRDefault="00B87BA4">
            <w:pPr>
              <w:pStyle w:val="Level21"/>
              <w:numPr>
                <w:ilvl w:val="0"/>
                <w:numId w:val="0"/>
              </w:numPr>
              <w:spacing w:afterLines="0" w:after="0"/>
              <w:ind w:right="210"/>
              <w:jc w:val="center"/>
              <w:rPr>
                <w:sz w:val="18"/>
                <w:szCs w:val="20"/>
                <w:u w:val="single"/>
              </w:rPr>
            </w:pPr>
            <w:r>
              <w:rPr>
                <w:rFonts w:hint="eastAsia"/>
                <w:sz w:val="18"/>
                <w:szCs w:val="20"/>
                <w:u w:val="single"/>
              </w:rPr>
              <w:t>カスタマイズモデル</w:t>
            </w:r>
            <w:r>
              <w:rPr>
                <w:rFonts w:hint="eastAsia"/>
                <w:sz w:val="18"/>
                <w:szCs w:val="20"/>
                <w:u w:val="single"/>
              </w:rPr>
              <w:t>(</w:t>
            </w:r>
            <w:r>
              <w:rPr>
                <w:rFonts w:hint="eastAsia"/>
                <w:sz w:val="18"/>
                <w:szCs w:val="20"/>
                <w:u w:val="single"/>
              </w:rPr>
              <w:t>別紙</w:t>
            </w:r>
            <w:r>
              <w:rPr>
                <w:rFonts w:hint="eastAsia"/>
                <w:sz w:val="18"/>
                <w:szCs w:val="20"/>
                <w:u w:val="single"/>
              </w:rPr>
              <w:t>1)</w:t>
            </w:r>
          </w:p>
        </w:tc>
        <w:tc>
          <w:tcPr>
            <w:tcW w:w="3150" w:type="dxa"/>
            <w:vAlign w:val="center"/>
          </w:tcPr>
          <w:p w14:paraId="68044FB6" w14:textId="77777777" w:rsidR="00B87BA4" w:rsidRDefault="00B87BA4">
            <w:pPr>
              <w:pStyle w:val="Level21"/>
              <w:numPr>
                <w:ilvl w:val="0"/>
                <w:numId w:val="0"/>
              </w:numPr>
              <w:spacing w:afterLines="0" w:after="0"/>
              <w:ind w:right="210"/>
              <w:jc w:val="center"/>
              <w:rPr>
                <w:sz w:val="18"/>
                <w:szCs w:val="20"/>
                <w:u w:val="single"/>
              </w:rPr>
            </w:pPr>
            <w:r>
              <w:rPr>
                <w:rFonts w:hint="eastAsia"/>
                <w:sz w:val="18"/>
                <w:szCs w:val="20"/>
                <w:u w:val="single"/>
              </w:rPr>
              <w:t>オプションモデル</w:t>
            </w:r>
            <w:r>
              <w:rPr>
                <w:rFonts w:hint="eastAsia"/>
                <w:sz w:val="18"/>
                <w:szCs w:val="20"/>
                <w:u w:val="single"/>
              </w:rPr>
              <w:t>(</w:t>
            </w:r>
            <w:r>
              <w:rPr>
                <w:rFonts w:hint="eastAsia"/>
                <w:sz w:val="18"/>
                <w:szCs w:val="20"/>
                <w:u w:val="single"/>
              </w:rPr>
              <w:t>別紙</w:t>
            </w:r>
            <w:r>
              <w:rPr>
                <w:rFonts w:hint="eastAsia"/>
                <w:sz w:val="18"/>
                <w:szCs w:val="20"/>
                <w:u w:val="single"/>
              </w:rPr>
              <w:t>2)</w:t>
            </w:r>
          </w:p>
        </w:tc>
      </w:tr>
      <w:tr w:rsidR="00B87BA4" w14:paraId="6AB2147A" w14:textId="77777777">
        <w:trPr>
          <w:cantSplit/>
          <w:trHeight w:val="340"/>
        </w:trPr>
        <w:tc>
          <w:tcPr>
            <w:tcW w:w="374" w:type="dxa"/>
            <w:vMerge w:val="restart"/>
            <w:textDirection w:val="tbRlV"/>
            <w:vAlign w:val="center"/>
          </w:tcPr>
          <w:p w14:paraId="3AA05552" w14:textId="77777777" w:rsidR="00B87BA4" w:rsidRDefault="00B87BA4">
            <w:pPr>
              <w:pStyle w:val="Level21"/>
              <w:numPr>
                <w:ilvl w:val="0"/>
                <w:numId w:val="0"/>
              </w:numPr>
              <w:spacing w:afterLines="0" w:after="0"/>
              <w:ind w:left="113" w:right="210"/>
              <w:jc w:val="center"/>
              <w:rPr>
                <w:sz w:val="18"/>
                <w:szCs w:val="20"/>
              </w:rPr>
            </w:pPr>
            <w:r>
              <w:rPr>
                <w:rFonts w:hint="eastAsia"/>
                <w:sz w:val="18"/>
                <w:szCs w:val="20"/>
              </w:rPr>
              <w:t>契約</w:t>
            </w:r>
          </w:p>
        </w:tc>
        <w:tc>
          <w:tcPr>
            <w:tcW w:w="2423" w:type="dxa"/>
            <w:gridSpan w:val="2"/>
            <w:tcBorders>
              <w:bottom w:val="nil"/>
            </w:tcBorders>
            <w:vAlign w:val="center"/>
          </w:tcPr>
          <w:p w14:paraId="33F5F56B" w14:textId="77777777" w:rsidR="00B87BA4" w:rsidRDefault="00B87BA4">
            <w:pPr>
              <w:pStyle w:val="Level21"/>
              <w:numPr>
                <w:ilvl w:val="0"/>
                <w:numId w:val="0"/>
              </w:numPr>
              <w:spacing w:afterLines="0" w:after="0"/>
              <w:ind w:left="94" w:right="210" w:hangingChars="52" w:hanging="94"/>
              <w:jc w:val="center"/>
              <w:rPr>
                <w:sz w:val="18"/>
                <w:szCs w:val="18"/>
              </w:rPr>
            </w:pPr>
            <w:r>
              <w:rPr>
                <w:rFonts w:hint="eastAsia"/>
                <w:sz w:val="18"/>
                <w:szCs w:val="18"/>
              </w:rPr>
              <w:t>基本契約</w:t>
            </w:r>
          </w:p>
        </w:tc>
        <w:tc>
          <w:tcPr>
            <w:tcW w:w="6195" w:type="dxa"/>
            <w:gridSpan w:val="2"/>
            <w:tcBorders>
              <w:bottom w:val="nil"/>
            </w:tcBorders>
            <w:vAlign w:val="center"/>
          </w:tcPr>
          <w:p w14:paraId="7DD4E069" w14:textId="77777777" w:rsidR="00B87BA4" w:rsidRDefault="00B87BA4">
            <w:pPr>
              <w:pStyle w:val="Level21"/>
              <w:numPr>
                <w:ilvl w:val="0"/>
                <w:numId w:val="0"/>
              </w:numPr>
              <w:spacing w:afterLines="0" w:after="0"/>
              <w:ind w:left="94" w:right="210" w:hangingChars="52" w:hanging="94"/>
              <w:jc w:val="center"/>
              <w:rPr>
                <w:sz w:val="18"/>
                <w:szCs w:val="18"/>
              </w:rPr>
            </w:pPr>
            <w:r>
              <w:rPr>
                <w:rFonts w:hint="eastAsia"/>
                <w:sz w:val="18"/>
                <w:szCs w:val="18"/>
              </w:rPr>
              <w:t>パッケージソフトウェア利用コンピュータシステム構築委託契約書</w:t>
            </w:r>
          </w:p>
        </w:tc>
      </w:tr>
      <w:tr w:rsidR="00B87BA4" w14:paraId="355E0AC8" w14:textId="77777777">
        <w:trPr>
          <w:cantSplit/>
          <w:trHeight w:val="672"/>
        </w:trPr>
        <w:tc>
          <w:tcPr>
            <w:tcW w:w="374" w:type="dxa"/>
            <w:vMerge/>
            <w:textDirection w:val="tbRlV"/>
          </w:tcPr>
          <w:p w14:paraId="4CC88195" w14:textId="77777777" w:rsidR="00B87BA4" w:rsidRDefault="00B87BA4">
            <w:pPr>
              <w:pStyle w:val="Level21"/>
              <w:numPr>
                <w:ilvl w:val="0"/>
                <w:numId w:val="0"/>
              </w:numPr>
              <w:spacing w:after="180"/>
              <w:ind w:left="113" w:right="210"/>
              <w:rPr>
                <w:sz w:val="18"/>
                <w:szCs w:val="20"/>
              </w:rPr>
            </w:pPr>
          </w:p>
        </w:tc>
        <w:tc>
          <w:tcPr>
            <w:tcW w:w="568" w:type="dxa"/>
            <w:vMerge w:val="restart"/>
            <w:tcBorders>
              <w:top w:val="single" w:sz="4" w:space="0" w:color="auto"/>
            </w:tcBorders>
            <w:textDirection w:val="tbRlV"/>
            <w:vAlign w:val="center"/>
          </w:tcPr>
          <w:p w14:paraId="4320153C" w14:textId="77777777" w:rsidR="00B87BA4" w:rsidRDefault="00B87BA4">
            <w:pPr>
              <w:pStyle w:val="Level21"/>
              <w:numPr>
                <w:ilvl w:val="0"/>
                <w:numId w:val="0"/>
              </w:numPr>
              <w:spacing w:afterLines="0" w:after="0"/>
              <w:ind w:left="34" w:right="210"/>
              <w:jc w:val="center"/>
              <w:rPr>
                <w:sz w:val="18"/>
                <w:szCs w:val="18"/>
              </w:rPr>
            </w:pPr>
            <w:r>
              <w:rPr>
                <w:rFonts w:hint="eastAsia"/>
                <w:sz w:val="18"/>
                <w:szCs w:val="18"/>
              </w:rPr>
              <w:t>個別契約</w:t>
            </w:r>
          </w:p>
        </w:tc>
        <w:tc>
          <w:tcPr>
            <w:tcW w:w="1855" w:type="dxa"/>
            <w:vMerge w:val="restart"/>
            <w:tcBorders>
              <w:top w:val="single" w:sz="4" w:space="0" w:color="auto"/>
            </w:tcBorders>
            <w:vAlign w:val="center"/>
          </w:tcPr>
          <w:p w14:paraId="40DB6C0C" w14:textId="77777777" w:rsidR="00B87BA4" w:rsidRDefault="00B87BA4">
            <w:pPr>
              <w:pStyle w:val="Level21"/>
              <w:numPr>
                <w:ilvl w:val="0"/>
                <w:numId w:val="0"/>
              </w:numPr>
              <w:spacing w:afterLines="0" w:after="0"/>
              <w:ind w:rightChars="0"/>
              <w:jc w:val="center"/>
              <w:rPr>
                <w:sz w:val="18"/>
                <w:szCs w:val="18"/>
              </w:rPr>
            </w:pPr>
            <w:r>
              <w:rPr>
                <w:rFonts w:hint="eastAsia"/>
                <w:sz w:val="18"/>
                <w:szCs w:val="18"/>
              </w:rPr>
              <w:t>準委任</w:t>
            </w:r>
          </w:p>
        </w:tc>
        <w:tc>
          <w:tcPr>
            <w:tcW w:w="3045" w:type="dxa"/>
            <w:vAlign w:val="center"/>
          </w:tcPr>
          <w:p w14:paraId="3CCCEC9D" w14:textId="77777777" w:rsidR="00B87BA4" w:rsidRDefault="00B87BA4">
            <w:pPr>
              <w:pStyle w:val="Level21"/>
              <w:numPr>
                <w:ilvl w:val="0"/>
                <w:numId w:val="0"/>
              </w:numPr>
              <w:spacing w:afterLines="0" w:after="0"/>
              <w:ind w:left="105" w:right="210"/>
              <w:rPr>
                <w:sz w:val="18"/>
                <w:szCs w:val="18"/>
              </w:rPr>
            </w:pPr>
            <w:r>
              <w:rPr>
                <w:rFonts w:hint="eastAsia"/>
                <w:sz w:val="18"/>
                <w:szCs w:val="18"/>
              </w:rPr>
              <w:t>A</w:t>
            </w:r>
            <w:r>
              <w:rPr>
                <w:rFonts w:hint="eastAsia"/>
                <w:sz w:val="18"/>
                <w:szCs w:val="18"/>
              </w:rPr>
              <w:t xml:space="preserve">　要件定義支援及びパッケージソフトウェア候補選定支援業務契約（カスタマイズモデル）</w:t>
            </w:r>
          </w:p>
          <w:p w14:paraId="1C9E1E3A" w14:textId="77777777" w:rsidR="00B87BA4" w:rsidRDefault="00B87BA4">
            <w:pPr>
              <w:pStyle w:val="Level21"/>
              <w:numPr>
                <w:ilvl w:val="0"/>
                <w:numId w:val="0"/>
              </w:numPr>
              <w:spacing w:afterLines="0" w:after="0"/>
              <w:ind w:leftChars="50" w:left="105" w:right="210"/>
              <w:rPr>
                <w:sz w:val="18"/>
                <w:szCs w:val="18"/>
              </w:rPr>
            </w:pPr>
            <w:r>
              <w:rPr>
                <w:rFonts w:hint="eastAsia"/>
                <w:sz w:val="18"/>
                <w:szCs w:val="18"/>
              </w:rPr>
              <w:t>B</w:t>
            </w:r>
            <w:r>
              <w:rPr>
                <w:rFonts w:hint="eastAsia"/>
                <w:sz w:val="18"/>
                <w:szCs w:val="18"/>
              </w:rPr>
              <w:t xml:space="preserve">　パッケージソフトウェア選定支援及び要件定義支援業務契約（カスタマイズモデル）</w:t>
            </w:r>
          </w:p>
        </w:tc>
        <w:tc>
          <w:tcPr>
            <w:tcW w:w="3150" w:type="dxa"/>
            <w:vAlign w:val="center"/>
          </w:tcPr>
          <w:p w14:paraId="78FA4CB7" w14:textId="77777777" w:rsidR="00B87BA4" w:rsidRDefault="00B87BA4">
            <w:pPr>
              <w:pStyle w:val="Level21"/>
              <w:numPr>
                <w:ilvl w:val="0"/>
                <w:numId w:val="0"/>
              </w:numPr>
              <w:spacing w:afterLines="0" w:after="0"/>
              <w:ind w:left="105" w:right="210"/>
              <w:rPr>
                <w:sz w:val="18"/>
                <w:szCs w:val="20"/>
              </w:rPr>
            </w:pPr>
            <w:r>
              <w:rPr>
                <w:rFonts w:hint="eastAsia"/>
                <w:sz w:val="18"/>
                <w:szCs w:val="20"/>
              </w:rPr>
              <w:t>C</w:t>
            </w:r>
            <w:r>
              <w:rPr>
                <w:rFonts w:hint="eastAsia"/>
                <w:sz w:val="18"/>
                <w:szCs w:val="20"/>
              </w:rPr>
              <w:t xml:space="preserve">　パッケージソフトウェア選定支援及び要件定義支援業務契約</w:t>
            </w:r>
            <w:r w:rsidR="003A449E">
              <w:rPr>
                <w:rFonts w:hint="eastAsia"/>
                <w:sz w:val="18"/>
                <w:szCs w:val="20"/>
              </w:rPr>
              <w:t>（</w:t>
            </w:r>
            <w:r>
              <w:rPr>
                <w:rFonts w:hint="eastAsia"/>
                <w:sz w:val="18"/>
                <w:szCs w:val="20"/>
              </w:rPr>
              <w:t>オプションモデル</w:t>
            </w:r>
            <w:r w:rsidR="003A449E">
              <w:rPr>
                <w:rFonts w:hint="eastAsia"/>
                <w:sz w:val="18"/>
                <w:szCs w:val="20"/>
              </w:rPr>
              <w:t>)</w:t>
            </w:r>
          </w:p>
        </w:tc>
      </w:tr>
      <w:tr w:rsidR="00B87BA4" w14:paraId="1B8CABC5" w14:textId="77777777">
        <w:trPr>
          <w:cantSplit/>
          <w:trHeight w:val="371"/>
        </w:trPr>
        <w:tc>
          <w:tcPr>
            <w:tcW w:w="374" w:type="dxa"/>
            <w:vMerge/>
            <w:textDirection w:val="tbRlV"/>
          </w:tcPr>
          <w:p w14:paraId="73D06FB2" w14:textId="77777777" w:rsidR="00B87BA4" w:rsidRDefault="00B87BA4">
            <w:pPr>
              <w:pStyle w:val="Level21"/>
              <w:numPr>
                <w:ilvl w:val="0"/>
                <w:numId w:val="0"/>
              </w:numPr>
              <w:spacing w:after="180"/>
              <w:ind w:left="113" w:right="210"/>
              <w:rPr>
                <w:sz w:val="18"/>
                <w:szCs w:val="20"/>
              </w:rPr>
            </w:pPr>
          </w:p>
        </w:tc>
        <w:tc>
          <w:tcPr>
            <w:tcW w:w="568" w:type="dxa"/>
            <w:vMerge/>
          </w:tcPr>
          <w:p w14:paraId="1E5A0616" w14:textId="77777777" w:rsidR="00B87BA4" w:rsidRDefault="00B87BA4">
            <w:pPr>
              <w:pStyle w:val="Level21"/>
              <w:spacing w:afterLines="0" w:after="0"/>
              <w:ind w:right="210" w:firstLine="180"/>
              <w:rPr>
                <w:sz w:val="18"/>
                <w:szCs w:val="18"/>
              </w:rPr>
            </w:pPr>
          </w:p>
        </w:tc>
        <w:tc>
          <w:tcPr>
            <w:tcW w:w="1855" w:type="dxa"/>
            <w:vMerge/>
            <w:vAlign w:val="center"/>
          </w:tcPr>
          <w:p w14:paraId="7EA84E95" w14:textId="77777777" w:rsidR="00B87BA4" w:rsidRDefault="00B87BA4">
            <w:pPr>
              <w:spacing w:afterLines="0" w:after="0"/>
              <w:ind w:left="0" w:firstLineChars="0" w:firstLine="0"/>
              <w:jc w:val="center"/>
              <w:rPr>
                <w:sz w:val="18"/>
                <w:szCs w:val="18"/>
              </w:rPr>
            </w:pPr>
          </w:p>
        </w:tc>
        <w:tc>
          <w:tcPr>
            <w:tcW w:w="6195" w:type="dxa"/>
            <w:gridSpan w:val="2"/>
            <w:vAlign w:val="center"/>
          </w:tcPr>
          <w:p w14:paraId="19DBAD1B" w14:textId="77777777" w:rsidR="00B87BA4" w:rsidRDefault="00B87BA4">
            <w:pPr>
              <w:pStyle w:val="Level21"/>
              <w:numPr>
                <w:ilvl w:val="0"/>
                <w:numId w:val="0"/>
              </w:numPr>
              <w:spacing w:afterLines="0" w:after="0"/>
              <w:ind w:leftChars="50" w:left="105" w:right="210"/>
              <w:rPr>
                <w:sz w:val="18"/>
                <w:szCs w:val="18"/>
              </w:rPr>
            </w:pPr>
            <w:r>
              <w:rPr>
                <w:rFonts w:hint="eastAsia"/>
                <w:sz w:val="18"/>
                <w:szCs w:val="18"/>
              </w:rPr>
              <w:t>D</w:t>
            </w:r>
            <w:r>
              <w:rPr>
                <w:rFonts w:hint="eastAsia"/>
                <w:sz w:val="18"/>
                <w:szCs w:val="18"/>
              </w:rPr>
              <w:t>外部設計支援業務契約</w:t>
            </w:r>
          </w:p>
        </w:tc>
      </w:tr>
      <w:tr w:rsidR="00B87BA4" w14:paraId="6695BB33" w14:textId="77777777">
        <w:trPr>
          <w:cantSplit/>
          <w:trHeight w:val="371"/>
        </w:trPr>
        <w:tc>
          <w:tcPr>
            <w:tcW w:w="374" w:type="dxa"/>
            <w:vMerge/>
            <w:textDirection w:val="tbRlV"/>
          </w:tcPr>
          <w:p w14:paraId="7EA65890" w14:textId="77777777" w:rsidR="00B87BA4" w:rsidRDefault="00B87BA4">
            <w:pPr>
              <w:pStyle w:val="Level21"/>
              <w:numPr>
                <w:ilvl w:val="0"/>
                <w:numId w:val="0"/>
              </w:numPr>
              <w:spacing w:after="180"/>
              <w:ind w:left="113" w:right="210"/>
              <w:rPr>
                <w:sz w:val="18"/>
                <w:szCs w:val="20"/>
              </w:rPr>
            </w:pPr>
          </w:p>
        </w:tc>
        <w:tc>
          <w:tcPr>
            <w:tcW w:w="568" w:type="dxa"/>
            <w:vMerge/>
          </w:tcPr>
          <w:p w14:paraId="4EA08EC3" w14:textId="77777777" w:rsidR="00B87BA4" w:rsidRDefault="00B87BA4">
            <w:pPr>
              <w:pStyle w:val="Level21"/>
              <w:spacing w:afterLines="0" w:after="0"/>
              <w:ind w:right="210" w:firstLine="180"/>
              <w:rPr>
                <w:sz w:val="18"/>
                <w:szCs w:val="18"/>
              </w:rPr>
            </w:pPr>
          </w:p>
        </w:tc>
        <w:tc>
          <w:tcPr>
            <w:tcW w:w="1855" w:type="dxa"/>
            <w:vAlign w:val="center"/>
          </w:tcPr>
          <w:p w14:paraId="0091B1D3" w14:textId="77777777" w:rsidR="00B87BA4" w:rsidRDefault="00B87BA4">
            <w:pPr>
              <w:spacing w:afterLines="0" w:after="0"/>
              <w:ind w:left="0" w:firstLineChars="0" w:firstLine="0"/>
              <w:jc w:val="center"/>
              <w:rPr>
                <w:sz w:val="18"/>
                <w:szCs w:val="18"/>
              </w:rPr>
            </w:pPr>
            <w:r>
              <w:rPr>
                <w:rFonts w:hint="eastAsia"/>
                <w:sz w:val="18"/>
                <w:szCs w:val="18"/>
              </w:rPr>
              <w:t>請負</w:t>
            </w:r>
          </w:p>
        </w:tc>
        <w:tc>
          <w:tcPr>
            <w:tcW w:w="6195" w:type="dxa"/>
            <w:gridSpan w:val="2"/>
            <w:vAlign w:val="center"/>
          </w:tcPr>
          <w:p w14:paraId="705F9D1A" w14:textId="77777777" w:rsidR="00B87BA4" w:rsidRDefault="00B87BA4">
            <w:pPr>
              <w:pStyle w:val="Level21"/>
              <w:numPr>
                <w:ilvl w:val="0"/>
                <w:numId w:val="0"/>
              </w:numPr>
              <w:spacing w:afterLines="0" w:after="0"/>
              <w:ind w:leftChars="50" w:left="105" w:right="210"/>
              <w:rPr>
                <w:sz w:val="18"/>
                <w:szCs w:val="18"/>
              </w:rPr>
            </w:pPr>
            <w:r>
              <w:rPr>
                <w:rFonts w:hint="eastAsia"/>
                <w:sz w:val="18"/>
                <w:szCs w:val="18"/>
              </w:rPr>
              <w:t>E</w:t>
            </w:r>
            <w:r>
              <w:rPr>
                <w:rFonts w:hint="eastAsia"/>
                <w:sz w:val="18"/>
                <w:szCs w:val="18"/>
              </w:rPr>
              <w:t>ソフトウェア設計・制作業務契約</w:t>
            </w:r>
          </w:p>
          <w:p w14:paraId="1F1AEA28" w14:textId="77777777" w:rsidR="00B87BA4" w:rsidRDefault="00B87BA4">
            <w:pPr>
              <w:pStyle w:val="Level21"/>
              <w:numPr>
                <w:ilvl w:val="0"/>
                <w:numId w:val="0"/>
              </w:numPr>
              <w:spacing w:afterLines="0" w:after="0"/>
              <w:ind w:leftChars="50" w:left="105" w:right="210"/>
              <w:rPr>
                <w:sz w:val="18"/>
                <w:szCs w:val="18"/>
              </w:rPr>
            </w:pPr>
            <w:r>
              <w:rPr>
                <w:rFonts w:hint="eastAsia"/>
                <w:sz w:val="18"/>
                <w:szCs w:val="18"/>
              </w:rPr>
              <w:t>F</w:t>
            </w:r>
            <w:r>
              <w:rPr>
                <w:rFonts w:hint="eastAsia"/>
                <w:sz w:val="18"/>
                <w:szCs w:val="18"/>
              </w:rPr>
              <w:t>構築・設定業務契約</w:t>
            </w:r>
          </w:p>
        </w:tc>
      </w:tr>
      <w:tr w:rsidR="00B87BA4" w14:paraId="5DEBD214" w14:textId="77777777">
        <w:trPr>
          <w:cantSplit/>
          <w:trHeight w:val="406"/>
        </w:trPr>
        <w:tc>
          <w:tcPr>
            <w:tcW w:w="374" w:type="dxa"/>
            <w:vMerge/>
            <w:textDirection w:val="tbRlV"/>
          </w:tcPr>
          <w:p w14:paraId="193B75FC" w14:textId="77777777" w:rsidR="00B87BA4" w:rsidRDefault="00B87BA4">
            <w:pPr>
              <w:pStyle w:val="Level21"/>
              <w:numPr>
                <w:ilvl w:val="0"/>
                <w:numId w:val="0"/>
              </w:numPr>
              <w:spacing w:after="180"/>
              <w:ind w:left="113" w:right="210"/>
              <w:rPr>
                <w:sz w:val="18"/>
                <w:szCs w:val="20"/>
              </w:rPr>
            </w:pPr>
          </w:p>
        </w:tc>
        <w:tc>
          <w:tcPr>
            <w:tcW w:w="568" w:type="dxa"/>
            <w:vMerge/>
          </w:tcPr>
          <w:p w14:paraId="192A11F3" w14:textId="77777777" w:rsidR="00B87BA4" w:rsidRDefault="00B87BA4">
            <w:pPr>
              <w:pStyle w:val="Level21"/>
              <w:spacing w:afterLines="0" w:after="0"/>
              <w:ind w:right="210" w:firstLine="180"/>
              <w:rPr>
                <w:sz w:val="18"/>
                <w:szCs w:val="18"/>
              </w:rPr>
            </w:pPr>
          </w:p>
        </w:tc>
        <w:tc>
          <w:tcPr>
            <w:tcW w:w="1855" w:type="dxa"/>
            <w:vMerge w:val="restart"/>
            <w:vAlign w:val="center"/>
          </w:tcPr>
          <w:p w14:paraId="7DFF631A" w14:textId="77777777" w:rsidR="00B87BA4" w:rsidRDefault="00B87BA4">
            <w:pPr>
              <w:spacing w:afterLines="0" w:after="0"/>
              <w:ind w:left="0" w:firstLineChars="0" w:firstLine="0"/>
              <w:jc w:val="center"/>
              <w:rPr>
                <w:sz w:val="18"/>
                <w:szCs w:val="18"/>
              </w:rPr>
            </w:pPr>
            <w:r>
              <w:rPr>
                <w:rFonts w:hint="eastAsia"/>
                <w:sz w:val="18"/>
                <w:szCs w:val="18"/>
              </w:rPr>
              <w:t>準委任</w:t>
            </w:r>
          </w:p>
        </w:tc>
        <w:tc>
          <w:tcPr>
            <w:tcW w:w="6195" w:type="dxa"/>
            <w:gridSpan w:val="2"/>
            <w:vAlign w:val="center"/>
          </w:tcPr>
          <w:p w14:paraId="4989D5C1" w14:textId="77777777" w:rsidR="00B87BA4" w:rsidRDefault="00B87BA4">
            <w:pPr>
              <w:pStyle w:val="Level21"/>
              <w:numPr>
                <w:ilvl w:val="0"/>
                <w:numId w:val="0"/>
              </w:numPr>
              <w:spacing w:afterLines="0" w:after="0"/>
              <w:ind w:leftChars="50" w:left="105" w:right="210"/>
              <w:rPr>
                <w:sz w:val="18"/>
                <w:szCs w:val="18"/>
              </w:rPr>
            </w:pPr>
            <w:r>
              <w:rPr>
                <w:rFonts w:hint="eastAsia"/>
                <w:sz w:val="18"/>
                <w:szCs w:val="18"/>
              </w:rPr>
              <w:t xml:space="preserve">G </w:t>
            </w:r>
            <w:r>
              <w:rPr>
                <w:rFonts w:hint="eastAsia"/>
                <w:sz w:val="18"/>
                <w:szCs w:val="18"/>
              </w:rPr>
              <w:t>データ移行支援業務契約</w:t>
            </w:r>
          </w:p>
          <w:p w14:paraId="47DA29F3" w14:textId="77777777" w:rsidR="00B87BA4" w:rsidRDefault="00B87BA4">
            <w:pPr>
              <w:pStyle w:val="Level21"/>
              <w:numPr>
                <w:ilvl w:val="0"/>
                <w:numId w:val="0"/>
              </w:numPr>
              <w:spacing w:afterLines="0" w:after="0"/>
              <w:ind w:leftChars="50" w:left="105" w:right="210"/>
              <w:rPr>
                <w:sz w:val="18"/>
                <w:szCs w:val="18"/>
              </w:rPr>
            </w:pPr>
            <w:r>
              <w:rPr>
                <w:rFonts w:hint="eastAsia"/>
                <w:sz w:val="18"/>
                <w:szCs w:val="18"/>
              </w:rPr>
              <w:t>H</w:t>
            </w:r>
            <w:r>
              <w:rPr>
                <w:rFonts w:hint="eastAsia"/>
                <w:sz w:val="18"/>
                <w:szCs w:val="18"/>
              </w:rPr>
              <w:t>運用テスト支援業務契約</w:t>
            </w:r>
          </w:p>
          <w:p w14:paraId="17882B24" w14:textId="77777777" w:rsidR="00B87BA4" w:rsidRDefault="00B87BA4">
            <w:pPr>
              <w:pStyle w:val="Level21"/>
              <w:numPr>
                <w:ilvl w:val="0"/>
                <w:numId w:val="0"/>
              </w:numPr>
              <w:spacing w:afterLines="0" w:after="0"/>
              <w:ind w:leftChars="50" w:left="105" w:right="210"/>
              <w:rPr>
                <w:sz w:val="18"/>
                <w:szCs w:val="18"/>
              </w:rPr>
            </w:pPr>
            <w:r>
              <w:rPr>
                <w:rFonts w:hint="eastAsia"/>
                <w:sz w:val="18"/>
                <w:szCs w:val="18"/>
              </w:rPr>
              <w:t>I</w:t>
            </w:r>
            <w:r>
              <w:rPr>
                <w:rFonts w:hint="eastAsia"/>
                <w:sz w:val="18"/>
                <w:szCs w:val="18"/>
              </w:rPr>
              <w:t>導入教育支業務援契約</w:t>
            </w:r>
          </w:p>
        </w:tc>
      </w:tr>
      <w:tr w:rsidR="00B87BA4" w14:paraId="14730BCB" w14:textId="77777777">
        <w:trPr>
          <w:cantSplit/>
          <w:trHeight w:val="347"/>
        </w:trPr>
        <w:tc>
          <w:tcPr>
            <w:tcW w:w="374" w:type="dxa"/>
            <w:vMerge/>
            <w:textDirection w:val="tbRlV"/>
          </w:tcPr>
          <w:p w14:paraId="3AE7267A" w14:textId="77777777" w:rsidR="00B87BA4" w:rsidRDefault="00B87BA4">
            <w:pPr>
              <w:pStyle w:val="Level21"/>
              <w:numPr>
                <w:ilvl w:val="0"/>
                <w:numId w:val="0"/>
              </w:numPr>
              <w:spacing w:after="180"/>
              <w:ind w:left="113" w:right="210"/>
              <w:rPr>
                <w:sz w:val="18"/>
                <w:szCs w:val="20"/>
              </w:rPr>
            </w:pPr>
          </w:p>
        </w:tc>
        <w:tc>
          <w:tcPr>
            <w:tcW w:w="568" w:type="dxa"/>
            <w:vMerge/>
          </w:tcPr>
          <w:p w14:paraId="50BBEEA9" w14:textId="77777777" w:rsidR="00B87BA4" w:rsidRDefault="00B87BA4">
            <w:pPr>
              <w:pStyle w:val="Level21"/>
              <w:numPr>
                <w:ilvl w:val="0"/>
                <w:numId w:val="0"/>
              </w:numPr>
              <w:spacing w:afterLines="0" w:after="0"/>
              <w:ind w:left="635" w:right="210"/>
              <w:rPr>
                <w:sz w:val="18"/>
                <w:szCs w:val="18"/>
              </w:rPr>
            </w:pPr>
          </w:p>
        </w:tc>
        <w:tc>
          <w:tcPr>
            <w:tcW w:w="1855" w:type="dxa"/>
            <w:vMerge/>
          </w:tcPr>
          <w:p w14:paraId="54BFA927" w14:textId="77777777" w:rsidR="00B87BA4" w:rsidRDefault="00B87BA4">
            <w:pPr>
              <w:pStyle w:val="Level21"/>
              <w:numPr>
                <w:ilvl w:val="0"/>
                <w:numId w:val="0"/>
              </w:numPr>
              <w:spacing w:afterLines="0" w:after="0"/>
              <w:ind w:rightChars="0"/>
              <w:rPr>
                <w:sz w:val="18"/>
                <w:szCs w:val="18"/>
              </w:rPr>
            </w:pPr>
          </w:p>
        </w:tc>
        <w:tc>
          <w:tcPr>
            <w:tcW w:w="6195" w:type="dxa"/>
            <w:gridSpan w:val="2"/>
            <w:vAlign w:val="center"/>
          </w:tcPr>
          <w:p w14:paraId="57C91C40" w14:textId="77777777" w:rsidR="00B87BA4" w:rsidRDefault="00B87BA4">
            <w:pPr>
              <w:pStyle w:val="Level21"/>
              <w:numPr>
                <w:ilvl w:val="0"/>
                <w:numId w:val="0"/>
              </w:numPr>
              <w:spacing w:afterLines="0" w:after="0"/>
              <w:ind w:leftChars="50" w:left="105" w:right="210"/>
              <w:rPr>
                <w:sz w:val="18"/>
                <w:szCs w:val="18"/>
              </w:rPr>
            </w:pPr>
            <w:r>
              <w:rPr>
                <w:rFonts w:hint="eastAsia"/>
                <w:sz w:val="18"/>
                <w:szCs w:val="18"/>
              </w:rPr>
              <w:t>J</w:t>
            </w:r>
            <w:r>
              <w:rPr>
                <w:rFonts w:hint="eastAsia"/>
                <w:sz w:val="18"/>
                <w:szCs w:val="18"/>
              </w:rPr>
              <w:t>保守業務契約</w:t>
            </w:r>
          </w:p>
          <w:p w14:paraId="594DB058" w14:textId="77777777" w:rsidR="00B87BA4" w:rsidRDefault="00B87BA4">
            <w:pPr>
              <w:pStyle w:val="Level21"/>
              <w:numPr>
                <w:ilvl w:val="0"/>
                <w:numId w:val="0"/>
              </w:numPr>
              <w:spacing w:afterLines="0" w:after="0"/>
              <w:ind w:leftChars="50" w:left="105" w:right="210"/>
              <w:rPr>
                <w:sz w:val="18"/>
                <w:szCs w:val="18"/>
              </w:rPr>
            </w:pPr>
            <w:r>
              <w:rPr>
                <w:rFonts w:hint="eastAsia"/>
                <w:sz w:val="18"/>
                <w:szCs w:val="18"/>
              </w:rPr>
              <w:t>K</w:t>
            </w:r>
            <w:r>
              <w:rPr>
                <w:rFonts w:hint="eastAsia"/>
                <w:sz w:val="18"/>
                <w:szCs w:val="18"/>
              </w:rPr>
              <w:t>運用支援業務契約</w:t>
            </w:r>
          </w:p>
        </w:tc>
      </w:tr>
    </w:tbl>
    <w:p w14:paraId="1C982CD6" w14:textId="77777777" w:rsidR="00B87BA4" w:rsidRDefault="00B87BA4">
      <w:pPr>
        <w:pStyle w:val="Level21"/>
        <w:numPr>
          <w:ilvl w:val="0"/>
          <w:numId w:val="0"/>
        </w:numPr>
        <w:spacing w:after="180"/>
        <w:ind w:left="210" w:right="210" w:hanging="210"/>
      </w:pPr>
    </w:p>
    <w:p w14:paraId="14FCC92A" w14:textId="77777777" w:rsidR="00B87BA4" w:rsidRDefault="00B87BA4">
      <w:pPr>
        <w:spacing w:after="180"/>
        <w:ind w:left="31" w:right="31" w:firstLine="210"/>
      </w:pPr>
      <w:r>
        <w:rPr>
          <w:rFonts w:hint="eastAsia"/>
        </w:rPr>
        <w:t>ある程度のプログラム開発が見込まれる場合は、カスタマイズモデルを選択し、プログラム開発が伴わない、または軽微であると見込まれれば、業務要件定義支援業務とシステム要件定義支援業務を分離することなく要件定義支援業務として、一定の手戻りを許容しつつパッケージの選定が行われる方がコスト的にも有利となる。これらの判断に苦しむ場合は、ユーザ、ベンダともに「取引・契約モデルの全体像（別紙</w:t>
      </w:r>
      <w:r>
        <w:rPr>
          <w:rFonts w:hint="eastAsia"/>
        </w:rPr>
        <w:t>1</w:t>
      </w:r>
      <w:r>
        <w:rPr>
          <w:rFonts w:hint="eastAsia"/>
        </w:rPr>
        <w:t>、別紙</w:t>
      </w:r>
      <w:r>
        <w:rPr>
          <w:rFonts w:hint="eastAsia"/>
        </w:rPr>
        <w:t>2</w:t>
      </w:r>
      <w:r>
        <w:rPr>
          <w:rFonts w:hint="eastAsia"/>
        </w:rPr>
        <w:t>）」を利用し、必要と思われるプロセスについて検討し、一定期間での成果とその後の契約内容の見直し特約を合意した上で、いずれかの契約を締結すればよい。</w:t>
      </w:r>
    </w:p>
    <w:p w14:paraId="40BE054F" w14:textId="77777777" w:rsidR="00B87BA4" w:rsidRPr="00E11DC3" w:rsidRDefault="00B87BA4">
      <w:pPr>
        <w:spacing w:after="180"/>
        <w:ind w:left="0" w:firstLine="210"/>
        <w:rPr>
          <w:ins w:id="88" w:author="作成者"/>
        </w:rPr>
      </w:pPr>
      <w:r>
        <w:rPr>
          <w:rFonts w:hint="eastAsia"/>
        </w:rPr>
        <w:t>情報システムの信頼性・安全性を確保するためには、機能要件及び非機能要件の文書化が重要であり、こうした考え方もモデル取引・契約書</w:t>
      </w:r>
      <w:r w:rsidRPr="00764826">
        <w:rPr>
          <w:rFonts w:hint="eastAsia"/>
        </w:rPr>
        <w:t>第</w:t>
      </w:r>
      <w:ins w:id="89" w:author="作成者">
        <w:r w:rsidR="00F376EA" w:rsidRPr="00764826">
          <w:rPr>
            <w:rFonts w:hint="eastAsia"/>
            <w:u w:val="single"/>
          </w:rPr>
          <w:t>二</w:t>
        </w:r>
      </w:ins>
      <w:del w:id="90" w:author="作成者">
        <w:r w:rsidRPr="00764826" w:rsidDel="00F376EA">
          <w:rPr>
            <w:rFonts w:hint="eastAsia"/>
          </w:rPr>
          <w:delText>一</w:delText>
        </w:r>
      </w:del>
      <w:r w:rsidRPr="00764826">
        <w:rPr>
          <w:rFonts w:hint="eastAsia"/>
        </w:rPr>
        <w:t>版を</w:t>
      </w:r>
      <w:r>
        <w:rPr>
          <w:rFonts w:hint="eastAsia"/>
        </w:rPr>
        <w:t>踏襲している。特に中小企業等ユーザに対しては、非機能要件としてのセキュリティ仕様をユーザの</w:t>
      </w:r>
      <w:r>
        <w:rPr>
          <w:rFonts w:hint="eastAsia"/>
        </w:rPr>
        <w:t>IT</w:t>
      </w:r>
      <w:r>
        <w:rPr>
          <w:rFonts w:hint="eastAsia"/>
        </w:rPr>
        <w:t>リテラシに沿った形で策定、提示されることが望ましいが、ユーザにとってはセキュリティ対策の重要性が理解しづらく、また、個別仕様が難解である。そのため、パッケージソフトウェア選定支援及び要件定義支援業務契約（カスタマイズモデル及びオプションモデル）の重要事項説明書において、告知事項としてセキュリティ対策を明示し、策定した仕様を提示す</w:t>
      </w:r>
      <w:r w:rsidRPr="00E11DC3">
        <w:rPr>
          <w:rFonts w:hint="eastAsia"/>
        </w:rPr>
        <w:t>るようにした。併せて</w:t>
      </w:r>
      <w:ins w:id="91" w:author="作成者">
        <w:r w:rsidR="00F659EF" w:rsidRPr="00E11DC3">
          <w:rPr>
            <w:rFonts w:hint="eastAsia"/>
          </w:rPr>
          <w:t>、第一版追補版においては、</w:t>
        </w:r>
      </w:ins>
      <w:r w:rsidRPr="00E11DC3">
        <w:rPr>
          <w:rFonts w:hint="eastAsia"/>
        </w:rPr>
        <w:t>JIS Q 27001</w:t>
      </w:r>
      <w:r w:rsidRPr="00E11DC3">
        <w:rPr>
          <w:vertAlign w:val="superscript"/>
        </w:rPr>
        <w:footnoteReference w:id="21"/>
      </w:r>
      <w:r w:rsidRPr="00E11DC3">
        <w:rPr>
          <w:rFonts w:hint="eastAsia"/>
        </w:rPr>
        <w:t xml:space="preserve"> </w:t>
      </w:r>
      <w:r w:rsidRPr="00E11DC3">
        <w:rPr>
          <w:rFonts w:hint="eastAsia"/>
        </w:rPr>
        <w:t>に基づいたセキュリティ</w:t>
      </w:r>
      <w:r w:rsidR="008A1DE1" w:rsidRPr="00E11DC3">
        <w:rPr>
          <w:rFonts w:hint="eastAsia"/>
        </w:rPr>
        <w:t>チェックシート解説</w:t>
      </w:r>
      <w:r w:rsidRPr="00E11DC3">
        <w:rPr>
          <w:rFonts w:hint="eastAsia"/>
        </w:rPr>
        <w:t>を策定し、個別仕様についてユーザの理解が促進されるよう配慮した。具体的には、セキュリティ</w:t>
      </w:r>
      <w:r w:rsidR="008A1DE1" w:rsidRPr="00E11DC3">
        <w:rPr>
          <w:rFonts w:hint="eastAsia"/>
        </w:rPr>
        <w:t>チェックシート解説</w:t>
      </w:r>
      <w:r w:rsidRPr="00E11DC3">
        <w:rPr>
          <w:rFonts w:hint="eastAsia"/>
        </w:rPr>
        <w:t>で、技術的セキュリティ対策と相当する脅威の内容を具体的に例示し、脅威に対する対策を何も対策していない～高度な対策の実施までを</w:t>
      </w:r>
      <w:r w:rsidRPr="00E11DC3">
        <w:rPr>
          <w:rFonts w:hint="eastAsia"/>
        </w:rPr>
        <w:t>4</w:t>
      </w:r>
      <w:r w:rsidRPr="00E11DC3">
        <w:rPr>
          <w:rFonts w:hint="eastAsia"/>
        </w:rPr>
        <w:t>段階で示し</w:t>
      </w:r>
      <w:ins w:id="92" w:author="作成者">
        <w:r w:rsidR="0035124A" w:rsidRPr="00E11DC3">
          <w:rPr>
            <w:rFonts w:hint="eastAsia"/>
          </w:rPr>
          <w:t>てい</w:t>
        </w:r>
      </w:ins>
      <w:r w:rsidRPr="00E11DC3">
        <w:rPr>
          <w:rFonts w:hint="eastAsia"/>
        </w:rPr>
        <w:t>た。</w:t>
      </w:r>
      <w:ins w:id="93" w:author="作成者">
        <w:r w:rsidR="0035124A" w:rsidRPr="00E11DC3">
          <w:rPr>
            <w:rFonts w:hint="eastAsia"/>
          </w:rPr>
          <w:t>ここ</w:t>
        </w:r>
        <w:r w:rsidR="0035124A" w:rsidRPr="002347B1">
          <w:rPr>
            <w:rFonts w:hint="eastAsia"/>
          </w:rPr>
          <w:t>では、</w:t>
        </w:r>
      </w:ins>
      <w:r w:rsidRPr="00E11DC3">
        <w:rPr>
          <w:rFonts w:hint="eastAsia"/>
        </w:rPr>
        <w:t>物理的なセキュリティなどユーザ自身が実施すべき内容を含めて、項目</w:t>
      </w:r>
      <w:ins w:id="94" w:author="作成者">
        <w:r w:rsidR="0035124A" w:rsidRPr="00E11DC3">
          <w:rPr>
            <w:rFonts w:hint="eastAsia"/>
          </w:rPr>
          <w:t>が</w:t>
        </w:r>
      </w:ins>
      <w:del w:id="95" w:author="作成者">
        <w:r w:rsidRPr="00E11DC3" w:rsidDel="0035124A">
          <w:rPr>
            <w:rFonts w:hint="eastAsia"/>
          </w:rPr>
          <w:delText>を</w:delText>
        </w:r>
      </w:del>
      <w:r w:rsidRPr="00E11DC3">
        <w:rPr>
          <w:rFonts w:hint="eastAsia"/>
        </w:rPr>
        <w:t>例示</w:t>
      </w:r>
      <w:ins w:id="96" w:author="作成者">
        <w:r w:rsidR="0035124A" w:rsidRPr="002347B1">
          <w:rPr>
            <w:rFonts w:hint="eastAsia"/>
          </w:rPr>
          <w:t>されていた</w:t>
        </w:r>
      </w:ins>
      <w:del w:id="97" w:author="作成者">
        <w:r w:rsidRPr="00E11DC3" w:rsidDel="0035124A">
          <w:rPr>
            <w:rFonts w:hint="eastAsia"/>
          </w:rPr>
          <w:delText>してある</w:delText>
        </w:r>
      </w:del>
      <w:r w:rsidRPr="00E11DC3">
        <w:rPr>
          <w:rFonts w:hint="eastAsia"/>
        </w:rPr>
        <w:t>。これによって、ユーザは詳細な技術内容を知悉しなくても、セキュリティに対する仕様の脅威に対する強度や、堅牢さを把握することができ、コストや状況に応じたシステム仕様をベンダに求め、また、自社のセキュリティ対策を施すことが可能となる。ベンダは業務要件定義の策定段階で、セキュリティ</w:t>
      </w:r>
      <w:r w:rsidR="008A1DE1" w:rsidRPr="00E11DC3">
        <w:rPr>
          <w:rFonts w:hint="eastAsia"/>
        </w:rPr>
        <w:t>チェックシート解説</w:t>
      </w:r>
      <w:r w:rsidRPr="00E11DC3">
        <w:rPr>
          <w:rFonts w:hint="eastAsia"/>
        </w:rPr>
        <w:t>に基づくセキュリティ対策の仕様をユーザに提出し、承認を受けて業務要件に組み込みセキュリティ仕様が策定されること</w:t>
      </w:r>
      <w:ins w:id="98" w:author="作成者">
        <w:r w:rsidR="0035124A" w:rsidRPr="00E11DC3">
          <w:rPr>
            <w:rFonts w:hint="eastAsia"/>
          </w:rPr>
          <w:t>が期待されていたもの</w:t>
        </w:r>
        <w:r w:rsidR="0035124A" w:rsidRPr="002347B1">
          <w:rPr>
            <w:rFonts w:hint="eastAsia"/>
          </w:rPr>
          <w:t>で</w:t>
        </w:r>
      </w:ins>
      <w:del w:id="99" w:author="作成者">
        <w:r w:rsidRPr="002347B1" w:rsidDel="0035124A">
          <w:rPr>
            <w:rFonts w:hint="eastAsia"/>
          </w:rPr>
          <w:delText>とな</w:delText>
        </w:r>
      </w:del>
      <w:r w:rsidRPr="00867066">
        <w:rPr>
          <w:rFonts w:hint="eastAsia"/>
        </w:rPr>
        <w:t>る</w:t>
      </w:r>
      <w:r w:rsidRPr="00E11DC3">
        <w:rPr>
          <w:rFonts w:hint="eastAsia"/>
        </w:rPr>
        <w:t>。また、データ移行支援業務と運用テスト支援業務においても、ユーザ自身の正誤又は可否判定を求める場合についての、ユーザの確認、精査、最終判断の必要性を告知し、相互の役割を正しく認識するよう配慮してい</w:t>
      </w:r>
      <w:ins w:id="100" w:author="作成者">
        <w:r w:rsidR="0035124A" w:rsidRPr="00E11DC3">
          <w:rPr>
            <w:rFonts w:hint="eastAsia"/>
          </w:rPr>
          <w:t>た</w:t>
        </w:r>
      </w:ins>
      <w:del w:id="101" w:author="作成者">
        <w:r w:rsidRPr="00E11DC3" w:rsidDel="0035124A">
          <w:rPr>
            <w:rFonts w:hint="eastAsia"/>
          </w:rPr>
          <w:delText>る</w:delText>
        </w:r>
      </w:del>
      <w:r w:rsidRPr="00E11DC3">
        <w:rPr>
          <w:rFonts w:hint="eastAsia"/>
        </w:rPr>
        <w:t>。</w:t>
      </w:r>
    </w:p>
    <w:p w14:paraId="54DE7240" w14:textId="77777777" w:rsidR="00D7261B" w:rsidRPr="00E11DC3" w:rsidRDefault="004D097D" w:rsidP="00E04711">
      <w:pPr>
        <w:spacing w:after="180"/>
        <w:ind w:left="0" w:firstLine="210"/>
      </w:pPr>
      <w:ins w:id="102" w:author="作成者">
        <w:r w:rsidRPr="00E11DC3">
          <w:rPr>
            <w:rFonts w:hint="eastAsia"/>
          </w:rPr>
          <w:t>なお、第二版</w:t>
        </w:r>
        <w:r w:rsidRPr="002347B1">
          <w:rPr>
            <w:rFonts w:hint="eastAsia"/>
          </w:rPr>
          <w:t>追補版においては</w:t>
        </w:r>
        <w:r w:rsidRPr="00867066">
          <w:rPr>
            <w:rFonts w:hint="eastAsia"/>
          </w:rPr>
          <w:t>、情報セキュリティに係</w:t>
        </w:r>
        <w:r w:rsidRPr="000555F9">
          <w:rPr>
            <w:rFonts w:hint="eastAsia"/>
          </w:rPr>
          <w:t>る最近の状況にそぐわなくなっていた</w:t>
        </w:r>
        <w:r w:rsidRPr="00574709">
          <w:rPr>
            <w:rFonts w:hint="eastAsia"/>
          </w:rPr>
          <w:t>セキュリティチェックシートを削除した。</w:t>
        </w:r>
        <w:r w:rsidR="00E04711" w:rsidRPr="00574709">
          <w:rPr>
            <w:rFonts w:hint="eastAsia"/>
          </w:rPr>
          <w:t>しかしながら、</w:t>
        </w:r>
        <w:r w:rsidR="008B6B49" w:rsidRPr="00574709">
          <w:rPr>
            <w:rFonts w:hint="eastAsia"/>
          </w:rPr>
          <w:t>本モデル取引・契約書第二版</w:t>
        </w:r>
        <w:r w:rsidR="008B6B49" w:rsidRPr="00870513">
          <w:rPr>
            <w:rFonts w:hint="eastAsia"/>
          </w:rPr>
          <w:t>追補版の</w:t>
        </w:r>
        <w:r w:rsidR="008B6B49" w:rsidRPr="00E11DC3">
          <w:rPr>
            <w:rFonts w:hint="eastAsia"/>
          </w:rPr>
          <w:t>主対象である中小企業ユーザにおいても、第二版に記載のセキュリティに関する説明が概ね当てはまる。</w:t>
        </w:r>
        <w:r w:rsidR="00A94A26" w:rsidRPr="00E11DC3">
          <w:rPr>
            <w:rFonts w:hint="eastAsia"/>
          </w:rPr>
          <w:t>すなわち、</w:t>
        </w:r>
        <w:r w:rsidR="00E04711" w:rsidRPr="00E11DC3">
          <w:t>IT</w:t>
        </w:r>
        <w:r w:rsidR="00E04711" w:rsidRPr="00E11DC3">
          <w:rPr>
            <w:rFonts w:hint="eastAsia"/>
          </w:rPr>
          <w:t>システムへの適切なセキュリティ対策の実装は、企業やシステムの規模に関わらず重要なことであり、</w:t>
        </w:r>
        <w:r w:rsidR="00D7261B" w:rsidRPr="00E11DC3">
          <w:rPr>
            <w:rFonts w:hint="eastAsia"/>
          </w:rPr>
          <w:t>ユーザとベンダとは、それぞれの立場</w:t>
        </w:r>
        <w:r w:rsidR="00E04711" w:rsidRPr="00E11DC3">
          <w:rPr>
            <w:rFonts w:hint="eastAsia"/>
          </w:rPr>
          <w:t>や</w:t>
        </w:r>
        <w:r w:rsidR="00E04711" w:rsidRPr="00E11DC3">
          <w:t>IT</w:t>
        </w:r>
        <w:r w:rsidR="00E04711" w:rsidRPr="00E11DC3">
          <w:rPr>
            <w:rFonts w:hint="eastAsia"/>
          </w:rPr>
          <w:t>成熟度</w:t>
        </w:r>
        <w:r w:rsidR="00D7261B" w:rsidRPr="00E11DC3">
          <w:rPr>
            <w:rFonts w:hint="eastAsia"/>
          </w:rPr>
          <w:t>に応じて必要な情報を示しつつ、リスクやコスト等について相互に協議することにより，システムに実装する「セキュリティ仕様」を決めることが必要である</w:t>
        </w:r>
        <w:r w:rsidR="00E04711" w:rsidRPr="00E11DC3">
          <w:rPr>
            <w:rFonts w:hint="eastAsia"/>
          </w:rPr>
          <w:t>。第二版の作成時には、</w:t>
        </w:r>
        <w:r w:rsidR="00D7261B" w:rsidRPr="00E11DC3">
          <w:rPr>
            <w:rFonts w:hint="eastAsia"/>
          </w:rPr>
          <w:t>セキュリティの専門家から構成されるセキュリティ検討プロジェクトチームにおいて、</w:t>
        </w:r>
        <w:r w:rsidR="00D7261B" w:rsidRPr="00E11DC3">
          <w:t>Windows Active Directory</w:t>
        </w:r>
        <w:r w:rsidR="00D7261B" w:rsidRPr="00E11DC3">
          <w:rPr>
            <w:rFonts w:hint="eastAsia"/>
          </w:rPr>
          <w:t>環境を対象に、セキュリティ仕様を作成する際の脅威分析とその対策を検討するための</w:t>
        </w:r>
        <w:r w:rsidR="00D7261B" w:rsidRPr="00E11DC3">
          <w:t>OS</w:t>
        </w:r>
        <w:r w:rsidR="00D7261B" w:rsidRPr="00E11DC3">
          <w:rPr>
            <w:rFonts w:hint="eastAsia"/>
          </w:rPr>
          <w:t>、デスクトップアプリ、ブラウザーのセキュリティ設定を検討するためのガイドライン及び当該ガイドラインを前提としたセキュリティ仕様策定プロセスの検討が進められ、それぞれ「情報システム開発契約のセキュリティ仕様作成のためのガイドライン」（以下「セキュリティ</w:t>
        </w:r>
        <w:r w:rsidR="00D7261B" w:rsidRPr="00E11DC3">
          <w:t>GL</w:t>
        </w:r>
        <w:r w:rsidR="00D7261B" w:rsidRPr="00E11DC3">
          <w:rPr>
            <w:rFonts w:hint="eastAsia"/>
          </w:rPr>
          <w:t>」）及び「セキュリティ仕様策定プロセス～「情報システム開発契約のセキュリティ仕様作成のためのガイドライン」対応～」として策定された。</w:t>
        </w:r>
        <w:r w:rsidR="00E04711" w:rsidRPr="00E11DC3">
          <w:rPr>
            <w:rFonts w:hint="eastAsia"/>
          </w:rPr>
          <w:t>そのうちの</w:t>
        </w:r>
        <w:r w:rsidR="00D7261B" w:rsidRPr="00E11DC3">
          <w:rPr>
            <w:rFonts w:hint="eastAsia"/>
          </w:rPr>
          <w:t>セキュリティ</w:t>
        </w:r>
        <w:r w:rsidR="00D7261B" w:rsidRPr="00E11DC3">
          <w:t>GL</w:t>
        </w:r>
        <w:r w:rsidR="00D7261B" w:rsidRPr="00E11DC3">
          <w:rPr>
            <w:rFonts w:hint="eastAsia"/>
          </w:rPr>
          <w:t>の中に、</w:t>
        </w:r>
        <w:r w:rsidR="00E04711" w:rsidRPr="00E11DC3">
          <w:rPr>
            <w:rFonts w:hint="eastAsia"/>
          </w:rPr>
          <w:t>第二版</w:t>
        </w:r>
        <w:r w:rsidR="00D7261B" w:rsidRPr="00E11DC3">
          <w:rPr>
            <w:rFonts w:hint="eastAsia"/>
          </w:rPr>
          <w:t>追補版が想定するシステム開発取引において</w:t>
        </w:r>
        <w:r w:rsidR="00E04711" w:rsidRPr="00E11DC3">
          <w:rPr>
            <w:rFonts w:hint="eastAsia"/>
          </w:rPr>
          <w:t>も</w:t>
        </w:r>
        <w:r w:rsidR="00D7261B" w:rsidRPr="00E11DC3">
          <w:rPr>
            <w:rFonts w:hint="eastAsia"/>
          </w:rPr>
          <w:t>参考となる、最低限検討するべきデフォルト緩和策について記載</w:t>
        </w:r>
        <w:r w:rsidR="00E04711" w:rsidRPr="00E11DC3">
          <w:rPr>
            <w:rFonts w:hint="eastAsia"/>
          </w:rPr>
          <w:t>されている。その内容を参考に、ユーザ・ベンダで協議の上、実装するセキュリティ仕様を策定することができる</w:t>
        </w:r>
        <w:r w:rsidR="00D7261B" w:rsidRPr="00E11DC3">
          <w:rPr>
            <w:rFonts w:hint="eastAsia"/>
          </w:rPr>
          <w:t>。</w:t>
        </w:r>
        <w:r w:rsidR="00641BF1" w:rsidRPr="00E11DC3">
          <w:rPr>
            <w:rFonts w:hint="eastAsia"/>
          </w:rPr>
          <w:t>特に、</w:t>
        </w:r>
        <w:r w:rsidR="00641BF1" w:rsidRPr="00E11DC3">
          <w:t>IT</w:t>
        </w:r>
        <w:r w:rsidR="00641BF1" w:rsidRPr="00E11DC3">
          <w:rPr>
            <w:rFonts w:hint="eastAsia"/>
          </w:rPr>
          <w:t>成熟度が低いユーザに対しては、ペンタが必要な説明を行うことにより、ユーザの適切な判断をサポートすることが重要である。</w:t>
        </w:r>
      </w:ins>
    </w:p>
    <w:p w14:paraId="74D1F72F" w14:textId="77777777" w:rsidR="00B87BA4" w:rsidRDefault="00B87BA4">
      <w:pPr>
        <w:spacing w:after="180"/>
        <w:ind w:left="31" w:right="31" w:firstLine="210"/>
      </w:pPr>
      <w:r w:rsidRPr="00E11DC3">
        <w:rPr>
          <w:rFonts w:hint="eastAsia"/>
        </w:rPr>
        <w:t>モデル取引は、ソフトウェア設計・制作業務及び構築・設定業務を請け負ったベンダが、</w:t>
      </w:r>
      <w:r>
        <w:rPr>
          <w:rFonts w:hint="eastAsia"/>
        </w:rPr>
        <w:t>保守業務契約、運用支援業務契約を締結することを前提としている。一次切り分け窓口を一本化し、</w:t>
      </w:r>
      <w:r>
        <w:rPr>
          <w:rFonts w:hint="eastAsia"/>
        </w:rPr>
        <w:t>IT</w:t>
      </w:r>
      <w:r>
        <w:rPr>
          <w:rFonts w:hint="eastAsia"/>
        </w:rPr>
        <w:t>の専門知識のないユーザの負担を最小限にするとともに、ベンダ同士の責任回避を防ぎ、保守、運用支援プロセスの処置の明確化を確保するためである。さらに、具体的なサービス品質を確保するため、</w:t>
      </w:r>
      <w:r>
        <w:rPr>
          <w:rFonts w:hint="eastAsia"/>
        </w:rPr>
        <w:t>SLA</w:t>
      </w:r>
      <w:r>
        <w:rPr>
          <w:rStyle w:val="af2"/>
        </w:rPr>
        <w:footnoteReference w:id="22"/>
      </w:r>
      <w:r>
        <w:rPr>
          <w:rFonts w:hint="eastAsia"/>
        </w:rPr>
        <w:t>合意書の添付の有無を重要事項説明書に設けた。</w:t>
      </w:r>
      <w:r>
        <w:rPr>
          <w:rFonts w:hint="eastAsia"/>
        </w:rPr>
        <w:t>SLA</w:t>
      </w:r>
      <w:r>
        <w:rPr>
          <w:rFonts w:hint="eastAsia"/>
        </w:rPr>
        <w:t>合意書では個別具体的な数値目標を明示し、また、</w:t>
      </w:r>
      <w:r>
        <w:rPr>
          <w:rFonts w:hint="eastAsia"/>
        </w:rPr>
        <w:t>SLM</w:t>
      </w:r>
      <w:r>
        <w:rPr>
          <w:rStyle w:val="af2"/>
        </w:rPr>
        <w:footnoteReference w:id="23"/>
      </w:r>
      <w:r>
        <w:rPr>
          <w:rFonts w:hint="eastAsia"/>
        </w:rPr>
        <w:t>の規定も明確化している。その上で、ハードウェア保守など、ベンダ自身がサービスを提供できない場合に対応するため、「再委託先の表示」を項目として設けた。</w:t>
      </w:r>
    </w:p>
    <w:p w14:paraId="3604C288" w14:textId="77777777" w:rsidR="00B87BA4" w:rsidRDefault="00B87BA4">
      <w:pPr>
        <w:spacing w:after="180"/>
        <w:ind w:left="31" w:right="31" w:firstLine="210"/>
      </w:pPr>
      <w:r>
        <w:rPr>
          <w:rFonts w:hint="eastAsia"/>
        </w:rPr>
        <w:t>ハードウェアの販売契約についての重要事項は、個々のベンダによって内容が大きく異なることから重要事項説明書に組み込んでいない。ただし、業務要件定義や外部設計にあたって、カスタマイズの可否の検討や調査のために、ハードウェア、ソフトウェアの導入が必要となるケースがあるため、重要事項として機器、ソフトウェアの一覧を記述するようにしてある。この中では、ハードウェアの無償保証の条件や、補修用有償部品の保有期限等を明示するようにし、ハードウェアの保守の限界期限を相互に確認できるようにしてある。これは近年、ハードディスクやメモリなどの主要部品の規格が多岐にわたり、かつ、製品として入手可能な期間が短くなっているためである。一般的な電気製品や機械装置に比べ、著しく短い期間で規格の世代交代が進むことに理解を求めるとともに、システムライフサイクルに応じた情報投資を確保するためである。</w:t>
      </w:r>
    </w:p>
    <w:p w14:paraId="6FA7AA01" w14:textId="77777777" w:rsidR="00B87BA4" w:rsidRDefault="00B87BA4">
      <w:pPr>
        <w:pStyle w:val="afff"/>
      </w:pPr>
      <w:r>
        <w:rPr>
          <w:rFonts w:hint="eastAsia"/>
        </w:rPr>
        <w:t>モデル取引・契約書</w:t>
      </w:r>
      <w:ins w:id="103" w:author="作成者">
        <w:r w:rsidR="00764826">
          <w:rPr>
            <w:rFonts w:hint="eastAsia"/>
          </w:rPr>
          <w:t>第二版</w:t>
        </w:r>
      </w:ins>
      <w:r>
        <w:rPr>
          <w:rFonts w:hint="eastAsia"/>
        </w:rPr>
        <w:t>追補版におけるモデル契約のタスクは、ユーザ、業界関係者、情報システム取引契約に精通した弁護士による議論を経た配置をとっているが、業務要件定義に至るタスクでは、プロジェクト体制によって順序が異なる場合もある。また、パッケージソフトウェアによっては、評価のためであっても有償で使用許諾契約の締結を求められる場合もあり、ユーザの一般的な商習慣と大きくかけ離れる場合もある。いずれも、ユーザへの事前説明と議事録等での合意をもってプロジェクトを推進することが望まれる。</w:t>
      </w:r>
    </w:p>
    <w:p w14:paraId="0E31D6F6" w14:textId="77777777" w:rsidR="00B87BA4" w:rsidRDefault="00B87BA4">
      <w:pPr>
        <w:pStyle w:val="20"/>
      </w:pPr>
      <w:bookmarkStart w:id="104" w:name="_Toc191953449"/>
      <w:r>
        <w:rPr>
          <w:rFonts w:hint="eastAsia"/>
        </w:rPr>
        <w:t>モデル取引・契約書</w:t>
      </w:r>
      <w:ins w:id="105" w:author="作成者">
        <w:r w:rsidR="00764826">
          <w:rPr>
            <w:rFonts w:hint="eastAsia"/>
          </w:rPr>
          <w:t>第二版</w:t>
        </w:r>
      </w:ins>
      <w:r>
        <w:rPr>
          <w:rFonts w:hint="eastAsia"/>
        </w:rPr>
        <w:t>追補版の主要条項の論点整理</w:t>
      </w:r>
      <w:bookmarkEnd w:id="104"/>
    </w:p>
    <w:p w14:paraId="291052BE" w14:textId="77777777" w:rsidR="00B87BA4" w:rsidRDefault="00B87BA4">
      <w:pPr>
        <w:pStyle w:val="4"/>
      </w:pPr>
      <w:r>
        <w:rPr>
          <w:rFonts w:hint="eastAsia"/>
        </w:rPr>
        <w:t>（パッケージソフトウェア（候補）の選定支援における善管注意義務）</w:t>
      </w:r>
    </w:p>
    <w:p w14:paraId="7242FF6A" w14:textId="77777777" w:rsidR="00B87BA4" w:rsidRDefault="00B87BA4">
      <w:pPr>
        <w:spacing w:after="180"/>
        <w:ind w:firstLine="210"/>
      </w:pPr>
      <w:r>
        <w:rPr>
          <w:rFonts w:hint="eastAsia"/>
        </w:rPr>
        <w:t>モデル取引・契約書</w:t>
      </w:r>
      <w:ins w:id="106" w:author="作成者">
        <w:r w:rsidR="00764826">
          <w:rPr>
            <w:rFonts w:hint="eastAsia"/>
          </w:rPr>
          <w:t>第二版</w:t>
        </w:r>
      </w:ins>
      <w:r>
        <w:rPr>
          <w:rFonts w:hint="eastAsia"/>
        </w:rPr>
        <w:t>追補版の検討においては、いわゆる上流工程（業務要件定義支援及びシステム要件定義支援）におけるあるべきビジネスプラクティス及びそれを反映した契約文言の検討に時間をかけた。</w:t>
      </w:r>
    </w:p>
    <w:p w14:paraId="0F4D6EC9" w14:textId="77777777" w:rsidR="00B87BA4" w:rsidRDefault="00B87BA4">
      <w:pPr>
        <w:spacing w:after="180"/>
        <w:ind w:firstLine="210"/>
      </w:pPr>
      <w:r>
        <w:rPr>
          <w:rFonts w:hint="eastAsia"/>
        </w:rPr>
        <w:t>まず、モデル取引・契約書</w:t>
      </w:r>
      <w:ins w:id="107" w:author="作成者">
        <w:r w:rsidR="00764826">
          <w:rPr>
            <w:rFonts w:hint="eastAsia"/>
          </w:rPr>
          <w:t>第二版</w:t>
        </w:r>
      </w:ins>
      <w:r>
        <w:rPr>
          <w:rFonts w:hint="eastAsia"/>
        </w:rPr>
        <w:t>追補版が想定するビジネスの特色がパッケージソフトウェア（システムの構築に利用する第三者が権利を有するソフトウェア、</w:t>
      </w:r>
      <w:r>
        <w:rPr>
          <w:rFonts w:hint="eastAsia"/>
        </w:rPr>
        <w:t>SaaS/ASP</w:t>
      </w:r>
      <w:r>
        <w:rPr>
          <w:rFonts w:hint="eastAsia"/>
        </w:rPr>
        <w:t>）の利用にあること、パッケージソフトウェアはモデル取引・契約書</w:t>
      </w:r>
      <w:ins w:id="108" w:author="作成者">
        <w:r w:rsidR="00764826">
          <w:rPr>
            <w:rFonts w:hint="eastAsia"/>
          </w:rPr>
          <w:t>第二版</w:t>
        </w:r>
      </w:ins>
      <w:r>
        <w:rPr>
          <w:rFonts w:hint="eastAsia"/>
        </w:rPr>
        <w:t>追補版における成果物となるシステムの技術的中核となるものであり、また、システムの利用に関連し、パッケージソフトウェアに関してはその固有の条件が適用されることからシステムの全体の利用条件にも大きな影響を与え、</w:t>
      </w:r>
      <w:r w:rsidR="00F11007">
        <w:rPr>
          <w:rFonts w:hint="eastAsia"/>
        </w:rPr>
        <w:t>契約不適合責任</w:t>
      </w:r>
      <w:r>
        <w:rPr>
          <w:rFonts w:hint="eastAsia"/>
        </w:rPr>
        <w:t>等の法的問題の分野においても重要な意味をもつこと、そしてそれが下流工程である設計、構築・設定、保守、運用の契約条件に対しても大きな影響を与えるものであることを認識した。さらに、</w:t>
      </w:r>
      <w:r>
        <w:rPr>
          <w:rFonts w:hint="eastAsia"/>
        </w:rPr>
        <w:t>IT</w:t>
      </w:r>
      <w:r>
        <w:rPr>
          <w:rFonts w:hint="eastAsia"/>
        </w:rPr>
        <w:t>コーディネータや中小企業診断士などの専門家の参画による、上流工程のモデルの多様性を勘案した。</w:t>
      </w:r>
    </w:p>
    <w:p w14:paraId="289FD070" w14:textId="77777777" w:rsidR="00B87BA4" w:rsidRDefault="00B87BA4">
      <w:pPr>
        <w:spacing w:after="180"/>
        <w:ind w:firstLine="210"/>
      </w:pPr>
      <w:r>
        <w:rPr>
          <w:rFonts w:hint="eastAsia"/>
        </w:rPr>
        <w:t>このことに鑑み、上流工程を「業務要件定義」「外部設計」などとするのではなく、過程でパッケージソフトウェアがどのような意味を持つかを検討し、その結果、「業務要件」に基づきパッケージソフトウェア候補の選定が、パッケージソフトウェア候補の詳細なシステム要件の評価に基づく最終選定によって、業務要件とパッケージソフトウェアのシステム要件などの「要件定義」が行われるものと認識し、それぞれの業務の名称をそれぞれ「要件定義支援及びパッケージソフトウェア候補選定支援業務」「パッケージソフトウェア選定及び要件定義支援業務」とした。そして、それぞれにおいてパッケージソフトウェア（候補）の選定業務について対応する条項を入れるべきとの判断を行った。</w:t>
      </w:r>
      <w:r>
        <w:rPr>
          <w:rFonts w:hAnsi="ＭＳ ゴシック" w:hint="eastAsia"/>
          <w:szCs w:val="21"/>
        </w:rPr>
        <w:t>次に、</w:t>
      </w:r>
      <w:r>
        <w:rPr>
          <w:rFonts w:hint="eastAsia"/>
        </w:rPr>
        <w:t>モデル取引・契約書</w:t>
      </w:r>
      <w:ins w:id="109" w:author="作成者">
        <w:r w:rsidR="00D51FD3">
          <w:rPr>
            <w:rFonts w:hint="eastAsia"/>
          </w:rPr>
          <w:t>第二版</w:t>
        </w:r>
      </w:ins>
      <w:r>
        <w:rPr>
          <w:rFonts w:hint="eastAsia"/>
        </w:rPr>
        <w:t>追補版が想定する中小企業等ユーザは、パッケージソフトウェア等に関する専門的知識を有するベンダに比べ、そのようなパッケージソフトウェアに関する知見に欠け、ベンダと対等な交渉能力がないものであること、しかしながらユーザの業務内容及びプロジェクトゴールを熟知しているのはユーザ自身であり、また上流過程における役割分担においてユーザがベンダに頼りきりいわば丸投げ状態を認めることはユーザとベンダのシステム契約についての理解の不一致を招き、こうした契約における契約条件の透明性・明確性の妨げとなることを認識した。</w:t>
      </w:r>
    </w:p>
    <w:p w14:paraId="160C341A" w14:textId="77777777" w:rsidR="00B87BA4" w:rsidRDefault="00B87BA4">
      <w:pPr>
        <w:spacing w:after="180"/>
        <w:ind w:firstLine="210"/>
        <w:rPr>
          <w:b/>
        </w:rPr>
      </w:pPr>
      <w:r>
        <w:rPr>
          <w:rFonts w:hint="eastAsia"/>
        </w:rPr>
        <w:t>そこでモデル・取引契約書</w:t>
      </w:r>
      <w:ins w:id="110" w:author="作成者">
        <w:r w:rsidR="00764826">
          <w:rPr>
            <w:rFonts w:hint="eastAsia"/>
          </w:rPr>
          <w:t>第二版</w:t>
        </w:r>
      </w:ins>
      <w:r>
        <w:rPr>
          <w:rFonts w:hint="eastAsia"/>
        </w:rPr>
        <w:t>追補版では、最終的にパッケージの選定を行う者をユーザとし、ベンダはユーザに対し、パッケージソフトウェアに関する情報提供をしつつ、採用すべきパッケージソフトウェア候補をユーザに提案する位置づけとしている。そして前述したモデル取引・契約書</w:t>
      </w:r>
      <w:ins w:id="111" w:author="作成者">
        <w:r w:rsidR="00764826">
          <w:rPr>
            <w:rFonts w:hint="eastAsia"/>
          </w:rPr>
          <w:t>第二版</w:t>
        </w:r>
      </w:ins>
      <w:r>
        <w:rPr>
          <w:rFonts w:hint="eastAsia"/>
        </w:rPr>
        <w:t>追補版が想定する中小企業等ユーザのパッケージソフトウェアについての知見の不足に対応するために、当該推奨に係るパッケージの提案に関して、ベンダは業界で一般的に認められる専門知識とノウハウに基づく善良な管理者としての注意義務を負わせるものとした。また、これらの専門知識とノウハウに基づき、ベンダが適切と判断したときは、パッケージソフトウェア候補が存在しない、または、最適なパッケージソフトウェアが存在しない、ことをユーザに進言しなければならない、とした。「善良なる管理者の注意義務を果たした」かどうかは、情報処理技術に関する業界で一般的に要求される専門知識・ノウハウにもとづく注意義務を果たしたかどうかによって決定されるとした。すなわち、ここでの注意義務とは、自らの能力に応じた注意義務の程度という主観的な意味ではなく、業界において一般的・客観的に要求される注意義務を意味し、このような注意義務を欠くときは過失が認められることとした。ここで規定される善管注意義務は準委任契約におけるベンダの善管注意義務に重なるものであるが、上記したとおりパッケージソフトウェア候補の選定支援作業の重要性に鑑み、特に重複して記載している。</w:t>
      </w:r>
    </w:p>
    <w:p w14:paraId="6D3793FF" w14:textId="77777777" w:rsidR="00B87BA4" w:rsidRDefault="00B87BA4">
      <w:pPr>
        <w:pStyle w:val="4"/>
      </w:pPr>
      <w:r>
        <w:rPr>
          <w:rFonts w:hint="eastAsia"/>
        </w:rPr>
        <w:t>（</w:t>
      </w:r>
      <w:r w:rsidR="00F11007">
        <w:rPr>
          <w:rFonts w:hint="eastAsia"/>
        </w:rPr>
        <w:t>契約不適合責任</w:t>
      </w:r>
      <w:r>
        <w:rPr>
          <w:rFonts w:hint="eastAsia"/>
        </w:rPr>
        <w:t>）</w:t>
      </w:r>
    </w:p>
    <w:p w14:paraId="08359394" w14:textId="77777777" w:rsidR="00B87BA4" w:rsidRDefault="00B87BA4">
      <w:pPr>
        <w:spacing w:after="180"/>
        <w:ind w:firstLine="210"/>
      </w:pPr>
      <w:r>
        <w:rPr>
          <w:rFonts w:hint="eastAsia"/>
        </w:rPr>
        <w:t>構築されるべきシステムは、パッケージソフトウェア、機器等のハードウェア、</w:t>
      </w:r>
      <w:r>
        <w:rPr>
          <w:rFonts w:hint="eastAsia"/>
        </w:rPr>
        <w:t>OS</w:t>
      </w:r>
      <w:r>
        <w:rPr>
          <w:rFonts w:hint="eastAsia"/>
        </w:rPr>
        <w:t>等の本件パッケージソフトウェア以外のシステム構成物から構成されるシステムである。かかるシステムについて稼働不良などの問題が起きたときに誰が責任を負うべきかの問題は、問題の切り分け自体ができるかの技術的問題、切り分けができたとして誰がどの部分について責任を負うべきかの法的問題を含め難しい問題である。</w:t>
      </w:r>
    </w:p>
    <w:p w14:paraId="0A6B4480" w14:textId="77777777" w:rsidR="00B87BA4" w:rsidRDefault="00B87BA4">
      <w:pPr>
        <w:spacing w:after="180"/>
        <w:ind w:firstLine="210"/>
      </w:pPr>
      <w:r>
        <w:rPr>
          <w:rFonts w:hint="eastAsia"/>
        </w:rPr>
        <w:t>モデル取引・契約書</w:t>
      </w:r>
      <w:ins w:id="112" w:author="作成者">
        <w:r w:rsidR="00764826">
          <w:rPr>
            <w:rFonts w:hint="eastAsia"/>
          </w:rPr>
          <w:t>第二版</w:t>
        </w:r>
      </w:ins>
      <w:r>
        <w:rPr>
          <w:rFonts w:hint="eastAsia"/>
        </w:rPr>
        <w:t>追補版では、パッケージソフトウェアについて、ベンダはその固有の</w:t>
      </w:r>
      <w:r w:rsidR="00B661F7">
        <w:rPr>
          <w:rFonts w:hint="eastAsia"/>
        </w:rPr>
        <w:t>契約不適合</w:t>
      </w:r>
      <w:r>
        <w:rPr>
          <w:rFonts w:hint="eastAsia"/>
        </w:rPr>
        <w:t>については責任を負わないものとした。パッケージソフトウェアはベンダ以外のものが制作、販売することが多く、</w:t>
      </w:r>
      <w:r w:rsidR="00B661F7">
        <w:rPr>
          <w:rFonts w:hint="eastAsia"/>
        </w:rPr>
        <w:t>契約不適合</w:t>
      </w:r>
      <w:r>
        <w:rPr>
          <w:rFonts w:hint="eastAsia"/>
        </w:rPr>
        <w:t>等の問題はそうした供給者とユーザとの間で解決すべき問題とし、ベンダはユーザがそうした問題を事前に知ること、分析、判断することの支援をするものとした。その結果、モデル取引・契約書</w:t>
      </w:r>
      <w:r w:rsidRPr="00764826">
        <w:rPr>
          <w:rFonts w:hint="eastAsia"/>
        </w:rPr>
        <w:t>第</w:t>
      </w:r>
      <w:ins w:id="113" w:author="作成者">
        <w:r w:rsidR="00F376EA" w:rsidRPr="00764826">
          <w:rPr>
            <w:rFonts w:hint="eastAsia"/>
            <w:u w:val="single"/>
          </w:rPr>
          <w:t>二</w:t>
        </w:r>
      </w:ins>
      <w:del w:id="114" w:author="作成者">
        <w:r w:rsidRPr="00764826" w:rsidDel="00F376EA">
          <w:rPr>
            <w:rFonts w:hint="eastAsia"/>
          </w:rPr>
          <w:delText>一</w:delText>
        </w:r>
      </w:del>
      <w:r w:rsidRPr="00764826">
        <w:rPr>
          <w:rFonts w:hint="eastAsia"/>
        </w:rPr>
        <w:t>版と</w:t>
      </w:r>
      <w:r>
        <w:rPr>
          <w:rFonts w:hint="eastAsia"/>
        </w:rPr>
        <w:t>同様に、ベンダはパッケージソフトウェアの固有の</w:t>
      </w:r>
      <w:r w:rsidR="00B661F7">
        <w:rPr>
          <w:rFonts w:hint="eastAsia"/>
        </w:rPr>
        <w:t>契約不適合</w:t>
      </w:r>
      <w:r>
        <w:rPr>
          <w:rFonts w:hint="eastAsia"/>
        </w:rPr>
        <w:t>について知っていたか、重大な過失により知らなかったことでユーザに告げなかった場合にのみ責任を負うものとした。</w:t>
      </w:r>
    </w:p>
    <w:p w14:paraId="502F8AA9" w14:textId="77777777" w:rsidR="00B87BA4" w:rsidRDefault="00B87BA4">
      <w:pPr>
        <w:spacing w:after="180"/>
        <w:ind w:firstLine="210"/>
      </w:pPr>
      <w:r>
        <w:rPr>
          <w:rFonts w:hint="eastAsia"/>
        </w:rPr>
        <w:t>次に機器等のハードウェア、</w:t>
      </w:r>
      <w:r>
        <w:rPr>
          <w:rFonts w:hint="eastAsia"/>
        </w:rPr>
        <w:t>OS</w:t>
      </w:r>
      <w:r>
        <w:rPr>
          <w:rFonts w:hint="eastAsia"/>
        </w:rPr>
        <w:t>等のソフトウェアについても、ベンダは責任を負わず、これらの問題についてもユーザと供給者との間で締結される別契約によって処理されるものとした。</w:t>
      </w:r>
    </w:p>
    <w:p w14:paraId="4AE75D05" w14:textId="77777777" w:rsidR="00B87BA4" w:rsidRDefault="00B87BA4">
      <w:pPr>
        <w:pStyle w:val="4"/>
      </w:pPr>
      <w:r>
        <w:rPr>
          <w:rFonts w:hint="eastAsia"/>
        </w:rPr>
        <w:t>（著作権の帰属）</w:t>
      </w:r>
    </w:p>
    <w:p w14:paraId="28E86AAD" w14:textId="77777777" w:rsidR="00B87BA4" w:rsidRDefault="00B87BA4">
      <w:pPr>
        <w:spacing w:after="180"/>
        <w:ind w:firstLine="210"/>
      </w:pPr>
      <w:r>
        <w:rPr>
          <w:rFonts w:hint="eastAsia"/>
        </w:rPr>
        <w:t>新たに作成されたソフトウェアの著作権をベンダ、ユーザのいずれに帰属させるべきかについては、ベンダは作成したソフトウェアの再利用のために自己のものとして留保したいと考え、ユーザは自己の機密情報が含まれる場合の保護の観点などからベンダから譲り受けて、自己のものとしたいと考えている。モデル取引・契約</w:t>
      </w:r>
      <w:r w:rsidRPr="00764826">
        <w:rPr>
          <w:rFonts w:hint="eastAsia"/>
        </w:rPr>
        <w:t>書第</w:t>
      </w:r>
      <w:ins w:id="115" w:author="作成者">
        <w:r w:rsidR="00F376EA" w:rsidRPr="00764826">
          <w:rPr>
            <w:rFonts w:hint="eastAsia"/>
            <w:u w:val="single"/>
          </w:rPr>
          <w:t>二</w:t>
        </w:r>
      </w:ins>
      <w:del w:id="116" w:author="作成者">
        <w:r w:rsidRPr="00764826" w:rsidDel="00F376EA">
          <w:rPr>
            <w:rFonts w:hint="eastAsia"/>
          </w:rPr>
          <w:delText>一</w:delText>
        </w:r>
      </w:del>
      <w:r w:rsidRPr="00764826">
        <w:rPr>
          <w:rFonts w:hint="eastAsia"/>
        </w:rPr>
        <w:t>版</w:t>
      </w:r>
      <w:r>
        <w:rPr>
          <w:rFonts w:hint="eastAsia"/>
        </w:rPr>
        <w:t>においては、社会的な生産効率の向上の観点などから、汎用性のあるプログラムについてはベンダに帰属させると共に、そのようなプログラムに関してベンダ帰属案、ユーザ帰属案、共有案が記載されている。モデル取引・契約書</w:t>
      </w:r>
      <w:ins w:id="117" w:author="作成者">
        <w:r w:rsidR="00764826">
          <w:rPr>
            <w:rFonts w:hint="eastAsia"/>
          </w:rPr>
          <w:t>第二版</w:t>
        </w:r>
      </w:ins>
      <w:r>
        <w:rPr>
          <w:rFonts w:hint="eastAsia"/>
        </w:rPr>
        <w:t>追補版が前提とする取引は、パッケージソフトウェアを利用することとユーザが中小企業等であることなどに特色がある。</w:t>
      </w:r>
    </w:p>
    <w:p w14:paraId="77512ADD" w14:textId="77777777" w:rsidR="00B87BA4" w:rsidRDefault="00B87BA4">
      <w:pPr>
        <w:spacing w:after="180"/>
        <w:ind w:firstLine="210"/>
      </w:pPr>
      <w:r>
        <w:rPr>
          <w:rFonts w:hint="eastAsia"/>
        </w:rPr>
        <w:t>この観点より本論点を検討すると、まず、アドオン等のカスタマイズで新たに作成されるソフトウェアは前提となるパッケージソフトウェアの関連で作成されるものであり、当該パッケージソフトウェアの一般的機能となるべきものが、カスタマイズという形で先行して開発されることも多い。それゆえ、係る部分が将来的には他のユーザにも共通に利用できる部分となるケースもしばしばある。なお、ユーザがベンダから著作権の譲渡を受ける場合には、別途譲渡の対価を支払うことが要請されるため、そのような場合にはユーザの費用負担が増大する。他方、かかる部分にユーザの機密情報が含まれている場合にノウハウの流出防止など当該機密情報の保護をユーザが求めることは当然のことであるが、機密情報の保護のためには、著作権を取得しなくとも別途用意される秘密保持条項で対応できるものと考えられる。</w:t>
      </w:r>
    </w:p>
    <w:p w14:paraId="7FE64D14" w14:textId="77777777" w:rsidR="00B87BA4" w:rsidRDefault="00B87BA4">
      <w:pPr>
        <w:spacing w:after="180"/>
        <w:ind w:firstLine="210"/>
      </w:pPr>
      <w:r>
        <w:rPr>
          <w:rFonts w:hint="eastAsia"/>
        </w:rPr>
        <w:t>以上のように、カスタマイズ等により作成されたソフトウェアの権利をベンダに帰属させベンダが他のビジネスにおいても再利用できる環境を整えていた方が、総体としては価格を低く抑えることができ、中小企業等が利用するシステムとして比較的合理的な価格で広く普及することに資する結果となると考えられるため、カスタマイズ等により新たに作成されたソフトウェアの権利は原則ベンダに帰属させることとした。</w:t>
      </w:r>
    </w:p>
    <w:p w14:paraId="4127EE94" w14:textId="77777777" w:rsidR="00B87BA4" w:rsidRDefault="00B87BA4">
      <w:pPr>
        <w:pStyle w:val="4"/>
      </w:pPr>
      <w:r>
        <w:rPr>
          <w:rFonts w:hint="eastAsia"/>
        </w:rPr>
        <w:t>（再委託）</w:t>
      </w:r>
    </w:p>
    <w:p w14:paraId="33F8766A" w14:textId="77777777" w:rsidR="00B87BA4" w:rsidRPr="007C7078" w:rsidRDefault="00B87BA4">
      <w:pPr>
        <w:spacing w:after="180"/>
        <w:ind w:firstLine="210"/>
      </w:pPr>
      <w:r>
        <w:rPr>
          <w:rFonts w:hint="eastAsia"/>
        </w:rPr>
        <w:t>モデル取引・契約書</w:t>
      </w:r>
      <w:ins w:id="118" w:author="作成者">
        <w:r w:rsidR="00764826">
          <w:rPr>
            <w:rFonts w:hint="eastAsia"/>
          </w:rPr>
          <w:t>第二版</w:t>
        </w:r>
      </w:ins>
      <w:r>
        <w:rPr>
          <w:rFonts w:hint="eastAsia"/>
        </w:rPr>
        <w:t>追補版においては、パッケージソフトウェアを利用したシステム開発の取引実態により適合するものとして、モデル取引・契約書</w:t>
      </w:r>
      <w:r w:rsidRPr="00764826">
        <w:rPr>
          <w:rFonts w:hint="eastAsia"/>
        </w:rPr>
        <w:t>第</w:t>
      </w:r>
      <w:ins w:id="119" w:author="作成者">
        <w:r w:rsidR="00F376EA" w:rsidRPr="00764826">
          <w:rPr>
            <w:rFonts w:hint="eastAsia"/>
            <w:u w:val="single"/>
          </w:rPr>
          <w:t>二</w:t>
        </w:r>
      </w:ins>
      <w:del w:id="120" w:author="作成者">
        <w:r w:rsidRPr="00764826" w:rsidDel="00F376EA">
          <w:rPr>
            <w:rFonts w:hint="eastAsia"/>
          </w:rPr>
          <w:delText>一</w:delText>
        </w:r>
      </w:del>
      <w:r w:rsidRPr="00764826">
        <w:rPr>
          <w:rFonts w:hint="eastAsia"/>
        </w:rPr>
        <w:t>版第</w:t>
      </w:r>
      <w:r w:rsidRPr="00764826">
        <w:rPr>
          <w:rFonts w:hint="eastAsia"/>
        </w:rPr>
        <w:t>7</w:t>
      </w:r>
      <w:r w:rsidRPr="00764826">
        <w:rPr>
          <w:rFonts w:hint="eastAsia"/>
        </w:rPr>
        <w:t>条</w:t>
      </w:r>
      <w:r w:rsidRPr="00764826">
        <w:rPr>
          <w:rStyle w:val="af2"/>
          <w:rFonts w:ascii="MS Mincho" w:hAnsi="MS Mincho"/>
          <w:szCs w:val="21"/>
        </w:rPr>
        <w:footnoteReference w:id="24"/>
      </w:r>
      <w:r w:rsidRPr="00764826">
        <w:rPr>
          <w:rFonts w:hint="eastAsia"/>
        </w:rPr>
        <w:t>【</w:t>
      </w:r>
      <w:r w:rsidRPr="00764826">
        <w:rPr>
          <w:rFonts w:hint="eastAsia"/>
        </w:rPr>
        <w:t>B</w:t>
      </w:r>
      <w:r w:rsidRPr="00764826">
        <w:rPr>
          <w:rFonts w:hint="eastAsia"/>
        </w:rPr>
        <w:t>案】を採</w:t>
      </w:r>
      <w:r>
        <w:rPr>
          <w:rFonts w:hint="eastAsia"/>
        </w:rPr>
        <w:t>用している。再委託の可否については、①再委託先の技術力についての保証がなくまた機</w:t>
      </w:r>
      <w:r w:rsidRPr="007C7078">
        <w:rPr>
          <w:rFonts w:hint="eastAsia"/>
        </w:rPr>
        <w:t>密保持の観点からも原則禁止とし委託者の承諾を要するとすべき（原則禁止、【</w:t>
      </w:r>
      <w:r w:rsidRPr="007C7078">
        <w:rPr>
          <w:rFonts w:hint="eastAsia"/>
        </w:rPr>
        <w:t>A</w:t>
      </w:r>
      <w:r w:rsidRPr="007C7078">
        <w:rPr>
          <w:rFonts w:hint="eastAsia"/>
        </w:rPr>
        <w:t>案】）との考えと、②再委託を原則禁止としてしまうことによって業務の遂行における柔軟性が失われ結局提供される技術の質も効率も損なわれてしまうので原則自由とすべき（原則自由、【</w:t>
      </w:r>
      <w:r w:rsidRPr="007C7078">
        <w:rPr>
          <w:rFonts w:hint="eastAsia"/>
        </w:rPr>
        <w:t>B</w:t>
      </w:r>
      <w:r w:rsidRPr="007C7078">
        <w:rPr>
          <w:rFonts w:hint="eastAsia"/>
        </w:rPr>
        <w:t>案】）との考えの対立があり、モデル取引・契約書第</w:t>
      </w:r>
      <w:ins w:id="125" w:author="作成者">
        <w:r w:rsidR="00F376EA" w:rsidRPr="007C7078">
          <w:rPr>
            <w:rFonts w:hint="eastAsia"/>
            <w:u w:val="single"/>
          </w:rPr>
          <w:t>二</w:t>
        </w:r>
      </w:ins>
      <w:del w:id="126" w:author="作成者">
        <w:r w:rsidRPr="007C7078" w:rsidDel="00F376EA">
          <w:rPr>
            <w:rFonts w:hint="eastAsia"/>
          </w:rPr>
          <w:delText>一</w:delText>
        </w:r>
      </w:del>
      <w:r w:rsidRPr="007C7078">
        <w:rPr>
          <w:rFonts w:hint="eastAsia"/>
        </w:rPr>
        <w:t>版においても、両論が併記されている。</w:t>
      </w:r>
    </w:p>
    <w:p w14:paraId="5DE38165" w14:textId="77777777" w:rsidR="00B87BA4" w:rsidRPr="007C7078" w:rsidRDefault="00B87BA4">
      <w:pPr>
        <w:spacing w:after="180"/>
        <w:ind w:firstLine="210"/>
      </w:pPr>
      <w:r w:rsidRPr="007C7078">
        <w:rPr>
          <w:rFonts w:hint="eastAsia"/>
        </w:rPr>
        <w:t>モデル取引・契約書</w:t>
      </w:r>
      <w:ins w:id="127" w:author="作成者">
        <w:r w:rsidR="00764826" w:rsidRPr="007C7078">
          <w:rPr>
            <w:rFonts w:hint="eastAsia"/>
          </w:rPr>
          <w:t>第二版</w:t>
        </w:r>
      </w:ins>
      <w:r w:rsidRPr="007C7078">
        <w:rPr>
          <w:rFonts w:hint="eastAsia"/>
        </w:rPr>
        <w:t>追補版が前提とする取引は、パッケージソフトウェアを利用すること、ユーザが中小企業等であることなどに特色がある。この観点より本論点を検討すると、そもそも多くの場合、第三者製品であるパッケージソフトウェアをシステムのコアの部分に据えるのであるから、再委託を厳しく制限することは現実的ではないこと、また原則再委託自由としてもユーザが要求するときは再委託先を開示させることとし、かかる再委託先を使うことを止めさせることに合理的な理由があるときはかかる再委託を止めさせることができるとすれば弊害も少ないものと考えられる。従って、再委託は原則自由としユーザが要求するときには再委託先を開示し、ユーザは合理的な理由があるときには再委託を中止できることとした。なお、かかる再委託中止に関連して委託料、納期に影響が出る場合には契約変更手続に基づいて行うことが必要となる。</w:t>
      </w:r>
    </w:p>
    <w:p w14:paraId="7BE7E511" w14:textId="77777777" w:rsidR="00B87BA4" w:rsidRPr="007C7078" w:rsidDel="00915F97" w:rsidRDefault="00B87BA4" w:rsidP="007C7078">
      <w:pPr>
        <w:pStyle w:val="20"/>
        <w:rPr>
          <w:del w:id="128" w:author="作成者"/>
        </w:rPr>
      </w:pPr>
      <w:bookmarkStart w:id="129" w:name="_Toc191953450"/>
      <w:del w:id="130" w:author="作成者">
        <w:r w:rsidRPr="007C7078" w:rsidDel="00915F97">
          <w:rPr>
            <w:rFonts w:hint="eastAsia"/>
          </w:rPr>
          <w:delText>今後の検討課題及びモデル取引・契約書追補版の活用について</w:delText>
        </w:r>
        <w:bookmarkEnd w:id="129"/>
      </w:del>
    </w:p>
    <w:p w14:paraId="0A4BB42A" w14:textId="77777777" w:rsidR="00B87BA4" w:rsidRPr="007C7078" w:rsidDel="00915F97" w:rsidRDefault="00B87BA4" w:rsidP="007C7078">
      <w:pPr>
        <w:pStyle w:val="4"/>
        <w:rPr>
          <w:del w:id="131" w:author="作成者"/>
        </w:rPr>
      </w:pPr>
      <w:del w:id="132" w:author="作成者">
        <w:r w:rsidRPr="007C7078" w:rsidDel="00915F97">
          <w:rPr>
            <w:rFonts w:hint="eastAsia"/>
          </w:rPr>
          <w:delText>（</w:delText>
        </w:r>
        <w:r w:rsidRPr="007C7078" w:rsidDel="00915F97">
          <w:rPr>
            <w:rFonts w:hint="eastAsia"/>
          </w:rPr>
          <w:delText>E-Learning</w:delText>
        </w:r>
        <w:r w:rsidRPr="007C7078" w:rsidDel="00915F97">
          <w:rPr>
            <w:rFonts w:hint="eastAsia"/>
          </w:rPr>
          <w:delText>等を活用した普及）</w:delText>
        </w:r>
      </w:del>
    </w:p>
    <w:p w14:paraId="154B73D2" w14:textId="77777777" w:rsidR="00B87BA4" w:rsidRPr="007C7078" w:rsidDel="00915F97" w:rsidRDefault="00B87BA4" w:rsidP="007C7078">
      <w:pPr>
        <w:pStyle w:val="Level21"/>
        <w:numPr>
          <w:ilvl w:val="0"/>
          <w:numId w:val="0"/>
        </w:numPr>
        <w:spacing w:after="180"/>
        <w:ind w:leftChars="100" w:left="210" w:right="210" w:firstLineChars="100" w:firstLine="210"/>
        <w:rPr>
          <w:del w:id="133" w:author="作成者"/>
        </w:rPr>
      </w:pPr>
      <w:del w:id="134" w:author="作成者">
        <w:r w:rsidRPr="007C7078" w:rsidDel="00915F97">
          <w:rPr>
            <w:rFonts w:hint="eastAsia"/>
          </w:rPr>
          <w:delText>経済産業省及び関係業界団体は、</w:delText>
        </w:r>
        <w:r w:rsidRPr="007C7078" w:rsidDel="00915F97">
          <w:rPr>
            <w:rFonts w:hint="eastAsia"/>
          </w:rPr>
          <w:delText>E-Learning</w:delText>
        </w:r>
        <w:r w:rsidRPr="007C7078" w:rsidDel="00915F97">
          <w:rPr>
            <w:rFonts w:hint="eastAsia"/>
          </w:rPr>
          <w:delText>のトレーニングプログラムの整備、セミナーの開催等を通じてモデル取引・契約書追補版に基づく取引慣行の普及に努める。</w:delText>
        </w:r>
      </w:del>
    </w:p>
    <w:p w14:paraId="0AA6FA7C" w14:textId="77777777" w:rsidR="00B87BA4" w:rsidRPr="007C7078" w:rsidDel="00915F97" w:rsidRDefault="00B87BA4" w:rsidP="000555F9">
      <w:pPr>
        <w:pStyle w:val="1"/>
        <w:rPr>
          <w:del w:id="135" w:author="作成者"/>
        </w:rPr>
      </w:pPr>
      <w:del w:id="136" w:author="作成者">
        <w:r w:rsidRPr="007C7078" w:rsidDel="00915F97">
          <w:rPr>
            <w:rFonts w:hint="eastAsia"/>
          </w:rPr>
          <w:delText>（</w:delText>
        </w:r>
        <w:r w:rsidRPr="007C7078" w:rsidDel="00915F97">
          <w:rPr>
            <w:rFonts w:hint="eastAsia"/>
          </w:rPr>
          <w:delText>IT</w:delText>
        </w:r>
        <w:r w:rsidRPr="007C7078" w:rsidDel="00915F97">
          <w:rPr>
            <w:rFonts w:hint="eastAsia"/>
          </w:rPr>
          <w:delText>取引の適正性を担保するための資格制度の検討）</w:delText>
        </w:r>
      </w:del>
    </w:p>
    <w:p w14:paraId="42E42D8E" w14:textId="77777777" w:rsidR="00B87BA4" w:rsidRPr="007C7078" w:rsidDel="00915F97" w:rsidRDefault="00B87BA4" w:rsidP="007C7078">
      <w:pPr>
        <w:pStyle w:val="Level21"/>
        <w:numPr>
          <w:ilvl w:val="0"/>
          <w:numId w:val="0"/>
        </w:numPr>
        <w:spacing w:after="180"/>
        <w:ind w:leftChars="100" w:left="210" w:right="210" w:firstLineChars="100" w:firstLine="210"/>
        <w:rPr>
          <w:del w:id="137" w:author="作成者"/>
        </w:rPr>
      </w:pPr>
      <w:del w:id="138" w:author="作成者">
        <w:r w:rsidRPr="007C7078" w:rsidDel="00915F97">
          <w:rPr>
            <w:rFonts w:hint="eastAsia"/>
          </w:rPr>
          <w:delText>IT</w:delText>
        </w:r>
        <w:r w:rsidRPr="007C7078" w:rsidDel="00915F97">
          <w:rPr>
            <w:rFonts w:hint="eastAsia"/>
          </w:rPr>
          <w:delText>の専門知識を有しないユーザと業として情報サービスを提供するベンダの間では、モデル取引・契約書追補版に基づき契約事項・取引内容について真に合意に至ることが重要である。他方で、モデル取引・契約書追補版を形式的にしか利用せず、</w:delText>
        </w:r>
        <w:r w:rsidRPr="007C7078" w:rsidDel="00915F97">
          <w:rPr>
            <w:rFonts w:hint="eastAsia"/>
          </w:rPr>
          <w:delText>IT</w:delText>
        </w:r>
        <w:r w:rsidRPr="007C7078" w:rsidDel="00915F97">
          <w:rPr>
            <w:rFonts w:hint="eastAsia"/>
          </w:rPr>
          <w:delText>の専門知識を有さないユーザが実質的に合意していないにも関わらず、合意しているとの外観を整え、ベンダ側の免責の材料として使われる恐れもある。そうした慣行を防止する観点から、経済産業省及び関係業界団体はユーザの視点からのモデル取引・契約書追補版の活用のガイドの整備や、十分な</w:delText>
        </w:r>
        <w:r w:rsidRPr="007C7078" w:rsidDel="00915F97">
          <w:rPr>
            <w:rFonts w:hint="eastAsia"/>
          </w:rPr>
          <w:delText>IT</w:delText>
        </w:r>
        <w:r w:rsidRPr="007C7078" w:rsidDel="00915F97">
          <w:rPr>
            <w:rFonts w:hint="eastAsia"/>
          </w:rPr>
          <w:delText>と法務の知識を有し第三者としてモデル取引・契約書追補版に基づき取引を適正に行われることを担保する専門家を認定する資格制度の創設を含めた総合的な環境整備・制度設計の検討を進める。</w:delText>
        </w:r>
      </w:del>
    </w:p>
    <w:p w14:paraId="46B47781" w14:textId="77777777" w:rsidR="00B87BA4" w:rsidRPr="007C7078" w:rsidDel="00915F97" w:rsidRDefault="00B87BA4" w:rsidP="007C7078">
      <w:pPr>
        <w:pStyle w:val="4"/>
        <w:rPr>
          <w:del w:id="139" w:author="作成者"/>
        </w:rPr>
      </w:pPr>
      <w:del w:id="140" w:author="作成者">
        <w:r w:rsidRPr="007C7078" w:rsidDel="00915F97">
          <w:rPr>
            <w:rFonts w:hint="eastAsia"/>
          </w:rPr>
          <w:delText>（ユーザ・ベンダ間の役割・責任分担の明確化）</w:delText>
        </w:r>
      </w:del>
    </w:p>
    <w:p w14:paraId="14595E51" w14:textId="77777777" w:rsidR="00B87BA4" w:rsidRPr="007C7078" w:rsidDel="00915F97" w:rsidRDefault="00B87BA4" w:rsidP="007C7078">
      <w:pPr>
        <w:spacing w:after="180"/>
        <w:ind w:firstLine="210"/>
        <w:rPr>
          <w:del w:id="141" w:author="作成者"/>
        </w:rPr>
      </w:pPr>
      <w:del w:id="142" w:author="作成者">
        <w:r w:rsidRPr="007C7078" w:rsidDel="00915F97">
          <w:rPr>
            <w:rFonts w:hint="eastAsia"/>
          </w:rPr>
          <w:delText xml:space="preserve">　情報システムの信頼性の向上のためには、契約等によるユーザ・ベンダ間の役割・責任分担の明確化が重要である。他方で、</w:delText>
        </w:r>
        <w:r w:rsidRPr="007C7078" w:rsidDel="00915F97">
          <w:rPr>
            <w:rFonts w:hint="eastAsia"/>
          </w:rPr>
          <w:delText>IT</w:delText>
        </w:r>
        <w:r w:rsidRPr="007C7078" w:rsidDel="00915F97">
          <w:rPr>
            <w:rFonts w:hint="eastAsia"/>
          </w:rPr>
          <w:delText>を巡る紛争については、裁判例及び判例が十分に蓄積されておらず、契約上の文言の個別事例への適用についての予見可能性が小さいとの指摘がある。このような状況を改善するために、経済産業省及び業界団体は指針や準則の策定等も含めた取組について検討する。</w:delText>
        </w:r>
      </w:del>
    </w:p>
    <w:p w14:paraId="438403B8" w14:textId="77777777" w:rsidR="00B87BA4" w:rsidRPr="007C7078" w:rsidDel="00915F97" w:rsidRDefault="00B87BA4" w:rsidP="007C7078">
      <w:pPr>
        <w:pStyle w:val="4"/>
        <w:rPr>
          <w:del w:id="143" w:author="作成者"/>
        </w:rPr>
      </w:pPr>
      <w:del w:id="144" w:author="作成者">
        <w:r w:rsidRPr="007C7078" w:rsidDel="00915F97">
          <w:rPr>
            <w:rFonts w:hint="eastAsia"/>
          </w:rPr>
          <w:delText>（再委託先を含めた品質保証体制の確立）</w:delText>
        </w:r>
      </w:del>
    </w:p>
    <w:p w14:paraId="3A8F8FD2" w14:textId="77777777" w:rsidR="00B87BA4" w:rsidRPr="007C7078" w:rsidDel="00915F97" w:rsidRDefault="00B87BA4" w:rsidP="007C7078">
      <w:pPr>
        <w:spacing w:after="180"/>
        <w:ind w:firstLine="210"/>
        <w:rPr>
          <w:del w:id="145" w:author="作成者"/>
        </w:rPr>
      </w:pPr>
      <w:bookmarkStart w:id="146" w:name="_Toc187340078"/>
      <w:bookmarkStart w:id="147" w:name="_Toc187340249"/>
      <w:bookmarkStart w:id="148" w:name="_Toc187340282"/>
      <w:bookmarkStart w:id="149" w:name="_Toc187340322"/>
      <w:bookmarkStart w:id="150" w:name="_Toc187340358"/>
      <w:bookmarkStart w:id="151" w:name="_Toc187340391"/>
      <w:bookmarkStart w:id="152" w:name="_Toc187340424"/>
      <w:bookmarkEnd w:id="146"/>
      <w:bookmarkEnd w:id="147"/>
      <w:bookmarkEnd w:id="148"/>
      <w:bookmarkEnd w:id="149"/>
      <w:bookmarkEnd w:id="150"/>
      <w:bookmarkEnd w:id="151"/>
      <w:bookmarkEnd w:id="152"/>
      <w:del w:id="153" w:author="作成者">
        <w:r w:rsidRPr="007C7078" w:rsidDel="00915F97">
          <w:rPr>
            <w:rFonts w:hint="eastAsia"/>
          </w:rPr>
          <w:delText>我が国のソフトウェア産業の生産性については、欧米と比較して高くないといわれており、その原因として「労働集約的な受注ソフトウェア比率が高いこと」「中小企業等が中心で重層的な下請け構造」との指摘</w:delText>
        </w:r>
        <w:r w:rsidRPr="007C7078" w:rsidDel="00915F97">
          <w:rPr>
            <w:rStyle w:val="af2"/>
          </w:rPr>
          <w:footnoteReference w:id="25"/>
        </w:r>
        <w:r w:rsidRPr="007C7078" w:rsidDel="00915F97">
          <w:rPr>
            <w:rFonts w:hint="eastAsia"/>
          </w:rPr>
          <w:delText>がある。モデル取引・契約書追補版においては、パッケージソフトウェアでの開発であることから、再委託先についてはベンダの裁量を認めることで、柔軟なプロジェクトの推進を確保した。他方、ユーザは、開発形式を問わずプロジェクトに参画する情報サービス企業の品質保証、個人情報保護、情報セキュリティ等の管理体制について、重大な関心があるところであるが、再委託に関する開示情報は一律でなく、品質保証基準も定めがない。今後、業界団体を中心とした元請けと再委託先の品質保証体制の確立及び情報開示について議論が望まれる。</w:delText>
        </w:r>
      </w:del>
    </w:p>
    <w:p w14:paraId="308D4D4C" w14:textId="77777777" w:rsidR="00B87BA4" w:rsidRPr="007C7078" w:rsidDel="00915F97" w:rsidRDefault="00B87BA4" w:rsidP="007C7078">
      <w:pPr>
        <w:pStyle w:val="4"/>
        <w:rPr>
          <w:del w:id="156" w:author="作成者"/>
        </w:rPr>
      </w:pPr>
      <w:del w:id="157" w:author="作成者">
        <w:r w:rsidRPr="007C7078" w:rsidDel="00915F97">
          <w:rPr>
            <w:rFonts w:hint="eastAsia"/>
          </w:rPr>
          <w:delText>（システム性能の適正性及びシステムライフサイクルを担保するための情報開示）</w:delText>
        </w:r>
      </w:del>
    </w:p>
    <w:p w14:paraId="37DB2690" w14:textId="77777777" w:rsidR="00B87BA4" w:rsidRPr="007C7078" w:rsidDel="00915F97" w:rsidRDefault="00B87BA4" w:rsidP="007C7078">
      <w:pPr>
        <w:spacing w:afterLines="0" w:after="0"/>
        <w:ind w:firstLine="210"/>
        <w:rPr>
          <w:del w:id="158" w:author="作成者"/>
        </w:rPr>
      </w:pPr>
      <w:del w:id="159" w:author="作成者">
        <w:r w:rsidRPr="007C7078" w:rsidDel="00915F97">
          <w:delText>システムの応答や処理速度などのシステム性能を確保するためには、ハードウェアの適正な選択が重要である。一方、</w:delText>
        </w:r>
        <w:r w:rsidRPr="007C7078" w:rsidDel="00915F97">
          <w:delText>OS</w:delText>
        </w:r>
        <w:r w:rsidRPr="007C7078" w:rsidDel="00915F97">
          <w:delText>、ミドルウェア、パッケージソフトウェア、デスクトップアプリケーションがそれぞれ、</w:delText>
        </w:r>
        <w:r w:rsidRPr="007C7078" w:rsidDel="00915F97">
          <w:delText>CPU</w:delText>
        </w:r>
        <w:r w:rsidRPr="007C7078" w:rsidDel="00915F97">
          <w:delText>速度、必要メモリ、ディスク容量などの動作環境を提示しているところであるが、これらは、ベンダの独自裁定によるものであって、一定基準に沿った応答性能を保証するものなのか、最低限の動作を保証するものなのかは明らかでない。さらに近年、</w:delText>
        </w:r>
        <w:r w:rsidRPr="007C7078" w:rsidDel="00915F97">
          <w:delText>OS</w:delText>
        </w:r>
        <w:r w:rsidRPr="007C7078" w:rsidDel="00915F97">
          <w:delText>、ミドルウェアの様々なバージョンが混在する状況であり、アプリケーションソフトウェアの動作に適切なハードウェアを選択する方法論は確立されていない。</w:delText>
        </w:r>
      </w:del>
    </w:p>
    <w:p w14:paraId="6D6346DD" w14:textId="77777777" w:rsidR="00B87BA4" w:rsidRPr="007C7078" w:rsidDel="00915F97" w:rsidRDefault="00B87BA4" w:rsidP="007C7078">
      <w:pPr>
        <w:spacing w:afterLines="0" w:after="0"/>
        <w:ind w:firstLine="210"/>
        <w:rPr>
          <w:del w:id="160" w:author="作成者"/>
        </w:rPr>
      </w:pPr>
      <w:del w:id="161" w:author="作成者">
        <w:r w:rsidRPr="007C7078" w:rsidDel="00915F97">
          <w:delText>他方、システム構築からシステムの廃棄に至る期間は、ユーザの企画するビジネスモデルなどに深く影響する。激しい市場競争によって、高機能化、多機能化を重ねる情報システム製品、</w:delText>
        </w:r>
        <w:r w:rsidRPr="007C7078" w:rsidDel="00915F97">
          <w:delText>OS</w:delText>
        </w:r>
        <w:r w:rsidRPr="007C7078" w:rsidDel="00915F97">
          <w:delText>、ソフトウェアは、短期間で世代が交代する場合もあり、その結果、補修用部品の提供やサポート期間が、ユーザが想定する償却期間よりも短い期間で打ち切られ、システムの維持が困難となるケースが見受けられる。</w:delText>
        </w:r>
      </w:del>
    </w:p>
    <w:p w14:paraId="14A28359" w14:textId="77777777" w:rsidR="00B87BA4" w:rsidDel="00915F97" w:rsidRDefault="00B87BA4" w:rsidP="007C7078">
      <w:pPr>
        <w:spacing w:after="180"/>
        <w:ind w:firstLine="210"/>
        <w:rPr>
          <w:del w:id="162" w:author="作成者"/>
        </w:rPr>
      </w:pPr>
      <w:del w:id="163" w:author="作成者">
        <w:r w:rsidRPr="007C7078" w:rsidDel="00915F97">
          <w:delText>今後、メーカーや業界団体等において、ソフトウェアの適正な動作基準の策定とそれに基づくハードウェア要件の開示、また、サポート期間等を考慮したうえで適切にシステムの企画・構築ができるよう、サポート・保守に関する情報の開示等の検討が望まれる。</w:delText>
        </w:r>
      </w:del>
    </w:p>
    <w:p w14:paraId="3995B8EF" w14:textId="77777777" w:rsidR="00B87BA4" w:rsidRDefault="00B87BA4" w:rsidP="00915F97">
      <w:pPr>
        <w:pStyle w:val="1"/>
      </w:pPr>
      <w:bookmarkStart w:id="164" w:name="_Toc187340083"/>
      <w:bookmarkStart w:id="165" w:name="_Toc187340254"/>
      <w:bookmarkStart w:id="166" w:name="_Toc187340287"/>
      <w:bookmarkStart w:id="167" w:name="_Toc187340327"/>
      <w:bookmarkStart w:id="168" w:name="_Toc187340363"/>
      <w:bookmarkStart w:id="169" w:name="_Toc187340396"/>
      <w:bookmarkStart w:id="170" w:name="_Toc187340429"/>
      <w:bookmarkEnd w:id="164"/>
      <w:bookmarkEnd w:id="165"/>
      <w:bookmarkEnd w:id="166"/>
      <w:bookmarkEnd w:id="167"/>
      <w:bookmarkEnd w:id="168"/>
      <w:bookmarkEnd w:id="169"/>
      <w:bookmarkEnd w:id="170"/>
      <w:r>
        <w:br w:type="page"/>
      </w:r>
      <w:bookmarkStart w:id="171" w:name="_Toc191953451"/>
      <w:r>
        <w:rPr>
          <w:rFonts w:hint="eastAsia"/>
        </w:rPr>
        <w:t>モデル取引・契約プロセス</w:t>
      </w:r>
      <w:bookmarkEnd w:id="171"/>
    </w:p>
    <w:p w14:paraId="3FE48D3A" w14:textId="77777777" w:rsidR="00B87BA4" w:rsidRDefault="00B87BA4">
      <w:pPr>
        <w:pStyle w:val="20"/>
      </w:pPr>
      <w:bookmarkStart w:id="172" w:name="_Toc191953452"/>
      <w:r>
        <w:rPr>
          <w:rFonts w:hint="eastAsia"/>
        </w:rPr>
        <w:t>概要</w:t>
      </w:r>
      <w:bookmarkEnd w:id="172"/>
    </w:p>
    <w:p w14:paraId="3E0AD332" w14:textId="77777777" w:rsidR="00B87BA4" w:rsidRDefault="00B87BA4">
      <w:pPr>
        <w:spacing w:after="180"/>
        <w:ind w:left="31" w:right="31" w:firstLine="210"/>
      </w:pPr>
      <w:r>
        <w:rPr>
          <w:rFonts w:hint="eastAsia"/>
        </w:rPr>
        <w:t>企業の規模を問わず、経営の情報システムに対する依存度が高まることにより、システムの信頼性の低下が経営に打撃を与える可能性は比例する。信用や取引環境、財務的な安定度を考慮すると、中小企業等の情報システムの構築から運用、保守に至る信頼性確保は、企業存続のための重要な要件の一つと言える。</w:t>
      </w:r>
    </w:p>
    <w:p w14:paraId="4054F8EF" w14:textId="77777777" w:rsidR="00B87BA4" w:rsidRDefault="00B87BA4">
      <w:pPr>
        <w:spacing w:after="180"/>
        <w:ind w:left="31" w:right="31" w:firstLine="210"/>
      </w:pPr>
      <w:r>
        <w:rPr>
          <w:rFonts w:hint="eastAsia"/>
        </w:rPr>
        <w:t>システム構築の核となるパッケージソフトウェアは、パッケージソフトウェア製造会社が利用状況と環境を想定し、一定の目的を達成するためのプログラムの体系であることから、構築稼働に至る時間を大幅に節約できるメリットがあるが、ユーザの目的やそれに沿った機能評価に失敗すると、信頼性のみならず適合性をも損ない、経済的な損失を招くことになる。</w:t>
      </w:r>
    </w:p>
    <w:p w14:paraId="16DEC583" w14:textId="77777777" w:rsidR="00B87BA4" w:rsidRDefault="00B87BA4">
      <w:pPr>
        <w:spacing w:after="180"/>
        <w:ind w:left="31" w:right="31" w:firstLine="210"/>
      </w:pPr>
      <w:r>
        <w:rPr>
          <w:rFonts w:hint="eastAsia"/>
        </w:rPr>
        <w:t>信頼性を確保し、業務に適合した情報システムを構築するためには、ユーザ自身が自社の事業、業務システムを分析し、パッケージの選定にあたることが重要である。反面、中小企業等ユーザにとっては、自社の業務分析や、パッケージに対する知識、機能評価を自ら自己完結することは困難な場合があり、それに代わる能力を外部に委託する場合がある。また、多くは情報システム構築の経験が少ない、もしくは前回の情報システム構築から年月が経過しているなどにより、近年の</w:t>
      </w:r>
      <w:r>
        <w:rPr>
          <w:rFonts w:hint="eastAsia"/>
        </w:rPr>
        <w:t>IT</w:t>
      </w:r>
      <w:r>
        <w:rPr>
          <w:rFonts w:hint="eastAsia"/>
        </w:rPr>
        <w:t>関連情報に詳しくなく、情報システム取引に関わる法的知識に乏しいことが想定される。</w:t>
      </w:r>
    </w:p>
    <w:p w14:paraId="7B4C0083" w14:textId="77777777" w:rsidR="00B87BA4" w:rsidRDefault="00B87BA4">
      <w:pPr>
        <w:spacing w:after="180"/>
        <w:ind w:left="31" w:right="31" w:firstLine="210"/>
      </w:pPr>
      <w:r>
        <w:rPr>
          <w:rFonts w:hint="eastAsia"/>
        </w:rPr>
        <w:t>これらを背景として、パッケージ選択に至る上流工程での、ユーザとベンダの役割、責任、義務を明確にするとともに、ベンダ以外の</w:t>
      </w:r>
      <w:r>
        <w:rPr>
          <w:rFonts w:hint="eastAsia"/>
        </w:rPr>
        <w:t>IT</w:t>
      </w:r>
      <w:r>
        <w:rPr>
          <w:rFonts w:hint="eastAsia"/>
        </w:rPr>
        <w:t>コーディネータを始めとする外部専門家やコンサルタントが上流工程を担うことを想定する必要がある。</w:t>
      </w:r>
    </w:p>
    <w:p w14:paraId="2DBC9E32" w14:textId="77777777" w:rsidR="00B87BA4" w:rsidRDefault="00B87BA4">
      <w:pPr>
        <w:spacing w:after="180"/>
        <w:ind w:left="31" w:right="31" w:firstLine="210"/>
      </w:pPr>
      <w:r>
        <w:rPr>
          <w:rFonts w:hint="eastAsia"/>
        </w:rPr>
        <w:t>一方で、完成した情報システムの操作運用はユーザが担い、保守については、アプリケーション部分がパッケージソフトウェア製造会社と、モディファイ、アドオンを開発したベンダに分かれ、場合によっては</w:t>
      </w:r>
      <w:r>
        <w:rPr>
          <w:rFonts w:hint="eastAsia"/>
        </w:rPr>
        <w:t>OS</w:t>
      </w:r>
      <w:r>
        <w:rPr>
          <w:rFonts w:hint="eastAsia"/>
        </w:rPr>
        <w:t>製造会社、データベースエンジン製造会社からの保守を受ける必要があり、ハードウェアは各製造会社又は製造会社と契約している保守会社が提供することになる。さらに、通信インフラが加わることになると、一旦、障害が発生した場合には、ベンダ同士ですら障害切り分けや原因の究明が困難となる。</w:t>
      </w:r>
    </w:p>
    <w:p w14:paraId="380DC0B4" w14:textId="77777777" w:rsidR="00B87BA4" w:rsidRDefault="00B87BA4">
      <w:pPr>
        <w:spacing w:after="180"/>
        <w:ind w:left="31" w:right="31" w:firstLine="210"/>
      </w:pPr>
      <w:r>
        <w:rPr>
          <w:rFonts w:hint="eastAsia"/>
        </w:rPr>
        <w:t>情報システムの取引、構築、維持はこのような複雑かつ多岐に渡る知識と契約実務を、専門的な知識を有しないユーザに要求するため、システムの提供側であるベンダは情報の非対称性に十分に配慮しなければならない。中小企業等における情報システムの信頼性確保のために、これら情報の非対称性の解消を観点として、モデル取引・契約書</w:t>
      </w:r>
      <w:ins w:id="173" w:author="作成者">
        <w:r w:rsidR="00D51FD3">
          <w:rPr>
            <w:rFonts w:hint="eastAsia"/>
          </w:rPr>
          <w:t>第二版</w:t>
        </w:r>
      </w:ins>
      <w:r>
        <w:rPr>
          <w:rFonts w:hint="eastAsia"/>
        </w:rPr>
        <w:t>追補版でのモデル契約プロセスの全体構成、共通フレーム</w:t>
      </w:r>
      <w:r w:rsidR="00135A58">
        <w:rPr>
          <w:rFonts w:hint="eastAsia"/>
        </w:rPr>
        <w:t>2013</w:t>
      </w:r>
      <w:r>
        <w:rPr>
          <w:rFonts w:hint="eastAsia"/>
        </w:rPr>
        <w:t>とモデル契約の関係を論じる。</w:t>
      </w:r>
    </w:p>
    <w:p w14:paraId="02A67962" w14:textId="77777777" w:rsidR="00B87BA4" w:rsidRDefault="00B87BA4">
      <w:pPr>
        <w:pStyle w:val="20"/>
      </w:pPr>
      <w:r>
        <w:br w:type="page"/>
      </w:r>
      <w:bookmarkStart w:id="174" w:name="_Toc187340434"/>
      <w:bookmarkStart w:id="175" w:name="_Toc191953453"/>
      <w:r>
        <w:rPr>
          <w:rFonts w:hint="eastAsia"/>
        </w:rPr>
        <w:t>モデル契約プロセスの全体構成</w:t>
      </w:r>
      <w:bookmarkEnd w:id="174"/>
      <w:bookmarkEnd w:id="175"/>
    </w:p>
    <w:p w14:paraId="478B5CB9" w14:textId="77777777" w:rsidR="00B87BA4" w:rsidRDefault="00B87BA4">
      <w:pPr>
        <w:pStyle w:val="4"/>
      </w:pPr>
      <w:r>
        <w:rPr>
          <w:rFonts w:hint="eastAsia"/>
        </w:rPr>
        <w:t>（前提とする中小企業等ユーザ像）</w:t>
      </w:r>
    </w:p>
    <w:p w14:paraId="487100EC" w14:textId="77777777" w:rsidR="00B87BA4" w:rsidRDefault="00B87BA4">
      <w:pPr>
        <w:spacing w:after="180"/>
        <w:ind w:firstLine="210"/>
      </w:pPr>
      <w:r>
        <w:rPr>
          <w:rFonts w:hint="eastAsia"/>
        </w:rPr>
        <w:t>対等な交渉力を有しない中小企業等を以下のよう</w:t>
      </w:r>
      <w:r w:rsidRPr="00916354">
        <w:rPr>
          <w:rFonts w:hint="eastAsia"/>
        </w:rPr>
        <w:t>に想定</w:t>
      </w:r>
      <w:r>
        <w:rPr>
          <w:rFonts w:hint="eastAsia"/>
        </w:rPr>
        <w:t>する。</w:t>
      </w:r>
    </w:p>
    <w:p w14:paraId="323D34CD" w14:textId="77777777" w:rsidR="00B87BA4" w:rsidRDefault="00B87BA4">
      <w:pPr>
        <w:spacing w:after="180"/>
        <w:ind w:leftChars="405" w:left="850" w:firstLineChars="0" w:firstLine="0"/>
      </w:pPr>
      <w:r>
        <w:rPr>
          <w:rFonts w:hint="eastAsia"/>
        </w:rPr>
        <w:t>■</w:t>
      </w:r>
      <w:r>
        <w:t>LAN</w:t>
      </w:r>
      <w:r>
        <w:t>＋</w:t>
      </w:r>
      <w:r>
        <w:t>Internet</w:t>
      </w:r>
      <w:r>
        <w:rPr>
          <w:rFonts w:hint="eastAsia"/>
        </w:rPr>
        <w:t>への接続はできており、日常的に電子メール、財務会計、販売管理等のパッケージソフトウェアを利用している。</w:t>
      </w:r>
    </w:p>
    <w:p w14:paraId="711F78DB" w14:textId="77777777" w:rsidR="00B87BA4" w:rsidRDefault="00B87BA4">
      <w:pPr>
        <w:spacing w:after="180"/>
        <w:ind w:leftChars="405" w:left="850" w:firstLineChars="0" w:firstLine="0"/>
      </w:pPr>
      <w:r>
        <w:rPr>
          <w:rFonts w:hint="eastAsia"/>
        </w:rPr>
        <w:t>■最新の情報システム関連動向、パッケージソフトウェア関連動向は把握しておらず、システムの価格や妥当性を正確に評価することができる人材を有していない。</w:t>
      </w:r>
    </w:p>
    <w:p w14:paraId="5F6C6856" w14:textId="77777777" w:rsidR="00B87BA4" w:rsidRDefault="00B87BA4">
      <w:pPr>
        <w:spacing w:after="180"/>
        <w:ind w:leftChars="405" w:left="850" w:firstLineChars="0" w:firstLine="0"/>
      </w:pPr>
      <w:r>
        <w:rPr>
          <w:rFonts w:hint="eastAsia"/>
        </w:rPr>
        <w:t>■情報システム資産の管理はなされておらず、情報システムに関連するドキュメントは整備されていない。</w:t>
      </w:r>
    </w:p>
    <w:p w14:paraId="5CEB91F8" w14:textId="77777777" w:rsidR="00B87BA4" w:rsidRDefault="00B87BA4">
      <w:pPr>
        <w:spacing w:after="180"/>
        <w:ind w:leftChars="405" w:left="850" w:firstLineChars="0" w:firstLine="0"/>
      </w:pPr>
      <w:r>
        <w:rPr>
          <w:rFonts w:hint="eastAsia"/>
        </w:rPr>
        <w:t>■取引上、相手先の機密情報や個人情報を取り扱う場合があるが、セキュリティ確保のための措置はとれていない。</w:t>
      </w:r>
    </w:p>
    <w:p w14:paraId="544BB20E" w14:textId="77777777" w:rsidR="00B87BA4" w:rsidRDefault="00B87BA4">
      <w:pPr>
        <w:spacing w:after="180"/>
        <w:ind w:leftChars="405" w:left="850" w:firstLineChars="0" w:firstLine="0"/>
      </w:pPr>
      <w:r>
        <w:rPr>
          <w:rFonts w:hint="eastAsia"/>
        </w:rPr>
        <w:t>■競争優位のための情報システムの役割を自ら構想することは困難である。</w:t>
      </w:r>
    </w:p>
    <w:p w14:paraId="76FAB08E" w14:textId="77777777" w:rsidR="00B87BA4" w:rsidRDefault="00B87BA4">
      <w:pPr>
        <w:spacing w:after="180"/>
        <w:ind w:leftChars="405" w:left="850" w:firstLineChars="0" w:firstLine="0"/>
      </w:pPr>
      <w:r>
        <w:rPr>
          <w:rFonts w:hint="eastAsia"/>
        </w:rPr>
        <w:t>■バックアップや保守体制の確立、システムライフサイクルの認識などが事業継続に多大な影響があるとは承知していない。</w:t>
      </w:r>
    </w:p>
    <w:p w14:paraId="0A541FE4" w14:textId="77777777" w:rsidR="00B87BA4" w:rsidRDefault="00B87BA4">
      <w:pPr>
        <w:spacing w:after="180"/>
        <w:ind w:leftChars="405" w:left="850" w:firstLineChars="0" w:firstLine="0"/>
      </w:pPr>
      <w:r>
        <w:rPr>
          <w:rFonts w:hint="eastAsia"/>
        </w:rPr>
        <w:t>■システム構築の検討に入る場合の多くは、システムの老朽化や処理能力への不満である。</w:t>
      </w:r>
    </w:p>
    <w:p w14:paraId="58581B4F" w14:textId="77777777" w:rsidR="00B87BA4" w:rsidRDefault="00B87BA4">
      <w:pPr>
        <w:spacing w:after="180"/>
        <w:ind w:left="850" w:firstLineChars="0" w:firstLine="0"/>
      </w:pPr>
      <w:r>
        <w:rPr>
          <w:rFonts w:hint="eastAsia"/>
        </w:rPr>
        <w:t>■法務に精通した担当者が不在である。</w:t>
      </w:r>
    </w:p>
    <w:p w14:paraId="471C895B" w14:textId="77777777" w:rsidR="00B87BA4" w:rsidRDefault="00B87BA4">
      <w:pPr>
        <w:spacing w:after="180"/>
        <w:ind w:left="850" w:firstLineChars="0" w:firstLine="0"/>
      </w:pPr>
      <w:r>
        <w:rPr>
          <w:rFonts w:hint="eastAsia"/>
        </w:rPr>
        <w:t>■</w:t>
      </w:r>
      <w:r>
        <w:rPr>
          <w:rFonts w:hint="eastAsia"/>
        </w:rPr>
        <w:t>IT</w:t>
      </w:r>
      <w:r w:rsidR="00B661F7">
        <w:rPr>
          <w:rFonts w:hint="eastAsia"/>
        </w:rPr>
        <w:t>に</w:t>
      </w:r>
      <w:r>
        <w:rPr>
          <w:rFonts w:hint="eastAsia"/>
        </w:rPr>
        <w:t>精通した担当者が不在である。</w:t>
      </w:r>
    </w:p>
    <w:p w14:paraId="2CCE31DD" w14:textId="77777777" w:rsidR="00B87BA4" w:rsidRDefault="00B87BA4">
      <w:pPr>
        <w:spacing w:after="180"/>
        <w:ind w:firstLine="210"/>
      </w:pPr>
      <w:r>
        <w:rPr>
          <w:rFonts w:hint="eastAsia"/>
        </w:rPr>
        <w:t>ユーザは業務及び情報システムの課題や問題点に対する説明能力に欠ける。一方で、ベンダが限られた時間と予算の中で、最適な情報システムを提案することに心がけたとしても、ユーザの業務の特性や、現行システムへの不満、業務上の課題をすべて知悉することは困難である。このように、初期段階ではユーザとベンダのシステムに対する情報量と質ともに大きなギャップがあることを前提に、契約締結に至る必要がある。</w:t>
      </w:r>
    </w:p>
    <w:p w14:paraId="7D5BC1E6" w14:textId="77777777" w:rsidR="00B87BA4" w:rsidRDefault="00B87BA4">
      <w:pPr>
        <w:spacing w:after="180"/>
        <w:ind w:firstLine="210"/>
      </w:pPr>
      <w:r>
        <w:rPr>
          <w:rFonts w:hint="eastAsia"/>
        </w:rPr>
        <w:t>システム構築の検討に入ったユーザは、ベンダに対して現状と保守、運用を含めた全体予算や人員、リテラシについて早期から可能な限り情報開示する事が望ましい。また、ベンダはユーザに対して、情報システム取引の全体の流れやプロセスの留意点、自社の管理体制を説明することが望ましく、ベンダの選定は、コンサルティング会社選定のためのチェックリスト等を参考に、予算、実績、技術力、経営安定度、委託を含めた業務管理能力、秘密及び個人情報保護の管理体制等を総合的に判断すべきである。</w:t>
      </w:r>
    </w:p>
    <w:p w14:paraId="442A93DC" w14:textId="77777777" w:rsidR="00B87BA4" w:rsidRDefault="00B87BA4">
      <w:pPr>
        <w:spacing w:after="180"/>
        <w:ind w:firstLine="210"/>
      </w:pPr>
      <w:r>
        <w:rPr>
          <w:rFonts w:hint="eastAsia"/>
        </w:rPr>
        <w:t>これらを前提に取引モデルを解説する。</w:t>
      </w:r>
    </w:p>
    <w:p w14:paraId="307729C7" w14:textId="77777777" w:rsidR="00B87BA4" w:rsidRDefault="00B87BA4">
      <w:pPr>
        <w:pStyle w:val="4"/>
      </w:pPr>
      <w:r>
        <w:rPr>
          <w:rFonts w:hint="eastAsia"/>
        </w:rPr>
        <w:t>（別紙</w:t>
      </w:r>
      <w:r>
        <w:rPr>
          <w:rFonts w:hint="eastAsia"/>
        </w:rPr>
        <w:t>1</w:t>
      </w:r>
      <w:r>
        <w:rPr>
          <w:rFonts w:hint="eastAsia"/>
        </w:rPr>
        <w:t>パッケージカスタマイズ</w:t>
      </w:r>
      <w:r>
        <w:rPr>
          <w:rFonts w:hint="eastAsia"/>
        </w:rPr>
        <w:t xml:space="preserve"> </w:t>
      </w:r>
      <w:r>
        <w:rPr>
          <w:rFonts w:hint="eastAsia"/>
        </w:rPr>
        <w:t>取引・契約モデル）</w:t>
      </w:r>
    </w:p>
    <w:p w14:paraId="668A7C60" w14:textId="77777777" w:rsidR="00B87BA4" w:rsidRDefault="00B87BA4">
      <w:pPr>
        <w:spacing w:after="180"/>
        <w:ind w:leftChars="-8" w:left="0" w:rightChars="-135" w:right="-283" w:hangingChars="8" w:hanging="17"/>
        <w:rPr>
          <w:u w:val="single"/>
        </w:rPr>
      </w:pPr>
      <w:r>
        <w:rPr>
          <w:rFonts w:hint="eastAsia"/>
          <w:u w:val="single"/>
        </w:rPr>
        <w:t>A</w:t>
      </w:r>
      <w:r>
        <w:rPr>
          <w:rFonts w:hint="eastAsia"/>
          <w:u w:val="single"/>
        </w:rPr>
        <w:t xml:space="preserve">　要件定義支援及びパッケージソフトウェア候補選定支援業務契約（カスタマイズモデル）</w:t>
      </w:r>
    </w:p>
    <w:p w14:paraId="69D25AD8" w14:textId="77777777" w:rsidR="00B87BA4" w:rsidRDefault="00B87BA4">
      <w:pPr>
        <w:spacing w:after="180"/>
        <w:ind w:firstLine="210"/>
      </w:pPr>
      <w:r>
        <w:rPr>
          <w:rFonts w:hint="eastAsia"/>
        </w:rPr>
        <w:t>企画、業務要件定義、パッケージソフトウェア候補選定が本契約の具体的作業内容である。情報取引に不慣れなユーザは費用対効果を判断できないため、コストに対して不釣り合いな要求を行う場合がある。このプロセスでは適宜</w:t>
      </w:r>
      <w:r>
        <w:rPr>
          <w:rFonts w:hint="eastAsia"/>
        </w:rPr>
        <w:t>RFI</w:t>
      </w:r>
      <w:r>
        <w:rPr>
          <w:rStyle w:val="af2"/>
        </w:rPr>
        <w:footnoteReference w:id="26"/>
      </w:r>
      <w:r>
        <w:rPr>
          <w:rFonts w:hint="eastAsia"/>
        </w:rPr>
        <w:t>に基づく価格調査や保守・運用を含めた他社事例を取得することが重要である。パッケージの機能・制限事項の比較や、複数のパッケージを想定し導入後の運用シミュレーションを重ねることで、費用対効果や実現すべき要件の優先順位付けが可能となる。</w:t>
      </w:r>
    </w:p>
    <w:p w14:paraId="45F406DB" w14:textId="77777777" w:rsidR="00B87BA4" w:rsidRDefault="00B87BA4">
      <w:pPr>
        <w:spacing w:after="180"/>
        <w:ind w:firstLine="210"/>
      </w:pPr>
      <w:r>
        <w:rPr>
          <w:rFonts w:hint="eastAsia"/>
        </w:rPr>
        <w:t>企画においては、業務の新全体像、業務モデル、システム方式等の策定を求めている。ここでいうシステム方式の策定は、開発内容とアーキテクチャ、データベース、サーバ、ネットワーク構成概要を明確にすることがゴールである。企画段階で具体的な画面イメージや処理の流れを共有し、業務の流れとシステムの動きを策定し、要件の漏れや先送りを防止することを期待している。</w:t>
      </w:r>
    </w:p>
    <w:p w14:paraId="3DB7D919" w14:textId="77777777" w:rsidR="00B87BA4" w:rsidRDefault="00B87BA4">
      <w:pPr>
        <w:spacing w:after="180"/>
        <w:ind w:firstLine="210"/>
      </w:pPr>
      <w:r>
        <w:rPr>
          <w:rFonts w:hint="eastAsia"/>
        </w:rPr>
        <w:t>業務要件定義については、</w:t>
      </w:r>
      <w:r>
        <w:rPr>
          <w:rFonts w:hint="eastAsia"/>
          <w:kern w:val="0"/>
        </w:rPr>
        <w:t>機能要件とセキュリティを含む非機能要件の定義を行うものとし、</w:t>
      </w:r>
      <w:r>
        <w:rPr>
          <w:rFonts w:hint="eastAsia"/>
        </w:rPr>
        <w:t>さらに、パッケージ候補選定にあたっ</w:t>
      </w:r>
      <w:r>
        <w:rPr>
          <w:rFonts w:hint="eastAsia"/>
          <w:kern w:val="0"/>
        </w:rPr>
        <w:t>ては、業務要件に対する機能適合評価のみならず、使用許諾契約の内容及び制限事項、</w:t>
      </w:r>
      <w:r>
        <w:rPr>
          <w:rFonts w:hint="eastAsia"/>
          <w:kern w:val="0"/>
        </w:rPr>
        <w:t>SaaS/ASP</w:t>
      </w:r>
      <w:r>
        <w:rPr>
          <w:rFonts w:hint="eastAsia"/>
          <w:kern w:val="0"/>
        </w:rPr>
        <w:t>においては</w:t>
      </w:r>
      <w:r>
        <w:rPr>
          <w:rFonts w:hint="eastAsia"/>
          <w:kern w:val="0"/>
        </w:rPr>
        <w:t>SLA</w:t>
      </w:r>
      <w:r>
        <w:rPr>
          <w:rFonts w:hint="eastAsia"/>
          <w:kern w:val="0"/>
        </w:rPr>
        <w:t>の内容及び制限事項、保守性（バージョンアップポリシー</w:t>
      </w:r>
      <w:r>
        <w:rPr>
          <w:rFonts w:hint="eastAsia"/>
        </w:rPr>
        <w:t>、</w:t>
      </w:r>
      <w:r>
        <w:rPr>
          <w:rFonts w:hint="eastAsia"/>
        </w:rPr>
        <w:t>OS</w:t>
      </w:r>
      <w:r>
        <w:rPr>
          <w:rFonts w:hint="eastAsia"/>
        </w:rPr>
        <w:t>のバージョンアップへの対応等）についての評価を求めている。ここで注意が必要なのは、パッケージ候補の選定だけでなく、適合しない又は適合性が低くパッケージソフトウェア利用の合理性がないと判断される場合である。前述の通り「</w:t>
      </w:r>
      <w:r>
        <w:rPr>
          <w:rFonts w:hint="eastAsia"/>
        </w:rPr>
        <w:t>A</w:t>
      </w:r>
      <w:r>
        <w:rPr>
          <w:rFonts w:hint="eastAsia"/>
        </w:rPr>
        <w:t xml:space="preserve">　要件定義支援及びパッケージソフトウェア候補選定支援業務契約（カスタマイズモデル）」、「</w:t>
      </w:r>
      <w:r>
        <w:rPr>
          <w:rFonts w:hint="eastAsia"/>
        </w:rPr>
        <w:t>B</w:t>
      </w:r>
      <w:r>
        <w:rPr>
          <w:rFonts w:hint="eastAsia"/>
        </w:rPr>
        <w:t xml:space="preserve">　パッケージソフトウェア選定支援及び要件定義支援業務契約（カスタマイズモデル）」では、適切なパッケージソフトウェアがない場合に備え、パッケージ候補、又はパッケージが存在しないことをユーザに進言することも、ベンダの善管注意義務としている。ベンダは、適切なパッケージソフトウェアが存在しない理由または回避策や代替案を提示し、ユーザが最終的に判断するに十分な情報の提供が必須となる。</w:t>
      </w:r>
    </w:p>
    <w:p w14:paraId="5110703E" w14:textId="77777777" w:rsidR="00B87BA4" w:rsidRDefault="00B87BA4">
      <w:pPr>
        <w:spacing w:after="180"/>
        <w:ind w:firstLine="210"/>
      </w:pPr>
      <w:r>
        <w:rPr>
          <w:rFonts w:hint="eastAsia"/>
        </w:rPr>
        <w:t>「</w:t>
      </w:r>
      <w:r>
        <w:rPr>
          <w:rFonts w:hint="eastAsia"/>
        </w:rPr>
        <w:t>A</w:t>
      </w:r>
      <w:r>
        <w:rPr>
          <w:rFonts w:hint="eastAsia"/>
        </w:rPr>
        <w:t xml:space="preserve">　要件定義支援及びパッケージソフトウェア候補選定支援業務契約（カスタマイズモデル）」でのセキュリティに関する</w:t>
      </w:r>
      <w:r w:rsidRPr="00E11DC3">
        <w:rPr>
          <w:rFonts w:hint="eastAsia"/>
        </w:rPr>
        <w:t>要件定義は、</w:t>
      </w:r>
      <w:ins w:id="181" w:author="作成者">
        <w:r w:rsidR="00915F97" w:rsidRPr="00E11DC3">
          <w:rPr>
            <w:rFonts w:hint="eastAsia"/>
          </w:rPr>
          <w:t>第一版追補版においては、</w:t>
        </w:r>
      </w:ins>
      <w:r w:rsidRPr="00E11DC3">
        <w:rPr>
          <w:rFonts w:hint="eastAsia"/>
        </w:rPr>
        <w:t>セキュリティチェックシート等を活用し、ユーザに対して具体的な脅威とあるべき対策を提示し、業務や規程で対応するものと技術で対応するものを検討し、業務要件定義で承認を受け次工程で具体的なシステム仕様が策定されるものとしてい</w:t>
      </w:r>
      <w:ins w:id="182" w:author="作成者">
        <w:r w:rsidR="0035124A" w:rsidRPr="00E11DC3">
          <w:rPr>
            <w:rFonts w:hint="eastAsia"/>
          </w:rPr>
          <w:t>た</w:t>
        </w:r>
      </w:ins>
      <w:del w:id="183" w:author="作成者">
        <w:r w:rsidRPr="00E11DC3" w:rsidDel="0035124A">
          <w:rPr>
            <w:rFonts w:hint="eastAsia"/>
          </w:rPr>
          <w:delText>る</w:delText>
        </w:r>
      </w:del>
      <w:r w:rsidRPr="00E11DC3">
        <w:rPr>
          <w:rFonts w:hint="eastAsia"/>
        </w:rPr>
        <w:t>。従って、「</w:t>
      </w:r>
      <w:r>
        <w:rPr>
          <w:rFonts w:hint="eastAsia"/>
        </w:rPr>
        <w:t>B</w:t>
      </w:r>
      <w:r>
        <w:rPr>
          <w:rFonts w:hint="eastAsia"/>
        </w:rPr>
        <w:t xml:space="preserve">　パッケージソフトウェア選定支援及び要件定義支援業務契約（カスタマイズモデル）」の契約締結の際に重要事項説明書の＜告知事項＞として「要件定義におけるセキュリティ仕様」をユーザに確認し、これを基に具体的なシステム要件等の検討に入ることを前提としている。</w:t>
      </w:r>
    </w:p>
    <w:p w14:paraId="7EAEE465" w14:textId="77777777" w:rsidR="00B87BA4" w:rsidRDefault="00B87BA4">
      <w:pPr>
        <w:spacing w:after="180"/>
        <w:ind w:firstLine="210"/>
      </w:pPr>
      <w:r>
        <w:rPr>
          <w:rFonts w:hint="eastAsia"/>
        </w:rPr>
        <w:t>最終報告書となる業務要件定義書は次の工程であるパッケージ選定及び要件定義支援契約での利用を前提に、その内容をユーザが評価しなければならない。特に、ユーザは経営層のみならず現場のオペレータを含め、機能要件並びに非機能要件について十分な検討をが必要である。セキュリティ要件については、システム要件定義支援業務の＜告知事項＞として次の工程で確認事項とされるため、十分な討議と合意が求められる。</w:t>
      </w:r>
    </w:p>
    <w:p w14:paraId="167CE9C9" w14:textId="77777777" w:rsidR="00B87BA4" w:rsidRDefault="00B87BA4">
      <w:pPr>
        <w:spacing w:after="180"/>
        <w:ind w:firstLine="210"/>
      </w:pPr>
      <w:r>
        <w:rPr>
          <w:rFonts w:hint="eastAsia"/>
        </w:rPr>
        <w:t>業務要件定義書の評価にあたって、ユーザは</w:t>
      </w:r>
      <w:r>
        <w:rPr>
          <w:rFonts w:hint="eastAsia"/>
        </w:rPr>
        <w:t>IT</w:t>
      </w:r>
      <w:r>
        <w:rPr>
          <w:rFonts w:hint="eastAsia"/>
        </w:rPr>
        <w:t>コーディネータ、中小企業診断士、システム監査人等の専門家の助言を得ることが望ましい。その際は、共通フレーム</w:t>
      </w:r>
      <w:r w:rsidR="00135A58">
        <w:rPr>
          <w:rFonts w:hint="eastAsia"/>
        </w:rPr>
        <w:t>2013</w:t>
      </w:r>
      <w:r>
        <w:rPr>
          <w:rFonts w:hint="eastAsia"/>
        </w:rPr>
        <w:t>を用いて相当する業務を示し、用語や業務内容の違いによる誤解を起こさない等の配慮が望まれる。</w:t>
      </w:r>
    </w:p>
    <w:p w14:paraId="5121777F" w14:textId="77777777" w:rsidR="00B87BA4" w:rsidRDefault="00B87BA4">
      <w:pPr>
        <w:spacing w:after="180"/>
        <w:ind w:firstLine="210"/>
      </w:pPr>
      <w:r>
        <w:rPr>
          <w:rFonts w:hint="eastAsia"/>
        </w:rPr>
        <w:t>「</w:t>
      </w:r>
      <w:r>
        <w:rPr>
          <w:rFonts w:hint="eastAsia"/>
        </w:rPr>
        <w:t>A</w:t>
      </w:r>
      <w:r>
        <w:rPr>
          <w:rFonts w:hint="eastAsia"/>
        </w:rPr>
        <w:t xml:space="preserve">　要件定義支援及びパッケージソフトウェア候補選定支援業務契約（カスタマイズモデル）」を担当するベンダと、次工程を担当するベンダが異なる場合は、変更管理手続を用い、特約条項として最終報告書提出後も期間を定めてユーザとそれぞれのベンダの連絡協議会を設け、疑義の解消にあたるべきである。また、業務要件の未決事項はシステム化することが不可能となるため、その取扱いについて合意し、以降での対応方法を決定しなければならない。ベンダが異なる場合は、最終報告書に未決引き継ぎ事項を明示する。</w:t>
      </w:r>
    </w:p>
    <w:p w14:paraId="0BF214D0" w14:textId="77777777" w:rsidR="00B87BA4" w:rsidRDefault="00B87BA4">
      <w:pPr>
        <w:spacing w:after="180"/>
        <w:ind w:firstLine="210"/>
      </w:pPr>
    </w:p>
    <w:p w14:paraId="61152296" w14:textId="77777777" w:rsidR="00B87BA4" w:rsidRDefault="00B87BA4">
      <w:pPr>
        <w:spacing w:after="180"/>
        <w:ind w:firstLine="210"/>
        <w:rPr>
          <w:u w:val="single"/>
        </w:rPr>
      </w:pPr>
      <w:r>
        <w:rPr>
          <w:rFonts w:hint="eastAsia"/>
          <w:u w:val="single"/>
        </w:rPr>
        <w:t>B</w:t>
      </w:r>
      <w:r>
        <w:rPr>
          <w:rFonts w:hint="eastAsia"/>
          <w:u w:val="single"/>
        </w:rPr>
        <w:t xml:space="preserve">　パッケージソフトウェア選定支援及び要件定義支援業務契約（カスタマイズモデル）</w:t>
      </w:r>
    </w:p>
    <w:p w14:paraId="02DCC916" w14:textId="77777777" w:rsidR="00B87BA4" w:rsidRDefault="00B87BA4">
      <w:pPr>
        <w:spacing w:after="180"/>
        <w:ind w:firstLine="210"/>
      </w:pPr>
      <w:r>
        <w:rPr>
          <w:rFonts w:hint="eastAsia"/>
        </w:rPr>
        <w:t>要件定義支援業務は、業務要件定義書に基づき実施されるため、パッケージソフトウェア選定及び要件定義支援契約の重要事項説明</w:t>
      </w:r>
      <w:r>
        <w:rPr>
          <w:rFonts w:hint="eastAsia"/>
        </w:rPr>
        <w:t xml:space="preserve">(2) </w:t>
      </w:r>
      <w:r>
        <w:rPr>
          <w:rFonts w:hint="eastAsia"/>
        </w:rPr>
        <w:t>具体的作業内容で、該当する文書を明示する。契約締結にあたっては、業務要件に対するベンダの疑義や不明点が解消されていることが望ましい。業務要件定義を行ったベンダが同一ベンダであっても担当者が異なる事は一般的であるので、連絡体制、疑義に関する解消方法等について、特約条項で定めるのが良い。</w:t>
      </w:r>
    </w:p>
    <w:p w14:paraId="6B1AF661" w14:textId="77777777" w:rsidR="00B87BA4" w:rsidRDefault="00B87BA4">
      <w:pPr>
        <w:spacing w:after="180"/>
        <w:ind w:firstLine="210"/>
      </w:pPr>
      <w:r>
        <w:rPr>
          <w:rFonts w:hint="eastAsia"/>
        </w:rPr>
        <w:t>パッケージソフトウェア選定支援の各作業は、以降のあらゆる作業、業務に重大な影響を与えるため、重要事項説明書では各作業単位で報告書提出期限を定め、文書化を求めている。将来の保守性向上や信頼性確保に配慮し、さらに詳細な説明を加えることが望ましい。特に移行がある場合、現行システムから新システムへの移行のために、想定以上のコストが発生する場合もあるため、システム要件評価には移行要件を含むとした。前述の通り、最適なパッケージソフトウェアが存在しない場合のベンダの善管注意義務はユーザの十分な理解が必要である。</w:t>
      </w:r>
    </w:p>
    <w:p w14:paraId="046AD996" w14:textId="77777777" w:rsidR="00B87BA4" w:rsidRDefault="00B87BA4">
      <w:pPr>
        <w:spacing w:after="180"/>
        <w:ind w:firstLine="210"/>
      </w:pPr>
      <w:r>
        <w:rPr>
          <w:rFonts w:hint="eastAsia"/>
        </w:rPr>
        <w:t>パッケージソフトウェアのモディファイの範囲を検討や、外部設計をするために、パッケージソフトウェアの使用許諾契約を締結しなければならない場合がある。業務要件定義でパッケージ候補が絞り込まれており、あらかじめ使用許諾契約締結が必要とわかっている場合は本件契約時に、「パッケージソフトウェア選定及び要件定義支援業務契約の重要事項</w:t>
      </w:r>
      <w:r>
        <w:rPr>
          <w:rFonts w:hint="eastAsia"/>
        </w:rPr>
        <w:t>(3)</w:t>
      </w:r>
      <w:r>
        <w:rPr>
          <w:rFonts w:hint="eastAsia"/>
        </w:rPr>
        <w:t>ソフトウェア、機器、ドキュメントの明細及び納入場所」を記載し、実務にあたることとなる。また、パッケージ候補が複数あり、本件契約で最終候補が絞り込まれた後、使用許諾契約締結が必要となった場合は、同様に「パッケージソフトウェア選定及び要件定義支援業務契約の重要事項</w:t>
      </w:r>
      <w:r>
        <w:rPr>
          <w:rFonts w:hint="eastAsia"/>
        </w:rPr>
        <w:t>(3)</w:t>
      </w:r>
      <w:r>
        <w:rPr>
          <w:rFonts w:hint="eastAsia"/>
        </w:rPr>
        <w:t>ソフトウェア、機器、ドキュメントの明細及び納入場所」を用い、変更管理規定に則って必要なソフトウェア、機器の納入、販売等を行うことになる。</w:t>
      </w:r>
    </w:p>
    <w:p w14:paraId="1229FA94" w14:textId="77777777" w:rsidR="00B87BA4" w:rsidRDefault="00B87BA4">
      <w:pPr>
        <w:spacing w:after="180"/>
        <w:ind w:firstLine="210"/>
      </w:pPr>
      <w:r>
        <w:rPr>
          <w:rFonts w:hint="eastAsia"/>
        </w:rPr>
        <w:t>前述のように、要件定義の重要説明の一環として、「＜告知事項＞要件定義におけるセキュリ</w:t>
      </w:r>
      <w:ins w:id="184" w:author="作成者">
        <w:r w:rsidR="00867066">
          <w:rPr>
            <w:rFonts w:hint="eastAsia"/>
          </w:rPr>
          <w:t>テ</w:t>
        </w:r>
      </w:ins>
      <w:r>
        <w:rPr>
          <w:rFonts w:hint="eastAsia"/>
        </w:rPr>
        <w:t>ィ仕様」の記述を設けている。業務要件定義支援業務でユーザが合意されたセキュリティ要件を詳述し、それに基づいたシステム要件を定めるとともに、ユーザの注意喚起を図るためである。なお、データのバックアップについては、日常のデータバックアップ作業実施はユーザの責任とし、ベンダは機能の実装を担当するものとしているので、留意されたい。</w:t>
      </w:r>
    </w:p>
    <w:p w14:paraId="6F7EC43F" w14:textId="77777777" w:rsidR="00B87BA4" w:rsidRDefault="00B87BA4">
      <w:pPr>
        <w:spacing w:after="180"/>
        <w:ind w:left="0" w:firstLine="210"/>
      </w:pPr>
      <w:r>
        <w:rPr>
          <w:rFonts w:hint="eastAsia"/>
        </w:rPr>
        <w:t>パッケージ選定では、後述のデータ移行支援業務の重要事項を参照し、データ移行について仕様を定めることが望ましい。移行要件は、移行するデータによって見積と運用準備、システム稼働に関するスケジュールに多大な影響を与えるためである。</w:t>
      </w:r>
    </w:p>
    <w:p w14:paraId="6D3BA5D6" w14:textId="77777777" w:rsidR="00B87BA4" w:rsidRDefault="00B87BA4">
      <w:pPr>
        <w:spacing w:after="180"/>
        <w:ind w:firstLine="210"/>
      </w:pPr>
      <w:r>
        <w:rPr>
          <w:rFonts w:hint="eastAsia"/>
        </w:rPr>
        <w:t>業務要件定義において選出されたパッケージソフトウェア候補が、すべての要件を満たさない場合に、予算を超さずにモディファイやアドオンによって要件を実現できれば、ユーザの満足度は高まるが、反面、システムの保守性、信頼性は低くなる。また、モディファイにあたっては、パッケージソフトウェア製造会社のサポートや保守体制、将来に渡るバージョンアップ時の対応、経営状況などを十分に考慮する必要がある。</w:t>
      </w:r>
    </w:p>
    <w:p w14:paraId="2455F3D0" w14:textId="77777777" w:rsidR="00B87BA4" w:rsidRDefault="00B87BA4">
      <w:pPr>
        <w:spacing w:after="180"/>
        <w:ind w:firstLine="210"/>
      </w:pPr>
      <w:r>
        <w:rPr>
          <w:rFonts w:hint="eastAsia"/>
        </w:rPr>
        <w:t>本件契約の具体的成果としてパッケージソフトウェアが選定され、推奨ハードウェア構成等が決定される。さらに、既存システムとの接続等がある場合、その範囲や既存システム側の変更のための仕様をどうするか、なども重要な決定事項となる。次工程である外部設計では、要件の追加や変更が頻発しない完成度を期待している。一連の成果はユーザが最終的な判断をするものとされるが、ベンダの作業は「情報処理技術に関する業界の一般的な専門知識及びノウハウに基づき善良な管理者の注意を持って行うもの」とされている。最適なパッケージソフトウェアが存在しない場合を含め、ベンダの慎重かつ的確な作業と説明責任が求められていることに留意されたい。</w:t>
      </w:r>
    </w:p>
    <w:p w14:paraId="107729CA" w14:textId="77777777" w:rsidR="00B87BA4" w:rsidRDefault="00B87BA4">
      <w:pPr>
        <w:spacing w:after="180"/>
        <w:ind w:firstLine="210"/>
      </w:pPr>
    </w:p>
    <w:p w14:paraId="468AD8D7" w14:textId="77777777" w:rsidR="00B87BA4" w:rsidRDefault="00B87BA4">
      <w:pPr>
        <w:pStyle w:val="4"/>
      </w:pPr>
      <w:r>
        <w:rPr>
          <w:rFonts w:hint="eastAsia"/>
        </w:rPr>
        <w:t>（別紙</w:t>
      </w:r>
      <w:r>
        <w:rPr>
          <w:rFonts w:hint="eastAsia"/>
        </w:rPr>
        <w:t>2</w:t>
      </w:r>
      <w:r>
        <w:rPr>
          <w:rFonts w:hint="eastAsia"/>
        </w:rPr>
        <w:t>パッケージオプション取引・契約モデル）</w:t>
      </w:r>
    </w:p>
    <w:p w14:paraId="57AD7B42" w14:textId="77777777" w:rsidR="00B87BA4" w:rsidRDefault="00B87BA4">
      <w:pPr>
        <w:spacing w:after="180"/>
        <w:ind w:left="0" w:firstLine="210"/>
        <w:rPr>
          <w:u w:val="single"/>
        </w:rPr>
      </w:pPr>
      <w:r>
        <w:rPr>
          <w:rFonts w:hint="eastAsia"/>
          <w:u w:val="single"/>
        </w:rPr>
        <w:t>C</w:t>
      </w:r>
      <w:r>
        <w:rPr>
          <w:rFonts w:hint="eastAsia"/>
          <w:u w:val="single"/>
        </w:rPr>
        <w:t xml:space="preserve">　パッケージソフトウェア選定支援及び要件定義支援業務契約</w:t>
      </w:r>
      <w:r w:rsidR="003A449E">
        <w:rPr>
          <w:rFonts w:hint="eastAsia"/>
          <w:u w:val="single"/>
        </w:rPr>
        <w:t>（</w:t>
      </w:r>
      <w:r>
        <w:rPr>
          <w:rFonts w:hint="eastAsia"/>
          <w:u w:val="single"/>
        </w:rPr>
        <w:t>オプションモデル</w:t>
      </w:r>
      <w:r w:rsidR="00E67EC8">
        <w:rPr>
          <w:rFonts w:hint="eastAsia"/>
          <w:u w:val="single"/>
        </w:rPr>
        <w:t>）</w:t>
      </w:r>
    </w:p>
    <w:p w14:paraId="355E73EF" w14:textId="77777777" w:rsidR="00B87BA4" w:rsidRDefault="00B87BA4">
      <w:pPr>
        <w:spacing w:after="180"/>
        <w:ind w:left="0" w:firstLine="210"/>
      </w:pPr>
      <w:r>
        <w:rPr>
          <w:rFonts w:hint="eastAsia"/>
        </w:rPr>
        <w:t>この契約は財務会計ソフトウェア等で、不足する帳票を表計算ソフトウェア等で補うような、パッケージソフトウェアのモディファイやアドオンがない場合を想定している。パッケージソフトウェア本体のパラメータ設定および補完製品として販売されている補完製品の適合性をもっとも重視し、作り込みは最小限にすることが主眼であるといえる。小規模企業の財務、販売、人事管理などが相当するであろう。他方、いかに企業規模が小規模であろうとも、何らかの外部プログラムを作成するとなれば、一定の分析と文書化は必須である。従って、プロセスが一部省略されていても、主要な項目については、「</w:t>
      </w:r>
      <w:r>
        <w:rPr>
          <w:rFonts w:hint="eastAsia"/>
        </w:rPr>
        <w:t>A</w:t>
      </w:r>
      <w:r>
        <w:rPr>
          <w:rFonts w:hint="eastAsia"/>
        </w:rPr>
        <w:t>要件定義支援及びパッケージソフトウェア候補選定支援業務契約（カスタマイズモデル）」、「</w:t>
      </w:r>
      <w:r>
        <w:rPr>
          <w:rFonts w:hint="eastAsia"/>
        </w:rPr>
        <w:t>B</w:t>
      </w:r>
      <w:r>
        <w:rPr>
          <w:rFonts w:hint="eastAsia"/>
        </w:rPr>
        <w:t xml:space="preserve">　パッケージソフトウェア選定支援及び要件定義支援業務契約（カスタマイズモデル）」と変わることはない。プロセスの途中で、＜告知事項＞要件定義におけるセキュリティ仕様がユーザに提示され、承認されることに留意する必要がある。</w:t>
      </w:r>
    </w:p>
    <w:p w14:paraId="03927351" w14:textId="77777777" w:rsidR="00B87BA4" w:rsidRDefault="00B87BA4">
      <w:pPr>
        <w:spacing w:after="180"/>
        <w:ind w:firstLine="210"/>
      </w:pPr>
      <w:r>
        <w:rPr>
          <w:rFonts w:hint="eastAsia"/>
        </w:rPr>
        <w:t>主要なポイントは前述の契約と変わることなく、それを一つの契約で実施しているところにある。外部設計は含んでいないが、外部プログラムの要件策定に当たっては表計算ソフトウェア等を実施に使用し、画面をその場で作り込んで、全体の流れやイメージをユーザにつかんでもらうことが重要である。</w:t>
      </w:r>
    </w:p>
    <w:p w14:paraId="245E9596" w14:textId="77777777" w:rsidR="00B87BA4" w:rsidRDefault="00B87BA4">
      <w:pPr>
        <w:spacing w:after="180"/>
        <w:ind w:firstLine="210"/>
      </w:pPr>
      <w:r>
        <w:rPr>
          <w:rFonts w:hint="eastAsia"/>
        </w:rPr>
        <w:t>また、パッケージソフトウェアの補完製品選定においては、カタログ等でのスペックでは実現可能となっていても、実際には複数の手順を重ねて実現されるといった場合も散見される。補完製品や外部プログラムで構築が困難となった場合は、変更規定を利用し、契約の範囲を拡大し「</w:t>
      </w:r>
      <w:r>
        <w:rPr>
          <w:rFonts w:hint="eastAsia"/>
        </w:rPr>
        <w:t>B</w:t>
      </w:r>
      <w:r>
        <w:rPr>
          <w:rFonts w:hint="eastAsia"/>
        </w:rPr>
        <w:t xml:space="preserve">　パッケージソフトウェア選定支援及び要件定義支援業務契約（カスタマイズモデル）」への変更もあり得よう。</w:t>
      </w:r>
    </w:p>
    <w:p w14:paraId="5B9D66F2" w14:textId="77777777" w:rsidR="00B87BA4" w:rsidRDefault="00B87BA4">
      <w:pPr>
        <w:spacing w:after="180"/>
        <w:ind w:firstLine="210"/>
      </w:pPr>
      <w:r>
        <w:rPr>
          <w:rFonts w:hint="eastAsia"/>
        </w:rPr>
        <w:t>情報システムの信頼性確保は選定するパッケージソフトウェア、補完製品の適合性と使用許諾契約、保守契約の内容に依存することになる。パッケージソフトウェア候補の業務への適合性が低い場合、プロジェクトの中止以外に、コスト制限を解除できれば以下の選択肢が考えられる。</w:t>
      </w:r>
      <w:r>
        <w:br/>
      </w:r>
      <w:r>
        <w:br/>
      </w:r>
      <w:r>
        <w:rPr>
          <w:rFonts w:hint="eastAsia"/>
        </w:rPr>
        <w:t xml:space="preserve">(1) </w:t>
      </w:r>
      <w:r>
        <w:rPr>
          <w:rFonts w:hint="eastAsia"/>
        </w:rPr>
        <w:t>契約を検討し直し、モディファイ、アドオン開発に切り替える</w:t>
      </w:r>
      <w:r>
        <w:br/>
      </w:r>
      <w:r>
        <w:rPr>
          <w:rFonts w:hint="eastAsia"/>
        </w:rPr>
        <w:t xml:space="preserve">(2) </w:t>
      </w:r>
      <w:r>
        <w:rPr>
          <w:rFonts w:hint="eastAsia"/>
        </w:rPr>
        <w:t>外部プログラムの作成を行う</w:t>
      </w:r>
      <w:r>
        <w:br/>
      </w:r>
      <w:r>
        <w:rPr>
          <w:rFonts w:hint="eastAsia"/>
        </w:rPr>
        <w:t>(3)</w:t>
      </w:r>
      <w:r>
        <w:t xml:space="preserve"> </w:t>
      </w:r>
      <w:r>
        <w:rPr>
          <w:rFonts w:hint="eastAsia"/>
        </w:rPr>
        <w:t>業務をパッケージソフトウェアにあわせシステム化する</w:t>
      </w:r>
      <w:r>
        <w:br/>
      </w:r>
      <w:r>
        <w:rPr>
          <w:rFonts w:hint="eastAsia"/>
        </w:rPr>
        <w:t xml:space="preserve">(4) </w:t>
      </w:r>
      <w:r>
        <w:rPr>
          <w:rFonts w:hint="eastAsia"/>
        </w:rPr>
        <w:t>優先順位を下げシステム化をしない</w:t>
      </w:r>
    </w:p>
    <w:p w14:paraId="40832862" w14:textId="77777777" w:rsidR="00B87BA4" w:rsidRDefault="00B87BA4">
      <w:pPr>
        <w:pStyle w:val="afff0"/>
      </w:pPr>
      <w:r>
        <w:rPr>
          <w:rFonts w:hint="eastAsia"/>
        </w:rPr>
        <w:t>業務システムの信頼性や業務全般の見直しという視点からはどれも正しい選択とは言い難い。さらに、ユーザのリテラシやモラルも大きく関与するところであり、パッケージソフトウェアの適合性が低い場合の戦略は、ベンダだけでなく、ユーザの自立的な判断が重要であるといえる。実際の業務要件の決定にあたっては、ベンダがユーザの環境を総合的に勘案するとともに、パッケージソフトウェアの導入事例を中心に、パッケージソフトウェアの特色を活かした利活用の実例をユーザ、ベンダと協働で分析し、ユーザが自主的にシステム化の優先順位を決定することが望ましい。スパイラル的な検討を重ねることによって、プロジェクトゴールの大幅な修正もありえることを契約時点で確認するとともに、いたずらに期間が費やされることのないように、進捗管理の方法を具体的に合意することが重要である。</w:t>
      </w:r>
    </w:p>
    <w:p w14:paraId="02B1029C" w14:textId="77777777" w:rsidR="00B87BA4" w:rsidRDefault="00B87BA4">
      <w:pPr>
        <w:spacing w:after="180"/>
        <w:ind w:firstLine="210"/>
      </w:pPr>
    </w:p>
    <w:p w14:paraId="5BBDC754" w14:textId="77777777" w:rsidR="00B87BA4" w:rsidRDefault="00B87BA4">
      <w:pPr>
        <w:spacing w:afterLines="0" w:after="0"/>
        <w:ind w:left="0" w:firstLine="210"/>
        <w:rPr>
          <w:u w:val="single"/>
        </w:rPr>
      </w:pPr>
      <w:r>
        <w:rPr>
          <w:rFonts w:hint="eastAsia"/>
          <w:u w:val="single"/>
        </w:rPr>
        <w:t>RFP</w:t>
      </w:r>
      <w:r>
        <w:rPr>
          <w:rFonts w:hint="eastAsia"/>
          <w:u w:val="single"/>
        </w:rPr>
        <w:t>について</w:t>
      </w:r>
    </w:p>
    <w:p w14:paraId="1A94C540" w14:textId="77777777" w:rsidR="00B87BA4" w:rsidRDefault="00B87BA4">
      <w:pPr>
        <w:spacing w:afterLines="0" w:after="0"/>
        <w:ind w:firstLine="210"/>
      </w:pPr>
      <w:r>
        <w:rPr>
          <w:rFonts w:hint="eastAsia"/>
        </w:rPr>
        <w:t>上流工程の契約終了時点で、外部設計支援業務、ソフトウェア設計・制作業務、構築・設定業務を異なるベンダに委託する場合は、最終報告書もしくは</w:t>
      </w:r>
      <w:r>
        <w:rPr>
          <w:rFonts w:hint="eastAsia"/>
        </w:rPr>
        <w:t>RFP</w:t>
      </w:r>
      <w:r>
        <w:rPr>
          <w:rFonts w:hint="eastAsia"/>
        </w:rPr>
        <w:t>を提示し、詳細見積を取得することとなる。</w:t>
      </w:r>
      <w:r>
        <w:rPr>
          <w:rFonts w:hint="eastAsia"/>
        </w:rPr>
        <w:t>RFP</w:t>
      </w:r>
      <w:r>
        <w:rPr>
          <w:rFonts w:hint="eastAsia"/>
        </w:rPr>
        <w:t>作成を依頼した場合は</w:t>
      </w:r>
      <w:r>
        <w:rPr>
          <w:rFonts w:hint="eastAsia"/>
        </w:rPr>
        <w:t>RFP</w:t>
      </w:r>
      <w:r>
        <w:rPr>
          <w:rFonts w:hint="eastAsia"/>
        </w:rPr>
        <w:t>に対する疑義解消のための特約を結び、本件契約の業務を受託したベンダによる</w:t>
      </w:r>
      <w:r>
        <w:rPr>
          <w:rFonts w:hint="eastAsia"/>
        </w:rPr>
        <w:t>RFP</w:t>
      </w:r>
      <w:r>
        <w:rPr>
          <w:rFonts w:hint="eastAsia"/>
        </w:rPr>
        <w:t>説明会を開催するのが望ましい。個別に</w:t>
      </w:r>
      <w:r>
        <w:rPr>
          <w:rFonts w:hint="eastAsia"/>
        </w:rPr>
        <w:t>RFP</w:t>
      </w:r>
      <w:r>
        <w:rPr>
          <w:rFonts w:hint="eastAsia"/>
        </w:rPr>
        <w:t>を説明するのではなく、後工程を受託しようとするすべてのベンダの参加を得て、十分な質疑応答を実施することで内容の共有がはかれ、疑義や用語定義の相違などを解消することができ、より精度の高い見積を得ることができるようになる。特約が無くとも複数のベンダから多数の疑義が生じ、または見積作成が困難とされた場合は、業界の一般的な善管注意義務を果たしていない事となり、最終報告書を作成したベンダの債務不履行となる可能性がある。</w:t>
      </w:r>
    </w:p>
    <w:p w14:paraId="585FE9A9" w14:textId="77777777" w:rsidR="00B87BA4" w:rsidRDefault="00B87BA4">
      <w:pPr>
        <w:spacing w:afterLines="0" w:after="0"/>
        <w:ind w:firstLine="210"/>
      </w:pPr>
      <w:r>
        <w:rPr>
          <w:rFonts w:hint="eastAsia"/>
        </w:rPr>
        <w:t>既存システムとの連携がある場合は、既存システム側の変更を含むのか、他のベンダがそれを担う場合は、最終的にどのベンダが接続、連携部分の責任を負うのかなど、ベンダ間での調整が必要となる。複数のベンダが参加する場合は、ユーザを含めた参加者全員の役割と責任、指揮命令系統を明らかにし、接続部分の成果や品質に対して無責任体制とならないようなプロジェクト体制の確立が求められる。</w:t>
      </w:r>
      <w:r>
        <w:rPr>
          <w:rFonts w:hint="eastAsia"/>
        </w:rPr>
        <w:t>RFP</w:t>
      </w:r>
      <w:r>
        <w:rPr>
          <w:rFonts w:hint="eastAsia"/>
        </w:rPr>
        <w:t>を提示されたベンダのプロジェクトでの役割と責任が明瞭となることが求められる。</w:t>
      </w:r>
    </w:p>
    <w:p w14:paraId="7293E82F" w14:textId="77777777" w:rsidR="00B87BA4" w:rsidRDefault="00B87BA4">
      <w:pPr>
        <w:spacing w:after="180"/>
        <w:ind w:firstLine="210"/>
      </w:pPr>
      <w:r>
        <w:rPr>
          <w:rFonts w:hint="eastAsia"/>
        </w:rPr>
        <w:t>システムの大きさ、範囲によって</w:t>
      </w:r>
      <w:r>
        <w:rPr>
          <w:rFonts w:hint="eastAsia"/>
        </w:rPr>
        <w:t>RFP</w:t>
      </w:r>
      <w:r>
        <w:rPr>
          <w:rFonts w:hint="eastAsia"/>
        </w:rPr>
        <w:t>提示から見積提出までの必要な期間は様々であるが、あまりに期間が短いと当然のことながら見積精度は劣ってくる。問い合わせの対応を含め、一定期間を見積作業のために確保することも信頼性確保につながることに留意されたい。</w:t>
      </w:r>
    </w:p>
    <w:p w14:paraId="2F3F5394" w14:textId="77777777" w:rsidR="00B87BA4" w:rsidRDefault="00B87BA4">
      <w:pPr>
        <w:spacing w:after="180"/>
        <w:ind w:firstLine="210"/>
      </w:pPr>
    </w:p>
    <w:p w14:paraId="2B761C06" w14:textId="77777777" w:rsidR="00B87BA4" w:rsidRDefault="00B87BA4">
      <w:pPr>
        <w:spacing w:afterLines="0" w:after="0"/>
        <w:ind w:firstLine="210"/>
        <w:rPr>
          <w:u w:val="single"/>
        </w:rPr>
      </w:pPr>
      <w:r>
        <w:rPr>
          <w:rFonts w:hint="eastAsia"/>
          <w:u w:val="single"/>
        </w:rPr>
        <w:t>運用手順書、利用者文書について</w:t>
      </w:r>
    </w:p>
    <w:p w14:paraId="6D1DE20D" w14:textId="77777777" w:rsidR="00B87BA4" w:rsidRDefault="00B87BA4">
      <w:pPr>
        <w:spacing w:after="180"/>
        <w:ind w:firstLine="210"/>
      </w:pPr>
      <w:r>
        <w:rPr>
          <w:rFonts w:hint="eastAsia"/>
        </w:rPr>
        <w:t>要件定義書で定義された機能要件はこれ以降ソフトウェアに実装されるが、利用者のための運用手順をどのように規定するか、運用マニュアルをどのように作成するかなど、実運用にかかる作業を最終的に取り決める必要がある。外部設計、ソフトウェア設計・制作業務で実装されたソフトウェアと実際の業務とのすり合わせのプロセスは、</w:t>
      </w:r>
      <w:r>
        <w:rPr>
          <w:rFonts w:hint="eastAsia"/>
        </w:rPr>
        <w:t>H</w:t>
      </w:r>
      <w:r>
        <w:rPr>
          <w:rFonts w:hint="eastAsia"/>
        </w:rPr>
        <w:t>運用テスト支援業務契約で</w:t>
      </w:r>
      <w:r>
        <w:rPr>
          <w:rFonts w:hint="eastAsia"/>
        </w:rPr>
        <w:t>(35)</w:t>
      </w:r>
      <w:r>
        <w:rPr>
          <w:rFonts w:hint="eastAsia"/>
        </w:rPr>
        <w:t>運用にかかわる作業手順の確立として定義されているが、本来はソフトウェア制作と並行して検討、策定されるべき重要プロセスである。要件定義業務から開発プロセス移行にあたっては、これら運用手順の確立について、ユーザの業務規模、運用の複雑さに応じて、しかるべき方策を定めることが望まれる。特に、バックアップ作業については、その範囲、手順、世代管理等について、ユーザの能力に応じたベンダの十分な配慮が必要である。また、開発プロセス以降での各プロセスにおいて、利用者向け文書の作成のための作業や役割について、検討されることが望まれる。</w:t>
      </w:r>
    </w:p>
    <w:p w14:paraId="2E75FEB1" w14:textId="77777777" w:rsidR="00B87BA4" w:rsidRDefault="00B87BA4">
      <w:pPr>
        <w:spacing w:after="180"/>
        <w:ind w:firstLine="210"/>
      </w:pPr>
    </w:p>
    <w:p w14:paraId="7FB88A6A" w14:textId="77777777" w:rsidR="00B87BA4" w:rsidRDefault="00B87BA4">
      <w:pPr>
        <w:spacing w:afterLines="0" w:after="0"/>
        <w:ind w:firstLine="210"/>
        <w:rPr>
          <w:u w:val="single"/>
        </w:rPr>
      </w:pPr>
      <w:r>
        <w:rPr>
          <w:rFonts w:hint="eastAsia"/>
          <w:u w:val="single"/>
        </w:rPr>
        <w:t>小規模システムへの適用について</w:t>
      </w:r>
    </w:p>
    <w:p w14:paraId="65A2F499" w14:textId="77777777" w:rsidR="00B87BA4" w:rsidRDefault="00B87BA4">
      <w:pPr>
        <w:spacing w:after="180"/>
        <w:ind w:firstLine="210"/>
      </w:pPr>
      <w:r>
        <w:rPr>
          <w:rFonts w:hint="eastAsia"/>
        </w:rPr>
        <w:t>これらパッケージソフトウェアを活用した契約モデルは、共通フレーム</w:t>
      </w:r>
      <w:r w:rsidR="00135A58">
        <w:rPr>
          <w:rFonts w:hint="eastAsia"/>
        </w:rPr>
        <w:t>2013</w:t>
      </w:r>
      <w:r>
        <w:rPr>
          <w:rFonts w:hint="eastAsia"/>
        </w:rPr>
        <w:t>に則りプロセスと契約を分離したモデルであるが、小規模システムで帳票の追加でユーザの要望に対応できるケースや少額取引では、上流工程において要件定義と外部設計を一つの契約で行うことも考えられる。また、業務要件定義の一部がベンダの営業提案で無償で実施され、パッケージソフトウェアとベンダが絞り込まれた状態で、</w:t>
      </w:r>
      <w:r>
        <w:rPr>
          <w:rFonts w:hint="eastAsia"/>
        </w:rPr>
        <w:t>(16)</w:t>
      </w:r>
      <w:r>
        <w:rPr>
          <w:rFonts w:hint="eastAsia"/>
        </w:rPr>
        <w:t>「</w:t>
      </w:r>
      <w:r>
        <w:rPr>
          <w:rFonts w:hint="eastAsia"/>
        </w:rPr>
        <w:t>API</w:t>
      </w:r>
      <w:r>
        <w:rPr>
          <w:rFonts w:hint="eastAsia"/>
        </w:rPr>
        <w:t>の実現性の確認」</w:t>
      </w:r>
      <w:r>
        <w:rPr>
          <w:rFonts w:hint="eastAsia"/>
        </w:rPr>
        <w:t>(17)</w:t>
      </w:r>
      <w:r>
        <w:rPr>
          <w:rFonts w:hint="eastAsia"/>
        </w:rPr>
        <w:t>「パッケージソフトウェアの選定と要件定義」</w:t>
      </w:r>
      <w:r>
        <w:rPr>
          <w:rFonts w:hint="eastAsia"/>
        </w:rPr>
        <w:t>(22)</w:t>
      </w:r>
      <w:r>
        <w:rPr>
          <w:rFonts w:hint="eastAsia"/>
        </w:rPr>
        <w:t>モディファイ、アドオンの範囲の確定、及びそれに伴うユーザ</w:t>
      </w:r>
      <w:r>
        <w:rPr>
          <w:rFonts w:hint="eastAsia"/>
        </w:rPr>
        <w:t>I/F</w:t>
      </w:r>
      <w:r>
        <w:rPr>
          <w:rFonts w:hint="eastAsia"/>
        </w:rPr>
        <w:t>・他システム</w:t>
      </w:r>
      <w:r>
        <w:rPr>
          <w:rFonts w:hint="eastAsia"/>
        </w:rPr>
        <w:t>I/F</w:t>
      </w:r>
      <w:r>
        <w:rPr>
          <w:rFonts w:hint="eastAsia"/>
        </w:rPr>
        <w:t>設計」を契約し、その後、確定見積を取得し、システム構築・設定とソフトウェア開発をする場合も想定される。このように契約モデルに適合しない取引においても、信頼性確保の観点から、重要事項説明書を活用しベンダの十分な説明責任と善管注意義務が果たされ、正しい要件定義がなされることが望まれる。</w:t>
      </w:r>
    </w:p>
    <w:p w14:paraId="378E8798" w14:textId="77777777" w:rsidR="00B87BA4" w:rsidRDefault="00B87BA4">
      <w:pPr>
        <w:spacing w:after="180"/>
        <w:ind w:firstLine="210"/>
      </w:pPr>
    </w:p>
    <w:p w14:paraId="71F4AF47" w14:textId="77777777" w:rsidR="00B87BA4" w:rsidRDefault="00B87BA4">
      <w:pPr>
        <w:spacing w:after="180"/>
        <w:ind w:firstLine="210"/>
        <w:rPr>
          <w:u w:val="single"/>
        </w:rPr>
      </w:pPr>
      <w:r>
        <w:rPr>
          <w:rFonts w:hint="eastAsia"/>
          <w:u w:val="single"/>
        </w:rPr>
        <w:t>D</w:t>
      </w:r>
      <w:r>
        <w:rPr>
          <w:rFonts w:hint="eastAsia"/>
          <w:u w:val="single"/>
        </w:rPr>
        <w:t xml:space="preserve">　外部設計支援業務契約、</w:t>
      </w:r>
      <w:r>
        <w:rPr>
          <w:rFonts w:hint="eastAsia"/>
          <w:u w:val="single"/>
        </w:rPr>
        <w:t>E</w:t>
      </w:r>
      <w:r>
        <w:rPr>
          <w:rFonts w:hint="eastAsia"/>
          <w:u w:val="single"/>
        </w:rPr>
        <w:t xml:space="preserve">　ソフトウェア設計・制作業務契約、</w:t>
      </w:r>
      <w:r>
        <w:rPr>
          <w:rFonts w:hint="eastAsia"/>
          <w:u w:val="single"/>
        </w:rPr>
        <w:t>F</w:t>
      </w:r>
      <w:r>
        <w:rPr>
          <w:rFonts w:hint="eastAsia"/>
          <w:u w:val="single"/>
        </w:rPr>
        <w:t xml:space="preserve">　構築・設定業務契約</w:t>
      </w:r>
    </w:p>
    <w:p w14:paraId="52F5278F" w14:textId="77777777" w:rsidR="00B87BA4" w:rsidRDefault="00B87BA4">
      <w:pPr>
        <w:spacing w:after="180"/>
        <w:ind w:firstLine="210"/>
      </w:pPr>
      <w:r>
        <w:rPr>
          <w:rFonts w:hint="eastAsia"/>
        </w:rPr>
        <w:t>開発工程は、外部設計支援業務と、内部設計にあたるソフトウェア設計・制作業務である。ここでの外部設計支援業務は、画面設計というプロセスの名の下に要件を抽出するということは想定していない</w:t>
      </w:r>
      <w:r w:rsidR="007114D8">
        <w:rPr>
          <w:rStyle w:val="af2"/>
        </w:rPr>
        <w:footnoteReference w:id="27"/>
      </w:r>
      <w:r>
        <w:rPr>
          <w:rFonts w:hint="eastAsia"/>
        </w:rPr>
        <w:t>。画面のイメージや画面遷移は十分に検討され、要件定義書を基にすれば、改めてユーザの業務分析を行わなくても外部設計ができる完成度の要件定義書が存在していることを期待している。ユーザがシステムと業務の動きをフローチャートや画面のデザインだけで理解できず、外部設計で要件を定義することも想定されるが、外部設計支援業務での要件の多大な追加や変更の多発は前工程の失敗を意味する。</w:t>
      </w:r>
    </w:p>
    <w:p w14:paraId="21FB8107" w14:textId="77777777" w:rsidR="00B87BA4" w:rsidRDefault="00B87BA4">
      <w:pPr>
        <w:spacing w:after="180"/>
        <w:ind w:firstLine="210"/>
      </w:pPr>
      <w:r>
        <w:rPr>
          <w:rFonts w:hint="eastAsia"/>
        </w:rPr>
        <w:t>RFP</w:t>
      </w:r>
      <w:r>
        <w:rPr>
          <w:rFonts w:hint="eastAsia"/>
        </w:rPr>
        <w:t>に基づき詳細見積が得られた段階で、以降の業務を担うベンダの選定が行われる。モディファイ、アドオンが伴う場合は、ソフトウェア設計・制作を実施したベンダに保守を依存することとなる。また、サーバ、クライアント、ネットワークの設定等の構築・設定業務契約と既存システムからのデータ移行支援業務、保守業務、運用支援業務は、運用を含めた信頼性の観点から分離することなく同一のベンダと一貫して契約することが望ましい。それぞれの業務を担当するベンダが異なる場合は、いずれかのベンダを主担当としてプロジェクトの推進調整、進捗管理を担わす必要がある。</w:t>
      </w:r>
    </w:p>
    <w:p w14:paraId="4891A87C" w14:textId="77777777" w:rsidR="00B87BA4" w:rsidRDefault="00B87BA4">
      <w:pPr>
        <w:spacing w:after="180"/>
        <w:ind w:firstLine="210"/>
      </w:pPr>
      <w:r>
        <w:rPr>
          <w:rFonts w:hint="eastAsia"/>
        </w:rPr>
        <w:t>RFP</w:t>
      </w:r>
      <w:r>
        <w:rPr>
          <w:rFonts w:hint="eastAsia"/>
        </w:rPr>
        <w:t>又は要件定義書等で示された推奨ハードウェア構成については、外部設計段階で、十分な検討と確認が必要である。万一、性能等を確保できないと判断された場合は、ユーザ及び</w:t>
      </w:r>
      <w:r>
        <w:rPr>
          <w:rFonts w:hint="eastAsia"/>
        </w:rPr>
        <w:t>RFP</w:t>
      </w:r>
      <w:r>
        <w:rPr>
          <w:rFonts w:hint="eastAsia"/>
        </w:rPr>
        <w:t>を担当したベンダへの確認と疑義の解消が必須である。将来の処理増大に伴うスケールアップ、スケールアウトの拡張構成など柔軟性の確保と、稼働時点で過少・過剰設備とならないよう細心の注意をもってハードウェア構成がなされるように、ユーザとプロジェクトに参加しているベンダの検討、合意が望まれる。</w:t>
      </w:r>
    </w:p>
    <w:p w14:paraId="16F966B4" w14:textId="77777777" w:rsidR="00B87BA4" w:rsidRDefault="00B87BA4">
      <w:pPr>
        <w:spacing w:after="180"/>
        <w:ind w:firstLine="210"/>
      </w:pPr>
      <w:r>
        <w:rPr>
          <w:rFonts w:hint="eastAsia"/>
        </w:rPr>
        <w:t>ベンダの選定においては、コストだけでなくプロジェクトの管理体制、保守体制を評価すべきである。仕様書に基づいてプログラムを制作する技術と、制作されたプログラムを将来に渡ってメンテナンスするための技術はいずれも別のものである。極端にコストが安い場合は、十分に管理面の評価を行うべきである。</w:t>
      </w:r>
    </w:p>
    <w:p w14:paraId="78E5D011" w14:textId="77777777" w:rsidR="00B87BA4" w:rsidRDefault="00B87BA4">
      <w:pPr>
        <w:spacing w:after="180"/>
        <w:ind w:firstLine="210"/>
      </w:pPr>
      <w:r>
        <w:rPr>
          <w:rFonts w:hint="eastAsia"/>
        </w:rPr>
        <w:t>外部設計支援業務は重要事項</w:t>
      </w:r>
      <w:r>
        <w:rPr>
          <w:rFonts w:hint="eastAsia"/>
        </w:rPr>
        <w:t>(2)</w:t>
      </w:r>
      <w:r>
        <w:rPr>
          <w:rFonts w:hint="eastAsia"/>
        </w:rPr>
        <w:t>具体的作業内容で、要件定義書、作業体制、外部設計検討会、委託先等を記述する。</w:t>
      </w:r>
      <w:r>
        <w:rPr>
          <w:rFonts w:hint="eastAsia"/>
        </w:rPr>
        <w:t>(3)</w:t>
      </w:r>
      <w:r>
        <w:rPr>
          <w:rFonts w:hint="eastAsia"/>
        </w:rPr>
        <w:t>パッケージソフトウェアの表示で、バージョン、リビジョン、保守やサポート体制について詳述し、その時点で判明している</w:t>
      </w:r>
      <w:r w:rsidR="00625B47">
        <w:rPr>
          <w:rFonts w:hint="eastAsia"/>
        </w:rPr>
        <w:t>契約不適合</w:t>
      </w:r>
      <w:r>
        <w:rPr>
          <w:rFonts w:hint="eastAsia"/>
        </w:rPr>
        <w:t>等があれば記載しておく。</w:t>
      </w:r>
      <w:r>
        <w:rPr>
          <w:rFonts w:hint="eastAsia"/>
        </w:rPr>
        <w:t>(4)</w:t>
      </w:r>
      <w:r>
        <w:rPr>
          <w:rFonts w:hint="eastAsia"/>
        </w:rPr>
        <w:t>設計書、付属文書の一覧で、作成する業務フロー、システム構成、実態関連図などの作成する文書を記述する。特に、外部設計検討会は作成文書に基づきインターフェースや基本設計等をユーザ、ベンダが合同で検討評価するものであり、業務の中核をなすものである。ベンダは、作成する文書の内容を詳しく説明するとともに、どのような作業をもとに外部設計検討会で何を決定するかを契約時点で明らかにし、外部設計検討会の成果と品質について十分に合意すべきである。</w:t>
      </w:r>
      <w:r w:rsidR="007114D8" w:rsidRPr="007114D8">
        <w:rPr>
          <w:rFonts w:hint="eastAsia"/>
        </w:rPr>
        <w:t>当然のことながら、機能要件、非機能要件に関する疑義解消は極めて重要である。機能要件、非機能要件の最終確認を実施し、ユーザは、ベンダに対し必要な回答、情報提供が必要である。</w:t>
      </w:r>
      <w:r>
        <w:rPr>
          <w:rFonts w:hint="eastAsia"/>
        </w:rPr>
        <w:t>準委任契約であるため、ベンダの善管注意義務が課せられていることに留意する。また、成果物の</w:t>
      </w:r>
      <w:r w:rsidR="00B661F7">
        <w:rPr>
          <w:rFonts w:hint="eastAsia"/>
        </w:rPr>
        <w:t>契約不適合</w:t>
      </w:r>
      <w:r>
        <w:rPr>
          <w:rFonts w:hint="eastAsia"/>
        </w:rPr>
        <w:t>については、パッケージソフトウェア固有の</w:t>
      </w:r>
      <w:r w:rsidR="00B661F7">
        <w:rPr>
          <w:rFonts w:hint="eastAsia"/>
        </w:rPr>
        <w:t>契約不適合</w:t>
      </w:r>
      <w:r>
        <w:rPr>
          <w:rFonts w:hint="eastAsia"/>
        </w:rPr>
        <w:t>はパッケージソフトウェア製造会社とユーザの間で解決されるものとし、モディファイ、アドオン部分の</w:t>
      </w:r>
      <w:r w:rsidR="00625B47">
        <w:rPr>
          <w:rFonts w:hint="eastAsia"/>
        </w:rPr>
        <w:t>契約不適合</w:t>
      </w:r>
      <w:r>
        <w:rPr>
          <w:rFonts w:hint="eastAsia"/>
        </w:rPr>
        <w:t>は、要件定義書、関連文書との不一致の場合、修正責任を負うこととなっている。この場合、ユーザが要件定義書、外部設計書に記述されていない操作を行った場合の不具合が問題となる。契約にあたってベンダは要件定義書に基づく外部設計上の不明点を十分に解消し、設計にあたるとともに、表記にない場合に備え、操作規約</w:t>
      </w:r>
      <w:r>
        <w:rPr>
          <w:rStyle w:val="af2"/>
        </w:rPr>
        <w:footnoteReference w:id="28"/>
      </w:r>
      <w:r>
        <w:rPr>
          <w:rFonts w:hint="eastAsia"/>
        </w:rPr>
        <w:t>、開発標準規約</w:t>
      </w:r>
      <w:r>
        <w:rPr>
          <w:rStyle w:val="af2"/>
        </w:rPr>
        <w:footnoteReference w:id="29"/>
      </w:r>
      <w:r>
        <w:rPr>
          <w:rFonts w:hint="eastAsia"/>
        </w:rPr>
        <w:t>等をユーザと合意することが望まれる。</w:t>
      </w:r>
    </w:p>
    <w:p w14:paraId="236C23B9" w14:textId="77777777" w:rsidR="00B87BA4" w:rsidRDefault="00B87BA4">
      <w:pPr>
        <w:spacing w:after="180"/>
        <w:ind w:firstLine="210"/>
      </w:pPr>
      <w:r>
        <w:rPr>
          <w:rFonts w:hint="eastAsia"/>
        </w:rPr>
        <w:t>ソフトウェア設計・制作業務は、重要事項</w:t>
      </w:r>
      <w:r>
        <w:rPr>
          <w:rFonts w:hint="eastAsia"/>
        </w:rPr>
        <w:t>(2)</w:t>
      </w:r>
      <w:r>
        <w:rPr>
          <w:rFonts w:hint="eastAsia"/>
        </w:rPr>
        <w:t>具体的作業内容で要件定義書、外部設計書、開発体制、委託先等を記述する。特に、ベンダの出荷テストである適格性テストについては、テスト体制、合格基準、ユーザデータの</w:t>
      </w:r>
      <w:r w:rsidR="002E5327">
        <w:rPr>
          <w:rFonts w:hint="eastAsia"/>
        </w:rPr>
        <w:t>仕様</w:t>
      </w:r>
      <w:r>
        <w:rPr>
          <w:rFonts w:hint="eastAsia"/>
        </w:rPr>
        <w:t>の有無についてユーザ、ベンダが合意する必要がある。テスト体制の環境が異なる場合、ベンダ出荷では合格、ユーザ環境では不合格となるケースが想定されるためである。定められたテスト期間で、ユーザが適格性テストを実施し、検収が行われる。期間については、ユーザの受入体制を考慮し決定する。</w:t>
      </w:r>
      <w:r>
        <w:rPr>
          <w:rFonts w:hint="eastAsia"/>
        </w:rPr>
        <w:t>(3)</w:t>
      </w:r>
      <w:r>
        <w:rPr>
          <w:rFonts w:hint="eastAsia"/>
        </w:rPr>
        <w:t>パッケージソフトウェアの表示で、バージョン、リビジョン、保守やサポート体制について詳述し、その時点で判明している不具合等があれば記載しておく。</w:t>
      </w:r>
      <w:r>
        <w:rPr>
          <w:rFonts w:hint="eastAsia"/>
        </w:rPr>
        <w:t>(4)</w:t>
      </w:r>
      <w:r>
        <w:rPr>
          <w:rFonts w:hint="eastAsia"/>
        </w:rPr>
        <w:t>納入物の明細で、納入されるプログラムのほか、物理データ設計書、入出力詳細設計書などの作成する文書を記述する。また、納品形体についてはハードウェアとともに納品するか、個別に承認事項や検収がある場合はその条件を明示する。</w:t>
      </w:r>
    </w:p>
    <w:p w14:paraId="06A33A51" w14:textId="77777777" w:rsidR="00B87BA4" w:rsidRDefault="00B87BA4">
      <w:pPr>
        <w:tabs>
          <w:tab w:val="left" w:pos="-5245"/>
        </w:tabs>
        <w:spacing w:after="180"/>
        <w:ind w:firstLine="210"/>
      </w:pPr>
      <w:r>
        <w:rPr>
          <w:rFonts w:hint="eastAsia"/>
        </w:rPr>
        <w:t>構築・設定業務は最終的な納品、現地調整作業と、場合によっては既設のシステムとのシステム結合等がなされる。従って、作業によってはネットワーク設定変更で電子メールや</w:t>
      </w:r>
      <w:r>
        <w:rPr>
          <w:rFonts w:hint="eastAsia"/>
        </w:rPr>
        <w:t>Web</w:t>
      </w:r>
      <w:r>
        <w:rPr>
          <w:rFonts w:hint="eastAsia"/>
        </w:rPr>
        <w:t>へのアクセスが一時的に制限される場合や、電源の関係上、既設の機器を一旦停止するなどの場合がある。構築・設定業務契約の重要事項</w:t>
      </w:r>
      <w:r>
        <w:rPr>
          <w:rFonts w:hint="eastAsia"/>
        </w:rPr>
        <w:t>(2)</w:t>
      </w:r>
      <w:r>
        <w:rPr>
          <w:rFonts w:hint="eastAsia"/>
        </w:rPr>
        <w:t>具体的作業内容で、「関連するシステムの停止等の条件」を明記し、ユーザの業務への影響をあらかじめ合意することが望ましい。さらに、他システムの結合がある場合、ソフトウェア設計・制作業務でシステム結合を実施するか、構築・設定業務で実施するか、結合される側の設定等を含むか、システム結合の際の障害切り分けを含むかなど、業務の範囲と責任体制が明らかになるように</w:t>
      </w:r>
      <w:r>
        <w:rPr>
          <w:rFonts w:hint="eastAsia"/>
        </w:rPr>
        <w:t>(2)</w:t>
      </w:r>
      <w:r>
        <w:rPr>
          <w:rFonts w:hint="eastAsia"/>
        </w:rPr>
        <w:t>具体的作業内容で記述する。構築・設定に関する仕様書、テスト仕様書がある場合は、その仕様書を付属文書として添付し、実施内容を説明しなければならない。構築・設定に関する仕様書と実作業の乖離があった場合、保守、運用に備え、また、運用マニュアルや利用者文書作成においてそれらが反映できるよう、構築・設定業務設定報告書において実際の設定内容が記載され、ユーザに承認されなければならない。仕様との不一致は「</w:t>
      </w:r>
      <w:r w:rsidR="00B661F7">
        <w:rPr>
          <w:rFonts w:hint="eastAsia"/>
        </w:rPr>
        <w:t>契約</w:t>
      </w:r>
      <w:r w:rsidR="0036616F">
        <w:rPr>
          <w:rFonts w:hint="eastAsia"/>
        </w:rPr>
        <w:t>不適合</w:t>
      </w:r>
      <w:r>
        <w:rPr>
          <w:rFonts w:hint="eastAsia"/>
        </w:rPr>
        <w:t>」となり修正請求を受けることとなるので留意する。</w:t>
      </w:r>
    </w:p>
    <w:p w14:paraId="3F00DB31" w14:textId="77777777" w:rsidR="00B87BA4" w:rsidRDefault="00B87BA4">
      <w:pPr>
        <w:tabs>
          <w:tab w:val="left" w:pos="-5245"/>
        </w:tabs>
        <w:spacing w:after="180"/>
        <w:ind w:firstLine="210"/>
      </w:pPr>
    </w:p>
    <w:p w14:paraId="1EE5AF42" w14:textId="77777777" w:rsidR="00B87BA4" w:rsidRDefault="00B87BA4">
      <w:pPr>
        <w:spacing w:after="180"/>
        <w:ind w:firstLine="210"/>
        <w:rPr>
          <w:u w:val="single"/>
        </w:rPr>
      </w:pPr>
      <w:r>
        <w:rPr>
          <w:rFonts w:hint="eastAsia"/>
          <w:u w:val="single"/>
        </w:rPr>
        <w:t xml:space="preserve">G </w:t>
      </w:r>
      <w:r>
        <w:rPr>
          <w:rFonts w:hint="eastAsia"/>
          <w:u w:val="single"/>
        </w:rPr>
        <w:t>データ移行支援業務契約</w:t>
      </w:r>
    </w:p>
    <w:p w14:paraId="6C814340" w14:textId="77777777" w:rsidR="00B87BA4" w:rsidRDefault="00B87BA4">
      <w:pPr>
        <w:spacing w:after="180"/>
        <w:ind w:firstLine="210"/>
      </w:pPr>
      <w:r>
        <w:rPr>
          <w:rFonts w:hint="eastAsia"/>
        </w:rPr>
        <w:t>データ移行支援業務は、重要事項「パッケージ候補のシステム要件評価」において移行要件を含むとしてあり評価済みであることから、要件定義に基づく仕様に基づき作業が実施される。データ移行支援業務の重要事項</w:t>
      </w:r>
      <w:r>
        <w:rPr>
          <w:rFonts w:hint="eastAsia"/>
        </w:rPr>
        <w:t>(2)</w:t>
      </w:r>
      <w:r>
        <w:rPr>
          <w:rFonts w:hint="eastAsia"/>
        </w:rPr>
        <w:t>及び</w:t>
      </w:r>
      <w:r>
        <w:rPr>
          <w:rFonts w:hint="eastAsia"/>
        </w:rPr>
        <w:t>(3)</w:t>
      </w:r>
      <w:r>
        <w:rPr>
          <w:rFonts w:hint="eastAsia"/>
        </w:rPr>
        <w:t>具体的作業内容で「移行するデータの範囲」、「移行のための抽出作業」、「移行のための変換作業」、「新システムへの移行」を詳述するが、仕様が記述できない場合は、相当するシステム要件定義書等を指定する。作業に伴うデータのバックアップ等は付帯事項として、移行に伴う現行システムの停止などは特約条項として記述する。</w:t>
      </w:r>
    </w:p>
    <w:p w14:paraId="35FDEB02" w14:textId="77777777" w:rsidR="00B87BA4" w:rsidRDefault="00B87BA4">
      <w:pPr>
        <w:spacing w:after="180"/>
        <w:ind w:firstLine="210"/>
      </w:pPr>
      <w:r>
        <w:rPr>
          <w:rFonts w:hint="eastAsia"/>
        </w:rPr>
        <w:t>プログラムの納品は、ベンダ側で仕様書に基づく適格性テストを実施した後に納品し、ユーザ側でも同様の適格性テストを実施することを想定している。オープンシステムでの開発は開発環境を全く同一にすることが困難な状況があるためである。構築・設定業務においては、システム結合に備え、仕様書に定めたテストを実施することを想定している。また、業務要件、システム要件に定められたセキュリティ設定は十分な配慮が必要であり、運用において多大な影響を及ぼすため、現場での設定の修正や変更があった場合の変更承認や文書化のルール作りが重要となる。適格性テスト及び構築・設定業務設定報告書でのセキュリティ設定の確認は、ユーザの検収プロセスを含めたチェック体制を検討すべきである。</w:t>
      </w:r>
    </w:p>
    <w:p w14:paraId="692D6FD6" w14:textId="77777777" w:rsidR="00B87BA4" w:rsidRDefault="00B87BA4">
      <w:pPr>
        <w:spacing w:after="180"/>
        <w:ind w:firstLine="210"/>
      </w:pPr>
    </w:p>
    <w:p w14:paraId="0F2842DB" w14:textId="77777777" w:rsidR="00B87BA4" w:rsidRDefault="00B87BA4">
      <w:pPr>
        <w:spacing w:after="180"/>
        <w:ind w:firstLine="210"/>
        <w:rPr>
          <w:u w:val="single"/>
        </w:rPr>
      </w:pPr>
      <w:r>
        <w:rPr>
          <w:rFonts w:hint="eastAsia"/>
          <w:u w:val="single"/>
        </w:rPr>
        <w:t xml:space="preserve">H </w:t>
      </w:r>
      <w:r>
        <w:rPr>
          <w:rFonts w:hint="eastAsia"/>
          <w:u w:val="single"/>
        </w:rPr>
        <w:t>運用テスト支援業務契約、</w:t>
      </w:r>
      <w:r>
        <w:rPr>
          <w:rFonts w:hint="eastAsia"/>
          <w:u w:val="single"/>
        </w:rPr>
        <w:t xml:space="preserve">I </w:t>
      </w:r>
      <w:r>
        <w:rPr>
          <w:rFonts w:hint="eastAsia"/>
          <w:u w:val="single"/>
        </w:rPr>
        <w:t>導入教育支援業務契約締結</w:t>
      </w:r>
    </w:p>
    <w:p w14:paraId="1699846F" w14:textId="77777777" w:rsidR="00B87BA4" w:rsidRDefault="00B87BA4">
      <w:pPr>
        <w:spacing w:after="180"/>
        <w:ind w:firstLine="210"/>
      </w:pPr>
      <w:r>
        <w:rPr>
          <w:rFonts w:hint="eastAsia"/>
        </w:rPr>
        <w:t>運用テスト支援業務は、直接実運用に供する実運用環境での実施を想定しており、実際の利用者が実施することを想定し、準委任契約としている。実際の利用者がテストを実施することで、利用者文書の改訂や問題の発見につながるためである。テスト実施にあたっては、運用にかかわる作業手順が確立されている必要がある。要件定義書、外部設計書、構築・設定業務報告書等の文書を検討し、実際に運用に資する文書を作成し、その文書を基に、テスト仕様書の策定がなされるべきである。</w:t>
      </w:r>
    </w:p>
    <w:p w14:paraId="1A7A44A2" w14:textId="77777777" w:rsidR="00B87BA4" w:rsidRDefault="00B87BA4">
      <w:pPr>
        <w:spacing w:after="180"/>
        <w:ind w:firstLine="210"/>
      </w:pPr>
      <w:r>
        <w:rPr>
          <w:rFonts w:hint="eastAsia"/>
        </w:rPr>
        <w:t>運用にかかわる作業手順の確立では、日次業務開始から終了、月次、年次など期間特有の処理、停電や異常終了した際の対処方法、記憶領域が不足した場合の対処、バックアップ及び復旧の手順、</w:t>
      </w:r>
      <w:r>
        <w:rPr>
          <w:rFonts w:hint="eastAsia"/>
        </w:rPr>
        <w:t>OS</w:t>
      </w:r>
      <w:r>
        <w:rPr>
          <w:rFonts w:hint="eastAsia"/>
        </w:rPr>
        <w:t>やアプリケーションの修正プログラムの適用がなされた場合など多岐にわたる。併せて、顧客データの一括出力やマスタデータの登録変更など、業務上の権限管理や個人情報、セキュリティに関わる事項についての運用手順、利用者文書は、情報管理規定等の社内規則との整合性も確認されなければならない。また、ウイルスが発見された場合の対応手順や運用にかかる問い合わせなど、運用支援業務との関わりを含めて総合的に検討、策定されることが望ましい。</w:t>
      </w:r>
    </w:p>
    <w:p w14:paraId="5FA7B811" w14:textId="77777777" w:rsidR="00B87BA4" w:rsidRDefault="00B87BA4">
      <w:pPr>
        <w:spacing w:after="180"/>
        <w:ind w:firstLine="210"/>
      </w:pPr>
      <w:r>
        <w:rPr>
          <w:rFonts w:hint="eastAsia"/>
        </w:rPr>
        <w:t>導入教育支援業務は、個別の操作指導、集合教育、</w:t>
      </w:r>
      <w:r>
        <w:rPr>
          <w:rFonts w:hint="eastAsia"/>
        </w:rPr>
        <w:t>E-learning</w:t>
      </w:r>
      <w:r>
        <w:rPr>
          <w:rFonts w:hint="eastAsia"/>
        </w:rPr>
        <w:t>などさまざまな提供方法が想定される。また、ユーザのリテラシによって内容が大きく異なることが予想されるため、ユーザリテラシについての事前の合意が重要である。</w:t>
      </w:r>
    </w:p>
    <w:p w14:paraId="404D4D60" w14:textId="77777777" w:rsidR="00B87BA4" w:rsidRDefault="00B87BA4">
      <w:pPr>
        <w:spacing w:after="180"/>
        <w:ind w:firstLine="210"/>
      </w:pPr>
    </w:p>
    <w:p w14:paraId="709E369C" w14:textId="77777777" w:rsidR="00B87BA4" w:rsidRDefault="00B87BA4">
      <w:pPr>
        <w:spacing w:after="180"/>
        <w:ind w:firstLine="210"/>
        <w:rPr>
          <w:u w:val="single"/>
        </w:rPr>
      </w:pPr>
      <w:r>
        <w:rPr>
          <w:rFonts w:hint="eastAsia"/>
          <w:u w:val="single"/>
        </w:rPr>
        <w:t xml:space="preserve">J </w:t>
      </w:r>
      <w:r>
        <w:rPr>
          <w:rFonts w:hint="eastAsia"/>
          <w:u w:val="single"/>
        </w:rPr>
        <w:t>保守業務契約、</w:t>
      </w:r>
      <w:r>
        <w:rPr>
          <w:rFonts w:hint="eastAsia"/>
          <w:u w:val="single"/>
        </w:rPr>
        <w:t xml:space="preserve">K </w:t>
      </w:r>
      <w:r>
        <w:rPr>
          <w:rFonts w:hint="eastAsia"/>
          <w:u w:val="single"/>
        </w:rPr>
        <w:t>運用支援業務契約</w:t>
      </w:r>
    </w:p>
    <w:p w14:paraId="00A1FD9B" w14:textId="77777777" w:rsidR="00B87BA4" w:rsidRDefault="00B87BA4">
      <w:pPr>
        <w:spacing w:after="180"/>
        <w:ind w:firstLine="210"/>
      </w:pPr>
      <w:r>
        <w:rPr>
          <w:rFonts w:hint="eastAsia"/>
        </w:rPr>
        <w:t>保守業務契約については、外部設計段階やソフトウェア設計・制作段階でパッケージソフトウェアを導入した場合にはすでに開始されている場合がある。いずれも、</w:t>
      </w:r>
      <w:r>
        <w:rPr>
          <w:rFonts w:hint="eastAsia"/>
        </w:rPr>
        <w:t>SLA</w:t>
      </w:r>
      <w:r>
        <w:rPr>
          <w:rFonts w:hint="eastAsia"/>
        </w:rPr>
        <w:t>に基づく保守業務内容の事前合意が重要である。また、ネットワークを含むシステム全体の障害切り分けを委託する場合は、保守業務契約の重要事項</w:t>
      </w:r>
      <w:r>
        <w:rPr>
          <w:rFonts w:hint="eastAsia"/>
        </w:rPr>
        <w:t xml:space="preserve">(1) </w:t>
      </w:r>
      <w:r>
        <w:rPr>
          <w:rFonts w:hint="eastAsia"/>
        </w:rPr>
        <w:t>において、保守業務の範囲とともに不具合の調査費用についての取り決めが必要となる。ネットワークによって導入したシステムの設定がそれ以外のシステムに影響を及ぼす場合があり、またその逆の例もあり、ユーザとベンダの争いの原因となる。</w:t>
      </w:r>
    </w:p>
    <w:p w14:paraId="618ACB3E" w14:textId="77777777" w:rsidR="00B87BA4" w:rsidRDefault="00B87BA4">
      <w:pPr>
        <w:pStyle w:val="afff0"/>
      </w:pPr>
      <w:r>
        <w:rPr>
          <w:rFonts w:hint="eastAsia"/>
        </w:rPr>
        <w:t>保守業務で交換された故障部品は製造会社に戻され、原因の究明や保守用部品として修理、再生されるのが一般的である。このため、交換された故障部品はベンダに無償で譲渡される規定としている。この際、個人情報を含んだハードディスクが故障した場合、個人情報の漏洩につながるおそれがあるとして、ユーザが故障部品の譲渡を拒むケースがある。プライバシーマーク等を取得しているユーザにおいては、個人情報保護規定と保守業務契約の事前の合意との関係に留意する必要がある。</w:t>
      </w:r>
    </w:p>
    <w:p w14:paraId="24A4029C" w14:textId="77777777" w:rsidR="00B87BA4" w:rsidRDefault="00B87BA4">
      <w:pPr>
        <w:pStyle w:val="afff0"/>
      </w:pPr>
      <w:r>
        <w:rPr>
          <w:rFonts w:hint="eastAsia"/>
        </w:rPr>
        <w:t>契約条項、告知事項において、日常のデータのバックアップ作業はユーザ責任としており、ベンダはバックアップがないことによって生じる損害賠償等の責めに応じないとしている。データはユーザ資産であり、ユーザが正しく資産を保管することは当然のことであり、また、ベンダは、データの正当性、正確性について、最終的な判断ができないためである。ベンダはバックアップの重要性について、詳しく説明を行い、ユーザの注意喚起をはかる必要がある。</w:t>
      </w:r>
    </w:p>
    <w:p w14:paraId="4304EDFE" w14:textId="77777777" w:rsidR="00B87BA4" w:rsidRDefault="00B87BA4">
      <w:pPr>
        <w:spacing w:after="180"/>
        <w:ind w:firstLine="210"/>
      </w:pPr>
      <w:r>
        <w:rPr>
          <w:rFonts w:hint="eastAsia"/>
        </w:rPr>
        <w:t>運用支援業務は、操作、運用に関わるヘルプデスク業務や、機器の動作監視、ウイルス除去といった、直接運用に関わる業務ではなく、周辺の支援業務を想定している。当該業務についても保守契約同様に</w:t>
      </w:r>
      <w:r>
        <w:rPr>
          <w:rFonts w:hint="eastAsia"/>
        </w:rPr>
        <w:t>SLA</w:t>
      </w:r>
      <w:r>
        <w:rPr>
          <w:rFonts w:hint="eastAsia"/>
        </w:rPr>
        <w:t>を締結し、支援業務のサービス提供の具体的な内容を取り決める必要がある。</w:t>
      </w:r>
    </w:p>
    <w:p w14:paraId="2F2B0284" w14:textId="77777777" w:rsidR="00B87BA4" w:rsidRDefault="00B87BA4">
      <w:pPr>
        <w:pStyle w:val="20"/>
        <w:sectPr w:rsidR="00B87BA4" w:rsidSect="00DB7154">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985" w:right="1701" w:bottom="1701" w:left="1701" w:header="851" w:footer="992" w:gutter="0"/>
          <w:cols w:space="425"/>
          <w:titlePg/>
          <w:docGrid w:type="lines" w:linePitch="360"/>
        </w:sectPr>
      </w:pPr>
    </w:p>
    <w:p w14:paraId="200C423E" w14:textId="77777777" w:rsidR="00B87BA4" w:rsidRDefault="00B87BA4">
      <w:pPr>
        <w:pStyle w:val="20"/>
      </w:pPr>
      <w:bookmarkStart w:id="191" w:name="_Toc187340435"/>
      <w:bookmarkStart w:id="192" w:name="_Toc191953454"/>
      <w:r>
        <w:rPr>
          <w:rFonts w:hint="eastAsia"/>
        </w:rPr>
        <w:t>共通フレーム</w:t>
      </w:r>
      <w:r w:rsidR="00135A58">
        <w:rPr>
          <w:rFonts w:hint="eastAsia"/>
        </w:rPr>
        <w:t>2013</w:t>
      </w:r>
      <w:r>
        <w:rPr>
          <w:rFonts w:hint="eastAsia"/>
        </w:rPr>
        <w:t>とモデル契約の関係</w:t>
      </w:r>
      <w:bookmarkEnd w:id="191"/>
      <w:bookmarkEnd w:id="192"/>
    </w:p>
    <w:p w14:paraId="11561885" w14:textId="77777777" w:rsidR="00B87BA4" w:rsidRDefault="00B87BA4">
      <w:pPr>
        <w:spacing w:after="180"/>
        <w:ind w:firstLine="210"/>
      </w:pPr>
      <w:r>
        <w:rPr>
          <w:rFonts w:hint="eastAsia"/>
        </w:rPr>
        <w:t>共通フレーム</w:t>
      </w:r>
      <w:r w:rsidR="00135A58">
        <w:rPr>
          <w:rFonts w:hint="eastAsia"/>
        </w:rPr>
        <w:t>2013</w:t>
      </w:r>
      <w:r>
        <w:rPr>
          <w:rFonts w:hint="eastAsia"/>
        </w:rPr>
        <w:t>とモデル契約の関係を以下の表にまとめた。</w:t>
      </w:r>
    </w:p>
    <w:p w14:paraId="2EF7718C" w14:textId="77777777" w:rsidR="00B87BA4" w:rsidRDefault="00B87BA4">
      <w:pPr>
        <w:pStyle w:val="4"/>
      </w:pPr>
      <w:r>
        <w:rPr>
          <w:rFonts w:hint="eastAsia"/>
        </w:rPr>
        <w:t>別紙</w:t>
      </w:r>
      <w:r>
        <w:rPr>
          <w:rFonts w:hint="eastAsia"/>
        </w:rPr>
        <w:t>1</w:t>
      </w:r>
      <w:r>
        <w:rPr>
          <w:rFonts w:hint="eastAsia"/>
        </w:rPr>
        <w:t>パッケージカスタマイズ</w:t>
      </w:r>
      <w:r>
        <w:rPr>
          <w:rFonts w:hint="eastAsia"/>
        </w:rPr>
        <w:t xml:space="preserve"> </w:t>
      </w:r>
      <w:r>
        <w:rPr>
          <w:rFonts w:hint="eastAsia"/>
        </w:rPr>
        <w:t>取引・契約モデル</w:t>
      </w:r>
    </w:p>
    <w:tbl>
      <w:tblPr>
        <w:tblW w:w="100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2"/>
        <w:gridCol w:w="5051"/>
        <w:gridCol w:w="709"/>
        <w:gridCol w:w="1615"/>
      </w:tblGrid>
      <w:tr w:rsidR="00B87BA4" w14:paraId="596FFA66" w14:textId="77777777">
        <w:trPr>
          <w:cantSplit/>
          <w:trHeight w:val="129"/>
          <w:jc w:val="center"/>
        </w:trPr>
        <w:tc>
          <w:tcPr>
            <w:tcW w:w="2662" w:type="dxa"/>
            <w:vMerge w:val="restart"/>
            <w:vAlign w:val="center"/>
          </w:tcPr>
          <w:p w14:paraId="65CBC96B" w14:textId="77777777" w:rsidR="00B87BA4" w:rsidRDefault="00B87BA4">
            <w:pPr>
              <w:spacing w:afterLines="0" w:after="0"/>
              <w:ind w:left="0" w:firstLineChars="0" w:firstLine="0"/>
              <w:jc w:val="both"/>
              <w:rPr>
                <w:sz w:val="18"/>
                <w:szCs w:val="18"/>
              </w:rPr>
            </w:pPr>
            <w:r>
              <w:rPr>
                <w:rFonts w:hint="eastAsia"/>
                <w:sz w:val="18"/>
                <w:szCs w:val="18"/>
              </w:rPr>
              <w:t>共通フレーム</w:t>
            </w:r>
            <w:r w:rsidR="00135A58">
              <w:rPr>
                <w:rFonts w:hint="eastAsia"/>
                <w:sz w:val="18"/>
                <w:szCs w:val="18"/>
              </w:rPr>
              <w:t>2013</w:t>
            </w:r>
          </w:p>
        </w:tc>
        <w:tc>
          <w:tcPr>
            <w:tcW w:w="5051" w:type="dxa"/>
            <w:vMerge w:val="restart"/>
            <w:vAlign w:val="center"/>
          </w:tcPr>
          <w:p w14:paraId="55FB0B9A" w14:textId="77777777" w:rsidR="00B87BA4" w:rsidRDefault="00B87BA4">
            <w:pPr>
              <w:spacing w:afterLines="0" w:after="0"/>
              <w:ind w:left="0" w:firstLineChars="0" w:firstLine="0"/>
              <w:jc w:val="center"/>
              <w:rPr>
                <w:sz w:val="18"/>
                <w:szCs w:val="18"/>
              </w:rPr>
            </w:pPr>
            <w:r>
              <w:rPr>
                <w:rFonts w:hint="eastAsia"/>
                <w:sz w:val="18"/>
                <w:szCs w:val="18"/>
              </w:rPr>
              <w:t>取引・契約モデルのフェーズ</w:t>
            </w:r>
          </w:p>
        </w:tc>
        <w:tc>
          <w:tcPr>
            <w:tcW w:w="2324" w:type="dxa"/>
            <w:gridSpan w:val="2"/>
            <w:vAlign w:val="center"/>
          </w:tcPr>
          <w:p w14:paraId="1AF8E4D8" w14:textId="77777777" w:rsidR="00B87BA4" w:rsidRDefault="00B87BA4">
            <w:pPr>
              <w:spacing w:afterLines="0" w:after="0"/>
              <w:ind w:left="0" w:firstLineChars="0" w:firstLine="0"/>
              <w:jc w:val="center"/>
              <w:rPr>
                <w:sz w:val="18"/>
                <w:szCs w:val="18"/>
              </w:rPr>
            </w:pPr>
            <w:r>
              <w:rPr>
                <w:rFonts w:hint="eastAsia"/>
                <w:sz w:val="18"/>
                <w:szCs w:val="18"/>
              </w:rPr>
              <w:t>契約</w:t>
            </w:r>
          </w:p>
        </w:tc>
      </w:tr>
      <w:tr w:rsidR="00B87BA4" w14:paraId="485AE780" w14:textId="77777777">
        <w:trPr>
          <w:cantSplit/>
          <w:trHeight w:val="254"/>
          <w:jc w:val="center"/>
        </w:trPr>
        <w:tc>
          <w:tcPr>
            <w:tcW w:w="2662" w:type="dxa"/>
            <w:vMerge/>
            <w:vAlign w:val="center"/>
          </w:tcPr>
          <w:p w14:paraId="37E60348" w14:textId="77777777" w:rsidR="00B87BA4" w:rsidRDefault="00B87BA4">
            <w:pPr>
              <w:spacing w:afterLines="0" w:after="0"/>
              <w:ind w:left="0" w:firstLineChars="0" w:firstLine="0"/>
              <w:jc w:val="both"/>
              <w:rPr>
                <w:sz w:val="18"/>
                <w:szCs w:val="18"/>
              </w:rPr>
            </w:pPr>
          </w:p>
        </w:tc>
        <w:tc>
          <w:tcPr>
            <w:tcW w:w="5051" w:type="dxa"/>
            <w:vMerge/>
            <w:vAlign w:val="center"/>
          </w:tcPr>
          <w:p w14:paraId="0E18AE09" w14:textId="77777777" w:rsidR="00B87BA4" w:rsidRDefault="00B87BA4">
            <w:pPr>
              <w:spacing w:afterLines="0" w:after="0"/>
              <w:ind w:left="0" w:firstLineChars="0" w:firstLine="0"/>
              <w:jc w:val="both"/>
              <w:rPr>
                <w:sz w:val="18"/>
                <w:szCs w:val="18"/>
              </w:rPr>
            </w:pPr>
          </w:p>
        </w:tc>
        <w:tc>
          <w:tcPr>
            <w:tcW w:w="709" w:type="dxa"/>
            <w:vAlign w:val="center"/>
          </w:tcPr>
          <w:p w14:paraId="63D950AE" w14:textId="77777777" w:rsidR="00B87BA4" w:rsidRDefault="00B87BA4">
            <w:pPr>
              <w:spacing w:afterLines="0" w:after="0"/>
              <w:ind w:left="0" w:firstLineChars="0" w:firstLine="0"/>
              <w:jc w:val="center"/>
              <w:rPr>
                <w:sz w:val="18"/>
                <w:szCs w:val="18"/>
              </w:rPr>
            </w:pPr>
            <w:r>
              <w:rPr>
                <w:rFonts w:hint="eastAsia"/>
                <w:sz w:val="18"/>
                <w:szCs w:val="18"/>
              </w:rPr>
              <w:t>基本</w:t>
            </w:r>
          </w:p>
        </w:tc>
        <w:tc>
          <w:tcPr>
            <w:tcW w:w="1615" w:type="dxa"/>
            <w:vAlign w:val="center"/>
          </w:tcPr>
          <w:p w14:paraId="22F91302" w14:textId="77777777" w:rsidR="00B87BA4" w:rsidRDefault="00B87BA4">
            <w:pPr>
              <w:spacing w:afterLines="0" w:after="0"/>
              <w:ind w:left="0" w:firstLineChars="0" w:firstLine="0"/>
              <w:jc w:val="center"/>
              <w:rPr>
                <w:sz w:val="18"/>
                <w:szCs w:val="18"/>
              </w:rPr>
            </w:pPr>
            <w:r>
              <w:rPr>
                <w:rFonts w:hint="eastAsia"/>
                <w:sz w:val="16"/>
                <w:szCs w:val="18"/>
              </w:rPr>
              <w:t>重要事項説明書</w:t>
            </w:r>
          </w:p>
        </w:tc>
      </w:tr>
      <w:tr w:rsidR="00B87BA4" w14:paraId="6312BF0F" w14:textId="77777777">
        <w:trPr>
          <w:cantSplit/>
          <w:trHeight w:val="1523"/>
          <w:jc w:val="center"/>
        </w:trPr>
        <w:tc>
          <w:tcPr>
            <w:tcW w:w="2662" w:type="dxa"/>
            <w:vAlign w:val="center"/>
          </w:tcPr>
          <w:p w14:paraId="6270070B" w14:textId="77777777" w:rsidR="00B87BA4" w:rsidRDefault="00EF4661">
            <w:pPr>
              <w:spacing w:afterLines="0" w:after="0"/>
              <w:ind w:left="0" w:firstLineChars="0" w:firstLine="0"/>
              <w:jc w:val="both"/>
              <w:rPr>
                <w:sz w:val="18"/>
                <w:szCs w:val="18"/>
              </w:rPr>
            </w:pPr>
            <w:r>
              <w:rPr>
                <w:rFonts w:hint="eastAsia"/>
                <w:sz w:val="18"/>
                <w:szCs w:val="18"/>
              </w:rPr>
              <w:t>2</w:t>
            </w:r>
            <w:r>
              <w:rPr>
                <w:sz w:val="18"/>
                <w:szCs w:val="18"/>
              </w:rPr>
              <w:t>.1</w:t>
            </w:r>
            <w:r w:rsidR="00B87BA4">
              <w:rPr>
                <w:rFonts w:hint="eastAsia"/>
                <w:sz w:val="18"/>
                <w:szCs w:val="18"/>
              </w:rPr>
              <w:t xml:space="preserve"> </w:t>
            </w:r>
            <w:r w:rsidR="00B87BA4">
              <w:rPr>
                <w:rFonts w:hint="eastAsia"/>
                <w:sz w:val="18"/>
                <w:szCs w:val="18"/>
              </w:rPr>
              <w:t>企画プロセス</w:t>
            </w:r>
            <w:r w:rsidR="00B87BA4">
              <w:rPr>
                <w:sz w:val="18"/>
                <w:szCs w:val="18"/>
              </w:rPr>
              <w:br/>
            </w:r>
            <w:r w:rsidR="003414EB" w:rsidRPr="003414EB">
              <w:rPr>
                <w:rFonts w:hint="eastAsia"/>
                <w:sz w:val="18"/>
                <w:szCs w:val="18"/>
              </w:rPr>
              <w:t>システム化構想の立案</w:t>
            </w:r>
            <w:r w:rsidR="003414EB">
              <w:rPr>
                <w:rFonts w:hint="eastAsia"/>
                <w:sz w:val="18"/>
                <w:szCs w:val="18"/>
              </w:rPr>
              <w:t>、</w:t>
            </w:r>
            <w:r w:rsidR="003414EB" w:rsidRPr="003414EB">
              <w:rPr>
                <w:rFonts w:hint="eastAsia"/>
                <w:sz w:val="18"/>
                <w:szCs w:val="18"/>
              </w:rPr>
              <w:t>システム化構想の承認</w:t>
            </w:r>
            <w:r w:rsidR="00B87BA4">
              <w:rPr>
                <w:sz w:val="18"/>
                <w:szCs w:val="18"/>
              </w:rPr>
              <w:br/>
            </w:r>
            <w:r w:rsidR="003414EB" w:rsidRPr="003414EB">
              <w:rPr>
                <w:rFonts w:hint="eastAsia"/>
                <w:sz w:val="18"/>
                <w:szCs w:val="18"/>
              </w:rPr>
              <w:t>システム化計画の立案</w:t>
            </w:r>
            <w:r w:rsidR="003414EB">
              <w:rPr>
                <w:rFonts w:hint="eastAsia"/>
                <w:sz w:val="18"/>
                <w:szCs w:val="18"/>
              </w:rPr>
              <w:t>、</w:t>
            </w:r>
            <w:r w:rsidR="003414EB" w:rsidRPr="003414EB">
              <w:rPr>
                <w:rFonts w:hint="eastAsia"/>
                <w:sz w:val="18"/>
                <w:szCs w:val="18"/>
              </w:rPr>
              <w:t>システム化計画の承認</w:t>
            </w:r>
          </w:p>
        </w:tc>
        <w:tc>
          <w:tcPr>
            <w:tcW w:w="5051" w:type="dxa"/>
            <w:vAlign w:val="center"/>
          </w:tcPr>
          <w:p w14:paraId="7ECB2043" w14:textId="77777777" w:rsidR="00B87BA4" w:rsidRDefault="00B87BA4">
            <w:pPr>
              <w:spacing w:afterLines="0" w:after="0"/>
              <w:ind w:left="0" w:firstLineChars="0" w:firstLine="0"/>
              <w:jc w:val="both"/>
              <w:rPr>
                <w:sz w:val="18"/>
                <w:szCs w:val="18"/>
              </w:rPr>
            </w:pPr>
            <w:r>
              <w:rPr>
                <w:rFonts w:hint="eastAsia"/>
                <w:sz w:val="18"/>
                <w:szCs w:val="18"/>
              </w:rPr>
              <w:t>(1)</w:t>
            </w:r>
            <w:r>
              <w:rPr>
                <w:rFonts w:hint="eastAsia"/>
                <w:sz w:val="18"/>
                <w:szCs w:val="18"/>
              </w:rPr>
              <w:t>事業要件定義</w:t>
            </w:r>
          </w:p>
          <w:p w14:paraId="51A1A06D" w14:textId="77777777" w:rsidR="00B87BA4" w:rsidRDefault="00B87BA4">
            <w:pPr>
              <w:spacing w:afterLines="0" w:after="0"/>
              <w:ind w:left="0" w:firstLineChars="0" w:firstLine="0"/>
              <w:jc w:val="both"/>
              <w:rPr>
                <w:sz w:val="18"/>
                <w:szCs w:val="18"/>
              </w:rPr>
            </w:pPr>
            <w:r>
              <w:rPr>
                <w:rFonts w:hint="eastAsia"/>
                <w:sz w:val="18"/>
                <w:szCs w:val="18"/>
              </w:rPr>
              <w:t>(2)</w:t>
            </w:r>
            <w:r>
              <w:rPr>
                <w:rFonts w:hint="eastAsia"/>
                <w:sz w:val="18"/>
                <w:szCs w:val="18"/>
              </w:rPr>
              <w:t>プロジェクトゴールの策定</w:t>
            </w:r>
          </w:p>
          <w:p w14:paraId="409459A1" w14:textId="77777777" w:rsidR="00B87BA4" w:rsidRDefault="00B87BA4">
            <w:pPr>
              <w:spacing w:afterLines="0" w:after="0"/>
              <w:ind w:left="0" w:firstLineChars="0" w:firstLine="0"/>
              <w:jc w:val="both"/>
              <w:rPr>
                <w:sz w:val="18"/>
                <w:szCs w:val="18"/>
              </w:rPr>
            </w:pPr>
            <w:r>
              <w:rPr>
                <w:rFonts w:hint="eastAsia"/>
                <w:sz w:val="18"/>
                <w:szCs w:val="18"/>
              </w:rPr>
              <w:t>(3)</w:t>
            </w:r>
            <w:r>
              <w:rPr>
                <w:rFonts w:hint="eastAsia"/>
                <w:sz w:val="18"/>
                <w:szCs w:val="18"/>
              </w:rPr>
              <w:t>要求品質の明確化</w:t>
            </w:r>
          </w:p>
          <w:p w14:paraId="163F3BC6" w14:textId="77777777" w:rsidR="00B87BA4" w:rsidRDefault="00B87BA4">
            <w:pPr>
              <w:spacing w:afterLines="0" w:after="0"/>
              <w:ind w:left="0" w:firstLineChars="0" w:firstLine="0"/>
              <w:jc w:val="both"/>
              <w:rPr>
                <w:sz w:val="18"/>
                <w:szCs w:val="18"/>
              </w:rPr>
            </w:pPr>
            <w:r>
              <w:rPr>
                <w:rFonts w:hint="eastAsia"/>
                <w:sz w:val="18"/>
                <w:szCs w:val="18"/>
              </w:rPr>
              <w:t>(4)</w:t>
            </w:r>
            <w:r>
              <w:rPr>
                <w:rFonts w:hint="eastAsia"/>
                <w:sz w:val="18"/>
                <w:szCs w:val="18"/>
              </w:rPr>
              <w:t>パッケージソフトウェアを利用し実現する業務の新全体像の作成（</w:t>
            </w:r>
            <w:r w:rsidR="00A33AD8">
              <w:rPr>
                <w:rFonts w:hint="eastAsia"/>
                <w:sz w:val="18"/>
                <w:szCs w:val="18"/>
              </w:rPr>
              <w:t>2</w:t>
            </w:r>
            <w:r w:rsidR="00A33AD8">
              <w:rPr>
                <w:sz w:val="18"/>
                <w:szCs w:val="18"/>
              </w:rPr>
              <w:t>.1.1.2.6</w:t>
            </w:r>
            <w:r>
              <w:rPr>
                <w:rFonts w:hint="eastAsia"/>
                <w:sz w:val="18"/>
                <w:szCs w:val="18"/>
              </w:rPr>
              <w:t>～</w:t>
            </w:r>
            <w:r w:rsidR="00A33AD8">
              <w:rPr>
                <w:rFonts w:hint="eastAsia"/>
                <w:sz w:val="18"/>
                <w:szCs w:val="18"/>
              </w:rPr>
              <w:t>2</w:t>
            </w:r>
            <w:r w:rsidR="00A33AD8">
              <w:rPr>
                <w:sz w:val="18"/>
                <w:szCs w:val="18"/>
              </w:rPr>
              <w:t>.1.2.2.7</w:t>
            </w:r>
            <w:r>
              <w:rPr>
                <w:rFonts w:hint="eastAsia"/>
                <w:sz w:val="18"/>
                <w:szCs w:val="18"/>
              </w:rPr>
              <w:t>該当）</w:t>
            </w:r>
          </w:p>
          <w:p w14:paraId="12E4DCF2" w14:textId="77777777" w:rsidR="00B87BA4" w:rsidRDefault="00B87BA4">
            <w:pPr>
              <w:spacing w:afterLines="0" w:after="0"/>
              <w:ind w:left="0" w:firstLineChars="0" w:firstLine="0"/>
              <w:jc w:val="both"/>
              <w:rPr>
                <w:sz w:val="18"/>
                <w:szCs w:val="18"/>
              </w:rPr>
            </w:pPr>
            <w:r>
              <w:rPr>
                <w:rFonts w:hint="eastAsia"/>
                <w:sz w:val="18"/>
                <w:szCs w:val="18"/>
              </w:rPr>
              <w:t>(5)</w:t>
            </w:r>
            <w:r>
              <w:rPr>
                <w:rFonts w:hint="eastAsia"/>
                <w:sz w:val="18"/>
                <w:szCs w:val="18"/>
              </w:rPr>
              <w:t>パッケージソフトウェアベンダに対してシステム、パッケージソフトウェア等の情報提供要求、試算見積依頼（</w:t>
            </w:r>
            <w:r>
              <w:rPr>
                <w:rFonts w:hint="eastAsia"/>
                <w:sz w:val="18"/>
                <w:szCs w:val="18"/>
              </w:rPr>
              <w:t>RFI</w:t>
            </w:r>
            <w:r>
              <w:rPr>
                <w:rFonts w:hint="eastAsia"/>
                <w:sz w:val="18"/>
                <w:szCs w:val="18"/>
              </w:rPr>
              <w:t>）</w:t>
            </w:r>
          </w:p>
          <w:p w14:paraId="70FCE45C" w14:textId="77777777" w:rsidR="00B87BA4" w:rsidRDefault="00B87BA4">
            <w:pPr>
              <w:spacing w:afterLines="0" w:after="0"/>
              <w:ind w:left="0" w:firstLineChars="0" w:firstLine="0"/>
              <w:jc w:val="both"/>
              <w:rPr>
                <w:sz w:val="18"/>
                <w:szCs w:val="18"/>
              </w:rPr>
            </w:pPr>
            <w:r>
              <w:rPr>
                <w:rFonts w:hint="eastAsia"/>
                <w:sz w:val="18"/>
                <w:szCs w:val="18"/>
              </w:rPr>
              <w:t>(6)</w:t>
            </w:r>
            <w:r>
              <w:rPr>
                <w:rFonts w:hint="eastAsia"/>
                <w:sz w:val="18"/>
                <w:szCs w:val="18"/>
              </w:rPr>
              <w:t>ユーザに対し</w:t>
            </w:r>
            <w:r>
              <w:rPr>
                <w:rFonts w:hint="eastAsia"/>
                <w:sz w:val="18"/>
                <w:szCs w:val="18"/>
              </w:rPr>
              <w:t>RFI</w:t>
            </w:r>
            <w:r>
              <w:rPr>
                <w:rFonts w:hint="eastAsia"/>
                <w:sz w:val="18"/>
                <w:szCs w:val="18"/>
              </w:rPr>
              <w:t>に基づくシステム、パッケージソフトウェア等の情報の提供、試算見積の提示</w:t>
            </w:r>
          </w:p>
        </w:tc>
        <w:tc>
          <w:tcPr>
            <w:tcW w:w="709" w:type="dxa"/>
            <w:vMerge w:val="restart"/>
            <w:textDirection w:val="tbRlV"/>
            <w:vAlign w:val="center"/>
          </w:tcPr>
          <w:p w14:paraId="30D1A352" w14:textId="77777777" w:rsidR="00B87BA4" w:rsidRDefault="00B87BA4">
            <w:pPr>
              <w:spacing w:afterLines="0" w:after="0"/>
              <w:ind w:left="0" w:firstLineChars="0" w:firstLine="0"/>
              <w:jc w:val="center"/>
              <w:rPr>
                <w:sz w:val="18"/>
                <w:szCs w:val="18"/>
              </w:rPr>
            </w:pPr>
            <w:r>
              <w:rPr>
                <w:rFonts w:hint="eastAsia"/>
                <w:sz w:val="18"/>
                <w:szCs w:val="18"/>
              </w:rPr>
              <w:t>パッケージソフトウェア利用コンピュータシステム構築支援契約書</w:t>
            </w:r>
          </w:p>
        </w:tc>
        <w:tc>
          <w:tcPr>
            <w:tcW w:w="1615" w:type="dxa"/>
            <w:vMerge w:val="restart"/>
            <w:vAlign w:val="center"/>
          </w:tcPr>
          <w:p w14:paraId="75734B0A" w14:textId="77777777" w:rsidR="00B87BA4" w:rsidRDefault="00B87BA4">
            <w:pPr>
              <w:spacing w:afterLines="0" w:after="0"/>
              <w:ind w:left="0" w:firstLineChars="0" w:firstLine="0"/>
              <w:jc w:val="both"/>
              <w:rPr>
                <w:sz w:val="18"/>
                <w:szCs w:val="18"/>
              </w:rPr>
            </w:pPr>
            <w:r>
              <w:rPr>
                <w:rFonts w:hint="eastAsia"/>
                <w:sz w:val="18"/>
                <w:szCs w:val="18"/>
              </w:rPr>
              <w:t>A</w:t>
            </w:r>
            <w:r>
              <w:rPr>
                <w:rFonts w:hint="eastAsia"/>
                <w:sz w:val="18"/>
                <w:szCs w:val="18"/>
              </w:rPr>
              <w:t xml:space="preserve">　要件定義支援及びパッケージソフトウェア候補選定支援業務契約（カスタマイズモデル）</w:t>
            </w:r>
          </w:p>
        </w:tc>
      </w:tr>
      <w:tr w:rsidR="00B87BA4" w14:paraId="4DD409BC" w14:textId="77777777" w:rsidTr="00E964DB">
        <w:trPr>
          <w:cantSplit/>
          <w:trHeight w:val="2824"/>
          <w:jc w:val="center"/>
        </w:trPr>
        <w:tc>
          <w:tcPr>
            <w:tcW w:w="2662" w:type="dxa"/>
            <w:vMerge w:val="restart"/>
            <w:tcBorders>
              <w:bottom w:val="single" w:sz="4" w:space="0" w:color="auto"/>
            </w:tcBorders>
            <w:vAlign w:val="center"/>
          </w:tcPr>
          <w:p w14:paraId="61388906" w14:textId="77777777" w:rsidR="00805E2B" w:rsidRDefault="00EF4661">
            <w:pPr>
              <w:spacing w:afterLines="0" w:after="0"/>
              <w:ind w:left="0" w:firstLineChars="0" w:firstLine="0"/>
              <w:jc w:val="both"/>
              <w:rPr>
                <w:sz w:val="18"/>
                <w:szCs w:val="18"/>
              </w:rPr>
            </w:pPr>
            <w:r>
              <w:rPr>
                <w:sz w:val="18"/>
                <w:szCs w:val="18"/>
              </w:rPr>
              <w:t>2.2</w:t>
            </w:r>
            <w:r w:rsidR="00B87BA4">
              <w:rPr>
                <w:rFonts w:hint="eastAsia"/>
                <w:sz w:val="18"/>
                <w:szCs w:val="18"/>
              </w:rPr>
              <w:t xml:space="preserve"> </w:t>
            </w:r>
            <w:r w:rsidR="00B87BA4">
              <w:rPr>
                <w:rFonts w:hint="eastAsia"/>
                <w:sz w:val="18"/>
                <w:szCs w:val="18"/>
              </w:rPr>
              <w:t>要件定義プロセス</w:t>
            </w:r>
            <w:r w:rsidR="00B87BA4">
              <w:rPr>
                <w:sz w:val="18"/>
                <w:szCs w:val="18"/>
              </w:rPr>
              <w:br/>
            </w:r>
            <w:r w:rsidR="00805E2B" w:rsidRPr="00805E2B">
              <w:rPr>
                <w:rFonts w:hint="eastAsia"/>
                <w:sz w:val="18"/>
                <w:szCs w:val="18"/>
              </w:rPr>
              <w:t>利害関係者の識別</w:t>
            </w:r>
            <w:r w:rsidR="00805E2B">
              <w:rPr>
                <w:rFonts w:hint="eastAsia"/>
                <w:sz w:val="18"/>
                <w:szCs w:val="18"/>
              </w:rPr>
              <w:t>、</w:t>
            </w:r>
          </w:p>
          <w:p w14:paraId="50ED9E92" w14:textId="77777777" w:rsidR="00805E2B" w:rsidRDefault="00805E2B">
            <w:pPr>
              <w:spacing w:afterLines="0" w:after="0"/>
              <w:ind w:left="0" w:firstLineChars="0" w:firstLine="0"/>
              <w:jc w:val="both"/>
              <w:rPr>
                <w:sz w:val="18"/>
                <w:szCs w:val="18"/>
              </w:rPr>
            </w:pPr>
            <w:r w:rsidRPr="00805E2B">
              <w:rPr>
                <w:rFonts w:hint="eastAsia"/>
                <w:sz w:val="18"/>
                <w:szCs w:val="18"/>
              </w:rPr>
              <w:t>要件の識別</w:t>
            </w:r>
            <w:r>
              <w:rPr>
                <w:rFonts w:hint="eastAsia"/>
                <w:sz w:val="18"/>
                <w:szCs w:val="18"/>
              </w:rPr>
              <w:t>、</w:t>
            </w:r>
          </w:p>
          <w:p w14:paraId="46E91663" w14:textId="77777777" w:rsidR="00805E2B" w:rsidRDefault="00805E2B">
            <w:pPr>
              <w:spacing w:afterLines="0" w:after="0"/>
              <w:ind w:left="0" w:firstLineChars="0" w:firstLine="0"/>
              <w:jc w:val="both"/>
              <w:rPr>
                <w:sz w:val="18"/>
                <w:szCs w:val="18"/>
              </w:rPr>
            </w:pPr>
            <w:r w:rsidRPr="00805E2B">
              <w:rPr>
                <w:rFonts w:hint="eastAsia"/>
                <w:sz w:val="18"/>
                <w:szCs w:val="18"/>
              </w:rPr>
              <w:t>要件の評価</w:t>
            </w:r>
            <w:r>
              <w:rPr>
                <w:rFonts w:hint="eastAsia"/>
                <w:sz w:val="18"/>
                <w:szCs w:val="18"/>
              </w:rPr>
              <w:t>、</w:t>
            </w:r>
          </w:p>
          <w:p w14:paraId="770CBB83" w14:textId="77777777" w:rsidR="00805E2B" w:rsidRDefault="00805E2B">
            <w:pPr>
              <w:spacing w:afterLines="0" w:after="0"/>
              <w:ind w:left="0" w:firstLineChars="0" w:firstLine="0"/>
              <w:jc w:val="both"/>
              <w:rPr>
                <w:sz w:val="18"/>
                <w:szCs w:val="18"/>
              </w:rPr>
            </w:pPr>
            <w:r w:rsidRPr="00805E2B">
              <w:rPr>
                <w:rFonts w:hint="eastAsia"/>
                <w:sz w:val="18"/>
                <w:szCs w:val="18"/>
              </w:rPr>
              <w:t>要件の合意</w:t>
            </w:r>
            <w:r>
              <w:rPr>
                <w:rFonts w:hint="eastAsia"/>
                <w:sz w:val="18"/>
                <w:szCs w:val="18"/>
              </w:rPr>
              <w:t>、</w:t>
            </w:r>
          </w:p>
          <w:p w14:paraId="3E8291D7" w14:textId="77777777" w:rsidR="00B87BA4" w:rsidRDefault="00805E2B">
            <w:pPr>
              <w:spacing w:afterLines="0" w:after="0"/>
              <w:ind w:left="0" w:firstLineChars="0" w:firstLine="0"/>
              <w:jc w:val="both"/>
              <w:rPr>
                <w:sz w:val="18"/>
                <w:szCs w:val="18"/>
              </w:rPr>
            </w:pPr>
            <w:r w:rsidRPr="00805E2B">
              <w:rPr>
                <w:rFonts w:hint="eastAsia"/>
                <w:sz w:val="18"/>
                <w:szCs w:val="18"/>
              </w:rPr>
              <w:t>要件の記録</w:t>
            </w:r>
          </w:p>
        </w:tc>
        <w:tc>
          <w:tcPr>
            <w:tcW w:w="5051" w:type="dxa"/>
            <w:tcBorders>
              <w:bottom w:val="single" w:sz="4" w:space="0" w:color="auto"/>
            </w:tcBorders>
            <w:vAlign w:val="center"/>
          </w:tcPr>
          <w:p w14:paraId="3221CBAF" w14:textId="77777777" w:rsidR="00B87BA4" w:rsidRDefault="00B87BA4">
            <w:pPr>
              <w:spacing w:afterLines="0" w:after="0"/>
              <w:ind w:left="0" w:firstLineChars="0" w:firstLine="0"/>
              <w:jc w:val="both"/>
              <w:rPr>
                <w:sz w:val="18"/>
                <w:szCs w:val="18"/>
              </w:rPr>
            </w:pPr>
            <w:r>
              <w:rPr>
                <w:rFonts w:hint="eastAsia"/>
                <w:sz w:val="18"/>
                <w:szCs w:val="18"/>
              </w:rPr>
              <w:t>(7)</w:t>
            </w:r>
            <w:r>
              <w:rPr>
                <w:rFonts w:hint="eastAsia"/>
                <w:sz w:val="18"/>
                <w:szCs w:val="18"/>
              </w:rPr>
              <w:t>業務要件定義（</w:t>
            </w:r>
            <w:r w:rsidR="001A2603">
              <w:rPr>
                <w:rFonts w:hint="eastAsia"/>
                <w:sz w:val="18"/>
                <w:szCs w:val="18"/>
              </w:rPr>
              <w:t>2</w:t>
            </w:r>
            <w:r w:rsidR="001A2603">
              <w:rPr>
                <w:sz w:val="18"/>
                <w:szCs w:val="18"/>
              </w:rPr>
              <w:t>.2.3.1</w:t>
            </w:r>
            <w:r w:rsidR="00EF4661">
              <w:rPr>
                <w:rFonts w:hint="eastAsia"/>
                <w:sz w:val="18"/>
                <w:szCs w:val="18"/>
              </w:rPr>
              <w:t>要件の抽出</w:t>
            </w:r>
            <w:r>
              <w:rPr>
                <w:rFonts w:hint="eastAsia"/>
                <w:sz w:val="18"/>
                <w:szCs w:val="18"/>
              </w:rPr>
              <w:t>）</w:t>
            </w:r>
          </w:p>
          <w:p w14:paraId="558FC599" w14:textId="77777777" w:rsidR="00B87BA4" w:rsidRDefault="00B87BA4">
            <w:pPr>
              <w:spacing w:afterLines="0" w:after="0"/>
              <w:ind w:left="0" w:firstLineChars="0" w:firstLine="0"/>
              <w:jc w:val="both"/>
              <w:rPr>
                <w:sz w:val="18"/>
                <w:szCs w:val="18"/>
              </w:rPr>
            </w:pPr>
            <w:r>
              <w:rPr>
                <w:rFonts w:hint="eastAsia"/>
                <w:sz w:val="18"/>
                <w:szCs w:val="18"/>
              </w:rPr>
              <w:t>(8)</w:t>
            </w:r>
            <w:r>
              <w:rPr>
                <w:rFonts w:hint="eastAsia"/>
                <w:sz w:val="18"/>
                <w:szCs w:val="18"/>
              </w:rPr>
              <w:t>ベンダに対しパッケージソフトウェア候補選定のための情報提供依頼（</w:t>
            </w:r>
            <w:r>
              <w:rPr>
                <w:rFonts w:hint="eastAsia"/>
                <w:sz w:val="18"/>
                <w:szCs w:val="18"/>
              </w:rPr>
              <w:t>RFI</w:t>
            </w:r>
            <w:r>
              <w:rPr>
                <w:rFonts w:hint="eastAsia"/>
                <w:sz w:val="18"/>
                <w:szCs w:val="18"/>
              </w:rPr>
              <w:t>）</w:t>
            </w:r>
          </w:p>
          <w:p w14:paraId="079C744C" w14:textId="77777777" w:rsidR="00B87BA4" w:rsidRDefault="00B87BA4">
            <w:pPr>
              <w:spacing w:afterLines="0" w:after="0"/>
              <w:ind w:left="0" w:firstLineChars="0" w:firstLine="0"/>
              <w:jc w:val="both"/>
              <w:rPr>
                <w:sz w:val="18"/>
                <w:szCs w:val="18"/>
              </w:rPr>
            </w:pPr>
            <w:r>
              <w:rPr>
                <w:rFonts w:hint="eastAsia"/>
                <w:sz w:val="18"/>
                <w:szCs w:val="18"/>
              </w:rPr>
              <w:t>(9)</w:t>
            </w:r>
            <w:r>
              <w:rPr>
                <w:rFonts w:hint="eastAsia"/>
                <w:sz w:val="18"/>
                <w:szCs w:val="18"/>
              </w:rPr>
              <w:t>ユーザに対し</w:t>
            </w:r>
            <w:r>
              <w:rPr>
                <w:rFonts w:hint="eastAsia"/>
                <w:sz w:val="18"/>
                <w:szCs w:val="18"/>
              </w:rPr>
              <w:t>RFI</w:t>
            </w:r>
            <w:r>
              <w:rPr>
                <w:rFonts w:hint="eastAsia"/>
                <w:sz w:val="18"/>
                <w:szCs w:val="18"/>
              </w:rPr>
              <w:t>に基づくパッケージソフトウェア関連情報の提供、概算見積の提示</w:t>
            </w:r>
          </w:p>
          <w:p w14:paraId="182648CD" w14:textId="77777777" w:rsidR="00B87BA4" w:rsidRDefault="00B87BA4">
            <w:pPr>
              <w:spacing w:afterLines="0" w:after="0"/>
              <w:ind w:left="0" w:firstLineChars="0" w:firstLine="0"/>
              <w:jc w:val="both"/>
              <w:rPr>
                <w:sz w:val="18"/>
                <w:szCs w:val="18"/>
              </w:rPr>
            </w:pPr>
            <w:r>
              <w:rPr>
                <w:rFonts w:hint="eastAsia"/>
                <w:sz w:val="18"/>
                <w:szCs w:val="18"/>
              </w:rPr>
              <w:t>(10)</w:t>
            </w:r>
            <w:r>
              <w:rPr>
                <w:rFonts w:hint="eastAsia"/>
                <w:sz w:val="18"/>
                <w:szCs w:val="18"/>
              </w:rPr>
              <w:t>パッケージソフトウェアの機能要件、非機能要件、使用許諾契約</w:t>
            </w:r>
            <w:r>
              <w:rPr>
                <w:rFonts w:hint="eastAsia"/>
                <w:sz w:val="18"/>
                <w:szCs w:val="18"/>
              </w:rPr>
              <w:t>(</w:t>
            </w:r>
            <w:r>
              <w:rPr>
                <w:rFonts w:hint="eastAsia"/>
                <w:sz w:val="18"/>
                <w:szCs w:val="18"/>
              </w:rPr>
              <w:t>利用条件、保守等</w:t>
            </w:r>
            <w:r>
              <w:rPr>
                <w:rFonts w:hint="eastAsia"/>
                <w:sz w:val="18"/>
                <w:szCs w:val="18"/>
              </w:rPr>
              <w:t xml:space="preserve">) </w:t>
            </w:r>
            <w:r>
              <w:rPr>
                <w:rFonts w:hint="eastAsia"/>
                <w:sz w:val="18"/>
                <w:szCs w:val="18"/>
              </w:rPr>
              <w:t>、</w:t>
            </w:r>
            <w:r>
              <w:rPr>
                <w:rFonts w:hint="eastAsia"/>
                <w:sz w:val="18"/>
                <w:szCs w:val="18"/>
              </w:rPr>
              <w:t>SaaS/ASP</w:t>
            </w:r>
            <w:r>
              <w:rPr>
                <w:rFonts w:hint="eastAsia"/>
                <w:sz w:val="18"/>
                <w:szCs w:val="18"/>
              </w:rPr>
              <w:t>においては</w:t>
            </w:r>
            <w:r>
              <w:rPr>
                <w:rFonts w:hint="eastAsia"/>
                <w:sz w:val="18"/>
                <w:szCs w:val="18"/>
              </w:rPr>
              <w:t>SLA</w:t>
            </w:r>
            <w:r>
              <w:rPr>
                <w:rFonts w:hint="eastAsia"/>
                <w:sz w:val="18"/>
                <w:szCs w:val="18"/>
              </w:rPr>
              <w:t>の検討</w:t>
            </w:r>
          </w:p>
          <w:p w14:paraId="0FC39500" w14:textId="77777777" w:rsidR="00B87BA4" w:rsidRDefault="00B87BA4">
            <w:pPr>
              <w:spacing w:afterLines="0" w:after="0"/>
              <w:ind w:left="0" w:firstLineChars="0" w:firstLine="0"/>
              <w:jc w:val="both"/>
              <w:rPr>
                <w:sz w:val="18"/>
                <w:szCs w:val="18"/>
              </w:rPr>
            </w:pPr>
            <w:r>
              <w:rPr>
                <w:rFonts w:hint="eastAsia"/>
                <w:sz w:val="18"/>
                <w:szCs w:val="18"/>
              </w:rPr>
              <w:t>(11)</w:t>
            </w:r>
            <w:r>
              <w:rPr>
                <w:rFonts w:hint="eastAsia"/>
                <w:sz w:val="18"/>
                <w:szCs w:val="18"/>
              </w:rPr>
              <w:t>パッケージソフトウェア候補の選定</w:t>
            </w:r>
          </w:p>
          <w:p w14:paraId="5D37E123" w14:textId="77777777" w:rsidR="00B87BA4" w:rsidRDefault="00B87BA4">
            <w:pPr>
              <w:spacing w:afterLines="0" w:after="0"/>
              <w:ind w:left="0" w:firstLineChars="0" w:firstLine="0"/>
              <w:jc w:val="both"/>
              <w:rPr>
                <w:sz w:val="18"/>
                <w:szCs w:val="18"/>
              </w:rPr>
            </w:pPr>
            <w:r>
              <w:rPr>
                <w:rFonts w:hint="eastAsia"/>
                <w:sz w:val="18"/>
                <w:szCs w:val="18"/>
              </w:rPr>
              <w:t>(12)</w:t>
            </w:r>
            <w:r>
              <w:rPr>
                <w:rFonts w:hint="eastAsia"/>
                <w:sz w:val="18"/>
                <w:szCs w:val="18"/>
              </w:rPr>
              <w:t>業務要件及び適合するパッケージソフトウェア候補の報告書の提出</w:t>
            </w:r>
          </w:p>
          <w:p w14:paraId="43C4E823" w14:textId="77777777" w:rsidR="00B87BA4" w:rsidRDefault="00B87BA4">
            <w:pPr>
              <w:spacing w:afterLines="0" w:after="0"/>
              <w:ind w:left="0" w:firstLineChars="0" w:firstLine="0"/>
              <w:jc w:val="both"/>
              <w:rPr>
                <w:sz w:val="18"/>
                <w:szCs w:val="18"/>
              </w:rPr>
            </w:pPr>
            <w:r>
              <w:rPr>
                <w:rFonts w:hint="eastAsia"/>
                <w:sz w:val="18"/>
                <w:szCs w:val="18"/>
              </w:rPr>
              <w:t>(13)</w:t>
            </w:r>
            <w:r>
              <w:rPr>
                <w:rFonts w:hint="eastAsia"/>
                <w:sz w:val="18"/>
                <w:szCs w:val="18"/>
              </w:rPr>
              <w:t>受入れ</w:t>
            </w:r>
          </w:p>
        </w:tc>
        <w:tc>
          <w:tcPr>
            <w:tcW w:w="709" w:type="dxa"/>
            <w:vMerge/>
            <w:tcBorders>
              <w:bottom w:val="single" w:sz="4" w:space="0" w:color="auto"/>
            </w:tcBorders>
            <w:vAlign w:val="center"/>
          </w:tcPr>
          <w:p w14:paraId="740A5A2F" w14:textId="77777777" w:rsidR="00B87BA4" w:rsidRDefault="00B87BA4">
            <w:pPr>
              <w:spacing w:afterLines="0" w:after="0"/>
              <w:ind w:left="0" w:firstLineChars="0" w:firstLine="0"/>
              <w:jc w:val="both"/>
              <w:rPr>
                <w:sz w:val="18"/>
                <w:szCs w:val="18"/>
              </w:rPr>
            </w:pPr>
          </w:p>
        </w:tc>
        <w:tc>
          <w:tcPr>
            <w:tcW w:w="1615" w:type="dxa"/>
            <w:vMerge/>
            <w:tcBorders>
              <w:bottom w:val="single" w:sz="4" w:space="0" w:color="auto"/>
            </w:tcBorders>
            <w:vAlign w:val="center"/>
          </w:tcPr>
          <w:p w14:paraId="4C32A440" w14:textId="77777777" w:rsidR="00B87BA4" w:rsidRDefault="00B87BA4">
            <w:pPr>
              <w:spacing w:afterLines="0" w:after="0"/>
              <w:ind w:left="0" w:firstLineChars="0" w:firstLine="0"/>
              <w:jc w:val="both"/>
              <w:rPr>
                <w:sz w:val="18"/>
                <w:szCs w:val="18"/>
              </w:rPr>
            </w:pPr>
          </w:p>
        </w:tc>
      </w:tr>
      <w:tr w:rsidR="00B87BA4" w14:paraId="1232929A" w14:textId="77777777">
        <w:trPr>
          <w:cantSplit/>
          <w:trHeight w:val="1650"/>
          <w:jc w:val="center"/>
        </w:trPr>
        <w:tc>
          <w:tcPr>
            <w:tcW w:w="2662" w:type="dxa"/>
            <w:vMerge/>
            <w:vAlign w:val="center"/>
          </w:tcPr>
          <w:p w14:paraId="5A864D02" w14:textId="77777777" w:rsidR="00B87BA4" w:rsidRDefault="00B87BA4">
            <w:pPr>
              <w:spacing w:afterLines="0" w:after="0"/>
              <w:ind w:left="0" w:firstLineChars="0" w:firstLine="0"/>
              <w:jc w:val="both"/>
              <w:rPr>
                <w:sz w:val="18"/>
                <w:szCs w:val="18"/>
              </w:rPr>
            </w:pPr>
          </w:p>
        </w:tc>
        <w:tc>
          <w:tcPr>
            <w:tcW w:w="5051" w:type="dxa"/>
            <w:vAlign w:val="center"/>
          </w:tcPr>
          <w:p w14:paraId="6D452C27" w14:textId="77777777" w:rsidR="00B87BA4" w:rsidRDefault="00B87BA4">
            <w:pPr>
              <w:spacing w:afterLines="0" w:after="0"/>
              <w:ind w:left="0" w:firstLineChars="0" w:firstLine="0"/>
              <w:jc w:val="both"/>
              <w:rPr>
                <w:sz w:val="18"/>
                <w:szCs w:val="18"/>
              </w:rPr>
            </w:pPr>
            <w:r>
              <w:rPr>
                <w:rFonts w:hint="eastAsia"/>
                <w:sz w:val="18"/>
                <w:szCs w:val="18"/>
              </w:rPr>
              <w:t>(14)</w:t>
            </w:r>
            <w:r>
              <w:rPr>
                <w:rFonts w:hint="eastAsia"/>
                <w:sz w:val="18"/>
                <w:szCs w:val="18"/>
              </w:rPr>
              <w:t>使用許諾によってはパッケージ、</w:t>
            </w:r>
            <w:r>
              <w:rPr>
                <w:rFonts w:hint="eastAsia"/>
                <w:sz w:val="18"/>
                <w:szCs w:val="18"/>
              </w:rPr>
              <w:t>OS</w:t>
            </w:r>
            <w:r>
              <w:rPr>
                <w:rFonts w:hint="eastAsia"/>
                <w:sz w:val="18"/>
                <w:szCs w:val="18"/>
              </w:rPr>
              <w:t>、ハードの導入及び保守の開始</w:t>
            </w:r>
          </w:p>
          <w:p w14:paraId="11BBB9A0" w14:textId="77777777" w:rsidR="00B87BA4" w:rsidRDefault="00B87BA4">
            <w:pPr>
              <w:spacing w:afterLines="0" w:after="0"/>
              <w:ind w:left="0" w:firstLineChars="0" w:firstLine="0"/>
              <w:jc w:val="both"/>
              <w:rPr>
                <w:sz w:val="18"/>
                <w:szCs w:val="18"/>
              </w:rPr>
            </w:pPr>
            <w:r>
              <w:rPr>
                <w:rFonts w:hint="eastAsia"/>
                <w:sz w:val="18"/>
                <w:szCs w:val="18"/>
              </w:rPr>
              <w:t>(15)</w:t>
            </w:r>
            <w:r>
              <w:rPr>
                <w:rFonts w:hint="eastAsia"/>
                <w:sz w:val="18"/>
                <w:szCs w:val="18"/>
              </w:rPr>
              <w:t>パッケージ候補のシステム要件評価</w:t>
            </w:r>
            <w:r>
              <w:rPr>
                <w:sz w:val="18"/>
                <w:szCs w:val="18"/>
              </w:rPr>
              <w:br/>
            </w:r>
            <w:r>
              <w:rPr>
                <w:rFonts w:hint="eastAsia"/>
                <w:sz w:val="18"/>
                <w:szCs w:val="18"/>
              </w:rPr>
              <w:t>(16)API</w:t>
            </w:r>
            <w:r>
              <w:rPr>
                <w:rFonts w:hint="eastAsia"/>
                <w:sz w:val="18"/>
                <w:szCs w:val="18"/>
              </w:rPr>
              <w:t>の実現性の確認（候補パッケージの</w:t>
            </w:r>
            <w:r>
              <w:rPr>
                <w:rFonts w:hint="eastAsia"/>
                <w:sz w:val="18"/>
                <w:szCs w:val="18"/>
              </w:rPr>
              <w:t>API</w:t>
            </w:r>
            <w:r>
              <w:rPr>
                <w:rFonts w:hint="eastAsia"/>
                <w:sz w:val="18"/>
                <w:szCs w:val="18"/>
              </w:rPr>
              <w:t>、既存システムとの接続性等の評価）</w:t>
            </w:r>
          </w:p>
          <w:p w14:paraId="69CCE05A" w14:textId="77777777" w:rsidR="00B87BA4" w:rsidRDefault="00B87BA4">
            <w:pPr>
              <w:spacing w:afterLines="0" w:after="0"/>
              <w:ind w:left="0" w:firstLineChars="0" w:firstLine="0"/>
              <w:jc w:val="both"/>
              <w:rPr>
                <w:sz w:val="18"/>
                <w:szCs w:val="18"/>
              </w:rPr>
            </w:pPr>
            <w:r>
              <w:rPr>
                <w:rFonts w:hint="eastAsia"/>
                <w:sz w:val="18"/>
                <w:szCs w:val="18"/>
              </w:rPr>
              <w:t>(17)</w:t>
            </w:r>
            <w:r>
              <w:rPr>
                <w:rFonts w:hint="eastAsia"/>
                <w:sz w:val="18"/>
                <w:szCs w:val="18"/>
              </w:rPr>
              <w:t>パッケージソフトウェアの選定と要件定義、システム要件定義と評価</w:t>
            </w:r>
          </w:p>
        </w:tc>
        <w:tc>
          <w:tcPr>
            <w:tcW w:w="709" w:type="dxa"/>
            <w:vMerge/>
            <w:vAlign w:val="center"/>
          </w:tcPr>
          <w:p w14:paraId="73C7C37E" w14:textId="77777777" w:rsidR="00B87BA4" w:rsidRDefault="00B87BA4">
            <w:pPr>
              <w:spacing w:afterLines="0" w:after="0"/>
              <w:ind w:left="0" w:firstLineChars="0" w:firstLine="0"/>
              <w:jc w:val="both"/>
              <w:rPr>
                <w:sz w:val="18"/>
                <w:szCs w:val="18"/>
              </w:rPr>
            </w:pPr>
          </w:p>
        </w:tc>
        <w:tc>
          <w:tcPr>
            <w:tcW w:w="1615" w:type="dxa"/>
            <w:vAlign w:val="center"/>
          </w:tcPr>
          <w:p w14:paraId="51A3C111" w14:textId="77777777" w:rsidR="00B87BA4" w:rsidRDefault="00B87BA4">
            <w:pPr>
              <w:spacing w:afterLines="0" w:after="0"/>
              <w:ind w:left="0" w:firstLineChars="0" w:firstLine="0"/>
              <w:jc w:val="both"/>
              <w:rPr>
                <w:sz w:val="18"/>
                <w:szCs w:val="18"/>
              </w:rPr>
            </w:pPr>
            <w:r>
              <w:rPr>
                <w:rFonts w:hint="eastAsia"/>
                <w:sz w:val="18"/>
                <w:szCs w:val="18"/>
              </w:rPr>
              <w:t>B</w:t>
            </w:r>
            <w:r>
              <w:rPr>
                <w:rFonts w:hint="eastAsia"/>
                <w:sz w:val="18"/>
                <w:szCs w:val="18"/>
              </w:rPr>
              <w:t xml:space="preserve">　パッケージソフトウェア選定支援及び要件定義支援業務契約（カスタマイズモデル）</w:t>
            </w:r>
          </w:p>
        </w:tc>
      </w:tr>
      <w:tr w:rsidR="00B87BA4" w14:paraId="321193AB" w14:textId="77777777">
        <w:trPr>
          <w:cantSplit/>
          <w:trHeight w:val="1134"/>
          <w:jc w:val="center"/>
        </w:trPr>
        <w:tc>
          <w:tcPr>
            <w:tcW w:w="2662" w:type="dxa"/>
            <w:vAlign w:val="center"/>
          </w:tcPr>
          <w:p w14:paraId="392EE73A" w14:textId="77777777" w:rsidR="002802E0" w:rsidRDefault="00EF4661" w:rsidP="00351F7F">
            <w:pPr>
              <w:spacing w:afterLines="0" w:after="0"/>
              <w:ind w:left="0" w:firstLineChars="0" w:firstLine="0"/>
              <w:jc w:val="both"/>
              <w:rPr>
                <w:sz w:val="18"/>
                <w:szCs w:val="18"/>
              </w:rPr>
            </w:pPr>
            <w:r>
              <w:rPr>
                <w:sz w:val="18"/>
                <w:szCs w:val="18"/>
              </w:rPr>
              <w:t>2.3</w:t>
            </w:r>
            <w:r w:rsidR="00B87BA4">
              <w:rPr>
                <w:rFonts w:hint="eastAsia"/>
                <w:sz w:val="18"/>
                <w:szCs w:val="18"/>
              </w:rPr>
              <w:t xml:space="preserve"> </w:t>
            </w:r>
            <w:r>
              <w:rPr>
                <w:rFonts w:hint="eastAsia"/>
                <w:sz w:val="18"/>
                <w:szCs w:val="18"/>
              </w:rPr>
              <w:t>システム</w:t>
            </w:r>
            <w:r w:rsidR="00B87BA4">
              <w:rPr>
                <w:rFonts w:hint="eastAsia"/>
                <w:sz w:val="18"/>
                <w:szCs w:val="18"/>
              </w:rPr>
              <w:t>開発プロセス</w:t>
            </w:r>
            <w:r w:rsidR="00B87BA4">
              <w:rPr>
                <w:sz w:val="18"/>
                <w:szCs w:val="18"/>
              </w:rPr>
              <w:br/>
            </w:r>
            <w:r w:rsidR="00B87BA4">
              <w:rPr>
                <w:rFonts w:hint="eastAsia"/>
                <w:sz w:val="18"/>
                <w:szCs w:val="18"/>
              </w:rPr>
              <w:t>システム要件</w:t>
            </w:r>
            <w:r>
              <w:rPr>
                <w:rFonts w:hint="eastAsia"/>
                <w:sz w:val="18"/>
                <w:szCs w:val="18"/>
              </w:rPr>
              <w:t>の</w:t>
            </w:r>
            <w:r w:rsidR="00B87BA4">
              <w:rPr>
                <w:rFonts w:hint="eastAsia"/>
                <w:sz w:val="18"/>
                <w:szCs w:val="18"/>
              </w:rPr>
              <w:t>定義</w:t>
            </w:r>
            <w:r w:rsidR="002802E0">
              <w:rPr>
                <w:rFonts w:hint="eastAsia"/>
                <w:sz w:val="18"/>
                <w:szCs w:val="18"/>
              </w:rPr>
              <w:t>、</w:t>
            </w:r>
            <w:r w:rsidRPr="00EF4661">
              <w:rPr>
                <w:rFonts w:hint="eastAsia"/>
                <w:sz w:val="18"/>
                <w:szCs w:val="18"/>
              </w:rPr>
              <w:t>システム要件の評価及びレビュー</w:t>
            </w:r>
            <w:r w:rsidR="002802E0">
              <w:rPr>
                <w:rFonts w:hint="eastAsia"/>
                <w:sz w:val="18"/>
                <w:szCs w:val="18"/>
              </w:rPr>
              <w:t>、</w:t>
            </w:r>
          </w:p>
          <w:p w14:paraId="57696845" w14:textId="77777777" w:rsidR="00805E2B" w:rsidRDefault="00B87BA4" w:rsidP="00351F7F">
            <w:pPr>
              <w:spacing w:afterLines="0" w:after="0"/>
              <w:ind w:left="0" w:firstLineChars="0" w:firstLine="0"/>
              <w:jc w:val="both"/>
              <w:rPr>
                <w:sz w:val="18"/>
                <w:szCs w:val="18"/>
              </w:rPr>
            </w:pPr>
            <w:r>
              <w:rPr>
                <w:rFonts w:hint="eastAsia"/>
                <w:sz w:val="18"/>
                <w:szCs w:val="18"/>
              </w:rPr>
              <w:t>システム方式</w:t>
            </w:r>
            <w:r w:rsidR="00EF4661">
              <w:rPr>
                <w:rFonts w:hint="eastAsia"/>
                <w:sz w:val="18"/>
                <w:szCs w:val="18"/>
              </w:rPr>
              <w:t>の確立</w:t>
            </w:r>
            <w:r w:rsidR="002802E0">
              <w:rPr>
                <w:rFonts w:hint="eastAsia"/>
                <w:sz w:val="18"/>
                <w:szCs w:val="18"/>
              </w:rPr>
              <w:t>、</w:t>
            </w:r>
            <w:r w:rsidR="00EF4661" w:rsidRPr="00EF4661">
              <w:rPr>
                <w:rFonts w:hint="eastAsia"/>
                <w:sz w:val="18"/>
                <w:szCs w:val="18"/>
              </w:rPr>
              <w:t>システム方式の評価及びレビュー</w:t>
            </w:r>
          </w:p>
          <w:p w14:paraId="01D214DC" w14:textId="77777777" w:rsidR="00805E2B" w:rsidRDefault="00805E2B" w:rsidP="00351F7F">
            <w:pPr>
              <w:spacing w:afterLines="0" w:after="0"/>
              <w:ind w:left="0" w:firstLineChars="0" w:firstLine="0"/>
              <w:jc w:val="both"/>
              <w:rPr>
                <w:sz w:val="18"/>
                <w:szCs w:val="18"/>
              </w:rPr>
            </w:pPr>
          </w:p>
          <w:p w14:paraId="7376DDB6" w14:textId="77777777" w:rsidR="00B87BA4" w:rsidRDefault="00805E2B" w:rsidP="00805E2B">
            <w:pPr>
              <w:spacing w:afterLines="0" w:after="0"/>
              <w:ind w:left="0" w:firstLineChars="0" w:firstLine="0"/>
              <w:jc w:val="both"/>
              <w:rPr>
                <w:sz w:val="18"/>
                <w:szCs w:val="18"/>
              </w:rPr>
            </w:pPr>
            <w:r>
              <w:rPr>
                <w:rFonts w:hint="eastAsia"/>
                <w:sz w:val="18"/>
                <w:szCs w:val="18"/>
              </w:rPr>
              <w:t>2</w:t>
            </w:r>
            <w:r>
              <w:rPr>
                <w:sz w:val="18"/>
                <w:szCs w:val="18"/>
              </w:rPr>
              <w:t>.4</w:t>
            </w:r>
            <w:r>
              <w:rPr>
                <w:rFonts w:hint="eastAsia"/>
                <w:sz w:val="18"/>
                <w:szCs w:val="18"/>
              </w:rPr>
              <w:t xml:space="preserve"> </w:t>
            </w:r>
            <w:r>
              <w:rPr>
                <w:rFonts w:hint="eastAsia"/>
                <w:sz w:val="18"/>
                <w:szCs w:val="18"/>
              </w:rPr>
              <w:t>ソフトウェア実装プロセス</w:t>
            </w:r>
            <w:r>
              <w:rPr>
                <w:sz w:val="18"/>
                <w:szCs w:val="18"/>
              </w:rPr>
              <w:br/>
            </w:r>
            <w:r>
              <w:rPr>
                <w:rFonts w:hint="eastAsia"/>
                <w:sz w:val="18"/>
                <w:szCs w:val="18"/>
              </w:rPr>
              <w:t>ソフトウェア要件定義、ソフトウェア方式設計</w:t>
            </w:r>
          </w:p>
        </w:tc>
        <w:tc>
          <w:tcPr>
            <w:tcW w:w="5051" w:type="dxa"/>
            <w:vAlign w:val="center"/>
          </w:tcPr>
          <w:p w14:paraId="32248C40" w14:textId="77777777" w:rsidR="00B87BA4" w:rsidRDefault="00B87BA4">
            <w:pPr>
              <w:spacing w:afterLines="0" w:after="0"/>
              <w:ind w:left="0" w:firstLineChars="0" w:firstLine="0"/>
              <w:jc w:val="both"/>
              <w:rPr>
                <w:sz w:val="18"/>
                <w:szCs w:val="18"/>
              </w:rPr>
            </w:pPr>
            <w:r>
              <w:rPr>
                <w:rFonts w:hint="eastAsia"/>
                <w:sz w:val="18"/>
                <w:szCs w:val="18"/>
              </w:rPr>
              <w:t>(21)</w:t>
            </w:r>
            <w:r>
              <w:rPr>
                <w:rFonts w:hint="eastAsia"/>
                <w:sz w:val="18"/>
                <w:szCs w:val="18"/>
              </w:rPr>
              <w:t>使用許諾によってはパッケージソフトウェア、</w:t>
            </w:r>
            <w:r>
              <w:rPr>
                <w:rFonts w:hint="eastAsia"/>
                <w:sz w:val="18"/>
                <w:szCs w:val="18"/>
              </w:rPr>
              <w:t>OS</w:t>
            </w:r>
            <w:r>
              <w:rPr>
                <w:rFonts w:hint="eastAsia"/>
                <w:sz w:val="18"/>
                <w:szCs w:val="18"/>
              </w:rPr>
              <w:t>、ハードウェアの導入及び保守の開始</w:t>
            </w:r>
          </w:p>
          <w:p w14:paraId="3F254AB1" w14:textId="77777777" w:rsidR="00B87BA4" w:rsidRDefault="00B87BA4">
            <w:pPr>
              <w:spacing w:afterLines="0" w:after="0"/>
              <w:ind w:left="0" w:firstLineChars="0" w:firstLine="0"/>
              <w:jc w:val="both"/>
              <w:rPr>
                <w:sz w:val="18"/>
                <w:szCs w:val="18"/>
              </w:rPr>
            </w:pPr>
            <w:r>
              <w:rPr>
                <w:rFonts w:hint="eastAsia"/>
                <w:sz w:val="18"/>
                <w:szCs w:val="18"/>
              </w:rPr>
              <w:t>(22)</w:t>
            </w:r>
            <w:r>
              <w:rPr>
                <w:rFonts w:hint="eastAsia"/>
                <w:sz w:val="18"/>
                <w:szCs w:val="18"/>
              </w:rPr>
              <w:t>モディファイの範囲、アドオン等の外部設計範囲の確定、及びそれに伴うユーザ</w:t>
            </w:r>
            <w:r>
              <w:rPr>
                <w:rFonts w:hint="eastAsia"/>
                <w:sz w:val="18"/>
                <w:szCs w:val="18"/>
              </w:rPr>
              <w:t>I/F</w:t>
            </w:r>
            <w:r>
              <w:rPr>
                <w:rFonts w:hint="eastAsia"/>
                <w:sz w:val="18"/>
                <w:szCs w:val="18"/>
              </w:rPr>
              <w:t>・他システム</w:t>
            </w:r>
            <w:r>
              <w:rPr>
                <w:rFonts w:hint="eastAsia"/>
                <w:sz w:val="18"/>
                <w:szCs w:val="18"/>
              </w:rPr>
              <w:t>I/F</w:t>
            </w:r>
            <w:r>
              <w:rPr>
                <w:rFonts w:hint="eastAsia"/>
                <w:sz w:val="18"/>
                <w:szCs w:val="18"/>
              </w:rPr>
              <w:t>設計</w:t>
            </w:r>
          </w:p>
          <w:p w14:paraId="14AF412B" w14:textId="77777777" w:rsidR="00B87BA4" w:rsidRDefault="00B87BA4">
            <w:pPr>
              <w:spacing w:afterLines="0" w:after="0"/>
              <w:ind w:left="0" w:firstLineChars="0" w:firstLine="0"/>
              <w:jc w:val="both"/>
              <w:rPr>
                <w:sz w:val="18"/>
                <w:szCs w:val="18"/>
              </w:rPr>
            </w:pPr>
            <w:r>
              <w:rPr>
                <w:rFonts w:hint="eastAsia"/>
                <w:sz w:val="18"/>
                <w:szCs w:val="18"/>
              </w:rPr>
              <w:t>(23)</w:t>
            </w:r>
            <w:r>
              <w:rPr>
                <w:rFonts w:hint="eastAsia"/>
                <w:sz w:val="18"/>
                <w:szCs w:val="18"/>
              </w:rPr>
              <w:t>外部設計書の承認</w:t>
            </w:r>
            <w:r>
              <w:rPr>
                <w:rFonts w:hint="eastAsia"/>
                <w:sz w:val="18"/>
                <w:szCs w:val="18"/>
              </w:rPr>
              <w:t>(</w:t>
            </w:r>
            <w:r>
              <w:rPr>
                <w:rFonts w:hint="eastAsia"/>
                <w:sz w:val="18"/>
                <w:szCs w:val="18"/>
              </w:rPr>
              <w:t>受入れ</w:t>
            </w:r>
            <w:r>
              <w:rPr>
                <w:rFonts w:hint="eastAsia"/>
                <w:sz w:val="18"/>
                <w:szCs w:val="18"/>
              </w:rPr>
              <w:t>)</w:t>
            </w:r>
          </w:p>
        </w:tc>
        <w:tc>
          <w:tcPr>
            <w:tcW w:w="709" w:type="dxa"/>
            <w:vMerge/>
            <w:vAlign w:val="center"/>
          </w:tcPr>
          <w:p w14:paraId="2263D26F" w14:textId="77777777" w:rsidR="00B87BA4" w:rsidRDefault="00B87BA4">
            <w:pPr>
              <w:spacing w:afterLines="0" w:after="0"/>
              <w:ind w:left="0" w:firstLineChars="0" w:firstLine="0"/>
              <w:jc w:val="both"/>
              <w:rPr>
                <w:sz w:val="18"/>
                <w:szCs w:val="18"/>
              </w:rPr>
            </w:pPr>
          </w:p>
        </w:tc>
        <w:tc>
          <w:tcPr>
            <w:tcW w:w="1615" w:type="dxa"/>
            <w:vAlign w:val="center"/>
          </w:tcPr>
          <w:p w14:paraId="6A8CAE8F" w14:textId="77777777" w:rsidR="00B87BA4" w:rsidRDefault="00B87BA4">
            <w:pPr>
              <w:spacing w:afterLines="0" w:after="0"/>
              <w:ind w:left="0" w:firstLineChars="0" w:firstLine="0"/>
              <w:jc w:val="both"/>
              <w:rPr>
                <w:sz w:val="18"/>
                <w:szCs w:val="18"/>
              </w:rPr>
            </w:pPr>
            <w:r>
              <w:rPr>
                <w:rFonts w:hint="eastAsia"/>
                <w:sz w:val="18"/>
                <w:szCs w:val="18"/>
              </w:rPr>
              <w:t>D</w:t>
            </w:r>
            <w:r>
              <w:rPr>
                <w:rFonts w:hint="eastAsia"/>
                <w:sz w:val="18"/>
                <w:szCs w:val="18"/>
              </w:rPr>
              <w:t>外部設計支援業務契約</w:t>
            </w:r>
          </w:p>
        </w:tc>
      </w:tr>
      <w:tr w:rsidR="00B87BA4" w14:paraId="461E3374" w14:textId="77777777" w:rsidTr="00E964DB">
        <w:trPr>
          <w:cantSplit/>
          <w:trHeight w:val="1687"/>
          <w:jc w:val="center"/>
        </w:trPr>
        <w:tc>
          <w:tcPr>
            <w:tcW w:w="2662" w:type="dxa"/>
            <w:vMerge w:val="restart"/>
            <w:vAlign w:val="center"/>
          </w:tcPr>
          <w:p w14:paraId="675ADA4A" w14:textId="77777777" w:rsidR="002802E0" w:rsidRDefault="00EF4661">
            <w:pPr>
              <w:spacing w:afterLines="0" w:after="0"/>
              <w:ind w:left="0" w:firstLineChars="0" w:firstLine="0"/>
              <w:jc w:val="both"/>
              <w:rPr>
                <w:sz w:val="18"/>
                <w:szCs w:val="18"/>
              </w:rPr>
            </w:pPr>
            <w:r>
              <w:rPr>
                <w:rFonts w:hint="eastAsia"/>
                <w:sz w:val="18"/>
                <w:szCs w:val="18"/>
              </w:rPr>
              <w:t>2</w:t>
            </w:r>
            <w:r>
              <w:rPr>
                <w:sz w:val="18"/>
                <w:szCs w:val="18"/>
              </w:rPr>
              <w:t>.4</w:t>
            </w:r>
            <w:r w:rsidR="00B87BA4">
              <w:rPr>
                <w:rFonts w:hint="eastAsia"/>
                <w:sz w:val="18"/>
                <w:szCs w:val="18"/>
              </w:rPr>
              <w:t xml:space="preserve"> </w:t>
            </w:r>
            <w:r>
              <w:rPr>
                <w:rFonts w:hint="eastAsia"/>
                <w:sz w:val="18"/>
                <w:szCs w:val="18"/>
              </w:rPr>
              <w:t>ソフトウェア実装</w:t>
            </w:r>
            <w:r w:rsidR="00B87BA4">
              <w:rPr>
                <w:rFonts w:hint="eastAsia"/>
                <w:sz w:val="18"/>
                <w:szCs w:val="18"/>
              </w:rPr>
              <w:t>プロセス</w:t>
            </w:r>
            <w:r w:rsidR="00805E2B">
              <w:rPr>
                <w:sz w:val="18"/>
                <w:szCs w:val="18"/>
              </w:rPr>
              <w:br/>
            </w:r>
            <w:r w:rsidR="00B87BA4">
              <w:rPr>
                <w:rFonts w:hint="eastAsia"/>
                <w:sz w:val="18"/>
                <w:szCs w:val="18"/>
              </w:rPr>
              <w:t>ソフトウェア詳細設計、</w:t>
            </w:r>
          </w:p>
          <w:p w14:paraId="23753A8D" w14:textId="77777777" w:rsidR="002802E0" w:rsidRDefault="00B87BA4">
            <w:pPr>
              <w:spacing w:afterLines="0" w:after="0"/>
              <w:ind w:left="0" w:firstLineChars="0" w:firstLine="0"/>
              <w:jc w:val="both"/>
              <w:rPr>
                <w:sz w:val="18"/>
                <w:szCs w:val="18"/>
              </w:rPr>
            </w:pPr>
            <w:r>
              <w:rPr>
                <w:rFonts w:hint="eastAsia"/>
                <w:sz w:val="18"/>
                <w:szCs w:val="18"/>
              </w:rPr>
              <w:t>ソフトウェア</w:t>
            </w:r>
            <w:r w:rsidR="00EF4661">
              <w:rPr>
                <w:rFonts w:hint="eastAsia"/>
                <w:sz w:val="18"/>
                <w:szCs w:val="18"/>
              </w:rPr>
              <w:t>構築</w:t>
            </w:r>
            <w:r>
              <w:rPr>
                <w:rFonts w:hint="eastAsia"/>
                <w:sz w:val="18"/>
                <w:szCs w:val="18"/>
              </w:rPr>
              <w:t>、</w:t>
            </w:r>
          </w:p>
          <w:p w14:paraId="6353FBC0" w14:textId="77777777" w:rsidR="002802E0" w:rsidRDefault="00B87BA4">
            <w:pPr>
              <w:spacing w:afterLines="0" w:after="0"/>
              <w:ind w:left="0" w:firstLineChars="0" w:firstLine="0"/>
              <w:jc w:val="both"/>
              <w:rPr>
                <w:sz w:val="18"/>
                <w:szCs w:val="18"/>
              </w:rPr>
            </w:pPr>
            <w:r>
              <w:rPr>
                <w:rFonts w:hint="eastAsia"/>
                <w:sz w:val="18"/>
                <w:szCs w:val="18"/>
              </w:rPr>
              <w:t>ソフトウェア結合、</w:t>
            </w:r>
            <w:r w:rsidR="002802E0" w:rsidRPr="002802E0">
              <w:rPr>
                <w:rFonts w:hint="eastAsia"/>
                <w:sz w:val="18"/>
                <w:szCs w:val="18"/>
              </w:rPr>
              <w:t>ソフトウェア適格性確認テスト</w:t>
            </w:r>
            <w:r w:rsidR="002802E0">
              <w:rPr>
                <w:rFonts w:hint="eastAsia"/>
                <w:sz w:val="18"/>
                <w:szCs w:val="18"/>
              </w:rPr>
              <w:t>、</w:t>
            </w:r>
          </w:p>
          <w:p w14:paraId="27EDEE5C" w14:textId="77777777" w:rsidR="002802E0" w:rsidRDefault="00B87BA4">
            <w:pPr>
              <w:spacing w:afterLines="0" w:after="0"/>
              <w:ind w:left="0" w:firstLineChars="0" w:firstLine="0"/>
              <w:jc w:val="both"/>
              <w:rPr>
                <w:sz w:val="18"/>
                <w:szCs w:val="18"/>
              </w:rPr>
            </w:pPr>
            <w:r>
              <w:rPr>
                <w:rFonts w:hint="eastAsia"/>
                <w:sz w:val="18"/>
                <w:szCs w:val="18"/>
              </w:rPr>
              <w:t>システム結合、</w:t>
            </w:r>
            <w:r w:rsidR="002802E0" w:rsidRPr="002802E0">
              <w:rPr>
                <w:rFonts w:hint="eastAsia"/>
                <w:sz w:val="18"/>
                <w:szCs w:val="18"/>
              </w:rPr>
              <w:t>テスト準備及びシステム結合の評価</w:t>
            </w:r>
            <w:r w:rsidR="002802E0">
              <w:rPr>
                <w:rFonts w:hint="eastAsia"/>
                <w:sz w:val="18"/>
                <w:szCs w:val="18"/>
              </w:rPr>
              <w:t>、</w:t>
            </w:r>
          </w:p>
          <w:p w14:paraId="6DDE11B1" w14:textId="77777777" w:rsidR="002802E0" w:rsidRDefault="00B87BA4">
            <w:pPr>
              <w:spacing w:afterLines="0" w:after="0"/>
              <w:ind w:left="0" w:firstLineChars="0" w:firstLine="0"/>
              <w:jc w:val="both"/>
              <w:rPr>
                <w:sz w:val="18"/>
                <w:szCs w:val="18"/>
              </w:rPr>
            </w:pPr>
            <w:r>
              <w:rPr>
                <w:rFonts w:hint="eastAsia"/>
                <w:sz w:val="18"/>
                <w:szCs w:val="18"/>
              </w:rPr>
              <w:t>システム適格性確認テスト、</w:t>
            </w:r>
          </w:p>
          <w:p w14:paraId="7B599E12" w14:textId="77777777" w:rsidR="00B87BA4" w:rsidRDefault="00B87BA4">
            <w:pPr>
              <w:spacing w:afterLines="0" w:after="0"/>
              <w:ind w:left="0" w:firstLineChars="0" w:firstLine="0"/>
              <w:jc w:val="both"/>
              <w:rPr>
                <w:sz w:val="18"/>
                <w:szCs w:val="18"/>
              </w:rPr>
            </w:pPr>
            <w:r>
              <w:rPr>
                <w:rFonts w:hint="eastAsia"/>
                <w:sz w:val="18"/>
                <w:szCs w:val="18"/>
              </w:rPr>
              <w:t>ソフトウェア導入、受入れ支援</w:t>
            </w:r>
          </w:p>
        </w:tc>
        <w:tc>
          <w:tcPr>
            <w:tcW w:w="5051" w:type="dxa"/>
            <w:vAlign w:val="center"/>
          </w:tcPr>
          <w:p w14:paraId="38121299" w14:textId="77777777" w:rsidR="00B87BA4" w:rsidRDefault="00B87BA4">
            <w:pPr>
              <w:spacing w:afterLines="0" w:after="0"/>
              <w:ind w:left="0" w:firstLineChars="0" w:firstLine="0"/>
              <w:jc w:val="both"/>
              <w:rPr>
                <w:sz w:val="18"/>
                <w:szCs w:val="18"/>
              </w:rPr>
            </w:pPr>
            <w:r>
              <w:rPr>
                <w:rFonts w:hint="eastAsia"/>
                <w:sz w:val="18"/>
                <w:szCs w:val="18"/>
              </w:rPr>
              <w:t>(25)</w:t>
            </w:r>
            <w:r>
              <w:rPr>
                <w:rFonts w:hint="eastAsia"/>
                <w:sz w:val="18"/>
                <w:szCs w:val="18"/>
              </w:rPr>
              <w:t>ソフトウェア設計</w:t>
            </w:r>
          </w:p>
          <w:p w14:paraId="28604D60" w14:textId="77777777" w:rsidR="00B87BA4" w:rsidRDefault="00B87BA4">
            <w:pPr>
              <w:spacing w:afterLines="0" w:after="0"/>
              <w:ind w:left="0" w:firstLineChars="0" w:firstLine="0"/>
              <w:jc w:val="both"/>
              <w:rPr>
                <w:sz w:val="18"/>
                <w:szCs w:val="18"/>
              </w:rPr>
            </w:pPr>
            <w:r>
              <w:rPr>
                <w:rFonts w:hint="eastAsia"/>
                <w:sz w:val="18"/>
                <w:szCs w:val="18"/>
              </w:rPr>
              <w:t>(26)</w:t>
            </w:r>
            <w:r>
              <w:rPr>
                <w:rFonts w:hint="eastAsia"/>
                <w:sz w:val="18"/>
                <w:szCs w:val="18"/>
              </w:rPr>
              <w:t>モディファイ、アドオンの設計、プログラミング、ソフトウェアテスト</w:t>
            </w:r>
          </w:p>
          <w:p w14:paraId="118534E5" w14:textId="77777777" w:rsidR="00B87BA4" w:rsidRDefault="00B87BA4">
            <w:pPr>
              <w:spacing w:afterLines="0" w:after="0"/>
              <w:ind w:left="0" w:firstLineChars="0" w:firstLine="0"/>
              <w:jc w:val="both"/>
              <w:rPr>
                <w:sz w:val="18"/>
                <w:szCs w:val="18"/>
              </w:rPr>
            </w:pPr>
            <w:r>
              <w:rPr>
                <w:rFonts w:hint="eastAsia"/>
                <w:sz w:val="18"/>
                <w:szCs w:val="18"/>
              </w:rPr>
              <w:t>(27)</w:t>
            </w:r>
            <w:r>
              <w:rPr>
                <w:rFonts w:hint="eastAsia"/>
                <w:sz w:val="18"/>
                <w:szCs w:val="18"/>
              </w:rPr>
              <w:t>適格性確認テスト、監査、ソフトウェア導入</w:t>
            </w:r>
          </w:p>
          <w:p w14:paraId="3E4AE093" w14:textId="77777777" w:rsidR="00B87BA4" w:rsidRDefault="00B87BA4">
            <w:pPr>
              <w:spacing w:afterLines="0" w:after="0"/>
              <w:ind w:left="0" w:firstLineChars="0" w:firstLine="0"/>
              <w:jc w:val="both"/>
              <w:rPr>
                <w:sz w:val="18"/>
                <w:szCs w:val="18"/>
              </w:rPr>
            </w:pPr>
            <w:r>
              <w:rPr>
                <w:rFonts w:hint="eastAsia"/>
                <w:sz w:val="18"/>
                <w:szCs w:val="18"/>
              </w:rPr>
              <w:t>(28)</w:t>
            </w:r>
            <w:r>
              <w:rPr>
                <w:rFonts w:hint="eastAsia"/>
                <w:sz w:val="18"/>
                <w:szCs w:val="18"/>
              </w:rPr>
              <w:t>納品</w:t>
            </w:r>
          </w:p>
          <w:p w14:paraId="599647C2" w14:textId="77777777" w:rsidR="00B87BA4" w:rsidRDefault="00B87BA4">
            <w:pPr>
              <w:spacing w:afterLines="0" w:after="0"/>
              <w:ind w:left="0" w:firstLineChars="0" w:firstLine="0"/>
              <w:jc w:val="both"/>
              <w:rPr>
                <w:sz w:val="18"/>
                <w:szCs w:val="18"/>
              </w:rPr>
            </w:pPr>
            <w:r>
              <w:rPr>
                <w:rFonts w:hint="eastAsia"/>
                <w:sz w:val="18"/>
                <w:szCs w:val="18"/>
              </w:rPr>
              <w:t>(29)</w:t>
            </w:r>
            <w:r>
              <w:rPr>
                <w:rFonts w:hint="eastAsia"/>
                <w:sz w:val="18"/>
                <w:szCs w:val="18"/>
              </w:rPr>
              <w:t>検収（受入れ）</w:t>
            </w:r>
          </w:p>
        </w:tc>
        <w:tc>
          <w:tcPr>
            <w:tcW w:w="709" w:type="dxa"/>
            <w:vMerge/>
            <w:vAlign w:val="center"/>
          </w:tcPr>
          <w:p w14:paraId="754BCDF1" w14:textId="77777777" w:rsidR="00B87BA4" w:rsidRDefault="00B87BA4">
            <w:pPr>
              <w:spacing w:afterLines="0" w:after="0"/>
              <w:ind w:left="0" w:firstLineChars="0" w:firstLine="0"/>
              <w:jc w:val="both"/>
              <w:rPr>
                <w:sz w:val="18"/>
                <w:szCs w:val="18"/>
              </w:rPr>
            </w:pPr>
          </w:p>
        </w:tc>
        <w:tc>
          <w:tcPr>
            <w:tcW w:w="1615" w:type="dxa"/>
            <w:vAlign w:val="center"/>
          </w:tcPr>
          <w:p w14:paraId="7828890A" w14:textId="77777777" w:rsidR="00B87BA4" w:rsidRDefault="00B87BA4">
            <w:pPr>
              <w:spacing w:afterLines="0" w:after="0"/>
              <w:ind w:left="0" w:firstLineChars="0" w:firstLine="0"/>
              <w:jc w:val="both"/>
              <w:rPr>
                <w:sz w:val="18"/>
                <w:szCs w:val="18"/>
              </w:rPr>
            </w:pPr>
            <w:r>
              <w:rPr>
                <w:rFonts w:hint="eastAsia"/>
                <w:sz w:val="18"/>
                <w:szCs w:val="18"/>
              </w:rPr>
              <w:t>E</w:t>
            </w:r>
            <w:r>
              <w:rPr>
                <w:rFonts w:hint="eastAsia"/>
                <w:sz w:val="18"/>
                <w:szCs w:val="18"/>
              </w:rPr>
              <w:t>ソフトウェア設計・制作業務契約</w:t>
            </w:r>
          </w:p>
        </w:tc>
      </w:tr>
      <w:tr w:rsidR="00B87BA4" w14:paraId="1789E6F5" w14:textId="77777777">
        <w:trPr>
          <w:cantSplit/>
          <w:trHeight w:val="933"/>
          <w:jc w:val="center"/>
        </w:trPr>
        <w:tc>
          <w:tcPr>
            <w:tcW w:w="2662" w:type="dxa"/>
            <w:vMerge/>
            <w:vAlign w:val="center"/>
          </w:tcPr>
          <w:p w14:paraId="0FA8B57F" w14:textId="77777777" w:rsidR="00B87BA4" w:rsidRDefault="00B87BA4">
            <w:pPr>
              <w:spacing w:afterLines="0" w:after="0"/>
              <w:ind w:left="0" w:firstLineChars="0" w:firstLine="0"/>
              <w:jc w:val="both"/>
              <w:rPr>
                <w:sz w:val="18"/>
                <w:szCs w:val="18"/>
              </w:rPr>
            </w:pPr>
          </w:p>
        </w:tc>
        <w:tc>
          <w:tcPr>
            <w:tcW w:w="5051" w:type="dxa"/>
            <w:vAlign w:val="center"/>
          </w:tcPr>
          <w:p w14:paraId="56478022" w14:textId="77777777" w:rsidR="00B87BA4" w:rsidRDefault="00B87BA4">
            <w:pPr>
              <w:spacing w:afterLines="0" w:after="0"/>
              <w:ind w:left="0" w:firstLineChars="0" w:firstLine="0"/>
              <w:jc w:val="both"/>
              <w:rPr>
                <w:sz w:val="18"/>
                <w:szCs w:val="18"/>
              </w:rPr>
            </w:pPr>
            <w:r>
              <w:rPr>
                <w:rFonts w:hint="eastAsia"/>
                <w:sz w:val="18"/>
                <w:szCs w:val="18"/>
              </w:rPr>
              <w:t>(30)</w:t>
            </w:r>
            <w:r>
              <w:rPr>
                <w:rFonts w:hint="eastAsia"/>
                <w:sz w:val="18"/>
                <w:szCs w:val="18"/>
              </w:rPr>
              <w:t>構築・設定業務（機器・</w:t>
            </w:r>
            <w:r>
              <w:rPr>
                <w:rFonts w:hint="eastAsia"/>
                <w:sz w:val="18"/>
                <w:szCs w:val="18"/>
              </w:rPr>
              <w:t>OS</w:t>
            </w:r>
            <w:r>
              <w:rPr>
                <w:rFonts w:hint="eastAsia"/>
                <w:sz w:val="18"/>
                <w:szCs w:val="18"/>
              </w:rPr>
              <w:t>等の設定、納品）</w:t>
            </w:r>
          </w:p>
          <w:p w14:paraId="100B7EA2" w14:textId="77777777" w:rsidR="00B87BA4" w:rsidRDefault="00B87BA4">
            <w:pPr>
              <w:spacing w:afterLines="0" w:after="0"/>
              <w:ind w:left="0" w:firstLineChars="0" w:firstLine="0"/>
              <w:jc w:val="both"/>
              <w:rPr>
                <w:sz w:val="18"/>
                <w:szCs w:val="18"/>
              </w:rPr>
            </w:pPr>
            <w:r>
              <w:rPr>
                <w:rFonts w:hint="eastAsia"/>
                <w:sz w:val="18"/>
                <w:szCs w:val="18"/>
              </w:rPr>
              <w:t>(31)</w:t>
            </w:r>
            <w:r>
              <w:rPr>
                <w:rFonts w:hint="eastAsia"/>
                <w:sz w:val="18"/>
                <w:szCs w:val="18"/>
              </w:rPr>
              <w:t>システム結合、テスト</w:t>
            </w:r>
          </w:p>
          <w:p w14:paraId="2405BE02" w14:textId="77777777" w:rsidR="00B87BA4" w:rsidRDefault="00B87BA4">
            <w:pPr>
              <w:spacing w:afterLines="0" w:after="0"/>
              <w:ind w:left="0" w:firstLineChars="0" w:firstLine="0"/>
              <w:jc w:val="both"/>
              <w:rPr>
                <w:sz w:val="18"/>
                <w:szCs w:val="18"/>
              </w:rPr>
            </w:pPr>
            <w:r>
              <w:rPr>
                <w:rFonts w:hint="eastAsia"/>
                <w:sz w:val="18"/>
                <w:szCs w:val="18"/>
              </w:rPr>
              <w:t>(32)</w:t>
            </w:r>
            <w:r>
              <w:rPr>
                <w:rFonts w:hint="eastAsia"/>
                <w:sz w:val="18"/>
                <w:szCs w:val="18"/>
              </w:rPr>
              <w:t>検収（受入れ）</w:t>
            </w:r>
          </w:p>
        </w:tc>
        <w:tc>
          <w:tcPr>
            <w:tcW w:w="709" w:type="dxa"/>
            <w:vMerge/>
            <w:vAlign w:val="center"/>
          </w:tcPr>
          <w:p w14:paraId="0B570C33" w14:textId="77777777" w:rsidR="00B87BA4" w:rsidRDefault="00B87BA4">
            <w:pPr>
              <w:spacing w:afterLines="0" w:after="0"/>
              <w:ind w:left="0" w:firstLineChars="0" w:firstLine="0"/>
              <w:jc w:val="both"/>
              <w:rPr>
                <w:sz w:val="18"/>
                <w:szCs w:val="18"/>
              </w:rPr>
            </w:pPr>
          </w:p>
        </w:tc>
        <w:tc>
          <w:tcPr>
            <w:tcW w:w="1615" w:type="dxa"/>
            <w:vAlign w:val="center"/>
          </w:tcPr>
          <w:p w14:paraId="257BC038" w14:textId="77777777" w:rsidR="00B87BA4" w:rsidRDefault="00B87BA4">
            <w:pPr>
              <w:spacing w:afterLines="0" w:after="0"/>
              <w:ind w:left="0" w:firstLineChars="0" w:firstLine="0"/>
              <w:jc w:val="both"/>
              <w:rPr>
                <w:sz w:val="18"/>
                <w:szCs w:val="18"/>
              </w:rPr>
            </w:pPr>
            <w:r>
              <w:rPr>
                <w:rFonts w:hint="eastAsia"/>
                <w:sz w:val="18"/>
                <w:szCs w:val="18"/>
              </w:rPr>
              <w:t>F</w:t>
            </w:r>
            <w:r>
              <w:rPr>
                <w:rFonts w:hint="eastAsia"/>
                <w:sz w:val="18"/>
                <w:szCs w:val="18"/>
              </w:rPr>
              <w:t>構築・設定業務契約</w:t>
            </w:r>
          </w:p>
        </w:tc>
      </w:tr>
      <w:tr w:rsidR="00B87BA4" w14:paraId="392402A8" w14:textId="77777777">
        <w:trPr>
          <w:cantSplit/>
          <w:trHeight w:val="378"/>
          <w:jc w:val="center"/>
        </w:trPr>
        <w:tc>
          <w:tcPr>
            <w:tcW w:w="2662" w:type="dxa"/>
            <w:vMerge w:val="restart"/>
            <w:vAlign w:val="center"/>
          </w:tcPr>
          <w:p w14:paraId="206E0AD7" w14:textId="77777777" w:rsidR="004027E5" w:rsidRDefault="004027E5">
            <w:pPr>
              <w:spacing w:afterLines="0" w:after="0"/>
              <w:ind w:left="0" w:firstLineChars="0" w:firstLine="0"/>
              <w:jc w:val="both"/>
              <w:rPr>
                <w:sz w:val="18"/>
                <w:szCs w:val="18"/>
              </w:rPr>
            </w:pPr>
            <w:r>
              <w:rPr>
                <w:sz w:val="18"/>
                <w:szCs w:val="18"/>
              </w:rPr>
              <w:t>3.1</w:t>
            </w:r>
            <w:r w:rsidR="00B87BA4">
              <w:rPr>
                <w:rFonts w:hint="eastAsia"/>
                <w:sz w:val="18"/>
                <w:szCs w:val="18"/>
              </w:rPr>
              <w:t xml:space="preserve"> </w:t>
            </w:r>
            <w:r w:rsidR="00B87BA4">
              <w:rPr>
                <w:rFonts w:hint="eastAsia"/>
                <w:sz w:val="18"/>
                <w:szCs w:val="18"/>
              </w:rPr>
              <w:t>運用プロセス</w:t>
            </w:r>
            <w:r w:rsidR="00B87BA4">
              <w:rPr>
                <w:sz w:val="18"/>
                <w:szCs w:val="18"/>
              </w:rPr>
              <w:br/>
            </w:r>
            <w:r w:rsidRPr="004027E5">
              <w:rPr>
                <w:rFonts w:hint="eastAsia"/>
                <w:sz w:val="18"/>
                <w:szCs w:val="18"/>
              </w:rPr>
              <w:t>運用テスト及びサービスの提供開始</w:t>
            </w:r>
          </w:p>
          <w:p w14:paraId="38A298AC" w14:textId="77777777" w:rsidR="004027E5" w:rsidRDefault="00B87BA4">
            <w:pPr>
              <w:spacing w:afterLines="0" w:after="0"/>
              <w:ind w:left="0" w:firstLineChars="0" w:firstLine="0"/>
              <w:jc w:val="both"/>
              <w:rPr>
                <w:sz w:val="18"/>
                <w:szCs w:val="18"/>
              </w:rPr>
            </w:pPr>
            <w:r>
              <w:rPr>
                <w:rFonts w:hint="eastAsia"/>
                <w:sz w:val="18"/>
                <w:szCs w:val="18"/>
              </w:rPr>
              <w:t>業務及びシステムの移行</w:t>
            </w:r>
          </w:p>
          <w:p w14:paraId="50C7CBA9" w14:textId="77777777" w:rsidR="00B87BA4" w:rsidRDefault="00B87BA4">
            <w:pPr>
              <w:spacing w:afterLines="0" w:after="0"/>
              <w:ind w:left="0" w:firstLineChars="0" w:firstLine="0"/>
              <w:jc w:val="both"/>
              <w:rPr>
                <w:sz w:val="18"/>
                <w:szCs w:val="18"/>
              </w:rPr>
            </w:pPr>
            <w:r>
              <w:rPr>
                <w:rFonts w:hint="eastAsia"/>
                <w:sz w:val="18"/>
                <w:szCs w:val="18"/>
              </w:rPr>
              <w:t>利用者教育</w:t>
            </w:r>
          </w:p>
        </w:tc>
        <w:tc>
          <w:tcPr>
            <w:tcW w:w="5051" w:type="dxa"/>
            <w:vAlign w:val="center"/>
          </w:tcPr>
          <w:p w14:paraId="1BDCEFAF" w14:textId="77777777" w:rsidR="00B87BA4" w:rsidRDefault="00B87BA4">
            <w:pPr>
              <w:spacing w:afterLines="0" w:after="0"/>
              <w:ind w:left="0" w:firstLineChars="0" w:firstLine="0"/>
              <w:jc w:val="both"/>
              <w:rPr>
                <w:sz w:val="18"/>
                <w:szCs w:val="18"/>
              </w:rPr>
            </w:pPr>
            <w:r>
              <w:rPr>
                <w:rFonts w:hint="eastAsia"/>
                <w:sz w:val="18"/>
                <w:szCs w:val="18"/>
              </w:rPr>
              <w:t>(33)</w:t>
            </w:r>
            <w:r>
              <w:rPr>
                <w:rFonts w:hint="eastAsia"/>
                <w:sz w:val="18"/>
                <w:szCs w:val="18"/>
              </w:rPr>
              <w:t>データ移行</w:t>
            </w:r>
          </w:p>
          <w:p w14:paraId="05E3C586" w14:textId="77777777" w:rsidR="00B87BA4" w:rsidRDefault="00B87BA4">
            <w:pPr>
              <w:spacing w:afterLines="0" w:after="0"/>
              <w:ind w:left="0" w:firstLineChars="0" w:firstLine="0"/>
              <w:jc w:val="both"/>
              <w:rPr>
                <w:sz w:val="18"/>
                <w:szCs w:val="18"/>
              </w:rPr>
            </w:pPr>
            <w:r>
              <w:rPr>
                <w:rFonts w:hint="eastAsia"/>
                <w:sz w:val="18"/>
                <w:szCs w:val="18"/>
              </w:rPr>
              <w:t>(34)</w:t>
            </w:r>
            <w:r>
              <w:rPr>
                <w:rFonts w:hint="eastAsia"/>
                <w:sz w:val="18"/>
                <w:szCs w:val="18"/>
              </w:rPr>
              <w:t>完了報告</w:t>
            </w:r>
            <w:r>
              <w:rPr>
                <w:rFonts w:hint="eastAsia"/>
                <w:sz w:val="18"/>
                <w:szCs w:val="18"/>
              </w:rPr>
              <w:t>(</w:t>
            </w:r>
            <w:r>
              <w:rPr>
                <w:rFonts w:hint="eastAsia"/>
                <w:sz w:val="18"/>
                <w:szCs w:val="18"/>
              </w:rPr>
              <w:t>受け入れ</w:t>
            </w:r>
            <w:r>
              <w:rPr>
                <w:rFonts w:hint="eastAsia"/>
                <w:sz w:val="18"/>
                <w:szCs w:val="18"/>
              </w:rPr>
              <w:t>)</w:t>
            </w:r>
          </w:p>
        </w:tc>
        <w:tc>
          <w:tcPr>
            <w:tcW w:w="709" w:type="dxa"/>
            <w:vMerge/>
            <w:vAlign w:val="center"/>
          </w:tcPr>
          <w:p w14:paraId="0E1D5AF5" w14:textId="77777777" w:rsidR="00B87BA4" w:rsidRDefault="00B87BA4">
            <w:pPr>
              <w:spacing w:afterLines="0" w:after="0"/>
              <w:ind w:left="0" w:firstLineChars="0" w:firstLine="0"/>
              <w:jc w:val="both"/>
              <w:rPr>
                <w:sz w:val="18"/>
                <w:szCs w:val="18"/>
              </w:rPr>
            </w:pPr>
          </w:p>
        </w:tc>
        <w:tc>
          <w:tcPr>
            <w:tcW w:w="1615" w:type="dxa"/>
            <w:vAlign w:val="center"/>
          </w:tcPr>
          <w:p w14:paraId="1737221A" w14:textId="77777777" w:rsidR="00B87BA4" w:rsidRDefault="00B87BA4">
            <w:pPr>
              <w:spacing w:afterLines="0" w:after="0"/>
              <w:ind w:left="0" w:firstLineChars="0" w:firstLine="0"/>
              <w:jc w:val="both"/>
              <w:rPr>
                <w:sz w:val="18"/>
                <w:szCs w:val="18"/>
              </w:rPr>
            </w:pPr>
            <w:r>
              <w:rPr>
                <w:rFonts w:hint="eastAsia"/>
                <w:sz w:val="18"/>
                <w:szCs w:val="18"/>
              </w:rPr>
              <w:t>G</w:t>
            </w:r>
            <w:r>
              <w:rPr>
                <w:rFonts w:hint="eastAsia"/>
                <w:sz w:val="18"/>
                <w:szCs w:val="18"/>
              </w:rPr>
              <w:t>データ移行支援業務契約</w:t>
            </w:r>
          </w:p>
        </w:tc>
      </w:tr>
      <w:tr w:rsidR="00B87BA4" w14:paraId="76B5C89D" w14:textId="77777777">
        <w:trPr>
          <w:cantSplit/>
          <w:trHeight w:val="224"/>
          <w:jc w:val="center"/>
        </w:trPr>
        <w:tc>
          <w:tcPr>
            <w:tcW w:w="2662" w:type="dxa"/>
            <w:vMerge/>
            <w:vAlign w:val="center"/>
          </w:tcPr>
          <w:p w14:paraId="3586BE40" w14:textId="77777777" w:rsidR="00B87BA4" w:rsidRDefault="00B87BA4">
            <w:pPr>
              <w:spacing w:afterLines="0" w:after="0"/>
              <w:ind w:left="0" w:firstLineChars="0" w:firstLine="0"/>
              <w:jc w:val="both"/>
              <w:rPr>
                <w:sz w:val="18"/>
                <w:szCs w:val="18"/>
              </w:rPr>
            </w:pPr>
          </w:p>
        </w:tc>
        <w:tc>
          <w:tcPr>
            <w:tcW w:w="5051" w:type="dxa"/>
            <w:vAlign w:val="center"/>
          </w:tcPr>
          <w:p w14:paraId="0D3D6137" w14:textId="77777777" w:rsidR="00B87BA4" w:rsidRDefault="00B87BA4">
            <w:pPr>
              <w:spacing w:afterLines="0" w:after="0"/>
              <w:ind w:left="0" w:firstLineChars="0" w:firstLine="0"/>
              <w:jc w:val="both"/>
              <w:rPr>
                <w:sz w:val="18"/>
                <w:szCs w:val="18"/>
              </w:rPr>
            </w:pPr>
            <w:r>
              <w:rPr>
                <w:rFonts w:hint="eastAsia"/>
                <w:sz w:val="18"/>
                <w:szCs w:val="18"/>
              </w:rPr>
              <w:t>(35)</w:t>
            </w:r>
            <w:r>
              <w:rPr>
                <w:rFonts w:hint="eastAsia"/>
                <w:sz w:val="18"/>
                <w:szCs w:val="18"/>
              </w:rPr>
              <w:t>運用に関わる作業手順の確立</w:t>
            </w:r>
          </w:p>
          <w:p w14:paraId="06C724CB" w14:textId="77777777" w:rsidR="00B87BA4" w:rsidRDefault="00B87BA4">
            <w:pPr>
              <w:spacing w:afterLines="0" w:after="0"/>
              <w:ind w:left="0" w:firstLineChars="0" w:firstLine="0"/>
              <w:jc w:val="both"/>
              <w:rPr>
                <w:sz w:val="18"/>
                <w:szCs w:val="18"/>
              </w:rPr>
            </w:pPr>
            <w:r>
              <w:rPr>
                <w:rFonts w:hint="eastAsia"/>
                <w:sz w:val="18"/>
                <w:szCs w:val="18"/>
              </w:rPr>
              <w:t>(36)</w:t>
            </w:r>
            <w:r>
              <w:rPr>
                <w:rFonts w:hint="eastAsia"/>
                <w:sz w:val="18"/>
                <w:szCs w:val="18"/>
              </w:rPr>
              <w:t>運用テスト</w:t>
            </w:r>
          </w:p>
          <w:p w14:paraId="20DB40DC" w14:textId="77777777" w:rsidR="00B87BA4" w:rsidRDefault="00B87BA4">
            <w:pPr>
              <w:spacing w:afterLines="0" w:after="0"/>
              <w:ind w:left="0" w:firstLineChars="0" w:firstLine="0"/>
              <w:jc w:val="both"/>
              <w:rPr>
                <w:sz w:val="18"/>
                <w:szCs w:val="18"/>
              </w:rPr>
            </w:pPr>
            <w:r>
              <w:rPr>
                <w:rFonts w:hint="eastAsia"/>
                <w:sz w:val="18"/>
                <w:szCs w:val="18"/>
              </w:rPr>
              <w:t>(37)</w:t>
            </w:r>
            <w:r>
              <w:rPr>
                <w:rFonts w:hint="eastAsia"/>
                <w:sz w:val="18"/>
                <w:szCs w:val="18"/>
              </w:rPr>
              <w:t>完了報告</w:t>
            </w:r>
            <w:r>
              <w:rPr>
                <w:rFonts w:hint="eastAsia"/>
                <w:sz w:val="18"/>
                <w:szCs w:val="18"/>
              </w:rPr>
              <w:t>(</w:t>
            </w:r>
            <w:r>
              <w:rPr>
                <w:rFonts w:hint="eastAsia"/>
                <w:sz w:val="18"/>
                <w:szCs w:val="18"/>
              </w:rPr>
              <w:t>受け入れ</w:t>
            </w:r>
            <w:r>
              <w:rPr>
                <w:rFonts w:hint="eastAsia"/>
                <w:sz w:val="18"/>
                <w:szCs w:val="18"/>
              </w:rPr>
              <w:t>)</w:t>
            </w:r>
          </w:p>
        </w:tc>
        <w:tc>
          <w:tcPr>
            <w:tcW w:w="709" w:type="dxa"/>
            <w:vMerge/>
            <w:vAlign w:val="center"/>
          </w:tcPr>
          <w:p w14:paraId="16540BD8" w14:textId="77777777" w:rsidR="00B87BA4" w:rsidRDefault="00B87BA4">
            <w:pPr>
              <w:spacing w:afterLines="0" w:after="0"/>
              <w:ind w:left="0" w:firstLineChars="0" w:firstLine="0"/>
              <w:jc w:val="both"/>
              <w:rPr>
                <w:sz w:val="18"/>
                <w:szCs w:val="18"/>
              </w:rPr>
            </w:pPr>
          </w:p>
        </w:tc>
        <w:tc>
          <w:tcPr>
            <w:tcW w:w="1615" w:type="dxa"/>
            <w:vAlign w:val="center"/>
          </w:tcPr>
          <w:p w14:paraId="315721BB" w14:textId="77777777" w:rsidR="00B87BA4" w:rsidRDefault="00B87BA4">
            <w:pPr>
              <w:spacing w:afterLines="0" w:after="0"/>
              <w:ind w:left="0" w:firstLineChars="0" w:firstLine="0"/>
              <w:jc w:val="both"/>
              <w:rPr>
                <w:sz w:val="18"/>
                <w:szCs w:val="18"/>
              </w:rPr>
            </w:pPr>
            <w:r>
              <w:rPr>
                <w:rFonts w:hint="eastAsia"/>
                <w:sz w:val="18"/>
                <w:szCs w:val="18"/>
              </w:rPr>
              <w:t>H</w:t>
            </w:r>
            <w:r>
              <w:rPr>
                <w:rFonts w:hint="eastAsia"/>
                <w:sz w:val="18"/>
                <w:szCs w:val="18"/>
              </w:rPr>
              <w:t>運用テスト支援業務契約</w:t>
            </w:r>
          </w:p>
        </w:tc>
      </w:tr>
      <w:tr w:rsidR="00B87BA4" w14:paraId="33A76567" w14:textId="77777777">
        <w:trPr>
          <w:cantSplit/>
          <w:trHeight w:val="74"/>
          <w:jc w:val="center"/>
        </w:trPr>
        <w:tc>
          <w:tcPr>
            <w:tcW w:w="2662" w:type="dxa"/>
            <w:vMerge/>
            <w:vAlign w:val="center"/>
          </w:tcPr>
          <w:p w14:paraId="36DE2C64" w14:textId="77777777" w:rsidR="00B87BA4" w:rsidRDefault="00B87BA4">
            <w:pPr>
              <w:spacing w:afterLines="0" w:after="0"/>
              <w:ind w:left="0" w:firstLineChars="0" w:firstLine="0"/>
              <w:jc w:val="both"/>
              <w:rPr>
                <w:sz w:val="18"/>
                <w:szCs w:val="18"/>
              </w:rPr>
            </w:pPr>
          </w:p>
        </w:tc>
        <w:tc>
          <w:tcPr>
            <w:tcW w:w="5051" w:type="dxa"/>
            <w:vAlign w:val="center"/>
          </w:tcPr>
          <w:p w14:paraId="0459CDD3" w14:textId="77777777" w:rsidR="00B87BA4" w:rsidRDefault="00B87BA4">
            <w:pPr>
              <w:spacing w:afterLines="0" w:after="0"/>
              <w:ind w:left="0" w:firstLineChars="0" w:firstLine="0"/>
              <w:jc w:val="both"/>
              <w:rPr>
                <w:sz w:val="18"/>
                <w:szCs w:val="18"/>
              </w:rPr>
            </w:pPr>
            <w:r>
              <w:rPr>
                <w:rFonts w:hint="eastAsia"/>
                <w:sz w:val="18"/>
                <w:szCs w:val="18"/>
              </w:rPr>
              <w:t>(38)</w:t>
            </w:r>
            <w:r>
              <w:rPr>
                <w:rFonts w:hint="eastAsia"/>
                <w:sz w:val="18"/>
                <w:szCs w:val="18"/>
              </w:rPr>
              <w:t>利用者導入教育</w:t>
            </w:r>
          </w:p>
          <w:p w14:paraId="0439D4CC" w14:textId="77777777" w:rsidR="00B87BA4" w:rsidRDefault="00B87BA4">
            <w:pPr>
              <w:spacing w:afterLines="0" w:after="0"/>
              <w:ind w:left="0" w:firstLineChars="0" w:firstLine="0"/>
              <w:jc w:val="both"/>
              <w:rPr>
                <w:sz w:val="18"/>
                <w:szCs w:val="18"/>
              </w:rPr>
            </w:pPr>
            <w:r>
              <w:rPr>
                <w:rFonts w:hint="eastAsia"/>
                <w:sz w:val="18"/>
                <w:szCs w:val="18"/>
              </w:rPr>
              <w:t>(39)</w:t>
            </w:r>
            <w:r>
              <w:rPr>
                <w:rFonts w:hint="eastAsia"/>
                <w:sz w:val="18"/>
                <w:szCs w:val="18"/>
              </w:rPr>
              <w:t>完了報告（受け入れ）</w:t>
            </w:r>
          </w:p>
        </w:tc>
        <w:tc>
          <w:tcPr>
            <w:tcW w:w="709" w:type="dxa"/>
            <w:vMerge/>
            <w:vAlign w:val="center"/>
          </w:tcPr>
          <w:p w14:paraId="39A551FA" w14:textId="77777777" w:rsidR="00B87BA4" w:rsidRDefault="00B87BA4">
            <w:pPr>
              <w:spacing w:afterLines="0" w:after="0"/>
              <w:ind w:left="0" w:firstLineChars="0" w:firstLine="0"/>
              <w:jc w:val="both"/>
              <w:rPr>
                <w:sz w:val="18"/>
                <w:szCs w:val="18"/>
              </w:rPr>
            </w:pPr>
          </w:p>
        </w:tc>
        <w:tc>
          <w:tcPr>
            <w:tcW w:w="1615" w:type="dxa"/>
            <w:vAlign w:val="center"/>
          </w:tcPr>
          <w:p w14:paraId="1646C2AF" w14:textId="77777777" w:rsidR="00B87BA4" w:rsidRDefault="00B87BA4">
            <w:pPr>
              <w:spacing w:afterLines="0" w:after="0"/>
              <w:ind w:left="0" w:firstLineChars="0" w:firstLine="0"/>
              <w:jc w:val="both"/>
              <w:rPr>
                <w:sz w:val="18"/>
                <w:szCs w:val="18"/>
              </w:rPr>
            </w:pPr>
            <w:r>
              <w:rPr>
                <w:rFonts w:hint="eastAsia"/>
                <w:sz w:val="18"/>
                <w:szCs w:val="18"/>
              </w:rPr>
              <w:t>I</w:t>
            </w:r>
            <w:r>
              <w:rPr>
                <w:rFonts w:hint="eastAsia"/>
                <w:sz w:val="18"/>
                <w:szCs w:val="18"/>
              </w:rPr>
              <w:t>導入教育支援契約</w:t>
            </w:r>
          </w:p>
        </w:tc>
      </w:tr>
      <w:tr w:rsidR="00B87BA4" w14:paraId="3E102819" w14:textId="77777777">
        <w:trPr>
          <w:cantSplit/>
          <w:trHeight w:val="640"/>
          <w:jc w:val="center"/>
        </w:trPr>
        <w:tc>
          <w:tcPr>
            <w:tcW w:w="2662" w:type="dxa"/>
            <w:vAlign w:val="center"/>
          </w:tcPr>
          <w:p w14:paraId="37E9F23E" w14:textId="77777777" w:rsidR="00B87BA4" w:rsidRDefault="004027E5">
            <w:pPr>
              <w:spacing w:afterLines="0" w:after="0"/>
              <w:ind w:left="0" w:firstLineChars="0" w:firstLine="0"/>
              <w:jc w:val="both"/>
              <w:rPr>
                <w:sz w:val="18"/>
                <w:szCs w:val="18"/>
              </w:rPr>
            </w:pPr>
            <w:r>
              <w:rPr>
                <w:sz w:val="18"/>
                <w:szCs w:val="18"/>
              </w:rPr>
              <w:t>2.6</w:t>
            </w:r>
            <w:r w:rsidR="00B87BA4">
              <w:rPr>
                <w:rFonts w:hint="eastAsia"/>
                <w:sz w:val="18"/>
                <w:szCs w:val="18"/>
              </w:rPr>
              <w:t xml:space="preserve"> </w:t>
            </w:r>
            <w:r w:rsidR="00B87BA4">
              <w:rPr>
                <w:rFonts w:hint="eastAsia"/>
                <w:sz w:val="18"/>
                <w:szCs w:val="18"/>
              </w:rPr>
              <w:t>保守</w:t>
            </w:r>
            <w:r w:rsidR="00B87BA4">
              <w:rPr>
                <w:sz w:val="18"/>
                <w:szCs w:val="18"/>
              </w:rPr>
              <w:br/>
            </w:r>
            <w:r w:rsidR="00B87BA4">
              <w:rPr>
                <w:rFonts w:hint="eastAsia"/>
                <w:sz w:val="18"/>
                <w:szCs w:val="18"/>
              </w:rPr>
              <w:t>問題把握及び修正</w:t>
            </w:r>
            <w:r>
              <w:rPr>
                <w:rFonts w:hint="eastAsia"/>
                <w:sz w:val="18"/>
                <w:szCs w:val="18"/>
              </w:rPr>
              <w:t>の</w:t>
            </w:r>
            <w:r w:rsidR="00B87BA4">
              <w:rPr>
                <w:rFonts w:hint="eastAsia"/>
                <w:sz w:val="18"/>
                <w:szCs w:val="18"/>
              </w:rPr>
              <w:t>分析、修正の実施、保守レビュー及び</w:t>
            </w:r>
            <w:r>
              <w:rPr>
                <w:rFonts w:hint="eastAsia"/>
                <w:sz w:val="18"/>
                <w:szCs w:val="18"/>
              </w:rPr>
              <w:t>／又は</w:t>
            </w:r>
            <w:r w:rsidR="00B87BA4">
              <w:rPr>
                <w:rFonts w:hint="eastAsia"/>
                <w:sz w:val="18"/>
                <w:szCs w:val="18"/>
              </w:rPr>
              <w:t>受入れ</w:t>
            </w:r>
          </w:p>
        </w:tc>
        <w:tc>
          <w:tcPr>
            <w:tcW w:w="5051" w:type="dxa"/>
            <w:vAlign w:val="center"/>
          </w:tcPr>
          <w:p w14:paraId="24FEF57D" w14:textId="77777777" w:rsidR="00B87BA4" w:rsidRDefault="00B87BA4">
            <w:pPr>
              <w:spacing w:afterLines="0" w:after="0"/>
              <w:ind w:left="0" w:firstLineChars="0" w:firstLine="0"/>
              <w:jc w:val="both"/>
              <w:rPr>
                <w:sz w:val="18"/>
                <w:szCs w:val="18"/>
              </w:rPr>
            </w:pPr>
            <w:r>
              <w:rPr>
                <w:rFonts w:hint="eastAsia"/>
                <w:sz w:val="18"/>
                <w:szCs w:val="18"/>
              </w:rPr>
              <w:t>(41)</w:t>
            </w:r>
            <w:r>
              <w:rPr>
                <w:rFonts w:hint="eastAsia"/>
                <w:sz w:val="18"/>
                <w:szCs w:val="18"/>
              </w:rPr>
              <w:t>ハードウェア保守、カスタマイズ部分保守開始</w:t>
            </w:r>
          </w:p>
        </w:tc>
        <w:tc>
          <w:tcPr>
            <w:tcW w:w="709" w:type="dxa"/>
            <w:vMerge/>
            <w:vAlign w:val="center"/>
          </w:tcPr>
          <w:p w14:paraId="641C8264" w14:textId="77777777" w:rsidR="00B87BA4" w:rsidRDefault="00B87BA4">
            <w:pPr>
              <w:spacing w:afterLines="0" w:after="0"/>
              <w:ind w:left="0" w:firstLineChars="0" w:firstLine="0"/>
              <w:jc w:val="both"/>
              <w:rPr>
                <w:sz w:val="18"/>
                <w:szCs w:val="18"/>
              </w:rPr>
            </w:pPr>
          </w:p>
        </w:tc>
        <w:tc>
          <w:tcPr>
            <w:tcW w:w="1615" w:type="dxa"/>
            <w:vAlign w:val="center"/>
          </w:tcPr>
          <w:p w14:paraId="34C32932" w14:textId="77777777" w:rsidR="00B87BA4" w:rsidRDefault="00B87BA4">
            <w:pPr>
              <w:spacing w:afterLines="0" w:after="0"/>
              <w:ind w:left="0" w:firstLineChars="0" w:firstLine="0"/>
              <w:jc w:val="both"/>
              <w:rPr>
                <w:sz w:val="18"/>
                <w:szCs w:val="18"/>
              </w:rPr>
            </w:pPr>
            <w:r>
              <w:rPr>
                <w:rFonts w:hint="eastAsia"/>
                <w:sz w:val="18"/>
                <w:szCs w:val="18"/>
              </w:rPr>
              <w:t>J</w:t>
            </w:r>
            <w:r>
              <w:rPr>
                <w:rFonts w:hint="eastAsia"/>
                <w:sz w:val="18"/>
                <w:szCs w:val="18"/>
              </w:rPr>
              <w:t>保守業務契約</w:t>
            </w:r>
          </w:p>
        </w:tc>
      </w:tr>
      <w:tr w:rsidR="00B87BA4" w14:paraId="0F6C4009" w14:textId="77777777">
        <w:trPr>
          <w:cantSplit/>
          <w:trHeight w:val="646"/>
          <w:jc w:val="center"/>
        </w:trPr>
        <w:tc>
          <w:tcPr>
            <w:tcW w:w="2662" w:type="dxa"/>
            <w:vAlign w:val="center"/>
          </w:tcPr>
          <w:p w14:paraId="0CDF251F" w14:textId="77777777" w:rsidR="00B87BA4" w:rsidRDefault="004027E5">
            <w:pPr>
              <w:spacing w:afterLines="0" w:after="0"/>
              <w:ind w:left="0" w:firstLineChars="0" w:firstLine="0"/>
              <w:jc w:val="both"/>
              <w:rPr>
                <w:sz w:val="18"/>
                <w:szCs w:val="18"/>
              </w:rPr>
            </w:pPr>
            <w:r>
              <w:rPr>
                <w:sz w:val="18"/>
                <w:szCs w:val="18"/>
              </w:rPr>
              <w:t>3.1</w:t>
            </w:r>
            <w:r w:rsidR="00B87BA4">
              <w:rPr>
                <w:rFonts w:hint="eastAsia"/>
                <w:sz w:val="18"/>
                <w:szCs w:val="18"/>
              </w:rPr>
              <w:t xml:space="preserve"> </w:t>
            </w:r>
            <w:r w:rsidR="00B87BA4">
              <w:rPr>
                <w:rFonts w:hint="eastAsia"/>
                <w:sz w:val="18"/>
                <w:szCs w:val="18"/>
              </w:rPr>
              <w:t>運用プロセス</w:t>
            </w:r>
            <w:r w:rsidR="00B87BA4">
              <w:rPr>
                <w:sz w:val="18"/>
                <w:szCs w:val="18"/>
              </w:rPr>
              <w:br/>
            </w:r>
            <w:r w:rsidR="00B87BA4">
              <w:rPr>
                <w:rFonts w:hint="eastAsia"/>
                <w:sz w:val="18"/>
                <w:szCs w:val="18"/>
              </w:rPr>
              <w:t>業務運用と利用者支援</w:t>
            </w:r>
          </w:p>
        </w:tc>
        <w:tc>
          <w:tcPr>
            <w:tcW w:w="5051" w:type="dxa"/>
            <w:vAlign w:val="center"/>
          </w:tcPr>
          <w:p w14:paraId="679FC829" w14:textId="77777777" w:rsidR="00B87BA4" w:rsidRDefault="00B87BA4">
            <w:pPr>
              <w:spacing w:afterLines="0" w:after="0"/>
              <w:ind w:left="0" w:firstLineChars="0" w:firstLine="0"/>
              <w:jc w:val="both"/>
              <w:rPr>
                <w:sz w:val="18"/>
                <w:szCs w:val="18"/>
              </w:rPr>
            </w:pPr>
            <w:r>
              <w:rPr>
                <w:rFonts w:hint="eastAsia"/>
                <w:sz w:val="18"/>
                <w:szCs w:val="18"/>
              </w:rPr>
              <w:t>(42)</w:t>
            </w:r>
            <w:r>
              <w:rPr>
                <w:rFonts w:hint="eastAsia"/>
                <w:sz w:val="18"/>
                <w:szCs w:val="18"/>
              </w:rPr>
              <w:t>運用支援</w:t>
            </w:r>
          </w:p>
        </w:tc>
        <w:tc>
          <w:tcPr>
            <w:tcW w:w="709" w:type="dxa"/>
            <w:vMerge/>
            <w:vAlign w:val="center"/>
          </w:tcPr>
          <w:p w14:paraId="77CECC0B" w14:textId="77777777" w:rsidR="00B87BA4" w:rsidRDefault="00B87BA4">
            <w:pPr>
              <w:spacing w:afterLines="0" w:after="0"/>
              <w:ind w:left="0" w:firstLineChars="0" w:firstLine="0"/>
              <w:jc w:val="both"/>
              <w:rPr>
                <w:sz w:val="18"/>
                <w:szCs w:val="18"/>
              </w:rPr>
            </w:pPr>
          </w:p>
        </w:tc>
        <w:tc>
          <w:tcPr>
            <w:tcW w:w="1615" w:type="dxa"/>
            <w:vAlign w:val="center"/>
          </w:tcPr>
          <w:p w14:paraId="5376CB90" w14:textId="77777777" w:rsidR="00B87BA4" w:rsidRDefault="00B87BA4">
            <w:pPr>
              <w:spacing w:afterLines="0" w:after="0"/>
              <w:ind w:left="0" w:firstLineChars="0" w:firstLine="0"/>
              <w:jc w:val="both"/>
              <w:rPr>
                <w:sz w:val="18"/>
                <w:szCs w:val="18"/>
              </w:rPr>
            </w:pPr>
            <w:r>
              <w:rPr>
                <w:rFonts w:hint="eastAsia"/>
                <w:sz w:val="18"/>
                <w:szCs w:val="18"/>
              </w:rPr>
              <w:t>K</w:t>
            </w:r>
            <w:r>
              <w:rPr>
                <w:rFonts w:hint="eastAsia"/>
                <w:sz w:val="18"/>
                <w:szCs w:val="18"/>
              </w:rPr>
              <w:t>運用支援業務契約</w:t>
            </w:r>
          </w:p>
        </w:tc>
      </w:tr>
    </w:tbl>
    <w:p w14:paraId="46E16240" w14:textId="77777777" w:rsidR="00B87BA4" w:rsidRDefault="00B87BA4">
      <w:pPr>
        <w:spacing w:after="180"/>
        <w:ind w:firstLine="210"/>
      </w:pPr>
    </w:p>
    <w:p w14:paraId="4F8307F1" w14:textId="77777777" w:rsidR="00B87BA4" w:rsidRDefault="00B87BA4">
      <w:pPr>
        <w:spacing w:after="180"/>
        <w:ind w:firstLine="210"/>
      </w:pPr>
    </w:p>
    <w:p w14:paraId="70D48875" w14:textId="77777777" w:rsidR="00B87BA4" w:rsidRDefault="00B87BA4">
      <w:pPr>
        <w:pStyle w:val="4"/>
      </w:pPr>
      <w:r>
        <w:rPr>
          <w:rFonts w:hint="eastAsia"/>
        </w:rPr>
        <w:t>別紙</w:t>
      </w:r>
      <w:r>
        <w:rPr>
          <w:rFonts w:hint="eastAsia"/>
        </w:rPr>
        <w:t>2</w:t>
      </w:r>
      <w:r>
        <w:rPr>
          <w:rFonts w:hint="eastAsia"/>
        </w:rPr>
        <w:t>パッケージオプション</w:t>
      </w:r>
      <w:r>
        <w:rPr>
          <w:rFonts w:hint="eastAsia"/>
        </w:rPr>
        <w:t xml:space="preserve"> </w:t>
      </w:r>
      <w:r>
        <w:rPr>
          <w:rFonts w:hint="eastAsia"/>
        </w:rPr>
        <w:t>取引・契約モデル</w:t>
      </w:r>
    </w:p>
    <w:tbl>
      <w:tblPr>
        <w:tblW w:w="100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3"/>
        <w:gridCol w:w="5245"/>
        <w:gridCol w:w="709"/>
        <w:gridCol w:w="1620"/>
      </w:tblGrid>
      <w:tr w:rsidR="00B87BA4" w14:paraId="23F38D1F" w14:textId="77777777">
        <w:trPr>
          <w:cantSplit/>
          <w:trHeight w:val="190"/>
          <w:jc w:val="center"/>
        </w:trPr>
        <w:tc>
          <w:tcPr>
            <w:tcW w:w="2473" w:type="dxa"/>
            <w:vMerge w:val="restart"/>
            <w:vAlign w:val="center"/>
          </w:tcPr>
          <w:p w14:paraId="2483DD87" w14:textId="77777777" w:rsidR="00B87BA4" w:rsidRDefault="00B87BA4">
            <w:pPr>
              <w:spacing w:afterLines="0" w:after="0"/>
              <w:ind w:left="0" w:firstLineChars="0" w:firstLine="0"/>
              <w:rPr>
                <w:sz w:val="18"/>
                <w:szCs w:val="18"/>
              </w:rPr>
            </w:pPr>
            <w:r>
              <w:rPr>
                <w:rFonts w:hint="eastAsia"/>
                <w:sz w:val="18"/>
                <w:szCs w:val="18"/>
              </w:rPr>
              <w:t>共通フレーム</w:t>
            </w:r>
            <w:r w:rsidR="00135A58">
              <w:rPr>
                <w:rFonts w:hint="eastAsia"/>
                <w:sz w:val="18"/>
                <w:szCs w:val="18"/>
              </w:rPr>
              <w:t>2013</w:t>
            </w:r>
          </w:p>
        </w:tc>
        <w:tc>
          <w:tcPr>
            <w:tcW w:w="5245" w:type="dxa"/>
            <w:vMerge w:val="restart"/>
            <w:vAlign w:val="center"/>
          </w:tcPr>
          <w:p w14:paraId="71D6429B" w14:textId="77777777" w:rsidR="00B87BA4" w:rsidRDefault="00B87BA4">
            <w:pPr>
              <w:spacing w:afterLines="0" w:after="0"/>
              <w:ind w:left="0" w:firstLineChars="0" w:firstLine="0"/>
              <w:jc w:val="center"/>
              <w:rPr>
                <w:sz w:val="18"/>
                <w:szCs w:val="18"/>
              </w:rPr>
            </w:pPr>
            <w:r>
              <w:rPr>
                <w:rFonts w:hint="eastAsia"/>
                <w:sz w:val="18"/>
                <w:szCs w:val="18"/>
              </w:rPr>
              <w:t>取引・契約モデルのフェーズ</w:t>
            </w:r>
          </w:p>
        </w:tc>
        <w:tc>
          <w:tcPr>
            <w:tcW w:w="2329" w:type="dxa"/>
            <w:gridSpan w:val="2"/>
          </w:tcPr>
          <w:p w14:paraId="43C627D9" w14:textId="77777777" w:rsidR="00B87BA4" w:rsidRDefault="00B87BA4">
            <w:pPr>
              <w:pStyle w:val="4"/>
              <w:jc w:val="center"/>
            </w:pPr>
            <w:r>
              <w:rPr>
                <w:rFonts w:hint="eastAsia"/>
              </w:rPr>
              <w:t>契約</w:t>
            </w:r>
          </w:p>
        </w:tc>
      </w:tr>
      <w:tr w:rsidR="00B87BA4" w14:paraId="4034BF03" w14:textId="77777777">
        <w:trPr>
          <w:cantSplit/>
          <w:trHeight w:val="286"/>
          <w:jc w:val="center"/>
        </w:trPr>
        <w:tc>
          <w:tcPr>
            <w:tcW w:w="2473" w:type="dxa"/>
            <w:vMerge/>
          </w:tcPr>
          <w:p w14:paraId="51799735" w14:textId="77777777" w:rsidR="00B87BA4" w:rsidRDefault="00B87BA4">
            <w:pPr>
              <w:pStyle w:val="4"/>
            </w:pPr>
          </w:p>
        </w:tc>
        <w:tc>
          <w:tcPr>
            <w:tcW w:w="5245" w:type="dxa"/>
            <w:vMerge/>
          </w:tcPr>
          <w:p w14:paraId="40AAA7E4" w14:textId="77777777" w:rsidR="00B87BA4" w:rsidRDefault="00B87BA4">
            <w:pPr>
              <w:pStyle w:val="4"/>
              <w:jc w:val="center"/>
            </w:pPr>
          </w:p>
        </w:tc>
        <w:tc>
          <w:tcPr>
            <w:tcW w:w="709" w:type="dxa"/>
            <w:vAlign w:val="center"/>
          </w:tcPr>
          <w:p w14:paraId="6DF7B549" w14:textId="77777777" w:rsidR="00B87BA4" w:rsidRDefault="00B87BA4">
            <w:pPr>
              <w:pStyle w:val="4"/>
              <w:jc w:val="center"/>
            </w:pPr>
            <w:r>
              <w:rPr>
                <w:rFonts w:hint="eastAsia"/>
              </w:rPr>
              <w:t>基本</w:t>
            </w:r>
          </w:p>
        </w:tc>
        <w:tc>
          <w:tcPr>
            <w:tcW w:w="1620" w:type="dxa"/>
            <w:vAlign w:val="center"/>
          </w:tcPr>
          <w:p w14:paraId="52F29B18" w14:textId="77777777" w:rsidR="00B87BA4" w:rsidRDefault="00B87BA4">
            <w:pPr>
              <w:pStyle w:val="4"/>
              <w:jc w:val="center"/>
            </w:pPr>
            <w:r>
              <w:rPr>
                <w:rFonts w:hint="eastAsia"/>
              </w:rPr>
              <w:t>重要事項説明書</w:t>
            </w:r>
          </w:p>
        </w:tc>
      </w:tr>
      <w:tr w:rsidR="00B87BA4" w14:paraId="37179948" w14:textId="77777777">
        <w:trPr>
          <w:cantSplit/>
          <w:trHeight w:val="1382"/>
          <w:jc w:val="center"/>
        </w:trPr>
        <w:tc>
          <w:tcPr>
            <w:tcW w:w="2473" w:type="dxa"/>
            <w:vAlign w:val="center"/>
          </w:tcPr>
          <w:p w14:paraId="4290A105" w14:textId="77777777" w:rsidR="00B87BA4" w:rsidRDefault="004027E5">
            <w:pPr>
              <w:spacing w:afterLines="0" w:after="0"/>
              <w:ind w:left="0" w:firstLineChars="0" w:firstLine="0"/>
              <w:rPr>
                <w:sz w:val="18"/>
                <w:szCs w:val="18"/>
              </w:rPr>
            </w:pPr>
            <w:r>
              <w:rPr>
                <w:sz w:val="18"/>
                <w:szCs w:val="18"/>
              </w:rPr>
              <w:t>2.1</w:t>
            </w:r>
            <w:r w:rsidR="00B87BA4">
              <w:rPr>
                <w:rFonts w:hint="eastAsia"/>
                <w:sz w:val="18"/>
                <w:szCs w:val="18"/>
              </w:rPr>
              <w:t xml:space="preserve"> </w:t>
            </w:r>
            <w:r w:rsidR="00B87BA4">
              <w:rPr>
                <w:rFonts w:hint="eastAsia"/>
                <w:sz w:val="18"/>
                <w:szCs w:val="18"/>
              </w:rPr>
              <w:t>企画プロセス</w:t>
            </w:r>
            <w:r w:rsidR="00B87BA4">
              <w:rPr>
                <w:sz w:val="18"/>
                <w:szCs w:val="18"/>
              </w:rPr>
              <w:br/>
            </w:r>
            <w:r w:rsidR="00805E2B" w:rsidRPr="003414EB">
              <w:rPr>
                <w:rFonts w:hint="eastAsia"/>
                <w:sz w:val="18"/>
                <w:szCs w:val="18"/>
              </w:rPr>
              <w:t>システム化構想の立案</w:t>
            </w:r>
            <w:r w:rsidR="00805E2B">
              <w:rPr>
                <w:rFonts w:hint="eastAsia"/>
                <w:sz w:val="18"/>
                <w:szCs w:val="18"/>
              </w:rPr>
              <w:t>、</w:t>
            </w:r>
            <w:r w:rsidR="00805E2B" w:rsidRPr="003414EB">
              <w:rPr>
                <w:rFonts w:hint="eastAsia"/>
                <w:sz w:val="18"/>
                <w:szCs w:val="18"/>
              </w:rPr>
              <w:t>システム化構想の承認</w:t>
            </w:r>
            <w:r w:rsidR="00805E2B">
              <w:rPr>
                <w:sz w:val="18"/>
                <w:szCs w:val="18"/>
              </w:rPr>
              <w:br/>
            </w:r>
            <w:r w:rsidR="00805E2B" w:rsidRPr="003414EB">
              <w:rPr>
                <w:rFonts w:hint="eastAsia"/>
                <w:sz w:val="18"/>
                <w:szCs w:val="18"/>
              </w:rPr>
              <w:t>システム化計画の立案</w:t>
            </w:r>
            <w:r w:rsidR="00805E2B">
              <w:rPr>
                <w:rFonts w:hint="eastAsia"/>
                <w:sz w:val="18"/>
                <w:szCs w:val="18"/>
              </w:rPr>
              <w:t>、</w:t>
            </w:r>
            <w:r w:rsidR="00805E2B" w:rsidRPr="003414EB">
              <w:rPr>
                <w:rFonts w:hint="eastAsia"/>
                <w:sz w:val="18"/>
                <w:szCs w:val="18"/>
              </w:rPr>
              <w:t>システム化計画の承認</w:t>
            </w:r>
          </w:p>
        </w:tc>
        <w:tc>
          <w:tcPr>
            <w:tcW w:w="5245" w:type="dxa"/>
          </w:tcPr>
          <w:p w14:paraId="417E08DE" w14:textId="77777777" w:rsidR="00B87BA4" w:rsidRDefault="00B87BA4">
            <w:pPr>
              <w:pStyle w:val="4"/>
            </w:pPr>
            <w:r>
              <w:rPr>
                <w:rFonts w:hint="eastAsia"/>
              </w:rPr>
              <w:t>(1)</w:t>
            </w:r>
            <w:r>
              <w:rPr>
                <w:rFonts w:hint="eastAsia"/>
              </w:rPr>
              <w:t>事業要件定義</w:t>
            </w:r>
          </w:p>
          <w:p w14:paraId="1B271480" w14:textId="77777777" w:rsidR="00B87BA4" w:rsidRDefault="00B87BA4">
            <w:pPr>
              <w:spacing w:afterLines="0" w:after="0"/>
              <w:ind w:left="0" w:firstLineChars="0" w:firstLine="0"/>
              <w:rPr>
                <w:sz w:val="18"/>
                <w:szCs w:val="18"/>
              </w:rPr>
            </w:pPr>
            <w:r>
              <w:rPr>
                <w:rFonts w:hint="eastAsia"/>
                <w:sz w:val="18"/>
                <w:szCs w:val="18"/>
              </w:rPr>
              <w:t>(2)</w:t>
            </w:r>
            <w:r>
              <w:rPr>
                <w:rFonts w:hint="eastAsia"/>
                <w:sz w:val="18"/>
                <w:szCs w:val="18"/>
              </w:rPr>
              <w:t>プロジェクトゴールの策定</w:t>
            </w:r>
          </w:p>
          <w:p w14:paraId="454A42E6" w14:textId="77777777" w:rsidR="00B87BA4" w:rsidRDefault="00B87BA4">
            <w:pPr>
              <w:pStyle w:val="4"/>
            </w:pPr>
            <w:r>
              <w:rPr>
                <w:rFonts w:hint="eastAsia"/>
              </w:rPr>
              <w:t>(3)</w:t>
            </w:r>
            <w:r>
              <w:rPr>
                <w:rFonts w:hint="eastAsia"/>
              </w:rPr>
              <w:t>要求品質の明確化</w:t>
            </w:r>
          </w:p>
          <w:p w14:paraId="4CF54792" w14:textId="77777777" w:rsidR="00B87BA4" w:rsidRDefault="00B87BA4">
            <w:pPr>
              <w:pStyle w:val="4"/>
            </w:pPr>
            <w:r>
              <w:rPr>
                <w:rFonts w:hint="eastAsia"/>
              </w:rPr>
              <w:t>(4)</w:t>
            </w:r>
            <w:r>
              <w:rPr>
                <w:rFonts w:hint="eastAsia"/>
              </w:rPr>
              <w:t>パッケージソフトウェアを利用し実現する業務の新全体像の作成</w:t>
            </w:r>
            <w:r>
              <w:rPr>
                <w:rFonts w:hint="eastAsia"/>
                <w:sz w:val="18"/>
                <w:szCs w:val="18"/>
              </w:rPr>
              <w:t>（</w:t>
            </w:r>
            <w:r w:rsidR="004027E5">
              <w:rPr>
                <w:rFonts w:hint="eastAsia"/>
                <w:sz w:val="18"/>
                <w:szCs w:val="18"/>
              </w:rPr>
              <w:t>2</w:t>
            </w:r>
            <w:r w:rsidR="004027E5">
              <w:rPr>
                <w:sz w:val="18"/>
                <w:szCs w:val="18"/>
              </w:rPr>
              <w:t>.1.1.2.6</w:t>
            </w:r>
            <w:r w:rsidR="004027E5">
              <w:rPr>
                <w:rFonts w:hint="eastAsia"/>
                <w:sz w:val="18"/>
                <w:szCs w:val="18"/>
              </w:rPr>
              <w:t>～</w:t>
            </w:r>
            <w:r w:rsidR="004027E5">
              <w:rPr>
                <w:rFonts w:hint="eastAsia"/>
                <w:sz w:val="18"/>
                <w:szCs w:val="18"/>
              </w:rPr>
              <w:t>2</w:t>
            </w:r>
            <w:r w:rsidR="004027E5">
              <w:rPr>
                <w:sz w:val="18"/>
                <w:szCs w:val="18"/>
              </w:rPr>
              <w:t>.1.2.2.7</w:t>
            </w:r>
            <w:r>
              <w:rPr>
                <w:rFonts w:hint="eastAsia"/>
                <w:sz w:val="18"/>
                <w:szCs w:val="18"/>
              </w:rPr>
              <w:t>該当）</w:t>
            </w:r>
          </w:p>
          <w:p w14:paraId="78C799F5" w14:textId="77777777" w:rsidR="00B87BA4" w:rsidRDefault="00B87BA4">
            <w:pPr>
              <w:pStyle w:val="4"/>
            </w:pPr>
            <w:r>
              <w:rPr>
                <w:rFonts w:hint="eastAsia"/>
              </w:rPr>
              <w:t>(5)</w:t>
            </w:r>
            <w:r>
              <w:rPr>
                <w:rFonts w:hint="eastAsia"/>
              </w:rPr>
              <w:t>パッケージベンダに対してシステム、パッケージソフトウェア等の情報提供要求、試算見積依頼（</w:t>
            </w:r>
            <w:r>
              <w:rPr>
                <w:rFonts w:hint="eastAsia"/>
              </w:rPr>
              <w:t>RFI</w:t>
            </w:r>
            <w:r>
              <w:rPr>
                <w:rFonts w:hint="eastAsia"/>
              </w:rPr>
              <w:t>）</w:t>
            </w:r>
          </w:p>
          <w:p w14:paraId="1C6A37C1" w14:textId="77777777" w:rsidR="00B87BA4" w:rsidRDefault="00B87BA4">
            <w:pPr>
              <w:pStyle w:val="4"/>
            </w:pPr>
            <w:r>
              <w:rPr>
                <w:rFonts w:hint="eastAsia"/>
              </w:rPr>
              <w:t>(6)</w:t>
            </w:r>
            <w:r>
              <w:rPr>
                <w:rFonts w:hint="eastAsia"/>
              </w:rPr>
              <w:t>ユーザに対し</w:t>
            </w:r>
            <w:r>
              <w:rPr>
                <w:rFonts w:hint="eastAsia"/>
              </w:rPr>
              <w:t>RFI</w:t>
            </w:r>
            <w:r>
              <w:rPr>
                <w:rFonts w:hint="eastAsia"/>
              </w:rPr>
              <w:t>に基づくシステム、パッケージソフトウェア等の情報の提供、試算見積の提示</w:t>
            </w:r>
          </w:p>
        </w:tc>
        <w:tc>
          <w:tcPr>
            <w:tcW w:w="709" w:type="dxa"/>
            <w:vMerge w:val="restart"/>
            <w:textDirection w:val="tbRlV"/>
            <w:vAlign w:val="center"/>
          </w:tcPr>
          <w:p w14:paraId="31E9A23C" w14:textId="77777777" w:rsidR="00B87BA4" w:rsidRDefault="00B87BA4">
            <w:pPr>
              <w:pStyle w:val="4"/>
              <w:jc w:val="center"/>
            </w:pPr>
            <w:r>
              <w:rPr>
                <w:rFonts w:hint="eastAsia"/>
              </w:rPr>
              <w:t>パッケージソフトウェア利用コンピュータシステム構築支援契約書</w:t>
            </w:r>
          </w:p>
        </w:tc>
        <w:tc>
          <w:tcPr>
            <w:tcW w:w="1620" w:type="dxa"/>
            <w:vMerge w:val="restart"/>
            <w:vAlign w:val="center"/>
          </w:tcPr>
          <w:p w14:paraId="6B019755" w14:textId="77777777" w:rsidR="00B87BA4" w:rsidRDefault="00B87BA4">
            <w:pPr>
              <w:pStyle w:val="4"/>
            </w:pPr>
            <w:r>
              <w:rPr>
                <w:rFonts w:hint="eastAsia"/>
              </w:rPr>
              <w:t>C</w:t>
            </w:r>
            <w:r>
              <w:rPr>
                <w:rFonts w:hint="eastAsia"/>
              </w:rPr>
              <w:t xml:space="preserve">　パッケージソフトウェア選定支援及び要件定義支援業務契約</w:t>
            </w:r>
            <w:r w:rsidR="00E67EC8">
              <w:rPr>
                <w:rFonts w:hint="eastAsia"/>
              </w:rPr>
              <w:t>（</w:t>
            </w:r>
            <w:r>
              <w:rPr>
                <w:rFonts w:hint="eastAsia"/>
              </w:rPr>
              <w:t>オプションモデル</w:t>
            </w:r>
            <w:r w:rsidR="00E67EC8">
              <w:rPr>
                <w:rFonts w:hint="eastAsia"/>
              </w:rPr>
              <w:t>）</w:t>
            </w:r>
          </w:p>
        </w:tc>
      </w:tr>
      <w:tr w:rsidR="00B87BA4" w14:paraId="53F85715" w14:textId="77777777">
        <w:trPr>
          <w:cantSplit/>
          <w:trHeight w:val="696"/>
          <w:jc w:val="center"/>
        </w:trPr>
        <w:tc>
          <w:tcPr>
            <w:tcW w:w="2473" w:type="dxa"/>
            <w:vMerge w:val="restart"/>
            <w:vAlign w:val="center"/>
          </w:tcPr>
          <w:p w14:paraId="1F602D4F" w14:textId="77777777" w:rsidR="00805E2B" w:rsidRDefault="004027E5" w:rsidP="00805E2B">
            <w:pPr>
              <w:spacing w:afterLines="0" w:after="0"/>
              <w:ind w:left="0" w:firstLineChars="0" w:firstLine="0"/>
              <w:jc w:val="both"/>
              <w:rPr>
                <w:sz w:val="18"/>
                <w:szCs w:val="18"/>
              </w:rPr>
            </w:pPr>
            <w:r>
              <w:rPr>
                <w:sz w:val="18"/>
                <w:szCs w:val="18"/>
              </w:rPr>
              <w:t>2.2</w:t>
            </w:r>
            <w:r w:rsidR="00B87BA4">
              <w:rPr>
                <w:rFonts w:hint="eastAsia"/>
                <w:sz w:val="18"/>
                <w:szCs w:val="18"/>
              </w:rPr>
              <w:t xml:space="preserve"> </w:t>
            </w:r>
            <w:r w:rsidR="00B87BA4">
              <w:rPr>
                <w:rFonts w:hint="eastAsia"/>
                <w:sz w:val="18"/>
                <w:szCs w:val="18"/>
              </w:rPr>
              <w:t>要件定義プロセス</w:t>
            </w:r>
            <w:r w:rsidR="00B87BA4">
              <w:rPr>
                <w:sz w:val="18"/>
                <w:szCs w:val="18"/>
              </w:rPr>
              <w:br/>
            </w:r>
            <w:r w:rsidR="00805E2B" w:rsidRPr="00805E2B">
              <w:rPr>
                <w:rFonts w:hint="eastAsia"/>
                <w:sz w:val="18"/>
                <w:szCs w:val="18"/>
              </w:rPr>
              <w:t>利害関係者の識別</w:t>
            </w:r>
            <w:r w:rsidR="00805E2B">
              <w:rPr>
                <w:rFonts w:hint="eastAsia"/>
                <w:sz w:val="18"/>
                <w:szCs w:val="18"/>
              </w:rPr>
              <w:t>、</w:t>
            </w:r>
          </w:p>
          <w:p w14:paraId="47B6F47C" w14:textId="77777777" w:rsidR="00805E2B" w:rsidRDefault="00805E2B" w:rsidP="00805E2B">
            <w:pPr>
              <w:spacing w:afterLines="0" w:after="0"/>
              <w:ind w:left="0" w:firstLineChars="0" w:firstLine="0"/>
              <w:jc w:val="both"/>
              <w:rPr>
                <w:sz w:val="18"/>
                <w:szCs w:val="18"/>
              </w:rPr>
            </w:pPr>
            <w:r w:rsidRPr="00805E2B">
              <w:rPr>
                <w:rFonts w:hint="eastAsia"/>
                <w:sz w:val="18"/>
                <w:szCs w:val="18"/>
              </w:rPr>
              <w:t>要件の識別</w:t>
            </w:r>
            <w:r>
              <w:rPr>
                <w:rFonts w:hint="eastAsia"/>
                <w:sz w:val="18"/>
                <w:szCs w:val="18"/>
              </w:rPr>
              <w:t>、</w:t>
            </w:r>
          </w:p>
          <w:p w14:paraId="50CE0925" w14:textId="77777777" w:rsidR="00805E2B" w:rsidRDefault="00805E2B" w:rsidP="00805E2B">
            <w:pPr>
              <w:spacing w:afterLines="0" w:after="0"/>
              <w:ind w:left="0" w:firstLineChars="0" w:firstLine="0"/>
              <w:jc w:val="both"/>
              <w:rPr>
                <w:sz w:val="18"/>
                <w:szCs w:val="18"/>
              </w:rPr>
            </w:pPr>
            <w:r w:rsidRPr="00805E2B">
              <w:rPr>
                <w:rFonts w:hint="eastAsia"/>
                <w:sz w:val="18"/>
                <w:szCs w:val="18"/>
              </w:rPr>
              <w:t>要件の評価</w:t>
            </w:r>
            <w:r>
              <w:rPr>
                <w:rFonts w:hint="eastAsia"/>
                <w:sz w:val="18"/>
                <w:szCs w:val="18"/>
              </w:rPr>
              <w:t>、</w:t>
            </w:r>
          </w:p>
          <w:p w14:paraId="0B41B0F4" w14:textId="77777777" w:rsidR="00805E2B" w:rsidRDefault="00805E2B" w:rsidP="00805E2B">
            <w:pPr>
              <w:spacing w:afterLines="0" w:after="0"/>
              <w:ind w:left="0" w:firstLineChars="0" w:firstLine="0"/>
              <w:jc w:val="both"/>
              <w:rPr>
                <w:sz w:val="18"/>
                <w:szCs w:val="18"/>
              </w:rPr>
            </w:pPr>
            <w:r w:rsidRPr="00805E2B">
              <w:rPr>
                <w:rFonts w:hint="eastAsia"/>
                <w:sz w:val="18"/>
                <w:szCs w:val="18"/>
              </w:rPr>
              <w:t>要件の合意</w:t>
            </w:r>
            <w:r>
              <w:rPr>
                <w:rFonts w:hint="eastAsia"/>
                <w:sz w:val="18"/>
                <w:szCs w:val="18"/>
              </w:rPr>
              <w:t>、</w:t>
            </w:r>
          </w:p>
          <w:p w14:paraId="722E3251" w14:textId="77777777" w:rsidR="00B87BA4" w:rsidRDefault="00805E2B" w:rsidP="00805E2B">
            <w:pPr>
              <w:spacing w:afterLines="0" w:after="0"/>
              <w:ind w:left="0" w:firstLineChars="0" w:firstLine="0"/>
              <w:rPr>
                <w:sz w:val="18"/>
                <w:szCs w:val="18"/>
              </w:rPr>
            </w:pPr>
            <w:r w:rsidRPr="00805E2B">
              <w:rPr>
                <w:rFonts w:hint="eastAsia"/>
                <w:sz w:val="18"/>
                <w:szCs w:val="18"/>
              </w:rPr>
              <w:t>要件の記録</w:t>
            </w:r>
          </w:p>
          <w:p w14:paraId="714D37AC" w14:textId="77777777" w:rsidR="00B87BA4" w:rsidRDefault="00B87BA4">
            <w:pPr>
              <w:spacing w:after="180"/>
              <w:ind w:left="0" w:firstLine="180"/>
              <w:rPr>
                <w:sz w:val="18"/>
                <w:szCs w:val="18"/>
              </w:rPr>
            </w:pPr>
          </w:p>
        </w:tc>
        <w:tc>
          <w:tcPr>
            <w:tcW w:w="5245" w:type="dxa"/>
          </w:tcPr>
          <w:p w14:paraId="3A5DB10E" w14:textId="77777777" w:rsidR="00B87BA4" w:rsidRDefault="00B87BA4">
            <w:pPr>
              <w:pStyle w:val="4"/>
            </w:pPr>
            <w:r>
              <w:rPr>
                <w:rFonts w:hint="eastAsia"/>
              </w:rPr>
              <w:t>(7)</w:t>
            </w:r>
            <w:r>
              <w:rPr>
                <w:rFonts w:hint="eastAsia"/>
              </w:rPr>
              <w:t>業務要件定義</w:t>
            </w:r>
          </w:p>
          <w:p w14:paraId="375E2B65" w14:textId="77777777" w:rsidR="00B87BA4" w:rsidRDefault="00B87BA4">
            <w:pPr>
              <w:pStyle w:val="4"/>
            </w:pPr>
            <w:r>
              <w:rPr>
                <w:rFonts w:hint="eastAsia"/>
              </w:rPr>
              <w:t>(10)</w:t>
            </w:r>
            <w:r>
              <w:rPr>
                <w:rFonts w:hint="eastAsia"/>
              </w:rPr>
              <w:t>パッケージソフトウェアの機能要件、非機能要件、使用許諾契約</w:t>
            </w:r>
            <w:r>
              <w:rPr>
                <w:rFonts w:hint="eastAsia"/>
              </w:rPr>
              <w:t>(</w:t>
            </w:r>
            <w:r>
              <w:rPr>
                <w:rFonts w:hint="eastAsia"/>
              </w:rPr>
              <w:t>利用条件、保守等</w:t>
            </w:r>
            <w:r>
              <w:rPr>
                <w:rFonts w:hint="eastAsia"/>
              </w:rPr>
              <w:t xml:space="preserve">) </w:t>
            </w:r>
            <w:r>
              <w:rPr>
                <w:rFonts w:hint="eastAsia"/>
              </w:rPr>
              <w:t>、</w:t>
            </w:r>
            <w:r>
              <w:rPr>
                <w:rFonts w:hint="eastAsia"/>
              </w:rPr>
              <w:t>SaaS/ASP</w:t>
            </w:r>
            <w:r>
              <w:rPr>
                <w:rFonts w:hint="eastAsia"/>
              </w:rPr>
              <w:t>においては</w:t>
            </w:r>
            <w:r>
              <w:rPr>
                <w:rFonts w:hint="eastAsia"/>
              </w:rPr>
              <w:t>SLA</w:t>
            </w:r>
            <w:r>
              <w:rPr>
                <w:rFonts w:hint="eastAsia"/>
              </w:rPr>
              <w:t>の検討</w:t>
            </w:r>
          </w:p>
          <w:p w14:paraId="32B39C35" w14:textId="77777777" w:rsidR="00B87BA4" w:rsidRDefault="00B87BA4">
            <w:pPr>
              <w:pStyle w:val="4"/>
            </w:pPr>
            <w:r>
              <w:rPr>
                <w:rFonts w:hint="eastAsia"/>
              </w:rPr>
              <w:t>(11)</w:t>
            </w:r>
            <w:r>
              <w:rPr>
                <w:rFonts w:hint="eastAsia"/>
              </w:rPr>
              <w:t>パッケージソフトウェア候補の選定</w:t>
            </w:r>
          </w:p>
        </w:tc>
        <w:tc>
          <w:tcPr>
            <w:tcW w:w="709" w:type="dxa"/>
            <w:vMerge/>
          </w:tcPr>
          <w:p w14:paraId="2F7C60EA" w14:textId="77777777" w:rsidR="00B87BA4" w:rsidRDefault="00B87BA4">
            <w:pPr>
              <w:pStyle w:val="4"/>
            </w:pPr>
          </w:p>
        </w:tc>
        <w:tc>
          <w:tcPr>
            <w:tcW w:w="1620" w:type="dxa"/>
            <w:vMerge/>
            <w:vAlign w:val="center"/>
          </w:tcPr>
          <w:p w14:paraId="519ECBAC" w14:textId="77777777" w:rsidR="00B87BA4" w:rsidRDefault="00B87BA4">
            <w:pPr>
              <w:pStyle w:val="4"/>
            </w:pPr>
          </w:p>
        </w:tc>
      </w:tr>
      <w:tr w:rsidR="00B87BA4" w14:paraId="55A41C23" w14:textId="77777777">
        <w:trPr>
          <w:cantSplit/>
          <w:trHeight w:val="1133"/>
          <w:jc w:val="center"/>
        </w:trPr>
        <w:tc>
          <w:tcPr>
            <w:tcW w:w="2473" w:type="dxa"/>
            <w:vMerge/>
            <w:vAlign w:val="center"/>
          </w:tcPr>
          <w:p w14:paraId="7931930C" w14:textId="77777777" w:rsidR="00B87BA4" w:rsidRDefault="00B87BA4">
            <w:pPr>
              <w:spacing w:afterLines="0" w:after="0"/>
              <w:ind w:left="0" w:firstLineChars="0" w:firstLine="0"/>
              <w:rPr>
                <w:sz w:val="18"/>
                <w:szCs w:val="18"/>
              </w:rPr>
            </w:pPr>
          </w:p>
        </w:tc>
        <w:tc>
          <w:tcPr>
            <w:tcW w:w="5245" w:type="dxa"/>
          </w:tcPr>
          <w:p w14:paraId="7DE32C11" w14:textId="77777777" w:rsidR="00B87BA4" w:rsidRDefault="00B87BA4">
            <w:pPr>
              <w:pStyle w:val="4"/>
            </w:pPr>
            <w:r>
              <w:rPr>
                <w:rFonts w:hint="eastAsia"/>
              </w:rPr>
              <w:t>(14)</w:t>
            </w:r>
            <w:r>
              <w:rPr>
                <w:rFonts w:hint="eastAsia"/>
              </w:rPr>
              <w:t>使用許諾によってはパッケージソフトウェア、</w:t>
            </w:r>
            <w:r>
              <w:rPr>
                <w:rFonts w:hint="eastAsia"/>
              </w:rPr>
              <w:t>OS</w:t>
            </w:r>
            <w:r>
              <w:rPr>
                <w:rFonts w:hint="eastAsia"/>
              </w:rPr>
              <w:t>、ハードウェアの導入及び保守の開始</w:t>
            </w:r>
          </w:p>
          <w:p w14:paraId="0F1E79FF" w14:textId="77777777" w:rsidR="00B87BA4" w:rsidRDefault="00B87BA4">
            <w:pPr>
              <w:pStyle w:val="4"/>
            </w:pPr>
            <w:r>
              <w:rPr>
                <w:rFonts w:hint="eastAsia"/>
              </w:rPr>
              <w:t>(15)</w:t>
            </w:r>
            <w:r>
              <w:rPr>
                <w:rFonts w:hint="eastAsia"/>
              </w:rPr>
              <w:t>パッケージ候補のシステム要件評価</w:t>
            </w:r>
          </w:p>
          <w:p w14:paraId="1F3ADBD1" w14:textId="77777777" w:rsidR="00B87BA4" w:rsidRDefault="00B87BA4">
            <w:pPr>
              <w:pStyle w:val="4"/>
            </w:pPr>
            <w:r>
              <w:rPr>
                <w:rFonts w:hint="eastAsia"/>
              </w:rPr>
              <w:t>(16)API</w:t>
            </w:r>
            <w:r>
              <w:rPr>
                <w:rFonts w:hint="eastAsia"/>
              </w:rPr>
              <w:t>実現性の確認</w:t>
            </w:r>
            <w:r>
              <w:rPr>
                <w:rFonts w:hint="eastAsia"/>
                <w:sz w:val="18"/>
                <w:szCs w:val="18"/>
              </w:rPr>
              <w:t>（候補パッケージの</w:t>
            </w:r>
            <w:r>
              <w:rPr>
                <w:rFonts w:hint="eastAsia"/>
                <w:sz w:val="18"/>
                <w:szCs w:val="18"/>
              </w:rPr>
              <w:t>API</w:t>
            </w:r>
            <w:r>
              <w:rPr>
                <w:rFonts w:hint="eastAsia"/>
                <w:sz w:val="18"/>
                <w:szCs w:val="18"/>
              </w:rPr>
              <w:t>、既存システムとの接続性等の評価）</w:t>
            </w:r>
          </w:p>
          <w:p w14:paraId="300FB2E6" w14:textId="77777777" w:rsidR="00B87BA4" w:rsidRDefault="00B87BA4">
            <w:pPr>
              <w:spacing w:after="180"/>
              <w:ind w:firstLineChars="0" w:firstLine="0"/>
            </w:pPr>
            <w:r>
              <w:rPr>
                <w:rFonts w:hint="eastAsia"/>
                <w:sz w:val="18"/>
                <w:szCs w:val="18"/>
              </w:rPr>
              <w:t>(17)</w:t>
            </w:r>
            <w:r>
              <w:rPr>
                <w:rFonts w:hint="eastAsia"/>
                <w:sz w:val="18"/>
                <w:szCs w:val="18"/>
              </w:rPr>
              <w:t>パッケージソフトウェアの選定と要件定義、システム要件定義と評価</w:t>
            </w:r>
          </w:p>
        </w:tc>
        <w:tc>
          <w:tcPr>
            <w:tcW w:w="709" w:type="dxa"/>
            <w:vMerge/>
          </w:tcPr>
          <w:p w14:paraId="654EF074" w14:textId="77777777" w:rsidR="00B87BA4" w:rsidRDefault="00B87BA4">
            <w:pPr>
              <w:pStyle w:val="4"/>
            </w:pPr>
          </w:p>
        </w:tc>
        <w:tc>
          <w:tcPr>
            <w:tcW w:w="1620" w:type="dxa"/>
            <w:vMerge/>
            <w:vAlign w:val="center"/>
          </w:tcPr>
          <w:p w14:paraId="206B763F" w14:textId="77777777" w:rsidR="00B87BA4" w:rsidRDefault="00B87BA4">
            <w:pPr>
              <w:pStyle w:val="4"/>
            </w:pPr>
          </w:p>
        </w:tc>
      </w:tr>
      <w:tr w:rsidR="00B87BA4" w14:paraId="3DB83FAF" w14:textId="77777777">
        <w:trPr>
          <w:cantSplit/>
          <w:trHeight w:val="1040"/>
          <w:jc w:val="center"/>
        </w:trPr>
        <w:tc>
          <w:tcPr>
            <w:tcW w:w="2473" w:type="dxa"/>
            <w:vMerge w:val="restart"/>
            <w:vAlign w:val="center"/>
          </w:tcPr>
          <w:p w14:paraId="13D84EF9" w14:textId="77777777" w:rsidR="005B70E6" w:rsidRDefault="005B70E6" w:rsidP="00351F7F">
            <w:pPr>
              <w:spacing w:afterLines="0" w:after="0"/>
              <w:ind w:left="0" w:firstLineChars="0" w:firstLine="0"/>
              <w:jc w:val="both"/>
              <w:rPr>
                <w:sz w:val="18"/>
                <w:szCs w:val="18"/>
              </w:rPr>
            </w:pPr>
            <w:r>
              <w:rPr>
                <w:sz w:val="18"/>
                <w:szCs w:val="18"/>
              </w:rPr>
              <w:t>2.3</w:t>
            </w:r>
            <w:r>
              <w:rPr>
                <w:rFonts w:hint="eastAsia"/>
                <w:sz w:val="18"/>
                <w:szCs w:val="18"/>
              </w:rPr>
              <w:t xml:space="preserve"> </w:t>
            </w:r>
            <w:r>
              <w:rPr>
                <w:rFonts w:hint="eastAsia"/>
                <w:sz w:val="18"/>
                <w:szCs w:val="18"/>
              </w:rPr>
              <w:t>システム開発プロセス</w:t>
            </w:r>
            <w:r>
              <w:rPr>
                <w:sz w:val="18"/>
                <w:szCs w:val="18"/>
              </w:rPr>
              <w:br/>
            </w:r>
            <w:r>
              <w:rPr>
                <w:rFonts w:hint="eastAsia"/>
                <w:sz w:val="18"/>
                <w:szCs w:val="18"/>
              </w:rPr>
              <w:t>システム要件の定義、</w:t>
            </w:r>
            <w:r w:rsidRPr="00EF4661">
              <w:rPr>
                <w:rFonts w:hint="eastAsia"/>
                <w:sz w:val="18"/>
                <w:szCs w:val="18"/>
              </w:rPr>
              <w:t>システム要件の評価及びレビュー</w:t>
            </w:r>
            <w:r>
              <w:rPr>
                <w:rFonts w:hint="eastAsia"/>
                <w:sz w:val="18"/>
                <w:szCs w:val="18"/>
              </w:rPr>
              <w:t>、</w:t>
            </w:r>
          </w:p>
          <w:p w14:paraId="6C5A5B47" w14:textId="77777777" w:rsidR="00B87BA4" w:rsidRDefault="005B70E6">
            <w:pPr>
              <w:spacing w:afterLines="0" w:after="0"/>
              <w:ind w:left="0" w:firstLineChars="0" w:firstLine="0"/>
              <w:rPr>
                <w:sz w:val="18"/>
                <w:szCs w:val="18"/>
              </w:rPr>
            </w:pPr>
            <w:r>
              <w:rPr>
                <w:rFonts w:hint="eastAsia"/>
                <w:sz w:val="18"/>
                <w:szCs w:val="18"/>
              </w:rPr>
              <w:t>システム方式の確立、</w:t>
            </w:r>
            <w:r w:rsidRPr="00EF4661">
              <w:rPr>
                <w:rFonts w:hint="eastAsia"/>
                <w:sz w:val="18"/>
                <w:szCs w:val="18"/>
              </w:rPr>
              <w:t>システム方式の評価及びレビュー</w:t>
            </w:r>
          </w:p>
          <w:p w14:paraId="616CB52B" w14:textId="77777777" w:rsidR="005B70E6" w:rsidRDefault="005B70E6" w:rsidP="005B70E6">
            <w:pPr>
              <w:spacing w:afterLines="0" w:after="0"/>
              <w:ind w:left="0" w:firstLineChars="0" w:firstLine="0"/>
              <w:jc w:val="both"/>
              <w:rPr>
                <w:sz w:val="18"/>
                <w:szCs w:val="18"/>
              </w:rPr>
            </w:pPr>
            <w:r>
              <w:rPr>
                <w:rFonts w:hint="eastAsia"/>
                <w:sz w:val="18"/>
                <w:szCs w:val="18"/>
              </w:rPr>
              <w:t>2</w:t>
            </w:r>
            <w:r>
              <w:rPr>
                <w:sz w:val="18"/>
                <w:szCs w:val="18"/>
              </w:rPr>
              <w:t>.4</w:t>
            </w:r>
            <w:r>
              <w:rPr>
                <w:rFonts w:hint="eastAsia"/>
                <w:sz w:val="18"/>
                <w:szCs w:val="18"/>
              </w:rPr>
              <w:t xml:space="preserve"> </w:t>
            </w:r>
            <w:r>
              <w:rPr>
                <w:rFonts w:hint="eastAsia"/>
                <w:sz w:val="18"/>
                <w:szCs w:val="18"/>
              </w:rPr>
              <w:t>ソフトウェア実装プロセス</w:t>
            </w:r>
            <w:r>
              <w:rPr>
                <w:sz w:val="18"/>
                <w:szCs w:val="18"/>
              </w:rPr>
              <w:br/>
            </w:r>
            <w:r>
              <w:rPr>
                <w:rFonts w:hint="eastAsia"/>
                <w:sz w:val="18"/>
                <w:szCs w:val="18"/>
              </w:rPr>
              <w:t>ソフトウェア要件定義、ソフトウェア方式設計、ソフトウェア詳細設計、</w:t>
            </w:r>
          </w:p>
          <w:p w14:paraId="226F0E8F" w14:textId="77777777" w:rsidR="005B70E6" w:rsidRDefault="005B70E6" w:rsidP="005B70E6">
            <w:pPr>
              <w:spacing w:afterLines="0" w:after="0"/>
              <w:ind w:left="0" w:firstLineChars="0" w:firstLine="0"/>
              <w:jc w:val="both"/>
              <w:rPr>
                <w:sz w:val="18"/>
                <w:szCs w:val="18"/>
              </w:rPr>
            </w:pPr>
            <w:r>
              <w:rPr>
                <w:rFonts w:hint="eastAsia"/>
                <w:sz w:val="18"/>
                <w:szCs w:val="18"/>
              </w:rPr>
              <w:t>ソフトウェア構築、</w:t>
            </w:r>
          </w:p>
          <w:p w14:paraId="198E58EC" w14:textId="77777777" w:rsidR="005B70E6" w:rsidRDefault="005B70E6" w:rsidP="005B70E6">
            <w:pPr>
              <w:spacing w:afterLines="0" w:after="0"/>
              <w:ind w:left="0" w:firstLineChars="0" w:firstLine="0"/>
              <w:jc w:val="both"/>
              <w:rPr>
                <w:sz w:val="18"/>
                <w:szCs w:val="18"/>
              </w:rPr>
            </w:pPr>
            <w:r>
              <w:rPr>
                <w:rFonts w:hint="eastAsia"/>
                <w:sz w:val="18"/>
                <w:szCs w:val="18"/>
              </w:rPr>
              <w:t>ソフトウェア結合、</w:t>
            </w:r>
            <w:r w:rsidRPr="002802E0">
              <w:rPr>
                <w:rFonts w:hint="eastAsia"/>
                <w:sz w:val="18"/>
                <w:szCs w:val="18"/>
              </w:rPr>
              <w:t>ソフトウェア適格性確認テスト</w:t>
            </w:r>
            <w:r>
              <w:rPr>
                <w:rFonts w:hint="eastAsia"/>
                <w:sz w:val="18"/>
                <w:szCs w:val="18"/>
              </w:rPr>
              <w:t>、</w:t>
            </w:r>
          </w:p>
          <w:p w14:paraId="04F60877" w14:textId="77777777" w:rsidR="005B70E6" w:rsidRDefault="005B70E6" w:rsidP="005B70E6">
            <w:pPr>
              <w:spacing w:afterLines="0" w:after="0"/>
              <w:ind w:left="0" w:firstLineChars="0" w:firstLine="0"/>
              <w:jc w:val="both"/>
              <w:rPr>
                <w:sz w:val="18"/>
                <w:szCs w:val="18"/>
              </w:rPr>
            </w:pPr>
            <w:r>
              <w:rPr>
                <w:rFonts w:hint="eastAsia"/>
                <w:sz w:val="18"/>
                <w:szCs w:val="18"/>
              </w:rPr>
              <w:t>システム結合、</w:t>
            </w:r>
            <w:r w:rsidRPr="002802E0">
              <w:rPr>
                <w:rFonts w:hint="eastAsia"/>
                <w:sz w:val="18"/>
                <w:szCs w:val="18"/>
              </w:rPr>
              <w:t>テスト準備及びシステム結合の評価</w:t>
            </w:r>
            <w:r>
              <w:rPr>
                <w:rFonts w:hint="eastAsia"/>
                <w:sz w:val="18"/>
                <w:szCs w:val="18"/>
              </w:rPr>
              <w:t>、</w:t>
            </w:r>
          </w:p>
          <w:p w14:paraId="6DAF6F94" w14:textId="77777777" w:rsidR="005B70E6" w:rsidRDefault="005B70E6" w:rsidP="005B70E6">
            <w:pPr>
              <w:spacing w:afterLines="0" w:after="0"/>
              <w:ind w:left="0" w:firstLineChars="0" w:firstLine="0"/>
              <w:jc w:val="both"/>
              <w:rPr>
                <w:sz w:val="18"/>
                <w:szCs w:val="18"/>
              </w:rPr>
            </w:pPr>
            <w:r>
              <w:rPr>
                <w:rFonts w:hint="eastAsia"/>
                <w:sz w:val="18"/>
                <w:szCs w:val="18"/>
              </w:rPr>
              <w:t>システム適格性確認テスト、</w:t>
            </w:r>
          </w:p>
          <w:p w14:paraId="7E58835D" w14:textId="77777777" w:rsidR="00B87BA4" w:rsidRDefault="005B70E6" w:rsidP="005B70E6">
            <w:pPr>
              <w:spacing w:afterLines="0" w:after="0"/>
              <w:ind w:left="0" w:firstLineChars="0" w:firstLine="0"/>
              <w:rPr>
                <w:sz w:val="18"/>
                <w:szCs w:val="18"/>
              </w:rPr>
            </w:pPr>
            <w:r>
              <w:rPr>
                <w:rFonts w:hint="eastAsia"/>
                <w:sz w:val="18"/>
                <w:szCs w:val="18"/>
              </w:rPr>
              <w:t>ソフトウェア導入、受入れ支援</w:t>
            </w:r>
          </w:p>
        </w:tc>
        <w:tc>
          <w:tcPr>
            <w:tcW w:w="5245" w:type="dxa"/>
            <w:vAlign w:val="center"/>
          </w:tcPr>
          <w:p w14:paraId="24B477B4" w14:textId="77777777" w:rsidR="00B87BA4" w:rsidRDefault="00B87BA4">
            <w:pPr>
              <w:spacing w:afterLines="0" w:after="0"/>
              <w:ind w:left="0" w:firstLineChars="0" w:firstLine="0"/>
              <w:jc w:val="both"/>
              <w:rPr>
                <w:sz w:val="18"/>
                <w:szCs w:val="18"/>
              </w:rPr>
            </w:pPr>
            <w:r>
              <w:rPr>
                <w:rFonts w:hint="eastAsia"/>
                <w:sz w:val="18"/>
                <w:szCs w:val="18"/>
              </w:rPr>
              <w:t>(21)</w:t>
            </w:r>
            <w:r>
              <w:rPr>
                <w:rFonts w:hint="eastAsia"/>
                <w:sz w:val="18"/>
                <w:szCs w:val="18"/>
              </w:rPr>
              <w:t>使用許諾によってはパッケージソフトウェア、</w:t>
            </w:r>
            <w:r>
              <w:rPr>
                <w:rFonts w:hint="eastAsia"/>
                <w:sz w:val="18"/>
                <w:szCs w:val="18"/>
              </w:rPr>
              <w:t>OS</w:t>
            </w:r>
            <w:r>
              <w:rPr>
                <w:rFonts w:hint="eastAsia"/>
                <w:sz w:val="18"/>
                <w:szCs w:val="18"/>
              </w:rPr>
              <w:t>、ハードウェアの導入及び保守の開始</w:t>
            </w:r>
          </w:p>
          <w:p w14:paraId="3A61040A" w14:textId="77777777" w:rsidR="00B87BA4" w:rsidRDefault="00B87BA4">
            <w:pPr>
              <w:spacing w:afterLines="0" w:after="0"/>
              <w:ind w:left="0" w:firstLineChars="0" w:firstLine="0"/>
              <w:jc w:val="both"/>
              <w:rPr>
                <w:sz w:val="18"/>
                <w:szCs w:val="18"/>
              </w:rPr>
            </w:pPr>
            <w:r>
              <w:rPr>
                <w:rFonts w:hint="eastAsia"/>
                <w:sz w:val="18"/>
                <w:szCs w:val="18"/>
              </w:rPr>
              <w:t>(22)</w:t>
            </w:r>
            <w:r>
              <w:rPr>
                <w:rFonts w:hint="eastAsia"/>
                <w:sz w:val="18"/>
                <w:szCs w:val="18"/>
              </w:rPr>
              <w:t>外部プログラムの機能の確定、及びそれに伴うユーザ</w:t>
            </w:r>
            <w:r>
              <w:rPr>
                <w:rFonts w:hint="eastAsia"/>
                <w:sz w:val="18"/>
                <w:szCs w:val="18"/>
              </w:rPr>
              <w:t>I/F</w:t>
            </w:r>
            <w:r>
              <w:rPr>
                <w:rFonts w:hint="eastAsia"/>
                <w:sz w:val="18"/>
                <w:szCs w:val="18"/>
              </w:rPr>
              <w:t>・他システム</w:t>
            </w:r>
            <w:r>
              <w:rPr>
                <w:rFonts w:hint="eastAsia"/>
                <w:sz w:val="18"/>
                <w:szCs w:val="18"/>
              </w:rPr>
              <w:t>I/F</w:t>
            </w:r>
            <w:r>
              <w:rPr>
                <w:rFonts w:hint="eastAsia"/>
                <w:sz w:val="18"/>
                <w:szCs w:val="18"/>
              </w:rPr>
              <w:t>設計</w:t>
            </w:r>
          </w:p>
          <w:p w14:paraId="36E4D0B2" w14:textId="77777777" w:rsidR="00B87BA4" w:rsidRDefault="00B87BA4">
            <w:pPr>
              <w:pStyle w:val="4"/>
            </w:pPr>
            <w:r>
              <w:rPr>
                <w:rFonts w:hint="eastAsia"/>
                <w:sz w:val="18"/>
                <w:szCs w:val="18"/>
              </w:rPr>
              <w:t>(23)</w:t>
            </w:r>
            <w:r>
              <w:rPr>
                <w:rFonts w:hint="eastAsia"/>
                <w:sz w:val="18"/>
                <w:szCs w:val="18"/>
              </w:rPr>
              <w:t>外部設計書の承認</w:t>
            </w:r>
            <w:r>
              <w:rPr>
                <w:rFonts w:hint="eastAsia"/>
                <w:sz w:val="18"/>
                <w:szCs w:val="18"/>
              </w:rPr>
              <w:t>(</w:t>
            </w:r>
            <w:r>
              <w:rPr>
                <w:rFonts w:hint="eastAsia"/>
                <w:sz w:val="18"/>
                <w:szCs w:val="18"/>
              </w:rPr>
              <w:t>受入れ</w:t>
            </w:r>
            <w:r>
              <w:rPr>
                <w:rFonts w:hint="eastAsia"/>
                <w:sz w:val="18"/>
                <w:szCs w:val="18"/>
              </w:rPr>
              <w:t>)</w:t>
            </w:r>
          </w:p>
        </w:tc>
        <w:tc>
          <w:tcPr>
            <w:tcW w:w="709" w:type="dxa"/>
            <w:vMerge/>
            <w:vAlign w:val="center"/>
          </w:tcPr>
          <w:p w14:paraId="03270712" w14:textId="77777777" w:rsidR="00B87BA4" w:rsidRDefault="00B87BA4">
            <w:pPr>
              <w:pStyle w:val="4"/>
            </w:pPr>
          </w:p>
        </w:tc>
        <w:tc>
          <w:tcPr>
            <w:tcW w:w="1620" w:type="dxa"/>
            <w:vAlign w:val="center"/>
          </w:tcPr>
          <w:p w14:paraId="0B46FF2E" w14:textId="77777777" w:rsidR="00B87BA4" w:rsidRDefault="00B87BA4">
            <w:pPr>
              <w:pStyle w:val="4"/>
            </w:pPr>
            <w:r>
              <w:rPr>
                <w:rFonts w:hint="eastAsia"/>
                <w:sz w:val="18"/>
                <w:szCs w:val="18"/>
              </w:rPr>
              <w:t>D</w:t>
            </w:r>
            <w:r>
              <w:rPr>
                <w:rFonts w:hint="eastAsia"/>
                <w:sz w:val="18"/>
                <w:szCs w:val="18"/>
              </w:rPr>
              <w:t>外部設計支援業務契約</w:t>
            </w:r>
          </w:p>
        </w:tc>
      </w:tr>
      <w:tr w:rsidR="00B87BA4" w14:paraId="6301BE00" w14:textId="77777777">
        <w:trPr>
          <w:cantSplit/>
          <w:trHeight w:val="1039"/>
          <w:jc w:val="center"/>
        </w:trPr>
        <w:tc>
          <w:tcPr>
            <w:tcW w:w="2473" w:type="dxa"/>
            <w:vMerge/>
            <w:vAlign w:val="center"/>
          </w:tcPr>
          <w:p w14:paraId="60700157" w14:textId="77777777" w:rsidR="00B87BA4" w:rsidRDefault="00B87BA4">
            <w:pPr>
              <w:spacing w:afterLines="0" w:after="0"/>
              <w:ind w:left="0" w:firstLineChars="0" w:firstLine="0"/>
              <w:rPr>
                <w:sz w:val="18"/>
                <w:szCs w:val="18"/>
              </w:rPr>
            </w:pPr>
          </w:p>
        </w:tc>
        <w:tc>
          <w:tcPr>
            <w:tcW w:w="5245" w:type="dxa"/>
            <w:vAlign w:val="center"/>
          </w:tcPr>
          <w:p w14:paraId="43F06349" w14:textId="77777777" w:rsidR="00B87BA4" w:rsidRDefault="00B87BA4">
            <w:pPr>
              <w:spacing w:afterLines="0" w:after="0"/>
              <w:ind w:left="0" w:firstLineChars="0" w:firstLine="0"/>
              <w:jc w:val="both"/>
              <w:rPr>
                <w:sz w:val="18"/>
                <w:szCs w:val="18"/>
              </w:rPr>
            </w:pPr>
            <w:r>
              <w:rPr>
                <w:rFonts w:hint="eastAsia"/>
                <w:sz w:val="18"/>
                <w:szCs w:val="18"/>
              </w:rPr>
              <w:t>(25)</w:t>
            </w:r>
            <w:r>
              <w:rPr>
                <w:rFonts w:hint="eastAsia"/>
                <w:sz w:val="18"/>
                <w:szCs w:val="18"/>
              </w:rPr>
              <w:t>ソフトウェア設計</w:t>
            </w:r>
          </w:p>
          <w:p w14:paraId="781DCAF2" w14:textId="77777777" w:rsidR="00B87BA4" w:rsidRDefault="00B87BA4">
            <w:pPr>
              <w:spacing w:afterLines="0" w:after="0"/>
              <w:ind w:left="0" w:firstLineChars="0" w:firstLine="0"/>
              <w:jc w:val="both"/>
              <w:rPr>
                <w:sz w:val="18"/>
                <w:szCs w:val="18"/>
              </w:rPr>
            </w:pPr>
            <w:r>
              <w:rPr>
                <w:rFonts w:hint="eastAsia"/>
                <w:sz w:val="18"/>
                <w:szCs w:val="18"/>
              </w:rPr>
              <w:t>(26)</w:t>
            </w:r>
            <w:r>
              <w:rPr>
                <w:rFonts w:hint="eastAsia"/>
                <w:sz w:val="18"/>
                <w:szCs w:val="18"/>
              </w:rPr>
              <w:t>外部プログラムの設計、プログラミング、ソフトウェアテスト</w:t>
            </w:r>
          </w:p>
          <w:p w14:paraId="29FFA78B" w14:textId="77777777" w:rsidR="00B87BA4" w:rsidRDefault="00B87BA4">
            <w:pPr>
              <w:spacing w:afterLines="0" w:after="0"/>
              <w:ind w:left="0" w:firstLineChars="0" w:firstLine="0"/>
              <w:jc w:val="both"/>
              <w:rPr>
                <w:sz w:val="18"/>
                <w:szCs w:val="18"/>
              </w:rPr>
            </w:pPr>
            <w:r>
              <w:rPr>
                <w:rFonts w:hint="eastAsia"/>
                <w:sz w:val="18"/>
                <w:szCs w:val="18"/>
              </w:rPr>
              <w:t>(27)</w:t>
            </w:r>
            <w:r>
              <w:rPr>
                <w:rFonts w:hint="eastAsia"/>
                <w:sz w:val="18"/>
                <w:szCs w:val="18"/>
              </w:rPr>
              <w:t>適格性確認テスト、監査、ソフトウェア導入</w:t>
            </w:r>
          </w:p>
          <w:p w14:paraId="4FCB3C1D" w14:textId="77777777" w:rsidR="00B87BA4" w:rsidRDefault="00B87BA4">
            <w:pPr>
              <w:spacing w:afterLines="0" w:after="0"/>
              <w:ind w:left="0" w:firstLineChars="0" w:firstLine="0"/>
              <w:jc w:val="both"/>
              <w:rPr>
                <w:sz w:val="18"/>
                <w:szCs w:val="18"/>
              </w:rPr>
            </w:pPr>
            <w:r>
              <w:rPr>
                <w:rFonts w:hint="eastAsia"/>
                <w:sz w:val="18"/>
                <w:szCs w:val="18"/>
              </w:rPr>
              <w:t>(28)</w:t>
            </w:r>
            <w:r>
              <w:rPr>
                <w:rFonts w:hint="eastAsia"/>
                <w:sz w:val="18"/>
                <w:szCs w:val="18"/>
              </w:rPr>
              <w:t>納品</w:t>
            </w:r>
          </w:p>
          <w:p w14:paraId="42CDFC5A" w14:textId="77777777" w:rsidR="00B87BA4" w:rsidRDefault="00B87BA4">
            <w:pPr>
              <w:pStyle w:val="4"/>
            </w:pPr>
            <w:r>
              <w:rPr>
                <w:rFonts w:hint="eastAsia"/>
                <w:sz w:val="18"/>
                <w:szCs w:val="18"/>
              </w:rPr>
              <w:t>(29)</w:t>
            </w:r>
            <w:r>
              <w:rPr>
                <w:rFonts w:hint="eastAsia"/>
                <w:sz w:val="18"/>
                <w:szCs w:val="18"/>
              </w:rPr>
              <w:t>検収（受入れ）</w:t>
            </w:r>
          </w:p>
        </w:tc>
        <w:tc>
          <w:tcPr>
            <w:tcW w:w="709" w:type="dxa"/>
            <w:vMerge/>
            <w:vAlign w:val="center"/>
          </w:tcPr>
          <w:p w14:paraId="7356DE09" w14:textId="77777777" w:rsidR="00B87BA4" w:rsidRDefault="00B87BA4">
            <w:pPr>
              <w:pStyle w:val="4"/>
            </w:pPr>
          </w:p>
        </w:tc>
        <w:tc>
          <w:tcPr>
            <w:tcW w:w="1620" w:type="dxa"/>
            <w:vAlign w:val="center"/>
          </w:tcPr>
          <w:p w14:paraId="6690FB33" w14:textId="77777777" w:rsidR="00B87BA4" w:rsidRDefault="00B87BA4">
            <w:pPr>
              <w:pStyle w:val="4"/>
            </w:pPr>
            <w:r>
              <w:rPr>
                <w:rFonts w:hint="eastAsia"/>
                <w:sz w:val="18"/>
                <w:szCs w:val="18"/>
              </w:rPr>
              <w:t>E</w:t>
            </w:r>
            <w:r>
              <w:rPr>
                <w:rFonts w:hint="eastAsia"/>
                <w:sz w:val="18"/>
                <w:szCs w:val="18"/>
              </w:rPr>
              <w:t>ソフトウェア設計・制作業務契約</w:t>
            </w:r>
          </w:p>
        </w:tc>
      </w:tr>
      <w:tr w:rsidR="00B87BA4" w14:paraId="05051D1F" w14:textId="77777777">
        <w:trPr>
          <w:cantSplit/>
          <w:trHeight w:val="420"/>
          <w:jc w:val="center"/>
        </w:trPr>
        <w:tc>
          <w:tcPr>
            <w:tcW w:w="2473" w:type="dxa"/>
            <w:vMerge w:val="restart"/>
            <w:vAlign w:val="center"/>
          </w:tcPr>
          <w:p w14:paraId="54E2E41C" w14:textId="77777777" w:rsidR="005B70E6" w:rsidRDefault="005B70E6" w:rsidP="005B70E6">
            <w:pPr>
              <w:spacing w:afterLines="0" w:after="0"/>
              <w:ind w:left="0" w:firstLineChars="0" w:firstLine="0"/>
              <w:jc w:val="both"/>
              <w:rPr>
                <w:sz w:val="18"/>
                <w:szCs w:val="18"/>
              </w:rPr>
            </w:pPr>
            <w:r>
              <w:rPr>
                <w:sz w:val="18"/>
                <w:szCs w:val="18"/>
              </w:rPr>
              <w:t>3.1</w:t>
            </w:r>
            <w:r>
              <w:rPr>
                <w:rFonts w:hint="eastAsia"/>
                <w:sz w:val="18"/>
                <w:szCs w:val="18"/>
              </w:rPr>
              <w:t xml:space="preserve"> </w:t>
            </w:r>
            <w:r>
              <w:rPr>
                <w:rFonts w:hint="eastAsia"/>
                <w:sz w:val="18"/>
                <w:szCs w:val="18"/>
              </w:rPr>
              <w:t>運用プロセス</w:t>
            </w:r>
            <w:r>
              <w:rPr>
                <w:sz w:val="18"/>
                <w:szCs w:val="18"/>
              </w:rPr>
              <w:br/>
            </w:r>
            <w:r w:rsidRPr="004027E5">
              <w:rPr>
                <w:rFonts w:hint="eastAsia"/>
                <w:sz w:val="18"/>
                <w:szCs w:val="18"/>
              </w:rPr>
              <w:t>運用テスト及びサービスの提供開始</w:t>
            </w:r>
          </w:p>
          <w:p w14:paraId="1F55E568" w14:textId="77777777" w:rsidR="005B70E6" w:rsidRDefault="005B70E6" w:rsidP="005B70E6">
            <w:pPr>
              <w:spacing w:afterLines="0" w:after="0"/>
              <w:ind w:left="0" w:firstLineChars="0" w:firstLine="0"/>
              <w:jc w:val="both"/>
              <w:rPr>
                <w:sz w:val="18"/>
                <w:szCs w:val="18"/>
              </w:rPr>
            </w:pPr>
            <w:r>
              <w:rPr>
                <w:rFonts w:hint="eastAsia"/>
                <w:sz w:val="18"/>
                <w:szCs w:val="18"/>
              </w:rPr>
              <w:t>業務及びシステムの移行</w:t>
            </w:r>
          </w:p>
          <w:p w14:paraId="3D4E9B73" w14:textId="77777777" w:rsidR="00B87BA4" w:rsidRDefault="005B70E6" w:rsidP="00CA1BCE">
            <w:pPr>
              <w:spacing w:afterLines="0" w:after="0"/>
              <w:ind w:left="0" w:firstLineChars="0" w:firstLine="0"/>
              <w:rPr>
                <w:sz w:val="18"/>
                <w:szCs w:val="18"/>
              </w:rPr>
            </w:pPr>
            <w:r>
              <w:rPr>
                <w:rFonts w:hint="eastAsia"/>
                <w:sz w:val="18"/>
                <w:szCs w:val="18"/>
              </w:rPr>
              <w:t>利用者教育</w:t>
            </w:r>
          </w:p>
        </w:tc>
        <w:tc>
          <w:tcPr>
            <w:tcW w:w="5245" w:type="dxa"/>
            <w:vAlign w:val="center"/>
          </w:tcPr>
          <w:p w14:paraId="0BAE6E5C" w14:textId="77777777" w:rsidR="00B87BA4" w:rsidRDefault="00B87BA4">
            <w:pPr>
              <w:spacing w:afterLines="0" w:after="0"/>
              <w:ind w:left="0" w:firstLineChars="0" w:firstLine="0"/>
              <w:jc w:val="both"/>
              <w:rPr>
                <w:sz w:val="18"/>
                <w:szCs w:val="18"/>
              </w:rPr>
            </w:pPr>
            <w:r>
              <w:rPr>
                <w:rFonts w:hint="eastAsia"/>
                <w:sz w:val="18"/>
                <w:szCs w:val="18"/>
              </w:rPr>
              <w:t>(30)</w:t>
            </w:r>
            <w:r>
              <w:rPr>
                <w:rFonts w:hint="eastAsia"/>
                <w:sz w:val="18"/>
                <w:szCs w:val="18"/>
              </w:rPr>
              <w:t>構築・設定業務（機器・</w:t>
            </w:r>
            <w:r>
              <w:rPr>
                <w:rFonts w:hint="eastAsia"/>
                <w:sz w:val="18"/>
                <w:szCs w:val="18"/>
              </w:rPr>
              <w:t>OS</w:t>
            </w:r>
            <w:r>
              <w:rPr>
                <w:rFonts w:hint="eastAsia"/>
                <w:sz w:val="18"/>
                <w:szCs w:val="18"/>
              </w:rPr>
              <w:t>等の設定、納品）</w:t>
            </w:r>
          </w:p>
          <w:p w14:paraId="3DCC8242" w14:textId="77777777" w:rsidR="00B87BA4" w:rsidRDefault="00B87BA4">
            <w:pPr>
              <w:spacing w:afterLines="0" w:after="0"/>
              <w:ind w:left="0" w:firstLineChars="0" w:firstLine="0"/>
              <w:jc w:val="both"/>
              <w:rPr>
                <w:sz w:val="18"/>
                <w:szCs w:val="18"/>
              </w:rPr>
            </w:pPr>
            <w:r>
              <w:rPr>
                <w:rFonts w:hint="eastAsia"/>
                <w:sz w:val="18"/>
                <w:szCs w:val="18"/>
              </w:rPr>
              <w:t>(31)</w:t>
            </w:r>
            <w:r>
              <w:rPr>
                <w:rFonts w:hint="eastAsia"/>
                <w:sz w:val="18"/>
                <w:szCs w:val="18"/>
              </w:rPr>
              <w:t>システム結合、テスト</w:t>
            </w:r>
          </w:p>
          <w:p w14:paraId="69ADF8B6" w14:textId="77777777" w:rsidR="00B87BA4" w:rsidRDefault="00B87BA4">
            <w:pPr>
              <w:pStyle w:val="4"/>
            </w:pPr>
            <w:r>
              <w:rPr>
                <w:rFonts w:hint="eastAsia"/>
                <w:sz w:val="18"/>
                <w:szCs w:val="18"/>
              </w:rPr>
              <w:t>(32)</w:t>
            </w:r>
            <w:r>
              <w:rPr>
                <w:rFonts w:hint="eastAsia"/>
                <w:sz w:val="18"/>
                <w:szCs w:val="18"/>
              </w:rPr>
              <w:t>検収（受入れ）</w:t>
            </w:r>
          </w:p>
        </w:tc>
        <w:tc>
          <w:tcPr>
            <w:tcW w:w="709" w:type="dxa"/>
            <w:vMerge/>
            <w:vAlign w:val="center"/>
          </w:tcPr>
          <w:p w14:paraId="522B5D0C" w14:textId="77777777" w:rsidR="00B87BA4" w:rsidRDefault="00B87BA4">
            <w:pPr>
              <w:pStyle w:val="4"/>
            </w:pPr>
          </w:p>
        </w:tc>
        <w:tc>
          <w:tcPr>
            <w:tcW w:w="1620" w:type="dxa"/>
            <w:vAlign w:val="center"/>
          </w:tcPr>
          <w:p w14:paraId="649D63A8" w14:textId="77777777" w:rsidR="00B87BA4" w:rsidRDefault="00B87BA4">
            <w:pPr>
              <w:pStyle w:val="4"/>
            </w:pPr>
            <w:r>
              <w:rPr>
                <w:rFonts w:hint="eastAsia"/>
                <w:sz w:val="18"/>
                <w:szCs w:val="18"/>
              </w:rPr>
              <w:t>F</w:t>
            </w:r>
            <w:r>
              <w:rPr>
                <w:rFonts w:hint="eastAsia"/>
                <w:sz w:val="18"/>
                <w:szCs w:val="18"/>
              </w:rPr>
              <w:t>構築・設定業務契約</w:t>
            </w:r>
          </w:p>
        </w:tc>
      </w:tr>
      <w:tr w:rsidR="00B87BA4" w14:paraId="4D3D036E" w14:textId="77777777">
        <w:trPr>
          <w:cantSplit/>
          <w:trHeight w:val="399"/>
          <w:jc w:val="center"/>
        </w:trPr>
        <w:tc>
          <w:tcPr>
            <w:tcW w:w="2473" w:type="dxa"/>
            <w:vMerge/>
            <w:vAlign w:val="center"/>
          </w:tcPr>
          <w:p w14:paraId="303ACFC2" w14:textId="77777777" w:rsidR="00B87BA4" w:rsidRDefault="00B87BA4">
            <w:pPr>
              <w:spacing w:afterLines="0" w:after="0"/>
              <w:ind w:left="0" w:firstLineChars="0" w:firstLine="0"/>
              <w:rPr>
                <w:sz w:val="18"/>
                <w:szCs w:val="18"/>
              </w:rPr>
            </w:pPr>
          </w:p>
        </w:tc>
        <w:tc>
          <w:tcPr>
            <w:tcW w:w="5245" w:type="dxa"/>
            <w:vAlign w:val="center"/>
          </w:tcPr>
          <w:p w14:paraId="5B41005E" w14:textId="77777777" w:rsidR="00B87BA4" w:rsidRDefault="00B87BA4">
            <w:pPr>
              <w:spacing w:afterLines="0" w:after="0"/>
              <w:ind w:left="0" w:firstLineChars="0" w:firstLine="0"/>
              <w:jc w:val="both"/>
              <w:rPr>
                <w:sz w:val="18"/>
                <w:szCs w:val="18"/>
              </w:rPr>
            </w:pPr>
            <w:r>
              <w:rPr>
                <w:rFonts w:hint="eastAsia"/>
                <w:sz w:val="18"/>
                <w:szCs w:val="18"/>
              </w:rPr>
              <w:t>(33)</w:t>
            </w:r>
            <w:r>
              <w:rPr>
                <w:rFonts w:hint="eastAsia"/>
                <w:sz w:val="18"/>
                <w:szCs w:val="18"/>
              </w:rPr>
              <w:t>データ移行</w:t>
            </w:r>
          </w:p>
          <w:p w14:paraId="67B80D82" w14:textId="77777777" w:rsidR="00B87BA4" w:rsidRDefault="00B87BA4">
            <w:pPr>
              <w:pStyle w:val="4"/>
            </w:pPr>
            <w:r>
              <w:rPr>
                <w:rFonts w:hint="eastAsia"/>
                <w:sz w:val="18"/>
                <w:szCs w:val="18"/>
              </w:rPr>
              <w:t>(34)</w:t>
            </w:r>
            <w:r>
              <w:rPr>
                <w:rFonts w:hint="eastAsia"/>
                <w:sz w:val="18"/>
                <w:szCs w:val="18"/>
              </w:rPr>
              <w:t>完了報告</w:t>
            </w:r>
            <w:r>
              <w:rPr>
                <w:rFonts w:hint="eastAsia"/>
                <w:sz w:val="18"/>
                <w:szCs w:val="18"/>
              </w:rPr>
              <w:t>(</w:t>
            </w:r>
            <w:r>
              <w:rPr>
                <w:rFonts w:hint="eastAsia"/>
                <w:sz w:val="18"/>
                <w:szCs w:val="18"/>
              </w:rPr>
              <w:t>受け入れ</w:t>
            </w:r>
            <w:r>
              <w:rPr>
                <w:rFonts w:hint="eastAsia"/>
                <w:sz w:val="18"/>
                <w:szCs w:val="18"/>
              </w:rPr>
              <w:t>)</w:t>
            </w:r>
          </w:p>
        </w:tc>
        <w:tc>
          <w:tcPr>
            <w:tcW w:w="709" w:type="dxa"/>
            <w:vMerge/>
            <w:vAlign w:val="center"/>
          </w:tcPr>
          <w:p w14:paraId="1AEB1BA1" w14:textId="77777777" w:rsidR="00B87BA4" w:rsidRDefault="00B87BA4">
            <w:pPr>
              <w:pStyle w:val="4"/>
            </w:pPr>
          </w:p>
        </w:tc>
        <w:tc>
          <w:tcPr>
            <w:tcW w:w="1620" w:type="dxa"/>
            <w:vAlign w:val="center"/>
          </w:tcPr>
          <w:p w14:paraId="488FBC70" w14:textId="77777777" w:rsidR="00B87BA4" w:rsidRDefault="00B87BA4">
            <w:pPr>
              <w:pStyle w:val="4"/>
            </w:pPr>
            <w:r>
              <w:rPr>
                <w:rFonts w:hint="eastAsia"/>
                <w:sz w:val="18"/>
                <w:szCs w:val="18"/>
              </w:rPr>
              <w:t>G</w:t>
            </w:r>
            <w:r>
              <w:rPr>
                <w:rFonts w:hint="eastAsia"/>
                <w:sz w:val="18"/>
                <w:szCs w:val="18"/>
              </w:rPr>
              <w:t>データ移行支援業務契約</w:t>
            </w:r>
          </w:p>
        </w:tc>
      </w:tr>
      <w:tr w:rsidR="00B87BA4" w14:paraId="2E20DD07" w14:textId="77777777">
        <w:trPr>
          <w:cantSplit/>
          <w:trHeight w:val="262"/>
          <w:jc w:val="center"/>
        </w:trPr>
        <w:tc>
          <w:tcPr>
            <w:tcW w:w="2473" w:type="dxa"/>
            <w:vMerge/>
            <w:vAlign w:val="center"/>
          </w:tcPr>
          <w:p w14:paraId="38B97EA2" w14:textId="77777777" w:rsidR="00B87BA4" w:rsidRDefault="00B87BA4">
            <w:pPr>
              <w:spacing w:afterLines="0" w:after="0"/>
              <w:ind w:left="0" w:firstLineChars="0" w:firstLine="0"/>
              <w:rPr>
                <w:sz w:val="18"/>
                <w:szCs w:val="18"/>
              </w:rPr>
            </w:pPr>
          </w:p>
        </w:tc>
        <w:tc>
          <w:tcPr>
            <w:tcW w:w="5245" w:type="dxa"/>
            <w:vAlign w:val="center"/>
          </w:tcPr>
          <w:p w14:paraId="3F3BE75E" w14:textId="77777777" w:rsidR="00B87BA4" w:rsidRDefault="00B87BA4">
            <w:pPr>
              <w:spacing w:afterLines="0" w:after="0"/>
              <w:ind w:left="0" w:firstLineChars="0" w:firstLine="0"/>
              <w:jc w:val="both"/>
              <w:rPr>
                <w:sz w:val="18"/>
                <w:szCs w:val="18"/>
              </w:rPr>
            </w:pPr>
            <w:r>
              <w:rPr>
                <w:rFonts w:hint="eastAsia"/>
                <w:sz w:val="18"/>
                <w:szCs w:val="18"/>
              </w:rPr>
              <w:t>(35)</w:t>
            </w:r>
            <w:r>
              <w:rPr>
                <w:rFonts w:hint="eastAsia"/>
                <w:sz w:val="18"/>
                <w:szCs w:val="18"/>
              </w:rPr>
              <w:t>運用に関わる作業手順の確立</w:t>
            </w:r>
          </w:p>
          <w:p w14:paraId="7827C4CE" w14:textId="77777777" w:rsidR="00B87BA4" w:rsidRDefault="00B87BA4">
            <w:pPr>
              <w:pStyle w:val="4"/>
              <w:rPr>
                <w:sz w:val="18"/>
              </w:rPr>
            </w:pPr>
            <w:r>
              <w:rPr>
                <w:rFonts w:hint="eastAsia"/>
                <w:sz w:val="18"/>
              </w:rPr>
              <w:t>(36)</w:t>
            </w:r>
            <w:r>
              <w:rPr>
                <w:rFonts w:hint="eastAsia"/>
                <w:sz w:val="18"/>
              </w:rPr>
              <w:t>運用テスト</w:t>
            </w:r>
          </w:p>
          <w:p w14:paraId="28B613DD" w14:textId="77777777" w:rsidR="00B87BA4" w:rsidRDefault="00B87BA4">
            <w:pPr>
              <w:pStyle w:val="4"/>
            </w:pPr>
            <w:r>
              <w:rPr>
                <w:rFonts w:hint="eastAsia"/>
                <w:sz w:val="18"/>
              </w:rPr>
              <w:t>(37</w:t>
            </w:r>
            <w:r>
              <w:rPr>
                <w:sz w:val="18"/>
              </w:rPr>
              <w:t>)</w:t>
            </w:r>
            <w:r>
              <w:rPr>
                <w:rFonts w:hint="eastAsia"/>
                <w:sz w:val="18"/>
              </w:rPr>
              <w:t>完了報告（受け入れ）</w:t>
            </w:r>
          </w:p>
        </w:tc>
        <w:tc>
          <w:tcPr>
            <w:tcW w:w="709" w:type="dxa"/>
            <w:vMerge/>
            <w:vAlign w:val="center"/>
          </w:tcPr>
          <w:p w14:paraId="6C24D6E1" w14:textId="77777777" w:rsidR="00B87BA4" w:rsidRDefault="00B87BA4">
            <w:pPr>
              <w:pStyle w:val="4"/>
            </w:pPr>
          </w:p>
        </w:tc>
        <w:tc>
          <w:tcPr>
            <w:tcW w:w="1620" w:type="dxa"/>
            <w:vAlign w:val="center"/>
          </w:tcPr>
          <w:p w14:paraId="5C546E85" w14:textId="77777777" w:rsidR="00B87BA4" w:rsidRDefault="00B87BA4">
            <w:pPr>
              <w:pStyle w:val="4"/>
            </w:pPr>
            <w:r>
              <w:rPr>
                <w:rFonts w:hint="eastAsia"/>
                <w:sz w:val="18"/>
                <w:szCs w:val="18"/>
              </w:rPr>
              <w:t>H</w:t>
            </w:r>
            <w:r>
              <w:rPr>
                <w:rFonts w:hint="eastAsia"/>
                <w:sz w:val="18"/>
                <w:szCs w:val="18"/>
              </w:rPr>
              <w:t>運用テスト支援業務契約</w:t>
            </w:r>
          </w:p>
        </w:tc>
      </w:tr>
      <w:tr w:rsidR="00B87BA4" w14:paraId="07B359CB" w14:textId="77777777">
        <w:trPr>
          <w:cantSplit/>
          <w:trHeight w:val="640"/>
          <w:jc w:val="center"/>
        </w:trPr>
        <w:tc>
          <w:tcPr>
            <w:tcW w:w="2473" w:type="dxa"/>
            <w:vAlign w:val="center"/>
          </w:tcPr>
          <w:p w14:paraId="3DCC20EC" w14:textId="77777777" w:rsidR="00B87BA4" w:rsidRDefault="005B70E6">
            <w:pPr>
              <w:spacing w:afterLines="0" w:after="0"/>
              <w:ind w:left="0" w:firstLineChars="0" w:firstLine="0"/>
              <w:rPr>
                <w:sz w:val="18"/>
                <w:szCs w:val="18"/>
              </w:rPr>
            </w:pPr>
            <w:r>
              <w:rPr>
                <w:sz w:val="18"/>
                <w:szCs w:val="18"/>
              </w:rPr>
              <w:t>2.6</w:t>
            </w:r>
            <w:r>
              <w:rPr>
                <w:rFonts w:hint="eastAsia"/>
                <w:sz w:val="18"/>
                <w:szCs w:val="18"/>
              </w:rPr>
              <w:t xml:space="preserve"> </w:t>
            </w:r>
            <w:r>
              <w:rPr>
                <w:rFonts w:hint="eastAsia"/>
                <w:sz w:val="18"/>
                <w:szCs w:val="18"/>
              </w:rPr>
              <w:t>保守</w:t>
            </w:r>
            <w:r>
              <w:rPr>
                <w:sz w:val="18"/>
                <w:szCs w:val="18"/>
              </w:rPr>
              <w:br/>
            </w:r>
            <w:r>
              <w:rPr>
                <w:rFonts w:hint="eastAsia"/>
                <w:sz w:val="18"/>
                <w:szCs w:val="18"/>
              </w:rPr>
              <w:t>問題把握及び修正の分析、修正の実施、保守レビュー及び／又は受入れ</w:t>
            </w:r>
          </w:p>
        </w:tc>
        <w:tc>
          <w:tcPr>
            <w:tcW w:w="5245" w:type="dxa"/>
            <w:vAlign w:val="center"/>
          </w:tcPr>
          <w:p w14:paraId="5B17CD3B" w14:textId="77777777" w:rsidR="00B87BA4" w:rsidRDefault="00B87BA4">
            <w:pPr>
              <w:spacing w:afterLines="0" w:after="0"/>
              <w:ind w:left="0" w:firstLineChars="0" w:firstLine="0"/>
              <w:jc w:val="both"/>
              <w:rPr>
                <w:sz w:val="18"/>
                <w:szCs w:val="18"/>
              </w:rPr>
            </w:pPr>
            <w:r>
              <w:rPr>
                <w:rFonts w:hint="eastAsia"/>
                <w:sz w:val="18"/>
                <w:szCs w:val="18"/>
              </w:rPr>
              <w:t>(38)</w:t>
            </w:r>
            <w:r>
              <w:rPr>
                <w:rFonts w:hint="eastAsia"/>
                <w:sz w:val="18"/>
                <w:szCs w:val="18"/>
              </w:rPr>
              <w:t>利用者導入教育</w:t>
            </w:r>
          </w:p>
          <w:p w14:paraId="3B2945EC" w14:textId="77777777" w:rsidR="00B87BA4" w:rsidRDefault="00B87BA4">
            <w:pPr>
              <w:pStyle w:val="4"/>
            </w:pPr>
            <w:r>
              <w:rPr>
                <w:rFonts w:hint="eastAsia"/>
                <w:sz w:val="18"/>
                <w:szCs w:val="18"/>
              </w:rPr>
              <w:t>(39)</w:t>
            </w:r>
            <w:r>
              <w:rPr>
                <w:rFonts w:hint="eastAsia"/>
                <w:sz w:val="18"/>
                <w:szCs w:val="18"/>
              </w:rPr>
              <w:t>完了報告（受け入れ）</w:t>
            </w:r>
          </w:p>
        </w:tc>
        <w:tc>
          <w:tcPr>
            <w:tcW w:w="709" w:type="dxa"/>
            <w:vMerge/>
            <w:vAlign w:val="center"/>
          </w:tcPr>
          <w:p w14:paraId="396C4162" w14:textId="77777777" w:rsidR="00B87BA4" w:rsidRDefault="00B87BA4">
            <w:pPr>
              <w:pStyle w:val="4"/>
            </w:pPr>
          </w:p>
        </w:tc>
        <w:tc>
          <w:tcPr>
            <w:tcW w:w="1620" w:type="dxa"/>
            <w:vAlign w:val="center"/>
          </w:tcPr>
          <w:p w14:paraId="09150D7E" w14:textId="77777777" w:rsidR="00B87BA4" w:rsidRDefault="00B87BA4">
            <w:pPr>
              <w:pStyle w:val="4"/>
            </w:pPr>
            <w:r>
              <w:rPr>
                <w:rFonts w:hint="eastAsia"/>
                <w:sz w:val="18"/>
                <w:szCs w:val="18"/>
              </w:rPr>
              <w:t>I</w:t>
            </w:r>
            <w:r>
              <w:rPr>
                <w:rFonts w:hint="eastAsia"/>
                <w:sz w:val="18"/>
                <w:szCs w:val="18"/>
              </w:rPr>
              <w:t>導入教育支援契約</w:t>
            </w:r>
          </w:p>
        </w:tc>
      </w:tr>
      <w:tr w:rsidR="00B87BA4" w14:paraId="28D6A5D9" w14:textId="77777777">
        <w:trPr>
          <w:cantSplit/>
          <w:trHeight w:val="646"/>
          <w:jc w:val="center"/>
        </w:trPr>
        <w:tc>
          <w:tcPr>
            <w:tcW w:w="2473" w:type="dxa"/>
            <w:vAlign w:val="center"/>
          </w:tcPr>
          <w:p w14:paraId="06886B02" w14:textId="77777777" w:rsidR="00B87BA4" w:rsidRDefault="005B70E6">
            <w:pPr>
              <w:spacing w:afterLines="0" w:after="0"/>
              <w:ind w:left="0" w:firstLineChars="0" w:firstLine="0"/>
              <w:rPr>
                <w:sz w:val="18"/>
                <w:szCs w:val="18"/>
              </w:rPr>
            </w:pPr>
            <w:r>
              <w:rPr>
                <w:sz w:val="18"/>
                <w:szCs w:val="18"/>
              </w:rPr>
              <w:t>2.6</w:t>
            </w:r>
            <w:r>
              <w:rPr>
                <w:rFonts w:hint="eastAsia"/>
                <w:sz w:val="18"/>
                <w:szCs w:val="18"/>
              </w:rPr>
              <w:t xml:space="preserve"> </w:t>
            </w:r>
            <w:r>
              <w:rPr>
                <w:rFonts w:hint="eastAsia"/>
                <w:sz w:val="18"/>
                <w:szCs w:val="18"/>
              </w:rPr>
              <w:t>保守</w:t>
            </w:r>
            <w:r>
              <w:rPr>
                <w:sz w:val="18"/>
                <w:szCs w:val="18"/>
              </w:rPr>
              <w:br/>
            </w:r>
            <w:r>
              <w:rPr>
                <w:rFonts w:hint="eastAsia"/>
                <w:sz w:val="18"/>
                <w:szCs w:val="18"/>
              </w:rPr>
              <w:t>問題把握及び修正の分析、修正の実施、保守レビュー及び／又は受入れ</w:t>
            </w:r>
          </w:p>
        </w:tc>
        <w:tc>
          <w:tcPr>
            <w:tcW w:w="5245" w:type="dxa"/>
            <w:vAlign w:val="center"/>
          </w:tcPr>
          <w:p w14:paraId="3A7DF049" w14:textId="77777777" w:rsidR="00B87BA4" w:rsidRDefault="00B87BA4">
            <w:pPr>
              <w:pStyle w:val="4"/>
            </w:pPr>
            <w:r>
              <w:rPr>
                <w:rFonts w:hint="eastAsia"/>
                <w:sz w:val="18"/>
                <w:szCs w:val="18"/>
              </w:rPr>
              <w:t>(41)</w:t>
            </w:r>
            <w:r>
              <w:rPr>
                <w:rFonts w:hint="eastAsia"/>
                <w:sz w:val="18"/>
                <w:szCs w:val="18"/>
              </w:rPr>
              <w:t>ハードウェア保守、外部プログラム等保守開始</w:t>
            </w:r>
          </w:p>
        </w:tc>
        <w:tc>
          <w:tcPr>
            <w:tcW w:w="709" w:type="dxa"/>
            <w:vMerge/>
            <w:tcBorders>
              <w:bottom w:val="nil"/>
            </w:tcBorders>
            <w:vAlign w:val="center"/>
          </w:tcPr>
          <w:p w14:paraId="0C780214" w14:textId="77777777" w:rsidR="00B87BA4" w:rsidRDefault="00B87BA4">
            <w:pPr>
              <w:pStyle w:val="4"/>
            </w:pPr>
          </w:p>
        </w:tc>
        <w:tc>
          <w:tcPr>
            <w:tcW w:w="1620" w:type="dxa"/>
            <w:vAlign w:val="center"/>
          </w:tcPr>
          <w:p w14:paraId="72F47FC5" w14:textId="77777777" w:rsidR="00B87BA4" w:rsidRDefault="00B87BA4">
            <w:pPr>
              <w:pStyle w:val="4"/>
            </w:pPr>
            <w:r>
              <w:rPr>
                <w:rFonts w:hint="eastAsia"/>
                <w:sz w:val="18"/>
                <w:szCs w:val="18"/>
              </w:rPr>
              <w:t>J</w:t>
            </w:r>
            <w:r>
              <w:rPr>
                <w:rFonts w:hint="eastAsia"/>
                <w:sz w:val="18"/>
                <w:szCs w:val="18"/>
              </w:rPr>
              <w:t>保守業務契約</w:t>
            </w:r>
          </w:p>
        </w:tc>
      </w:tr>
      <w:tr w:rsidR="00B87BA4" w14:paraId="0358AE09" w14:textId="77777777">
        <w:trPr>
          <w:cantSplit/>
          <w:trHeight w:val="646"/>
          <w:jc w:val="center"/>
        </w:trPr>
        <w:tc>
          <w:tcPr>
            <w:tcW w:w="2473" w:type="dxa"/>
            <w:vAlign w:val="center"/>
          </w:tcPr>
          <w:p w14:paraId="4DA54448" w14:textId="77777777" w:rsidR="00B87BA4" w:rsidRDefault="005B70E6">
            <w:pPr>
              <w:spacing w:afterLines="0" w:after="0"/>
              <w:ind w:left="0" w:firstLineChars="0" w:firstLine="0"/>
              <w:rPr>
                <w:sz w:val="18"/>
                <w:szCs w:val="18"/>
              </w:rPr>
            </w:pPr>
            <w:r>
              <w:rPr>
                <w:sz w:val="18"/>
                <w:szCs w:val="18"/>
              </w:rPr>
              <w:t>3.1</w:t>
            </w:r>
            <w:r w:rsidR="00B87BA4">
              <w:rPr>
                <w:rFonts w:hint="eastAsia"/>
                <w:sz w:val="18"/>
                <w:szCs w:val="18"/>
              </w:rPr>
              <w:t xml:space="preserve"> </w:t>
            </w:r>
            <w:r w:rsidR="00B87BA4">
              <w:rPr>
                <w:rFonts w:hint="eastAsia"/>
                <w:sz w:val="18"/>
                <w:szCs w:val="18"/>
              </w:rPr>
              <w:t>運用プロセス</w:t>
            </w:r>
            <w:r w:rsidR="00B87BA4">
              <w:rPr>
                <w:sz w:val="18"/>
                <w:szCs w:val="18"/>
              </w:rPr>
              <w:br/>
            </w:r>
            <w:r w:rsidR="00B87BA4">
              <w:rPr>
                <w:rFonts w:hint="eastAsia"/>
                <w:sz w:val="18"/>
                <w:szCs w:val="18"/>
              </w:rPr>
              <w:t>業務運用と利用者支援</w:t>
            </w:r>
          </w:p>
        </w:tc>
        <w:tc>
          <w:tcPr>
            <w:tcW w:w="5245" w:type="dxa"/>
            <w:vAlign w:val="center"/>
          </w:tcPr>
          <w:p w14:paraId="58395ED0" w14:textId="77777777" w:rsidR="00B87BA4" w:rsidRDefault="00B87BA4">
            <w:pPr>
              <w:pStyle w:val="4"/>
              <w:rPr>
                <w:sz w:val="18"/>
                <w:szCs w:val="18"/>
              </w:rPr>
            </w:pPr>
            <w:r>
              <w:rPr>
                <w:rFonts w:hint="eastAsia"/>
                <w:sz w:val="18"/>
                <w:szCs w:val="18"/>
              </w:rPr>
              <w:t>(42)</w:t>
            </w:r>
            <w:r>
              <w:rPr>
                <w:rFonts w:hint="eastAsia"/>
                <w:sz w:val="18"/>
                <w:szCs w:val="18"/>
              </w:rPr>
              <w:t>運用支援</w:t>
            </w:r>
          </w:p>
        </w:tc>
        <w:tc>
          <w:tcPr>
            <w:tcW w:w="709" w:type="dxa"/>
            <w:tcBorders>
              <w:top w:val="nil"/>
            </w:tcBorders>
            <w:vAlign w:val="center"/>
          </w:tcPr>
          <w:p w14:paraId="2BF7378B" w14:textId="77777777" w:rsidR="00B87BA4" w:rsidRDefault="00B87BA4">
            <w:pPr>
              <w:pStyle w:val="4"/>
            </w:pPr>
          </w:p>
        </w:tc>
        <w:tc>
          <w:tcPr>
            <w:tcW w:w="1620" w:type="dxa"/>
            <w:vAlign w:val="center"/>
          </w:tcPr>
          <w:p w14:paraId="461A8B24" w14:textId="77777777" w:rsidR="00B87BA4" w:rsidRDefault="00B87BA4">
            <w:pPr>
              <w:pStyle w:val="4"/>
              <w:rPr>
                <w:sz w:val="18"/>
                <w:szCs w:val="18"/>
              </w:rPr>
            </w:pPr>
            <w:r>
              <w:rPr>
                <w:rFonts w:hint="eastAsia"/>
                <w:sz w:val="18"/>
                <w:szCs w:val="18"/>
              </w:rPr>
              <w:t>K</w:t>
            </w:r>
            <w:r>
              <w:rPr>
                <w:rFonts w:hint="eastAsia"/>
                <w:sz w:val="18"/>
                <w:szCs w:val="18"/>
              </w:rPr>
              <w:t>運用支援業務契約</w:t>
            </w:r>
          </w:p>
        </w:tc>
      </w:tr>
    </w:tbl>
    <w:p w14:paraId="7C194D75" w14:textId="77777777" w:rsidR="00B87BA4" w:rsidRDefault="00B87BA4">
      <w:pPr>
        <w:spacing w:after="180"/>
        <w:ind w:firstLine="210"/>
      </w:pPr>
    </w:p>
    <w:p w14:paraId="71BD7890" w14:textId="77777777" w:rsidR="00B87BA4" w:rsidRDefault="00B87BA4">
      <w:pPr>
        <w:spacing w:after="180"/>
        <w:ind w:firstLine="210"/>
      </w:pPr>
    </w:p>
    <w:p w14:paraId="0CC71E48" w14:textId="77777777" w:rsidR="00B87BA4" w:rsidRDefault="00B87BA4">
      <w:pPr>
        <w:spacing w:after="180"/>
        <w:ind w:firstLine="210"/>
      </w:pPr>
      <w:r>
        <w:rPr>
          <w:rFonts w:hint="eastAsia"/>
        </w:rPr>
        <w:t>以下、別紙</w:t>
      </w:r>
      <w:r>
        <w:rPr>
          <w:rFonts w:hint="eastAsia"/>
        </w:rPr>
        <w:t>1</w:t>
      </w:r>
      <w:r>
        <w:rPr>
          <w:rFonts w:hint="eastAsia"/>
        </w:rPr>
        <w:t>パッケージカスタマイズ取引・契約モデルと共通フレームのポイントを解説する。別紙</w:t>
      </w:r>
      <w:r>
        <w:rPr>
          <w:rFonts w:hint="eastAsia"/>
        </w:rPr>
        <w:t>2</w:t>
      </w:r>
      <w:r>
        <w:rPr>
          <w:rFonts w:hint="eastAsia"/>
        </w:rPr>
        <w:t>については、各ポイントを参考し準用されたい。</w:t>
      </w:r>
    </w:p>
    <w:p w14:paraId="4DE16E45" w14:textId="77777777" w:rsidR="00B87BA4" w:rsidRDefault="00B87BA4">
      <w:pPr>
        <w:spacing w:after="180"/>
        <w:ind w:firstLine="210"/>
      </w:pPr>
    </w:p>
    <w:p w14:paraId="5C503D28" w14:textId="77777777" w:rsidR="00B87BA4" w:rsidRDefault="00B87BA4">
      <w:pPr>
        <w:spacing w:after="180"/>
        <w:ind w:firstLine="210"/>
      </w:pPr>
      <w:r>
        <w:rPr>
          <w:rFonts w:hint="eastAsia"/>
        </w:rPr>
        <w:t>最初のプロセスである「業務要件定義プロセス」の目的は、共通フレーム</w:t>
      </w:r>
      <w:r w:rsidR="00135A58">
        <w:rPr>
          <w:rFonts w:hint="eastAsia"/>
        </w:rPr>
        <w:t>2013</w:t>
      </w:r>
      <w:r>
        <w:rPr>
          <w:rFonts w:hint="eastAsia"/>
        </w:rPr>
        <w:t>における「</w:t>
      </w:r>
      <w:r w:rsidR="00787598">
        <w:t>2.1</w:t>
      </w:r>
      <w:r>
        <w:rPr>
          <w:rFonts w:hint="eastAsia"/>
        </w:rPr>
        <w:t xml:space="preserve"> </w:t>
      </w:r>
      <w:r>
        <w:rPr>
          <w:rFonts w:hint="eastAsia"/>
        </w:rPr>
        <w:t>企画プロセス」と「</w:t>
      </w:r>
      <w:r w:rsidR="00787598">
        <w:t>2.2</w:t>
      </w:r>
      <w:r>
        <w:rPr>
          <w:rFonts w:hint="eastAsia"/>
        </w:rPr>
        <w:t xml:space="preserve"> </w:t>
      </w:r>
      <w:r>
        <w:rPr>
          <w:rFonts w:hint="eastAsia"/>
        </w:rPr>
        <w:t>要件定義プロセス」の成果を得ることにある。</w:t>
      </w:r>
    </w:p>
    <w:p w14:paraId="0D471D8C" w14:textId="77777777" w:rsidR="00B87BA4" w:rsidRDefault="007C2A58">
      <w:pPr>
        <w:tabs>
          <w:tab w:val="left" w:pos="7938"/>
        </w:tabs>
        <w:spacing w:after="180"/>
        <w:ind w:left="0" w:right="-1" w:firstLineChars="0" w:firstLine="0"/>
      </w:pPr>
      <w:r>
        <w:rPr>
          <w:rFonts w:ascii="MS Mincho" w:hAnsi="MS Mincho"/>
          <w:noProof/>
          <w:szCs w:val="21"/>
        </w:rPr>
      </w:r>
      <w:r w:rsidR="007C2A58">
        <w:rPr>
          <w:rFonts w:ascii="MS Mincho" w:hAnsi="MS Mincho"/>
          <w:noProof/>
          <w:szCs w:val="21"/>
        </w:rPr>
        <w:pict>
          <v:rect id="_x0000_i1025" style="width:0;height:1.5pt" o:hralign="center" o:hrstd="t" o:hr="t" fillcolor="#a0a0a0" stroked="f">
            <v:textbox inset="5.85pt,.7pt,5.85pt,.7pt"/>
          </v:rect>
        </w:pict>
      </w:r>
    </w:p>
    <w:p w14:paraId="7C453A8E" w14:textId="77777777" w:rsidR="00B87BA4" w:rsidRDefault="00B87BA4">
      <w:pPr>
        <w:tabs>
          <w:tab w:val="left" w:pos="7938"/>
        </w:tabs>
        <w:spacing w:afterLines="0" w:after="0"/>
        <w:ind w:leftChars="405" w:left="1558" w:right="-1" w:hangingChars="337" w:hanging="708"/>
      </w:pPr>
      <w:r>
        <w:rPr>
          <w:rFonts w:hint="eastAsia"/>
        </w:rPr>
        <w:t>■</w:t>
      </w:r>
      <w:r w:rsidR="00787598">
        <w:t>2.1</w:t>
      </w:r>
      <w:r>
        <w:rPr>
          <w:rFonts w:hint="eastAsia"/>
        </w:rPr>
        <w:t xml:space="preserve">　企画プロセスの成果：</w:t>
      </w:r>
      <w:r>
        <w:br/>
      </w:r>
      <w:r>
        <w:rPr>
          <w:rFonts w:hint="eastAsia"/>
        </w:rPr>
        <w:t>(1)</w:t>
      </w:r>
      <w:r>
        <w:rPr>
          <w:rFonts w:hint="eastAsia"/>
        </w:rPr>
        <w:t>経営層及び各部門からシステムに関係する要求事項が集められ、かつ、合意される。</w:t>
      </w:r>
      <w:r>
        <w:rPr>
          <w:rFonts w:hint="eastAsia"/>
        </w:rPr>
        <w:t>(2)</w:t>
      </w:r>
      <w:r>
        <w:rPr>
          <w:rFonts w:hint="eastAsia"/>
        </w:rPr>
        <w:t>要求事項に基づいたシステム化の範囲及びシステム構成、基本的なアーキテクチャが定義される。</w:t>
      </w:r>
      <w:r>
        <w:rPr>
          <w:rFonts w:hint="eastAsia"/>
        </w:rPr>
        <w:t>(3)</w:t>
      </w:r>
      <w:r>
        <w:rPr>
          <w:rFonts w:hint="eastAsia"/>
        </w:rPr>
        <w:t>システムを実現する実施計画が策定され、かつ、合意する。</w:t>
      </w:r>
    </w:p>
    <w:p w14:paraId="06E44A5B" w14:textId="77777777" w:rsidR="00B87BA4" w:rsidRDefault="00B87BA4">
      <w:pPr>
        <w:tabs>
          <w:tab w:val="left" w:pos="7938"/>
        </w:tabs>
        <w:spacing w:afterLines="0" w:after="0"/>
        <w:ind w:leftChars="405" w:left="1558" w:hangingChars="337" w:hanging="708"/>
      </w:pPr>
      <w:r>
        <w:rPr>
          <w:rFonts w:hint="eastAsia"/>
        </w:rPr>
        <w:t>■</w:t>
      </w:r>
      <w:r w:rsidR="00787598">
        <w:t>2.2</w:t>
      </w:r>
      <w:r>
        <w:rPr>
          <w:rFonts w:hint="eastAsia"/>
        </w:rPr>
        <w:t xml:space="preserve">　要件定義プロセスの成果：</w:t>
      </w:r>
      <w:r>
        <w:br/>
      </w:r>
      <w:r>
        <w:rPr>
          <w:rFonts w:hint="eastAsia"/>
        </w:rPr>
        <w:t>ユーザの利害関係者間で</w:t>
      </w:r>
      <w:r>
        <w:br/>
      </w:r>
      <w:r>
        <w:rPr>
          <w:rFonts w:hint="eastAsia"/>
        </w:rPr>
        <w:t>(1)</w:t>
      </w:r>
      <w:r>
        <w:rPr>
          <w:rFonts w:hint="eastAsia"/>
        </w:rPr>
        <w:t>対象システムを含む業務、組織に関する要件が定義され、かつ合意される。</w:t>
      </w:r>
      <w:r>
        <w:rPr>
          <w:rFonts w:hint="eastAsia"/>
        </w:rPr>
        <w:t>(2)</w:t>
      </w:r>
      <w:r>
        <w:rPr>
          <w:rFonts w:hint="eastAsia"/>
        </w:rPr>
        <w:t>システムに対する要件及び制約事項が定義され、かつ合意される。</w:t>
      </w:r>
      <w:r>
        <w:rPr>
          <w:rFonts w:hint="eastAsia"/>
        </w:rPr>
        <w:t>(3)</w:t>
      </w:r>
      <w:r>
        <w:rPr>
          <w:rFonts w:hint="eastAsia"/>
        </w:rPr>
        <w:t>定義された要件と、プロセスの入力となった要求事項との整合性が保たれる。</w:t>
      </w:r>
    </w:p>
    <w:p w14:paraId="7F0546C4" w14:textId="77777777" w:rsidR="00B87BA4" w:rsidRDefault="00B87BA4">
      <w:pPr>
        <w:tabs>
          <w:tab w:val="left" w:pos="7938"/>
        </w:tabs>
        <w:spacing w:afterLines="0" w:after="0"/>
        <w:ind w:leftChars="405" w:left="1558" w:hangingChars="337" w:hanging="708"/>
      </w:pPr>
      <w:r>
        <w:rPr>
          <w:rFonts w:hint="eastAsia"/>
        </w:rPr>
        <w:t>■契約の開始：</w:t>
      </w:r>
      <w:r>
        <w:br/>
      </w:r>
      <w:r>
        <w:rPr>
          <w:rFonts w:hint="eastAsia"/>
        </w:rPr>
        <w:t>調査手法、分析手法、範囲とともに場所や設備などの付帯事項が確定しており、途中報告書、最終報告書の様式、量、日程などの全体計画が立案されユーザと合意している状態にある。</w:t>
      </w:r>
    </w:p>
    <w:p w14:paraId="0878D8E0" w14:textId="77777777" w:rsidR="00B87BA4" w:rsidRDefault="00B87BA4">
      <w:pPr>
        <w:spacing w:after="180"/>
        <w:ind w:leftChars="405" w:left="1558" w:hangingChars="337" w:hanging="708"/>
      </w:pPr>
      <w:r>
        <w:rPr>
          <w:rFonts w:hint="eastAsia"/>
        </w:rPr>
        <w:t>■契約の終了：</w:t>
      </w:r>
      <w:r>
        <w:br/>
      </w:r>
      <w:r>
        <w:rPr>
          <w:rFonts w:hint="eastAsia"/>
        </w:rPr>
        <w:t>業務要件定義に基づき、システム化する機能が精査決定され、パッケージソフトウェアが選定され、モディファイやアドオン部分の外部設計が可能な状態にある。</w:t>
      </w:r>
      <w:r>
        <w:rPr>
          <w:rFonts w:hint="eastAsia"/>
        </w:rPr>
        <w:t>RFP</w:t>
      </w:r>
      <w:r>
        <w:rPr>
          <w:rFonts w:hint="eastAsia"/>
        </w:rPr>
        <w:t>を提示することで、開発、保守、運用の費用を含めた全体的な見積が得られる状態にある。</w:t>
      </w:r>
    </w:p>
    <w:p w14:paraId="1F24ACAB" w14:textId="77777777" w:rsidR="00B87BA4" w:rsidRDefault="007C2A58">
      <w:pPr>
        <w:spacing w:after="180"/>
        <w:ind w:leftChars="-8" w:left="0" w:hangingChars="8" w:hanging="17"/>
      </w:pPr>
      <w:r>
        <w:rPr>
          <w:rFonts w:ascii="MS Mincho" w:hAnsi="MS Mincho"/>
          <w:noProof/>
          <w:szCs w:val="21"/>
        </w:rPr>
      </w:r>
      <w:r w:rsidR="007C2A58">
        <w:rPr>
          <w:rFonts w:ascii="MS Mincho" w:hAnsi="MS Mincho"/>
          <w:noProof/>
          <w:szCs w:val="21"/>
        </w:rPr>
        <w:pict>
          <v:rect id="_x0000_i1026" style="width:0;height:1.5pt" o:hralign="center" o:hrstd="t" o:hr="t" fillcolor="#a0a0a0" stroked="f">
            <v:textbox inset="5.85pt,.7pt,5.85pt,.7pt"/>
          </v:rect>
        </w:pict>
      </w:r>
    </w:p>
    <w:p w14:paraId="5D00E4CD" w14:textId="77777777" w:rsidR="00B87BA4" w:rsidRDefault="00B87BA4">
      <w:pPr>
        <w:spacing w:after="180"/>
        <w:ind w:firstLine="210"/>
      </w:pPr>
      <w:r>
        <w:rPr>
          <w:rFonts w:hint="eastAsia"/>
        </w:rPr>
        <w:t>プロセス開始に当たっては、以下のドキュメントを参照するとよい。</w:t>
      </w:r>
    </w:p>
    <w:p w14:paraId="06566DA9" w14:textId="77777777" w:rsidR="00B87BA4" w:rsidRDefault="00B87BA4">
      <w:pPr>
        <w:spacing w:after="180"/>
        <w:ind w:leftChars="404" w:left="1556" w:hangingChars="337" w:hanging="708"/>
      </w:pPr>
      <w:r>
        <w:rPr>
          <w:rFonts w:hint="eastAsia"/>
        </w:rPr>
        <w:t>■参考ドキュメント：</w:t>
      </w:r>
      <w:r>
        <w:br/>
      </w:r>
      <w:r>
        <w:rPr>
          <w:rFonts w:hint="eastAsia"/>
        </w:rPr>
        <w:t>1.</w:t>
      </w:r>
      <w:r>
        <w:rPr>
          <w:rFonts w:hint="eastAsia"/>
        </w:rPr>
        <w:t>コンサルティング会社選定のためのチェックリスト</w:t>
      </w:r>
      <w:r>
        <w:br/>
      </w:r>
      <w:r>
        <w:rPr>
          <w:rFonts w:hint="eastAsia"/>
        </w:rPr>
        <w:t>3.</w:t>
      </w:r>
      <w:r>
        <w:rPr>
          <w:rFonts w:hint="eastAsia"/>
        </w:rPr>
        <w:t>業務システム仕様書の記述レベル</w:t>
      </w:r>
      <w:r>
        <w:br/>
      </w:r>
      <w:r>
        <w:rPr>
          <w:rFonts w:hint="eastAsia"/>
        </w:rPr>
        <w:t>4.</w:t>
      </w:r>
      <w:r>
        <w:rPr>
          <w:rFonts w:hint="eastAsia"/>
        </w:rPr>
        <w:t>ユーザ</w:t>
      </w:r>
      <w:r>
        <w:rPr>
          <w:rFonts w:hint="eastAsia"/>
        </w:rPr>
        <w:t>IT</w:t>
      </w:r>
      <w:r>
        <w:rPr>
          <w:rFonts w:hint="eastAsia"/>
        </w:rPr>
        <w:t>成熟度チェックリスト</w:t>
      </w:r>
      <w:r>
        <w:br/>
      </w:r>
      <w:del w:id="193" w:author="作成者">
        <w:r w:rsidRPr="00E11DC3" w:rsidDel="00AF6EDB">
          <w:rPr>
            <w:rFonts w:hint="eastAsia"/>
          </w:rPr>
          <w:delText>9.</w:delText>
        </w:r>
        <w:r w:rsidRPr="00E11DC3" w:rsidDel="00AF6EDB">
          <w:rPr>
            <w:rFonts w:hint="eastAsia"/>
          </w:rPr>
          <w:delText>セキュリティチェックシート</w:delText>
        </w:r>
        <w:r w:rsidRPr="00E11DC3" w:rsidDel="00AF6EDB">
          <w:rPr>
            <w:rFonts w:hint="eastAsia"/>
          </w:rPr>
          <w:delText xml:space="preserve"> </w:delText>
        </w:r>
        <w:r w:rsidRPr="002347B1" w:rsidDel="00AF6EDB">
          <w:rPr>
            <w:rFonts w:hint="eastAsia"/>
          </w:rPr>
          <w:delText>一般</w:delText>
        </w:r>
        <w:r w:rsidRPr="00867066" w:rsidDel="00AF6EDB">
          <w:rPr>
            <w:rFonts w:hint="eastAsia"/>
          </w:rPr>
          <w:delText>版（上位</w:delText>
        </w:r>
        <w:r w:rsidRPr="000555F9" w:rsidDel="00AF6EDB">
          <w:rPr>
            <w:rFonts w:hint="eastAsia"/>
          </w:rPr>
          <w:delText>概念）</w:delText>
        </w:r>
        <w:r w:rsidRPr="000555F9" w:rsidDel="00AF6EDB">
          <w:br/>
        </w:r>
        <w:r w:rsidRPr="00574709" w:rsidDel="00AF6EDB">
          <w:rPr>
            <w:rFonts w:hint="eastAsia"/>
          </w:rPr>
          <w:delText>10.</w:delText>
        </w:r>
        <w:r w:rsidRPr="00574709" w:rsidDel="00AF6EDB">
          <w:rPr>
            <w:rFonts w:hint="eastAsia"/>
          </w:rPr>
          <w:delText>セキュリティチェックシート</w:delText>
        </w:r>
        <w:r w:rsidRPr="00574709" w:rsidDel="00AF6EDB">
          <w:rPr>
            <w:rFonts w:hint="eastAsia"/>
          </w:rPr>
          <w:delText xml:space="preserve"> Web</w:delText>
        </w:r>
        <w:r w:rsidRPr="00574709" w:rsidDel="00AF6EDB">
          <w:rPr>
            <w:rFonts w:hint="eastAsia"/>
          </w:rPr>
          <w:delText>アプリケーション版</w:delText>
        </w:r>
      </w:del>
    </w:p>
    <w:p w14:paraId="3CB99010" w14:textId="77777777" w:rsidR="00B87BA4" w:rsidRDefault="007C2A58">
      <w:pPr>
        <w:spacing w:after="180"/>
        <w:ind w:leftChars="-8" w:left="0" w:hangingChars="8" w:hanging="17"/>
      </w:pPr>
      <w:r>
        <w:rPr>
          <w:rFonts w:ascii="MS Mincho" w:hAnsi="MS Mincho"/>
          <w:noProof/>
          <w:szCs w:val="21"/>
        </w:rPr>
      </w:r>
      <w:r w:rsidR="007C2A58">
        <w:rPr>
          <w:rFonts w:ascii="MS Mincho" w:hAnsi="MS Mincho"/>
          <w:noProof/>
          <w:szCs w:val="21"/>
        </w:rPr>
        <w:pict>
          <v:rect id="_x0000_i1027" style="width:0;height:1.5pt" o:hralign="center" o:hrstd="t" o:hr="t" fillcolor="#a0a0a0" stroked="f">
            <v:textbox inset="5.85pt,.7pt,5.85pt,.7pt"/>
          </v:rect>
        </w:pict>
      </w:r>
    </w:p>
    <w:p w14:paraId="35D87AF9" w14:textId="77777777" w:rsidR="00B87BA4" w:rsidRDefault="00B87BA4">
      <w:pPr>
        <w:spacing w:after="180"/>
        <w:ind w:firstLine="210"/>
      </w:pPr>
      <w:r>
        <w:rPr>
          <w:rFonts w:hint="eastAsia"/>
        </w:rPr>
        <w:t>(2)</w:t>
      </w:r>
      <w:r>
        <w:rPr>
          <w:rFonts w:hint="eastAsia"/>
        </w:rPr>
        <w:t>「プロジェクトゴールの策定」から</w:t>
      </w:r>
      <w:r>
        <w:rPr>
          <w:rFonts w:hint="eastAsia"/>
        </w:rPr>
        <w:t>(6)</w:t>
      </w:r>
      <w:r>
        <w:rPr>
          <w:rFonts w:hint="eastAsia"/>
        </w:rPr>
        <w:t>「ユーザに対し</w:t>
      </w:r>
      <w:r>
        <w:rPr>
          <w:rFonts w:hint="eastAsia"/>
        </w:rPr>
        <w:t>RFI</w:t>
      </w:r>
      <w:r>
        <w:rPr>
          <w:rFonts w:hint="eastAsia"/>
        </w:rPr>
        <w:t>に基づくシステム、パッケージソフトウェア等の情報の提供、試算見積の提示」は、共通フレーム</w:t>
      </w:r>
      <w:r w:rsidR="00135A58">
        <w:rPr>
          <w:rFonts w:hint="eastAsia"/>
        </w:rPr>
        <w:t>2013</w:t>
      </w:r>
      <w:r>
        <w:rPr>
          <w:rFonts w:hint="eastAsia"/>
        </w:rPr>
        <w:t>「</w:t>
      </w:r>
      <w:r w:rsidR="00787598">
        <w:rPr>
          <w:rFonts w:hint="eastAsia"/>
        </w:rPr>
        <w:t>2</w:t>
      </w:r>
      <w:r w:rsidR="00787598">
        <w:t>.1.1</w:t>
      </w:r>
      <w:r>
        <w:rPr>
          <w:rFonts w:hint="eastAsia"/>
        </w:rPr>
        <w:t>システム化構想の立案</w:t>
      </w:r>
      <w:r w:rsidR="00787598">
        <w:rPr>
          <w:rFonts w:hint="eastAsia"/>
        </w:rPr>
        <w:t>プロセス</w:t>
      </w:r>
      <w:r>
        <w:rPr>
          <w:rFonts w:hint="eastAsia"/>
        </w:rPr>
        <w:t>」、「</w:t>
      </w:r>
      <w:r w:rsidR="00787598">
        <w:rPr>
          <w:rFonts w:hint="eastAsia"/>
        </w:rPr>
        <w:t>2</w:t>
      </w:r>
      <w:r w:rsidR="00787598">
        <w:t>.1.2</w:t>
      </w:r>
      <w:r>
        <w:rPr>
          <w:rFonts w:hint="eastAsia"/>
        </w:rPr>
        <w:t>システム化計画の立案</w:t>
      </w:r>
      <w:r w:rsidR="00787598">
        <w:rPr>
          <w:rFonts w:hint="eastAsia"/>
        </w:rPr>
        <w:t>プロセス</w:t>
      </w:r>
      <w:r>
        <w:rPr>
          <w:rFonts w:hint="eastAsia"/>
        </w:rPr>
        <w:t>」に相当する。特に、「</w:t>
      </w:r>
      <w:r w:rsidR="00787598">
        <w:rPr>
          <w:rFonts w:hint="eastAsia"/>
        </w:rPr>
        <w:t>2</w:t>
      </w:r>
      <w:r w:rsidR="00787598">
        <w:t>.1.1.2.6</w:t>
      </w:r>
      <w:r>
        <w:rPr>
          <w:rFonts w:hint="eastAsia"/>
        </w:rPr>
        <w:t>業務の新全体像の作成」から、「</w:t>
      </w:r>
      <w:r w:rsidR="00787598">
        <w:rPr>
          <w:rFonts w:hint="eastAsia"/>
        </w:rPr>
        <w:t>2</w:t>
      </w:r>
      <w:r w:rsidR="00787598">
        <w:t>.1.2.2.6</w:t>
      </w:r>
      <w:r>
        <w:rPr>
          <w:rFonts w:hint="eastAsia"/>
        </w:rPr>
        <w:t>業務モデルの</w:t>
      </w:r>
      <w:r w:rsidR="00787598">
        <w:rPr>
          <w:rFonts w:hint="eastAsia"/>
        </w:rPr>
        <w:t>作成</w:t>
      </w:r>
      <w:r>
        <w:rPr>
          <w:rFonts w:hint="eastAsia"/>
        </w:rPr>
        <w:t>」「</w:t>
      </w:r>
      <w:r w:rsidR="00787598">
        <w:rPr>
          <w:rFonts w:hint="eastAsia"/>
        </w:rPr>
        <w:t>2</w:t>
      </w:r>
      <w:r w:rsidR="00787598">
        <w:t>.1.2.2.7</w:t>
      </w:r>
      <w:r>
        <w:rPr>
          <w:rFonts w:hint="eastAsia"/>
        </w:rPr>
        <w:t>システム化機能の整理とシステム化方式の策定」「</w:t>
      </w:r>
      <w:r w:rsidR="00787598">
        <w:rPr>
          <w:rFonts w:hint="eastAsia"/>
        </w:rPr>
        <w:t>2</w:t>
      </w:r>
      <w:r w:rsidR="00787598">
        <w:t>.1.2.2.8</w:t>
      </w:r>
      <w:r>
        <w:rPr>
          <w:rFonts w:hint="eastAsia"/>
        </w:rPr>
        <w:t>付帯機能、付帯設備に対する基本方針の明確化」がスパイラル的に検討されることを想定している。プロセス初期はユーザに知見が乏しいことから、他社動向やパッケージソフトウェアの機能や知見を得ることで、プロジェクトゴールが随時変更されることを前提としている。ただし、プロジェクトゴールはコストと制約条件でコントロールされるべきで、闇雲な拡大を狙うものではない。結果としてシステム化が実現可能な業務の絞り込みがなされることを期待している。</w:t>
      </w:r>
    </w:p>
    <w:p w14:paraId="4CF26F09" w14:textId="77777777" w:rsidR="00B87BA4" w:rsidRDefault="00B87BA4">
      <w:pPr>
        <w:spacing w:after="180"/>
        <w:ind w:firstLine="210"/>
      </w:pPr>
      <w:r>
        <w:rPr>
          <w:rFonts w:hint="eastAsia"/>
        </w:rPr>
        <w:t>(3)</w:t>
      </w:r>
      <w:r>
        <w:rPr>
          <w:rFonts w:hint="eastAsia"/>
        </w:rPr>
        <w:t>「要求品質の明確化」はユーザが顧客に提供する業務の品質が上位にあり、それを支えるための情報システムの品質としてとらえるべきである。とはいえ、情報システム構築の経験が少ないユーザは、業務品質を特段に意識していることが少ないといえるので、早期に共通フレーム</w:t>
      </w:r>
      <w:r w:rsidR="00135A58">
        <w:rPr>
          <w:rFonts w:hint="eastAsia"/>
        </w:rPr>
        <w:t>2013</w:t>
      </w:r>
      <w:r>
        <w:rPr>
          <w:rFonts w:hint="eastAsia"/>
        </w:rPr>
        <w:t>「</w:t>
      </w:r>
      <w:r w:rsidR="0015603E">
        <w:rPr>
          <w:rFonts w:hint="eastAsia"/>
        </w:rPr>
        <w:t>2</w:t>
      </w:r>
      <w:r w:rsidR="0015603E">
        <w:t>.1.2.2.9</w:t>
      </w:r>
      <w:r>
        <w:rPr>
          <w:rFonts w:hint="eastAsia"/>
        </w:rPr>
        <w:t>サービスレベルと品質に対する基本方針の明確化」</w:t>
      </w:r>
      <w:r>
        <w:rPr>
          <w:rStyle w:val="af2"/>
        </w:rPr>
        <w:footnoteReference w:id="30"/>
      </w:r>
      <w:r>
        <w:rPr>
          <w:rFonts w:hint="eastAsia"/>
        </w:rPr>
        <w:t xml:space="preserve"> </w:t>
      </w:r>
      <w:r>
        <w:rPr>
          <w:rFonts w:hint="eastAsia"/>
        </w:rPr>
        <w:t>等で要件を明確化するように努める。これらによって非機能要件の先送りを防止することが可能となる。信頼性の観点から、システムの停止が業務に与える影響の評価、セキュリティの観点から個人情報や企業情報の漏洩の影響の評価、保守性の観点から誤操作や障害発生時のユーザの対応できる範囲を具体的に議論することが望まれる。</w:t>
      </w:r>
    </w:p>
    <w:p w14:paraId="0B9A782D" w14:textId="77777777" w:rsidR="00B87BA4" w:rsidRDefault="00B87BA4">
      <w:pPr>
        <w:spacing w:after="180"/>
        <w:ind w:firstLine="210"/>
      </w:pPr>
      <w:r>
        <w:rPr>
          <w:rFonts w:hint="eastAsia"/>
        </w:rPr>
        <w:t>(4)</w:t>
      </w:r>
      <w:r>
        <w:rPr>
          <w:rFonts w:hint="eastAsia"/>
        </w:rPr>
        <w:t>「パッケージソフトウェアを利用し実現する業務の新全体像の作成」は、最終的に共通フレーム</w:t>
      </w:r>
      <w:r w:rsidR="00135A58">
        <w:rPr>
          <w:rFonts w:hint="eastAsia"/>
        </w:rPr>
        <w:t>2013</w:t>
      </w:r>
      <w:r>
        <w:rPr>
          <w:rFonts w:hint="eastAsia"/>
        </w:rPr>
        <w:t>「</w:t>
      </w:r>
      <w:r w:rsidR="0015603E">
        <w:rPr>
          <w:rFonts w:hint="eastAsia"/>
        </w:rPr>
        <w:t>2</w:t>
      </w:r>
      <w:r w:rsidR="0015603E">
        <w:t>.1.1.2.6</w:t>
      </w:r>
      <w:r>
        <w:rPr>
          <w:rFonts w:hint="eastAsia"/>
        </w:rPr>
        <w:t>業務の新全体像の作成」に相当する。</w:t>
      </w:r>
      <w:r>
        <w:rPr>
          <w:rFonts w:hint="eastAsia"/>
        </w:rPr>
        <w:t>(4)</w:t>
      </w:r>
      <w:r>
        <w:rPr>
          <w:rFonts w:hint="eastAsia"/>
        </w:rPr>
        <w:t>を作成した後の、</w:t>
      </w:r>
      <w:r>
        <w:rPr>
          <w:rFonts w:hint="eastAsia"/>
        </w:rPr>
        <w:t>(6)</w:t>
      </w:r>
      <w:r>
        <w:rPr>
          <w:rFonts w:hint="eastAsia"/>
        </w:rPr>
        <w:t>「ユーザに対し</w:t>
      </w:r>
      <w:r>
        <w:rPr>
          <w:rFonts w:hint="eastAsia"/>
        </w:rPr>
        <w:t>RFI</w:t>
      </w:r>
      <w:r>
        <w:rPr>
          <w:rFonts w:hint="eastAsia"/>
        </w:rPr>
        <w:t>に基づくシステム、パッケージ等の情報の提供、試算見積の提示」でコスト評価を行い費用対効果についての意識を持つことは、ユーザの過大な要求を適正化することにも寄与し、かつ信頼性向上にも大きく関与する。口頭による曖昧な合意の排除、要件の先送りを防止するため、変更管理手続による未決定事項の管理を実施し、議事録の採番、記述様式、手交の方法を取り決めることが必要である。</w:t>
      </w:r>
      <w:r>
        <w:br/>
      </w:r>
      <w:r>
        <w:rPr>
          <w:rFonts w:hint="eastAsia"/>
        </w:rPr>
        <w:t xml:space="preserve">　ユーザは利用者からの幅広い聞き取りを実施し、操作性の向上や要求漏れによる手戻りの防止に努めるべきである。その際、ベンダは、具体的な画面イメージや画面遷移などのシステムの流れの説明に努め、業務の流れとシステムの流れをユーザに理解される工夫が必要である。この段階での要件の先送りを極力減らすことは、信頼性確保の重要なポイントとなる。機能比較が行われることで、新たに開発し実装すべき不足部分が明確となっている。また、既存システムとの接続や移行があり得る場合は、既存システムの調査や、接続性、移行性の難易度についても検討を加えておく。「</w:t>
      </w:r>
      <w:r w:rsidR="0015603E">
        <w:rPr>
          <w:rFonts w:hint="eastAsia"/>
        </w:rPr>
        <w:t>2</w:t>
      </w:r>
      <w:r w:rsidR="0015603E">
        <w:t>.1.2.2.8</w:t>
      </w:r>
      <w:r>
        <w:rPr>
          <w:rFonts w:hint="eastAsia"/>
        </w:rPr>
        <w:t>付帯機能、付帯設備に対する基本方針の明確化」は、プロジェクトの範囲、全体の工数に多大な影響を及ぼし、コスト、期間、構築の難易度を左右する。</w:t>
      </w:r>
    </w:p>
    <w:p w14:paraId="400109E6" w14:textId="77777777" w:rsidR="00B87BA4" w:rsidRDefault="00B87BA4">
      <w:pPr>
        <w:spacing w:after="180"/>
        <w:ind w:firstLine="210"/>
      </w:pPr>
      <w:r>
        <w:rPr>
          <w:rFonts w:hint="eastAsia"/>
        </w:rPr>
        <w:t>(7)</w:t>
      </w:r>
      <w:r>
        <w:rPr>
          <w:rFonts w:hint="eastAsia"/>
        </w:rPr>
        <w:t>「業務要件定義」以降のフェーズは、費用対効果に基づく優先順位付けの検討に留意したい。ユーザの業種、業務の特殊性や独自性が高い場合、パッケージソフトウェアの評価段階で、パッケージソフトウェアの機能不足に着目し、モディファイやアドオンの範囲が過大になりがちとなる。一般的にコストをかければパッケージソフトウェアの適合性は高まるが、反面、パッケージソフトウェアを導入する経済合理性が失われてしまう可能性も高くなる。また、過大な要求は、次のフェーズにおいてパッケージソフトウェアの変更費用の増加となって現れる可能性が高くなる。さらには、パッケージソフトウェア本体の根本的改造といった信頼性、経済性を大きく損なう要因になる。業種、業務の特殊性に関わらず、状況が許す限り極力モディファイ、アドオンの作成を避けるという方針の維持が重要である。</w:t>
      </w:r>
    </w:p>
    <w:p w14:paraId="02E59533" w14:textId="77777777" w:rsidR="00B87BA4" w:rsidRDefault="00B87BA4">
      <w:pPr>
        <w:spacing w:after="180"/>
        <w:ind w:firstLine="210"/>
      </w:pPr>
      <w:r>
        <w:rPr>
          <w:rFonts w:hint="eastAsia"/>
        </w:rPr>
        <w:t>(8)</w:t>
      </w:r>
      <w:r>
        <w:rPr>
          <w:rFonts w:hint="eastAsia"/>
        </w:rPr>
        <w:t>「ベンダに対しパッケージソフトウェア候補選定のための情報提供依頼（</w:t>
      </w:r>
      <w:r>
        <w:rPr>
          <w:rFonts w:hint="eastAsia"/>
        </w:rPr>
        <w:t>RFI</w:t>
      </w:r>
      <w:r>
        <w:rPr>
          <w:rFonts w:hint="eastAsia"/>
        </w:rPr>
        <w:t>）」、</w:t>
      </w:r>
      <w:r>
        <w:rPr>
          <w:rFonts w:hint="eastAsia"/>
        </w:rPr>
        <w:t>(9)</w:t>
      </w:r>
      <w:r>
        <w:rPr>
          <w:rFonts w:hint="eastAsia"/>
        </w:rPr>
        <w:t>「</w:t>
      </w:r>
      <w:r>
        <w:rPr>
          <w:rFonts w:hint="eastAsia"/>
        </w:rPr>
        <w:t>RFI</w:t>
      </w:r>
      <w:r>
        <w:rPr>
          <w:rFonts w:hint="eastAsia"/>
        </w:rPr>
        <w:t>に基づくパッケージソフトウェア関連情報、見積の提供」は、パッケージソフトウェアに実装されている機能情報、価格情報をもとに、</w:t>
      </w:r>
      <w:r>
        <w:rPr>
          <w:rFonts w:hint="eastAsia"/>
        </w:rPr>
        <w:t>(10)</w:t>
      </w:r>
      <w:r>
        <w:rPr>
          <w:rFonts w:hint="eastAsia"/>
        </w:rPr>
        <w:t>「パッケージソフトウェアの機能要件、非機能要件、使用許諾契約の検討」</w:t>
      </w:r>
      <w:r>
        <w:rPr>
          <w:rStyle w:val="af2"/>
        </w:rPr>
        <w:footnoteReference w:id="31"/>
      </w:r>
      <w:r>
        <w:rPr>
          <w:rFonts w:hint="eastAsia"/>
        </w:rPr>
        <w:t>、</w:t>
      </w:r>
      <w:r>
        <w:rPr>
          <w:rFonts w:hint="eastAsia"/>
        </w:rPr>
        <w:t>(11)</w:t>
      </w:r>
      <w:r>
        <w:rPr>
          <w:rFonts w:hint="eastAsia"/>
        </w:rPr>
        <w:t>「パッケージソフトウェア候補の選定」の実施に重大な影響を及ぼす。業務要件定義支援契約全般における品質に関与する事と環境適合を念頭に、必要に応じて繰り返し実行してもよい。共通フレーム</w:t>
      </w:r>
      <w:r w:rsidR="00135A58">
        <w:rPr>
          <w:rFonts w:hint="eastAsia"/>
        </w:rPr>
        <w:t>2013</w:t>
      </w:r>
      <w:r>
        <w:rPr>
          <w:rFonts w:hint="eastAsia"/>
        </w:rPr>
        <w:t>「</w:t>
      </w:r>
      <w:r w:rsidR="0015603E">
        <w:rPr>
          <w:rFonts w:hint="eastAsia"/>
        </w:rPr>
        <w:t>2</w:t>
      </w:r>
      <w:r w:rsidR="0015603E">
        <w:t>.1.2.2.5</w:t>
      </w:r>
      <w:r>
        <w:rPr>
          <w:rFonts w:hint="eastAsia"/>
        </w:rPr>
        <w:t xml:space="preserve"> </w:t>
      </w:r>
      <w:r>
        <w:rPr>
          <w:rFonts w:hint="eastAsia"/>
        </w:rPr>
        <w:t>適用技術の調査」及び「</w:t>
      </w:r>
      <w:r w:rsidR="0015603E">
        <w:rPr>
          <w:rFonts w:hint="eastAsia"/>
        </w:rPr>
        <w:t>2</w:t>
      </w:r>
      <w:r w:rsidR="0015603E">
        <w:t>.1.2.2.14</w:t>
      </w:r>
      <w:r>
        <w:rPr>
          <w:rFonts w:hint="eastAsia"/>
        </w:rPr>
        <w:t xml:space="preserve"> </w:t>
      </w:r>
      <w:r>
        <w:rPr>
          <w:rFonts w:hint="eastAsia"/>
        </w:rPr>
        <w:t>費用とシステム投資効果の予測」が該当する。</w:t>
      </w:r>
    </w:p>
    <w:p w14:paraId="3C99746F" w14:textId="77777777" w:rsidR="00B87BA4" w:rsidRDefault="00B87BA4">
      <w:pPr>
        <w:spacing w:after="180"/>
        <w:ind w:firstLine="210"/>
      </w:pPr>
      <w:r>
        <w:rPr>
          <w:rFonts w:hint="eastAsia"/>
        </w:rPr>
        <w:t>(12)</w:t>
      </w:r>
      <w:r>
        <w:rPr>
          <w:rFonts w:hint="eastAsia"/>
        </w:rPr>
        <w:t>「業務要件及び適合するパッケージソフトウェア候補の報告書の提出」は、ユーザの要望を基に、新しい業務のあり方や要員などの運用要件、導入方針やスケジュール、機能要件、セキュリティを含む非機能要件を確定する。さらに、これらの要件を実現すると思われるパッケージソフトウェア候補は、使用許諾契約、バージョンアップ、保守性なども考慮されて選定されることを期待している。運用にあたっての問い合わせ窓口の情報、サポート契約などは、運用コストに直結するため、十分な情報提供が望まれる。</w:t>
      </w:r>
    </w:p>
    <w:p w14:paraId="661494ED" w14:textId="77777777" w:rsidR="00B87BA4" w:rsidRDefault="00B87BA4">
      <w:pPr>
        <w:spacing w:after="180"/>
        <w:ind w:firstLine="210"/>
      </w:pPr>
      <w:r>
        <w:t xml:space="preserve"> </w:t>
      </w:r>
      <w:r>
        <w:rPr>
          <w:rFonts w:hint="eastAsia"/>
        </w:rPr>
        <w:t>(15)</w:t>
      </w:r>
      <w:r>
        <w:rPr>
          <w:rFonts w:hint="eastAsia"/>
        </w:rPr>
        <w:t>「パッケージ候補のシステム要件評価」以降ではパッケージソフトウェアが要求するシステムの機能及び能力、設計条件、開発環境などの技術的要素だけでなく、利用者の要件やインターフェース、操作及び保守要件など、運用や保守についても詳細な評価がなされることが重要である。</w:t>
      </w:r>
      <w:r>
        <w:rPr>
          <w:rFonts w:hint="eastAsia"/>
        </w:rPr>
        <w:t>SaaS/ASP</w:t>
      </w:r>
      <w:r>
        <w:rPr>
          <w:rFonts w:hint="eastAsia"/>
        </w:rPr>
        <w:t>においては、経済産業省</w:t>
      </w:r>
      <w:r>
        <w:rPr>
          <w:rFonts w:hint="eastAsia"/>
        </w:rPr>
        <w:t>SaaS</w:t>
      </w:r>
      <w:r>
        <w:rPr>
          <w:rFonts w:hint="eastAsia"/>
        </w:rPr>
        <w:t>向け</w:t>
      </w:r>
      <w:r>
        <w:rPr>
          <w:rFonts w:hint="eastAsia"/>
        </w:rPr>
        <w:t>SLA</w:t>
      </w:r>
      <w:r>
        <w:rPr>
          <w:rFonts w:hint="eastAsia"/>
        </w:rPr>
        <w:t>ガイドラインの別表</w:t>
      </w:r>
      <w:r>
        <w:rPr>
          <w:rFonts w:hint="eastAsia"/>
        </w:rPr>
        <w:t xml:space="preserve">SaaS </w:t>
      </w:r>
      <w:r>
        <w:rPr>
          <w:rFonts w:hint="eastAsia"/>
        </w:rPr>
        <w:t>向け</w:t>
      </w:r>
      <w:r>
        <w:rPr>
          <w:rFonts w:hint="eastAsia"/>
        </w:rPr>
        <w:t xml:space="preserve">SLA </w:t>
      </w:r>
      <w:r>
        <w:rPr>
          <w:rFonts w:hint="eastAsia"/>
        </w:rPr>
        <w:t>におけるサービスレベル項目のモデルケースを参考に、事業者が提供している</w:t>
      </w:r>
      <w:r>
        <w:rPr>
          <w:rFonts w:hint="eastAsia"/>
        </w:rPr>
        <w:t>SLA</w:t>
      </w:r>
      <w:r>
        <w:rPr>
          <w:rFonts w:hint="eastAsia"/>
        </w:rPr>
        <w:t>について評価する。この際、可用性、信頼性はもとより、クライアント端末での性能確保について評価が必要である。共通フレーム</w:t>
      </w:r>
      <w:r w:rsidR="00135A58">
        <w:rPr>
          <w:rFonts w:hint="eastAsia"/>
        </w:rPr>
        <w:t>2013</w:t>
      </w:r>
      <w:r>
        <w:rPr>
          <w:rFonts w:hint="eastAsia"/>
        </w:rPr>
        <w:t>「</w:t>
      </w:r>
      <w:r w:rsidR="0015603E">
        <w:rPr>
          <w:rFonts w:hint="eastAsia"/>
        </w:rPr>
        <w:t>2</w:t>
      </w:r>
      <w:r w:rsidR="0015603E">
        <w:t xml:space="preserve">.2.3.1 </w:t>
      </w:r>
      <w:r w:rsidR="0015603E">
        <w:rPr>
          <w:rFonts w:hint="eastAsia"/>
        </w:rPr>
        <w:t>要件の抽出</w:t>
      </w:r>
      <w:r>
        <w:rPr>
          <w:rFonts w:hint="eastAsia"/>
        </w:rPr>
        <w:t>」が該当する。これ以降、口頭による曖昧な合意を排除するため、変更管理手続による未決定事項の管理、議事録の手交を取り決めることが望ましい。なお、この時点でバックアップや、サーバーの構成などすべてのシステム全体の構成を決定するのではないことから「</w:t>
      </w:r>
      <w:r w:rsidR="000707A2">
        <w:rPr>
          <w:rFonts w:hint="eastAsia"/>
        </w:rPr>
        <w:t>2</w:t>
      </w:r>
      <w:r w:rsidR="000707A2">
        <w:t>.3.2</w:t>
      </w:r>
      <w:r>
        <w:rPr>
          <w:rFonts w:hint="eastAsia"/>
        </w:rPr>
        <w:t>システム要件定義</w:t>
      </w:r>
      <w:r w:rsidR="000707A2">
        <w:rPr>
          <w:rFonts w:hint="eastAsia"/>
        </w:rPr>
        <w:t>プロセス</w:t>
      </w:r>
      <w:r>
        <w:rPr>
          <w:rFonts w:hint="eastAsia"/>
        </w:rPr>
        <w:t>」とは異なることに留意する。</w:t>
      </w:r>
    </w:p>
    <w:p w14:paraId="3EA22755" w14:textId="77777777" w:rsidR="00B87BA4" w:rsidRDefault="00B87BA4">
      <w:pPr>
        <w:spacing w:after="180"/>
        <w:ind w:firstLine="210"/>
      </w:pPr>
      <w:r>
        <w:rPr>
          <w:rFonts w:hint="eastAsia"/>
        </w:rPr>
        <w:t>(16</w:t>
      </w:r>
      <w:r>
        <w:rPr>
          <w:rFonts w:hint="eastAsia"/>
        </w:rPr>
        <w:t>）「</w:t>
      </w:r>
      <w:r>
        <w:rPr>
          <w:rFonts w:hint="eastAsia"/>
        </w:rPr>
        <w:t>API</w:t>
      </w:r>
      <w:r>
        <w:rPr>
          <w:rFonts w:hint="eastAsia"/>
        </w:rPr>
        <w:t>の実現性の確認」は、モディファイやアドオンの実現性の評価となるため、個別具体的な技術的検討が必要である。また、既存システムとの接続がある場合、その接続性の評価、既存システムの改造等の評価も含まれる。ここで、プロジェクト全体の範囲、要素が抽出されるため、既存システム、パッケージソフトウェアに精通したエンジニアの参画、もしくはパッケージソフトウェア製造会社の協力が必要となる。</w:t>
      </w:r>
    </w:p>
    <w:p w14:paraId="6DCBBC8C" w14:textId="77777777" w:rsidR="00B87BA4" w:rsidRDefault="00B87BA4">
      <w:pPr>
        <w:spacing w:after="180"/>
        <w:ind w:firstLine="210"/>
      </w:pPr>
      <w:r>
        <w:rPr>
          <w:rFonts w:hint="eastAsia"/>
        </w:rPr>
        <w:t>（</w:t>
      </w:r>
      <w:r>
        <w:rPr>
          <w:rFonts w:hint="eastAsia"/>
        </w:rPr>
        <w:t>17</w:t>
      </w:r>
      <w:r>
        <w:rPr>
          <w:rFonts w:hint="eastAsia"/>
        </w:rPr>
        <w:t>）「パッケージソフトウェアの選定と要件定義、システム要件と評価」では、パッケージソフトウェア候補に対する機能要件、非機能要件の過不足評価だけで終わることなく、コストを前提とした利用者要件、環境適合、セキュリティ、運用、保守、移行、使用許諾契約、</w:t>
      </w:r>
      <w:r>
        <w:rPr>
          <w:rFonts w:hint="eastAsia"/>
        </w:rPr>
        <w:t>SLA</w:t>
      </w:r>
      <w:r>
        <w:rPr>
          <w:rFonts w:hint="eastAsia"/>
        </w:rPr>
        <w:t>なども要件として定義される。特に、使用許諾契約はパッケージソフトウェア製造会社とユーザの個別契約であり、かつ、パッケージソフトウェア本体の使用上の権利や</w:t>
      </w:r>
      <w:r w:rsidR="00E67EC8">
        <w:rPr>
          <w:rFonts w:hint="eastAsia"/>
        </w:rPr>
        <w:t>契約不適合</w:t>
      </w:r>
      <w:r>
        <w:rPr>
          <w:rFonts w:hint="eastAsia"/>
        </w:rPr>
        <w:t>の扱いなどが決定されるため、細部にわたる慎重な評価が求められる。パッケージソフトウェアの選定によって手作業部分とシステム要件（機能要件、非機能要件</w:t>
      </w:r>
      <w:r>
        <w:rPr>
          <w:rStyle w:val="af2"/>
        </w:rPr>
        <w:footnoteReference w:id="32"/>
      </w:r>
      <w:r>
        <w:rPr>
          <w:rFonts w:hint="eastAsia"/>
        </w:rPr>
        <w:t>）のほとんどが決定されるため、様々な視点からの評価が重要となるため、直接的な利用者や利害関係者のレビューが重要である。各評価のポイントは、ユーザとベンダにおいて合意された重み付けがなされていることが望ましい。場合によっては</w:t>
      </w:r>
      <w:r>
        <w:rPr>
          <w:rFonts w:hint="eastAsia"/>
        </w:rPr>
        <w:t>(15)</w:t>
      </w:r>
      <w:r>
        <w:rPr>
          <w:rFonts w:hint="eastAsia"/>
        </w:rPr>
        <w:t>～</w:t>
      </w:r>
      <w:r>
        <w:rPr>
          <w:rFonts w:hint="eastAsia"/>
        </w:rPr>
        <w:t>(17)</w:t>
      </w:r>
      <w:r>
        <w:rPr>
          <w:rFonts w:hint="eastAsia"/>
        </w:rPr>
        <w:t>が繰り返される。</w:t>
      </w:r>
      <w:r>
        <w:rPr>
          <w:rFonts w:hint="eastAsia"/>
        </w:rPr>
        <w:t xml:space="preserve">(17) </w:t>
      </w:r>
      <w:r>
        <w:rPr>
          <w:rFonts w:hint="eastAsia"/>
        </w:rPr>
        <w:t>「パッケージソフトウェアの選定と要件定義、システム要件と評価」以降の要件の未決事項は実装が困難となるため、変更管理手続に則り処理を決定する必要がある。外部設計以降に要件の追加や範囲の拡大などが発生しないよう、ユーザ、ベンダの慎重な検討と合意を図るべきである。</w:t>
      </w:r>
    </w:p>
    <w:p w14:paraId="3C0D2A71" w14:textId="77777777" w:rsidR="00B87BA4" w:rsidRDefault="00B87BA4">
      <w:pPr>
        <w:spacing w:after="180"/>
        <w:ind w:firstLine="210"/>
      </w:pPr>
      <w:r>
        <w:rPr>
          <w:rFonts w:hint="eastAsia"/>
        </w:rPr>
        <w:t>この後、</w:t>
      </w:r>
      <w:r>
        <w:rPr>
          <w:rFonts w:hint="eastAsia"/>
        </w:rPr>
        <w:t>(19)</w:t>
      </w:r>
      <w:r>
        <w:rPr>
          <w:rFonts w:hint="eastAsia"/>
        </w:rPr>
        <w:t>「ベンダへの見積要求」によってベンダから見積を得ることとなるが、その際、ベンダにどこまでの業務を依頼するかによって、コスト及び精度が異なってくる。パッケージに関わる開発行為なのか、接続すべき既存システムがある場合や移行を伴うかなどの範囲を明確にし、</w:t>
      </w:r>
      <w:r>
        <w:rPr>
          <w:rFonts w:hint="eastAsia"/>
        </w:rPr>
        <w:t>RFP</w:t>
      </w:r>
      <w:r>
        <w:rPr>
          <w:rFonts w:hint="eastAsia"/>
        </w:rPr>
        <w:t>の内容精度の向上に努めるべきである。</w:t>
      </w:r>
      <w:r>
        <w:rPr>
          <w:rFonts w:hint="eastAsia"/>
        </w:rPr>
        <w:t>RFP</w:t>
      </w:r>
      <w:r>
        <w:rPr>
          <w:rFonts w:hint="eastAsia"/>
        </w:rPr>
        <w:t>の内容が不明確、不明朗であることで、受託後の調査工数が上乗せされ本来不要なコストが発生したり、見積に失敗する大きな原因になることを留意する。</w:t>
      </w:r>
    </w:p>
    <w:p w14:paraId="6021F3F6" w14:textId="77777777" w:rsidR="00B87BA4" w:rsidRDefault="00B87BA4">
      <w:pPr>
        <w:spacing w:after="180"/>
        <w:ind w:firstLine="210"/>
      </w:pPr>
      <w:r>
        <w:rPr>
          <w:rFonts w:hint="eastAsia"/>
        </w:rPr>
        <w:t>「設計・制作・テスト・移行プロセス」では、共通フレーム</w:t>
      </w:r>
      <w:r w:rsidR="00135A58">
        <w:rPr>
          <w:rFonts w:hint="eastAsia"/>
        </w:rPr>
        <w:t>2013</w:t>
      </w:r>
      <w:r>
        <w:rPr>
          <w:rFonts w:hint="eastAsia"/>
        </w:rPr>
        <w:t>の「</w:t>
      </w:r>
      <w:r w:rsidR="000707A2">
        <w:rPr>
          <w:rFonts w:hint="eastAsia"/>
        </w:rPr>
        <w:t>2</w:t>
      </w:r>
      <w:r w:rsidR="000707A2">
        <w:t>.4.4</w:t>
      </w:r>
      <w:r>
        <w:rPr>
          <w:rFonts w:hint="eastAsia"/>
        </w:rPr>
        <w:t xml:space="preserve"> </w:t>
      </w:r>
      <w:r>
        <w:rPr>
          <w:rFonts w:hint="eastAsia"/>
        </w:rPr>
        <w:t>ソフトウェア詳細設計</w:t>
      </w:r>
      <w:r w:rsidR="00E11CC6">
        <w:rPr>
          <w:rFonts w:hint="eastAsia"/>
        </w:rPr>
        <w:t>プロセス</w:t>
      </w:r>
      <w:r>
        <w:rPr>
          <w:rFonts w:hint="eastAsia"/>
        </w:rPr>
        <w:t>」から「</w:t>
      </w:r>
      <w:r w:rsidR="000707A2">
        <w:rPr>
          <w:rFonts w:hint="eastAsia"/>
        </w:rPr>
        <w:t>2</w:t>
      </w:r>
      <w:r w:rsidR="000707A2">
        <w:t>.4.9</w:t>
      </w:r>
      <w:r>
        <w:rPr>
          <w:rFonts w:hint="eastAsia"/>
        </w:rPr>
        <w:t xml:space="preserve"> </w:t>
      </w:r>
      <w:r>
        <w:rPr>
          <w:rFonts w:hint="eastAsia"/>
        </w:rPr>
        <w:t>ソフトウェア受入れ支援</w:t>
      </w:r>
      <w:r w:rsidR="00E11CC6">
        <w:rPr>
          <w:rFonts w:hint="eastAsia"/>
        </w:rPr>
        <w:t>プロセス</w:t>
      </w:r>
      <w:r>
        <w:rPr>
          <w:rFonts w:hint="eastAsia"/>
        </w:rPr>
        <w:t>」と、「</w:t>
      </w:r>
      <w:r w:rsidR="000707A2">
        <w:rPr>
          <w:rFonts w:hint="eastAsia"/>
        </w:rPr>
        <w:t>3</w:t>
      </w:r>
      <w:r w:rsidR="000707A2">
        <w:t>.1.2</w:t>
      </w:r>
      <w:r>
        <w:rPr>
          <w:rFonts w:hint="eastAsia"/>
        </w:rPr>
        <w:t xml:space="preserve"> </w:t>
      </w:r>
      <w:r>
        <w:rPr>
          <w:rFonts w:hint="eastAsia"/>
        </w:rPr>
        <w:t>運用テスト</w:t>
      </w:r>
      <w:r w:rsidR="000707A2">
        <w:rPr>
          <w:rFonts w:hint="eastAsia"/>
        </w:rPr>
        <w:t>及びサービスの提供開始</w:t>
      </w:r>
      <w:r>
        <w:rPr>
          <w:rFonts w:hint="eastAsia"/>
        </w:rPr>
        <w:t>」、「</w:t>
      </w:r>
      <w:r w:rsidR="000707A2">
        <w:rPr>
          <w:rFonts w:hint="eastAsia"/>
        </w:rPr>
        <w:t>3</w:t>
      </w:r>
      <w:r w:rsidR="000707A2">
        <w:t xml:space="preserve">.1.3 </w:t>
      </w:r>
      <w:r>
        <w:rPr>
          <w:rFonts w:hint="eastAsia"/>
        </w:rPr>
        <w:t>業務及びシステムの移行」、「</w:t>
      </w:r>
      <w:r w:rsidR="000707A2">
        <w:rPr>
          <w:rFonts w:hint="eastAsia"/>
        </w:rPr>
        <w:t>3</w:t>
      </w:r>
      <w:r w:rsidR="000707A2">
        <w:t>.1.5</w:t>
      </w:r>
      <w:r>
        <w:rPr>
          <w:rFonts w:hint="eastAsia"/>
        </w:rPr>
        <w:t xml:space="preserve"> </w:t>
      </w:r>
      <w:r>
        <w:rPr>
          <w:rFonts w:hint="eastAsia"/>
        </w:rPr>
        <w:t>利用者教育」を想定しており、「</w:t>
      </w:r>
      <w:r w:rsidR="000707A2">
        <w:rPr>
          <w:rFonts w:hint="eastAsia"/>
        </w:rPr>
        <w:t>2</w:t>
      </w:r>
      <w:r w:rsidR="000707A2">
        <w:t>.4</w:t>
      </w:r>
      <w:r>
        <w:rPr>
          <w:rFonts w:hint="eastAsia"/>
        </w:rPr>
        <w:t xml:space="preserve"> </w:t>
      </w:r>
      <w:r w:rsidR="000707A2">
        <w:rPr>
          <w:rFonts w:hint="eastAsia"/>
        </w:rPr>
        <w:t>ソフトウェア実装</w:t>
      </w:r>
      <w:r>
        <w:rPr>
          <w:rFonts w:hint="eastAsia"/>
        </w:rPr>
        <w:t>プロセス」と「</w:t>
      </w:r>
      <w:r w:rsidR="000707A2">
        <w:rPr>
          <w:rFonts w:hint="eastAsia"/>
        </w:rPr>
        <w:t>3</w:t>
      </w:r>
      <w:r w:rsidR="000707A2">
        <w:t>.1</w:t>
      </w:r>
      <w:r>
        <w:rPr>
          <w:rFonts w:hint="eastAsia"/>
        </w:rPr>
        <w:t xml:space="preserve"> </w:t>
      </w:r>
      <w:r>
        <w:rPr>
          <w:rFonts w:hint="eastAsia"/>
        </w:rPr>
        <w:t>運用プロセス」の成果の一部を得ることにある。</w:t>
      </w:r>
    </w:p>
    <w:p w14:paraId="11990614" w14:textId="77777777" w:rsidR="00B87BA4" w:rsidRDefault="007C2A58">
      <w:pPr>
        <w:spacing w:afterLines="0" w:after="0"/>
        <w:ind w:left="2" w:firstLineChars="0" w:firstLine="0"/>
      </w:pPr>
      <w:r>
        <w:rPr>
          <w:rFonts w:ascii="MS Mincho" w:hAnsi="MS Mincho"/>
          <w:noProof/>
          <w:szCs w:val="21"/>
        </w:rPr>
      </w:r>
      <w:r w:rsidR="007C2A58">
        <w:rPr>
          <w:rFonts w:ascii="MS Mincho" w:hAnsi="MS Mincho"/>
          <w:noProof/>
          <w:szCs w:val="21"/>
        </w:rPr>
        <w:pict>
          <v:rect id="_x0000_i1028" style="width:0;height:1.5pt" o:hralign="center" o:hrstd="t" o:hr="t" fillcolor="#a0a0a0" stroked="f">
            <v:textbox inset="5.85pt,.7pt,5.85pt,.7pt"/>
          </v:rect>
        </w:pict>
      </w:r>
    </w:p>
    <w:p w14:paraId="368ADB59" w14:textId="77777777" w:rsidR="00B87BA4" w:rsidRDefault="00B87BA4">
      <w:pPr>
        <w:spacing w:afterLines="0" w:after="0"/>
        <w:ind w:leftChars="405" w:left="1558" w:hangingChars="337" w:hanging="708"/>
      </w:pPr>
      <w:r>
        <w:rPr>
          <w:rFonts w:hint="eastAsia"/>
        </w:rPr>
        <w:t>■</w:t>
      </w:r>
      <w:r w:rsidR="00E11CC6">
        <w:t>2.4</w:t>
      </w:r>
      <w:r>
        <w:rPr>
          <w:rFonts w:hint="eastAsia"/>
        </w:rPr>
        <w:t xml:space="preserve">　</w:t>
      </w:r>
      <w:r w:rsidR="00E11CC6">
        <w:rPr>
          <w:rFonts w:hint="eastAsia"/>
        </w:rPr>
        <w:t>ソフトウェア実装</w:t>
      </w:r>
      <w:r>
        <w:rPr>
          <w:rFonts w:hint="eastAsia"/>
        </w:rPr>
        <w:t>プロセスの成果：</w:t>
      </w:r>
      <w:r>
        <w:br/>
      </w:r>
      <w:r>
        <w:rPr>
          <w:rFonts w:hint="eastAsia"/>
        </w:rPr>
        <w:t>(1)</w:t>
      </w:r>
      <w:r>
        <w:rPr>
          <w:rFonts w:hint="eastAsia"/>
        </w:rPr>
        <w:t>ソフトウェア開発の要件が収集され、合意されている。</w:t>
      </w:r>
      <w:r>
        <w:rPr>
          <w:rFonts w:hint="eastAsia"/>
        </w:rPr>
        <w:t>(2)</w:t>
      </w:r>
      <w:r>
        <w:rPr>
          <w:rFonts w:hint="eastAsia"/>
        </w:rPr>
        <w:t>ソフトウェア製品及び／又はソフトウェアを中心とするシステムが開発されている。</w:t>
      </w:r>
      <w:r>
        <w:rPr>
          <w:rFonts w:hint="eastAsia"/>
        </w:rPr>
        <w:t>(3)</w:t>
      </w:r>
      <w:r>
        <w:rPr>
          <w:rFonts w:hint="eastAsia"/>
        </w:rPr>
        <w:t>最終製品が要件に基づくことを示す中間作業成果が開発されている。</w:t>
      </w:r>
      <w:r>
        <w:rPr>
          <w:rFonts w:hint="eastAsia"/>
        </w:rPr>
        <w:t>(4)</w:t>
      </w:r>
      <w:r>
        <w:rPr>
          <w:rFonts w:hint="eastAsia"/>
        </w:rPr>
        <w:t>開発プロセスでの製品間で一貫性が確立されている。</w:t>
      </w:r>
      <w:r>
        <w:rPr>
          <w:rFonts w:hint="eastAsia"/>
        </w:rPr>
        <w:t>(5)</w:t>
      </w:r>
      <w:r>
        <w:rPr>
          <w:rFonts w:hint="eastAsia"/>
        </w:rPr>
        <w:t>システム品質要因がシステム要件（例えば、速度、開発費用、使用性など）に照らして最適化されている。</w:t>
      </w:r>
      <w:r>
        <w:rPr>
          <w:rFonts w:hint="eastAsia"/>
        </w:rPr>
        <w:t>(6)</w:t>
      </w:r>
      <w:r>
        <w:rPr>
          <w:rFonts w:hint="eastAsia"/>
        </w:rPr>
        <w:t>最終製品が要求事項を満たすことを示す証拠（例えばテストの証拠）が存在している。</w:t>
      </w:r>
      <w:r>
        <w:rPr>
          <w:rFonts w:hint="eastAsia"/>
        </w:rPr>
        <w:t>(7)</w:t>
      </w:r>
      <w:r>
        <w:rPr>
          <w:rFonts w:hint="eastAsia"/>
        </w:rPr>
        <w:t>最終製品が合意した要求事項に従って導入されている。</w:t>
      </w:r>
    </w:p>
    <w:p w14:paraId="080DB403" w14:textId="77777777" w:rsidR="00B87BA4" w:rsidRDefault="00B87BA4">
      <w:pPr>
        <w:spacing w:afterLines="0" w:after="0"/>
        <w:ind w:leftChars="405" w:left="1558" w:hangingChars="337" w:hanging="708"/>
      </w:pPr>
      <w:r>
        <w:rPr>
          <w:rFonts w:hint="eastAsia"/>
        </w:rPr>
        <w:t>■</w:t>
      </w:r>
      <w:r w:rsidR="00E11CC6">
        <w:rPr>
          <w:rFonts w:hint="eastAsia"/>
        </w:rPr>
        <w:t>3</w:t>
      </w:r>
      <w:r w:rsidR="00E11CC6">
        <w:t>.1</w:t>
      </w:r>
      <w:r>
        <w:rPr>
          <w:rFonts w:hint="eastAsia"/>
        </w:rPr>
        <w:t xml:space="preserve">　運用プロセスの成果：</w:t>
      </w:r>
      <w:r>
        <w:br/>
      </w:r>
      <w:r>
        <w:rPr>
          <w:rFonts w:hint="eastAsia"/>
        </w:rPr>
        <w:t>(1)</w:t>
      </w:r>
      <w:r>
        <w:rPr>
          <w:rFonts w:hint="eastAsia"/>
        </w:rPr>
        <w:t>ソフトウェアの正しい運用の条件が、意図された環境下で識別され、評価されている。</w:t>
      </w:r>
      <w:r>
        <w:rPr>
          <w:rFonts w:hint="eastAsia"/>
        </w:rPr>
        <w:t>(2)</w:t>
      </w:r>
      <w:r>
        <w:rPr>
          <w:rFonts w:hint="eastAsia"/>
        </w:rPr>
        <w:t>ソフトウェア及び業務が、意図された環境下で運用されている｡</w:t>
      </w:r>
      <w:r>
        <w:rPr>
          <w:rFonts w:hint="eastAsia"/>
        </w:rPr>
        <w:t>(3)</w:t>
      </w:r>
      <w:r>
        <w:rPr>
          <w:rFonts w:hint="eastAsia"/>
        </w:rPr>
        <w:t>ソフトウェア製品の顧客に援助及び相談が、契約に従って提供されている。</w:t>
      </w:r>
    </w:p>
    <w:p w14:paraId="10BF7FEE" w14:textId="77777777" w:rsidR="00B87BA4" w:rsidRDefault="00B87BA4">
      <w:pPr>
        <w:spacing w:afterLines="0" w:after="0"/>
        <w:ind w:leftChars="405" w:left="1558" w:hangingChars="337" w:hanging="708"/>
      </w:pPr>
      <w:r>
        <w:rPr>
          <w:rFonts w:hint="eastAsia"/>
        </w:rPr>
        <w:t>■契約の開始：</w:t>
      </w:r>
      <w:r>
        <w:br/>
      </w:r>
      <w:r>
        <w:rPr>
          <w:rFonts w:hint="eastAsia"/>
        </w:rPr>
        <w:t>要件定義書、外部設計書の実現可能性を含めた総合的な評価が完了し、すべての利害関係者の中で、用語、要求の定義等について疑義が無い状況であることが確認されており、詳細工程の日程を含む全体計画が立案され評価がすんでいる状態にある。</w:t>
      </w:r>
    </w:p>
    <w:p w14:paraId="1D9B80B7" w14:textId="77777777" w:rsidR="00B87BA4" w:rsidRDefault="00B87BA4">
      <w:pPr>
        <w:spacing w:after="180"/>
        <w:ind w:leftChars="405" w:left="1558" w:hangingChars="337" w:hanging="708"/>
      </w:pPr>
      <w:r>
        <w:rPr>
          <w:rFonts w:hint="eastAsia"/>
        </w:rPr>
        <w:t>■契約の終了：</w:t>
      </w:r>
      <w:r>
        <w:br/>
      </w:r>
      <w:r>
        <w:rPr>
          <w:rFonts w:hint="eastAsia"/>
        </w:rPr>
        <w:t>要件に従って選択されたパッケージソフトウェア（モディファイ部分を含む）、もしくはアドオンプログラムが、ソフトウェア設計・制作業務で示された適格性テストを合格し稼働する状態でユーザに納品され、既存のシステムからのデータ移行がある場合は、データ移行が完了している状態にある。サーバ、クライアント、ネットワークの構築、設定、システム結合がある場合、これらが完了している状態にある。</w:t>
      </w:r>
    </w:p>
    <w:p w14:paraId="71A5A93F" w14:textId="77777777" w:rsidR="00B87BA4" w:rsidRDefault="007C2A58">
      <w:pPr>
        <w:spacing w:after="180"/>
        <w:ind w:leftChars="-8" w:left="0" w:hangingChars="8" w:hanging="17"/>
      </w:pPr>
      <w:r>
        <w:rPr>
          <w:rFonts w:ascii="MS Mincho" w:hAnsi="MS Mincho"/>
          <w:noProof/>
          <w:szCs w:val="21"/>
        </w:rPr>
      </w:r>
      <w:r w:rsidR="007C2A58">
        <w:rPr>
          <w:rFonts w:ascii="MS Mincho" w:hAnsi="MS Mincho"/>
          <w:noProof/>
          <w:szCs w:val="21"/>
        </w:rPr>
        <w:pict>
          <v:rect id="_x0000_i1029" style="width:0;height:1.5pt" o:hralign="center" o:hrstd="t" o:hr="t" fillcolor="#a0a0a0" stroked="f">
            <v:textbox inset="5.85pt,.7pt,5.85pt,.7pt"/>
          </v:rect>
        </w:pict>
      </w:r>
    </w:p>
    <w:p w14:paraId="7B5ABBA3" w14:textId="77777777" w:rsidR="00B87BA4" w:rsidRDefault="00B87BA4">
      <w:pPr>
        <w:spacing w:after="180"/>
        <w:ind w:firstLine="210"/>
      </w:pPr>
      <w:r>
        <w:rPr>
          <w:rFonts w:hint="eastAsia"/>
        </w:rPr>
        <w:t>プロセス開始に当たっては、以下のドキュメントを参照するとよい。</w:t>
      </w:r>
    </w:p>
    <w:p w14:paraId="62DD4FAD" w14:textId="77777777" w:rsidR="00B87BA4" w:rsidRDefault="00B87BA4">
      <w:pPr>
        <w:spacing w:after="180"/>
        <w:ind w:leftChars="404" w:left="1556" w:hangingChars="337" w:hanging="708"/>
      </w:pPr>
      <w:r>
        <w:rPr>
          <w:rFonts w:hint="eastAsia"/>
        </w:rPr>
        <w:t>■参考ドキュメント：</w:t>
      </w:r>
      <w:r>
        <w:br/>
      </w:r>
      <w:r>
        <w:rPr>
          <w:rFonts w:hint="eastAsia"/>
        </w:rPr>
        <w:t>3.</w:t>
      </w:r>
      <w:r>
        <w:rPr>
          <w:rFonts w:hint="eastAsia"/>
        </w:rPr>
        <w:t>業務システム仕様書の記述レベル</w:t>
      </w:r>
      <w:r>
        <w:br/>
      </w:r>
      <w:r>
        <w:rPr>
          <w:rFonts w:hint="eastAsia"/>
        </w:rPr>
        <w:t>7.</w:t>
      </w:r>
      <w:r>
        <w:rPr>
          <w:rFonts w:hint="eastAsia"/>
        </w:rPr>
        <w:t>検収事前チェックリスト</w:t>
      </w:r>
      <w:r>
        <w:br/>
      </w:r>
      <w:r>
        <w:rPr>
          <w:rFonts w:hint="eastAsia"/>
        </w:rPr>
        <w:t>8.</w:t>
      </w:r>
      <w:r>
        <w:rPr>
          <w:rFonts w:hint="eastAsia"/>
        </w:rPr>
        <w:t>検収チェックリスト</w:t>
      </w:r>
      <w:r>
        <w:br/>
      </w:r>
      <w:del w:id="194" w:author="作成者">
        <w:r w:rsidRPr="00E11DC3" w:rsidDel="00AF6EDB">
          <w:rPr>
            <w:rFonts w:hint="eastAsia"/>
          </w:rPr>
          <w:delText>9.</w:delText>
        </w:r>
        <w:r w:rsidRPr="00E11DC3" w:rsidDel="00AF6EDB">
          <w:rPr>
            <w:rFonts w:hint="eastAsia"/>
          </w:rPr>
          <w:delText>セキュリティチェックシート</w:delText>
        </w:r>
        <w:r w:rsidRPr="00E11DC3" w:rsidDel="00AF6EDB">
          <w:rPr>
            <w:rFonts w:hint="eastAsia"/>
          </w:rPr>
          <w:delText xml:space="preserve"> </w:delText>
        </w:r>
        <w:r w:rsidRPr="002347B1" w:rsidDel="00AF6EDB">
          <w:rPr>
            <w:rFonts w:hint="eastAsia"/>
          </w:rPr>
          <w:delText>一般版（上位概念）</w:delText>
        </w:r>
        <w:r w:rsidRPr="00867066" w:rsidDel="00AF6EDB">
          <w:br/>
        </w:r>
        <w:r w:rsidRPr="000555F9" w:rsidDel="00AF6EDB">
          <w:rPr>
            <w:rFonts w:hint="eastAsia"/>
          </w:rPr>
          <w:delText>10.</w:delText>
        </w:r>
        <w:r w:rsidRPr="000555F9" w:rsidDel="00AF6EDB">
          <w:rPr>
            <w:rFonts w:hint="eastAsia"/>
          </w:rPr>
          <w:delText>セキュリティチェックシート</w:delText>
        </w:r>
        <w:r w:rsidRPr="000555F9" w:rsidDel="00AF6EDB">
          <w:rPr>
            <w:rFonts w:hint="eastAsia"/>
          </w:rPr>
          <w:delText xml:space="preserve"> We</w:delText>
        </w:r>
        <w:r w:rsidRPr="00574709" w:rsidDel="00AF6EDB">
          <w:rPr>
            <w:rFonts w:hint="eastAsia"/>
          </w:rPr>
          <w:delText>b</w:delText>
        </w:r>
        <w:r w:rsidRPr="00574709" w:rsidDel="00AF6EDB">
          <w:rPr>
            <w:rFonts w:hint="eastAsia"/>
          </w:rPr>
          <w:delText>アプリケーション版</w:delText>
        </w:r>
      </w:del>
    </w:p>
    <w:p w14:paraId="5F469C9A" w14:textId="77777777" w:rsidR="00B87BA4" w:rsidRDefault="007C2A58">
      <w:pPr>
        <w:spacing w:after="180"/>
        <w:ind w:leftChars="-8" w:left="0" w:hangingChars="8" w:hanging="17"/>
      </w:pPr>
      <w:r>
        <w:rPr>
          <w:rFonts w:ascii="MS Mincho" w:hAnsi="MS Mincho"/>
          <w:noProof/>
          <w:szCs w:val="21"/>
        </w:rPr>
      </w:r>
      <w:r w:rsidR="007C2A58">
        <w:rPr>
          <w:rFonts w:ascii="MS Mincho" w:hAnsi="MS Mincho"/>
          <w:noProof/>
          <w:szCs w:val="21"/>
        </w:rPr>
        <w:pict>
          <v:rect id="_x0000_i1030" style="width:0;height:1.5pt" o:hralign="center" o:hrstd="t" o:hr="t" fillcolor="#a0a0a0" stroked="f">
            <v:textbox inset="5.85pt,.7pt,5.85pt,.7pt"/>
          </v:rect>
        </w:pict>
      </w:r>
    </w:p>
    <w:p w14:paraId="32F2AA58" w14:textId="77777777" w:rsidR="00B87BA4" w:rsidRDefault="00B87BA4">
      <w:pPr>
        <w:spacing w:after="180"/>
        <w:ind w:firstLine="210"/>
      </w:pPr>
      <w:r>
        <w:rPr>
          <w:rFonts w:hint="eastAsia"/>
        </w:rPr>
        <w:t xml:space="preserve">(17) </w:t>
      </w:r>
      <w:r>
        <w:rPr>
          <w:rFonts w:hint="eastAsia"/>
        </w:rPr>
        <w:t>までの要件定義を行ったベンダと、</w:t>
      </w:r>
      <w:r>
        <w:rPr>
          <w:rFonts w:hint="eastAsia"/>
        </w:rPr>
        <w:t>(21)</w:t>
      </w:r>
      <w:r>
        <w:rPr>
          <w:rFonts w:hint="eastAsia"/>
        </w:rPr>
        <w:t>以降の外部設計支援を行うベンダが異なる場合については留意が必要である。</w:t>
      </w:r>
      <w:r>
        <w:rPr>
          <w:rFonts w:hint="eastAsia"/>
        </w:rPr>
        <w:t>(17)</w:t>
      </w:r>
      <w:r>
        <w:rPr>
          <w:rFonts w:hint="eastAsia"/>
        </w:rPr>
        <w:t>までの要件定義を担当したベンダは、</w:t>
      </w:r>
      <w:r>
        <w:rPr>
          <w:rFonts w:hint="eastAsia"/>
        </w:rPr>
        <w:t>(21)</w:t>
      </w:r>
      <w:r>
        <w:rPr>
          <w:rFonts w:hint="eastAsia"/>
        </w:rPr>
        <w:t>以降の外部設計支援を行うベンダが全体計画を策定し作業着手できるまでは、必要な打ち合わせ、問い合わせの対応を業務の責任範囲とし、合理的な範囲で疑義解消を業務範囲とすべきである。また、いずれの契約類型も準委任契約であることから、ユーザはベンダ同士の解決に頼らず自らも疑義解消に努め要件の精度向上を担うべきである。</w:t>
      </w:r>
    </w:p>
    <w:p w14:paraId="227DC91D" w14:textId="77777777" w:rsidR="00B87BA4" w:rsidRDefault="00B87BA4">
      <w:pPr>
        <w:spacing w:after="180"/>
        <w:ind w:firstLine="210"/>
      </w:pPr>
      <w:r>
        <w:rPr>
          <w:rFonts w:hint="eastAsia"/>
        </w:rPr>
        <w:t>(21)</w:t>
      </w:r>
      <w:r>
        <w:rPr>
          <w:rFonts w:hint="eastAsia"/>
        </w:rPr>
        <w:t>「使用許諾によってはパッケージソフトウェア、</w:t>
      </w:r>
      <w:r>
        <w:rPr>
          <w:rFonts w:hint="eastAsia"/>
        </w:rPr>
        <w:t>OS</w:t>
      </w:r>
      <w:r>
        <w:rPr>
          <w:rFonts w:hint="eastAsia"/>
        </w:rPr>
        <w:t>、ハードウェアの導入及び保守の開始」は、</w:t>
      </w:r>
      <w:r>
        <w:rPr>
          <w:rFonts w:hint="eastAsia"/>
        </w:rPr>
        <w:t>(22)</w:t>
      </w:r>
      <w:r>
        <w:rPr>
          <w:rFonts w:hint="eastAsia"/>
        </w:rPr>
        <w:t>「モディファイ、アドオンの範囲の確定、及びそれに伴うユーザ</w:t>
      </w:r>
      <w:r>
        <w:rPr>
          <w:rFonts w:hint="eastAsia"/>
        </w:rPr>
        <w:t>I/F</w:t>
      </w:r>
      <w:r>
        <w:rPr>
          <w:rFonts w:hint="eastAsia"/>
        </w:rPr>
        <w:t>・他システム</w:t>
      </w:r>
      <w:r>
        <w:rPr>
          <w:rFonts w:hint="eastAsia"/>
        </w:rPr>
        <w:t>I/F</w:t>
      </w:r>
      <w:r>
        <w:rPr>
          <w:rFonts w:hint="eastAsia"/>
        </w:rPr>
        <w:t>設計」を実行する際に、パッケージソフトウェアそのものの導入が必要なケースを想定している。モディファイの範囲決定のためにソースコードの調査が必要で、パッケージソフトウェア製造会社が無償で調査を実施しないケースがこれに該当する。この時点でパッケージソフトウェアと調査のための動作環境を購入しなければならない。この場合、</w:t>
      </w:r>
      <w:r>
        <w:rPr>
          <w:rFonts w:hint="eastAsia"/>
        </w:rPr>
        <w:t>(30)</w:t>
      </w:r>
      <w:r>
        <w:rPr>
          <w:rFonts w:hint="eastAsia"/>
        </w:rPr>
        <w:t>「構築・設定業務」、</w:t>
      </w:r>
      <w:r>
        <w:rPr>
          <w:rFonts w:hint="eastAsia"/>
        </w:rPr>
        <w:t>(31)</w:t>
      </w:r>
      <w:r>
        <w:rPr>
          <w:rFonts w:hint="eastAsia"/>
        </w:rPr>
        <w:t>「システム結合、テスト」、</w:t>
      </w:r>
      <w:r>
        <w:rPr>
          <w:rFonts w:hint="eastAsia"/>
        </w:rPr>
        <w:t>(32)</w:t>
      </w:r>
      <w:r>
        <w:rPr>
          <w:rFonts w:hint="eastAsia"/>
        </w:rPr>
        <w:t>「検収」の一部が発生する。</w:t>
      </w:r>
    </w:p>
    <w:p w14:paraId="4E991A87" w14:textId="77777777" w:rsidR="00B87BA4" w:rsidRDefault="00B87BA4">
      <w:pPr>
        <w:spacing w:after="180"/>
        <w:ind w:firstLine="210"/>
      </w:pPr>
      <w:r>
        <w:rPr>
          <w:rFonts w:hint="eastAsia"/>
        </w:rPr>
        <w:t>(22)</w:t>
      </w:r>
      <w:r>
        <w:rPr>
          <w:rFonts w:hint="eastAsia"/>
        </w:rPr>
        <w:t>「モディファイ、アドオンの範囲の確定、及びそれに伴うユーザ</w:t>
      </w:r>
      <w:r>
        <w:rPr>
          <w:rFonts w:hint="eastAsia"/>
        </w:rPr>
        <w:t>I/F</w:t>
      </w:r>
      <w:r>
        <w:rPr>
          <w:rFonts w:hint="eastAsia"/>
        </w:rPr>
        <w:t>・他システム</w:t>
      </w:r>
      <w:r>
        <w:rPr>
          <w:rFonts w:hint="eastAsia"/>
        </w:rPr>
        <w:t>I/F</w:t>
      </w:r>
      <w:r>
        <w:rPr>
          <w:rFonts w:hint="eastAsia"/>
        </w:rPr>
        <w:t>設計」</w:t>
      </w:r>
      <w:r>
        <w:rPr>
          <w:rStyle w:val="af2"/>
        </w:rPr>
        <w:footnoteReference w:id="33"/>
      </w:r>
      <w:r>
        <w:rPr>
          <w:rFonts w:hint="eastAsia"/>
        </w:rPr>
        <w:t>では、パッケージソフトウェア本体へのモディファイを実施する場合の詳細範囲の決定や、不足している入出力機能、画面・帳票のデザイン、画面遷移、操作性、他システムとの接続がある場合は、そのインターフェースなどが要件定義書に基づき設計される。ユーザに対して画面遷移を含むデザインレビューは手戻りを防止する上で重要である。</w:t>
      </w:r>
      <w:r>
        <w:rPr>
          <w:rStyle w:val="af2"/>
        </w:rPr>
        <w:footnoteReference w:id="34"/>
      </w:r>
      <w:r>
        <w:rPr>
          <w:rFonts w:hint="eastAsia"/>
        </w:rPr>
        <w:t xml:space="preserve"> </w:t>
      </w:r>
      <w:r>
        <w:rPr>
          <w:rFonts w:hint="eastAsia"/>
        </w:rPr>
        <w:t>この時点で未決定事項の最終的な処理決定が必要となる。共通フレーム</w:t>
      </w:r>
      <w:r w:rsidR="00135A58">
        <w:rPr>
          <w:rFonts w:hint="eastAsia"/>
        </w:rPr>
        <w:t>2013</w:t>
      </w:r>
      <w:r>
        <w:rPr>
          <w:rFonts w:hint="eastAsia"/>
        </w:rPr>
        <w:t>「</w:t>
      </w:r>
      <w:r w:rsidR="00E11CC6">
        <w:rPr>
          <w:rFonts w:hint="eastAsia"/>
        </w:rPr>
        <w:t>2</w:t>
      </w:r>
      <w:r w:rsidR="00E11CC6">
        <w:t>.4.2</w:t>
      </w:r>
      <w:r>
        <w:rPr>
          <w:rFonts w:hint="eastAsia"/>
        </w:rPr>
        <w:t xml:space="preserve"> </w:t>
      </w:r>
      <w:r>
        <w:rPr>
          <w:rFonts w:hint="eastAsia"/>
        </w:rPr>
        <w:t>ソフトウェア要件定義</w:t>
      </w:r>
      <w:r w:rsidR="00E11CC6">
        <w:rPr>
          <w:rFonts w:hint="eastAsia"/>
        </w:rPr>
        <w:t>プロセス</w:t>
      </w:r>
      <w:r>
        <w:rPr>
          <w:rFonts w:hint="eastAsia"/>
        </w:rPr>
        <w:t>」が該当する。また、併せて「</w:t>
      </w:r>
      <w:r w:rsidR="00E11CC6">
        <w:rPr>
          <w:rFonts w:hint="eastAsia"/>
        </w:rPr>
        <w:t>2</w:t>
      </w:r>
      <w:r w:rsidR="00E11CC6">
        <w:t>.4.3.1.4</w:t>
      </w:r>
      <w:r>
        <w:rPr>
          <w:rFonts w:hint="eastAsia"/>
        </w:rPr>
        <w:t xml:space="preserve"> </w:t>
      </w:r>
      <w:r>
        <w:rPr>
          <w:rFonts w:hint="eastAsia"/>
        </w:rPr>
        <w:t>利用者文書</w:t>
      </w:r>
      <w:r>
        <w:rPr>
          <w:rFonts w:hint="eastAsia"/>
        </w:rPr>
        <w:t>(</w:t>
      </w:r>
      <w:r>
        <w:rPr>
          <w:rFonts w:hint="eastAsia"/>
        </w:rPr>
        <w:t>暫定版</w:t>
      </w:r>
      <w:r>
        <w:rPr>
          <w:rFonts w:hint="eastAsia"/>
        </w:rPr>
        <w:t>)</w:t>
      </w:r>
      <w:r>
        <w:rPr>
          <w:rFonts w:hint="eastAsia"/>
        </w:rPr>
        <w:t>の作成」を実施し、ユーザの理解を深めることが望ましい。運用マニュアル作成、運用テストの重要な関連ドキュメントとなる。モディファイが伴う場合は、範囲を最小限にするとともに、</w:t>
      </w:r>
      <w:r w:rsidR="00625B47">
        <w:rPr>
          <w:rFonts w:hint="eastAsia"/>
        </w:rPr>
        <w:t>契約不適合</w:t>
      </w:r>
      <w:r>
        <w:rPr>
          <w:rFonts w:hint="eastAsia"/>
        </w:rPr>
        <w:t>対応、信頼性、保守性の観点からパッケージソフトウェア製造会社との協業もしくは、サポート契約の締結を検討すべきである。また、将来にわたってのパッケージソフトウェア本体のバージョンアップが困難になる可能性があること、将来にわたって保守のためにソースコードに変更を加える場合の管理方法とコストを慎重に検討し、ユーザと文書で合意すべきである。</w:t>
      </w:r>
    </w:p>
    <w:p w14:paraId="629B8156" w14:textId="77777777" w:rsidR="00B87BA4" w:rsidRDefault="00B87BA4">
      <w:pPr>
        <w:spacing w:after="180"/>
        <w:ind w:firstLine="210"/>
      </w:pPr>
      <w:r>
        <w:rPr>
          <w:rFonts w:hint="eastAsia"/>
        </w:rPr>
        <w:t>重要な留意点として、</w:t>
      </w:r>
      <w:r>
        <w:rPr>
          <w:rFonts w:hint="eastAsia"/>
        </w:rPr>
        <w:t>(22)</w:t>
      </w:r>
      <w:r>
        <w:rPr>
          <w:rFonts w:hint="eastAsia"/>
        </w:rPr>
        <w:t>「モディファイ、アドオンの範囲確定、及びそれに伴うユーザ</w:t>
      </w:r>
      <w:r>
        <w:rPr>
          <w:rFonts w:hint="eastAsia"/>
        </w:rPr>
        <w:t>I/F</w:t>
      </w:r>
      <w:r>
        <w:rPr>
          <w:rFonts w:hint="eastAsia"/>
        </w:rPr>
        <w:t>・他システム</w:t>
      </w:r>
      <w:r>
        <w:rPr>
          <w:rFonts w:hint="eastAsia"/>
        </w:rPr>
        <w:t>I/F</w:t>
      </w:r>
      <w:r>
        <w:rPr>
          <w:rFonts w:hint="eastAsia"/>
        </w:rPr>
        <w:t>設計」において、パッケージソフトウェアによる要件の達成が困難又は大幅なコスト超過が判断された場合の手戻り対応が想定される。かかる事態は事実上のプロジェクトの破綻であり、要件定義プロセスの失敗を意味する。そのため要件定義業務とソフトウェア設計・制作業務が異なるベンダで契約される場合は、ソフトウェア設計・制作契約の停止条件や、業務要件定義の見直しなどの手戻りによって発生する費用の負担などの取り決めが重要となる。</w:t>
      </w:r>
    </w:p>
    <w:p w14:paraId="02BDA759" w14:textId="77777777" w:rsidR="00B87BA4" w:rsidRDefault="00B87BA4">
      <w:pPr>
        <w:spacing w:after="180"/>
        <w:ind w:firstLine="210"/>
      </w:pPr>
      <w:r>
        <w:rPr>
          <w:rFonts w:hint="eastAsia"/>
        </w:rPr>
        <w:t>(23)</w:t>
      </w:r>
      <w:r>
        <w:rPr>
          <w:rFonts w:hint="eastAsia"/>
        </w:rPr>
        <w:t>外部設計書の承認（受入れ）で、ユーザの画面等の承認を得た後、</w:t>
      </w:r>
      <w:r>
        <w:rPr>
          <w:rFonts w:hint="eastAsia"/>
        </w:rPr>
        <w:t>(25)</w:t>
      </w:r>
      <w:r>
        <w:rPr>
          <w:rFonts w:hint="eastAsia"/>
        </w:rPr>
        <w:t>「ソフトウェア設計」で、要件定義書、外部設計書に基づき、それ以降の開発全体のプロジェクト計画が立案され、各コンポーネント、インターフェース、データベースの詳細設計がなされ、併せて利用者向けのマニュアルの作成とコンポーネントのテスト、結合テストの要求事項がまとめられる。共通フレーム</w:t>
      </w:r>
      <w:r w:rsidR="00135A58">
        <w:rPr>
          <w:rFonts w:hint="eastAsia"/>
        </w:rPr>
        <w:t>2013</w:t>
      </w:r>
      <w:r>
        <w:rPr>
          <w:rFonts w:hint="eastAsia"/>
        </w:rPr>
        <w:t>「</w:t>
      </w:r>
      <w:r w:rsidR="00E11CC6">
        <w:rPr>
          <w:rFonts w:hint="eastAsia"/>
        </w:rPr>
        <w:t>2</w:t>
      </w:r>
      <w:r w:rsidR="00E11CC6">
        <w:t>.4.2</w:t>
      </w:r>
      <w:r>
        <w:rPr>
          <w:rFonts w:hint="eastAsia"/>
        </w:rPr>
        <w:t xml:space="preserve"> </w:t>
      </w:r>
      <w:r>
        <w:rPr>
          <w:rFonts w:hint="eastAsia"/>
        </w:rPr>
        <w:t>ソフトウェア詳細設計</w:t>
      </w:r>
      <w:r w:rsidR="00E11CC6">
        <w:rPr>
          <w:rFonts w:hint="eastAsia"/>
        </w:rPr>
        <w:t>プロセス</w:t>
      </w:r>
      <w:r>
        <w:rPr>
          <w:rFonts w:hint="eastAsia"/>
        </w:rPr>
        <w:t>」が該当する。</w:t>
      </w:r>
    </w:p>
    <w:p w14:paraId="40C9B269" w14:textId="77777777" w:rsidR="00B87BA4" w:rsidRDefault="00B87BA4">
      <w:pPr>
        <w:spacing w:after="180"/>
        <w:ind w:firstLine="210"/>
      </w:pPr>
      <w:r>
        <w:rPr>
          <w:rFonts w:hint="eastAsia"/>
        </w:rPr>
        <w:t>(26)</w:t>
      </w:r>
      <w:r>
        <w:rPr>
          <w:rFonts w:hint="eastAsia"/>
        </w:rPr>
        <w:t>「モディファイ、アドオンの設計、プログラミング、ソフトウェアテスト」</w:t>
      </w:r>
      <w:r>
        <w:rPr>
          <w:rStyle w:val="af2"/>
        </w:rPr>
        <w:footnoteReference w:id="35"/>
      </w:r>
      <w:r>
        <w:rPr>
          <w:rFonts w:hint="eastAsia"/>
        </w:rPr>
        <w:t>は、いわゆるコンポーネントのプログラミング、コンポーネントの結合、テストとシステム結合（ハードウェアへの導入、他システムとの接続等）の一部である。共通フレーム</w:t>
      </w:r>
      <w:r w:rsidR="00135A58">
        <w:rPr>
          <w:rFonts w:hint="eastAsia"/>
        </w:rPr>
        <w:t>2013</w:t>
      </w:r>
      <w:r>
        <w:rPr>
          <w:rFonts w:hint="eastAsia"/>
        </w:rPr>
        <w:t>「</w:t>
      </w:r>
      <w:r w:rsidR="00E11CC6">
        <w:rPr>
          <w:rFonts w:hint="eastAsia"/>
        </w:rPr>
        <w:t>2</w:t>
      </w:r>
      <w:r w:rsidR="00E11CC6">
        <w:t>.4.5</w:t>
      </w:r>
      <w:r>
        <w:rPr>
          <w:rFonts w:hint="eastAsia"/>
        </w:rPr>
        <w:t>ソフトウェア</w:t>
      </w:r>
      <w:r w:rsidR="00E11CC6">
        <w:rPr>
          <w:rFonts w:hint="eastAsia"/>
        </w:rPr>
        <w:t>構築プロセス</w:t>
      </w:r>
      <w:r>
        <w:rPr>
          <w:rFonts w:hint="eastAsia"/>
        </w:rPr>
        <w:t>」、「</w:t>
      </w:r>
      <w:r w:rsidR="00E11CC6">
        <w:rPr>
          <w:rFonts w:hint="eastAsia"/>
        </w:rPr>
        <w:t>2</w:t>
      </w:r>
      <w:r w:rsidR="00E11CC6">
        <w:t>.4.6</w:t>
      </w:r>
      <w:r>
        <w:rPr>
          <w:rFonts w:hint="eastAsia"/>
        </w:rPr>
        <w:t xml:space="preserve"> </w:t>
      </w:r>
      <w:r>
        <w:rPr>
          <w:rFonts w:hint="eastAsia"/>
        </w:rPr>
        <w:t>ソフトウェア結合</w:t>
      </w:r>
      <w:r w:rsidR="00E11CC6">
        <w:rPr>
          <w:rFonts w:hint="eastAsia"/>
        </w:rPr>
        <w:t>プロセス</w:t>
      </w:r>
      <w:r>
        <w:rPr>
          <w:rFonts w:hint="eastAsia"/>
        </w:rPr>
        <w:t>」、「</w:t>
      </w:r>
      <w:r w:rsidR="00E11CC6">
        <w:rPr>
          <w:rFonts w:hint="eastAsia"/>
        </w:rPr>
        <w:t>2</w:t>
      </w:r>
      <w:r w:rsidR="00E11CC6">
        <w:t>.4.7</w:t>
      </w:r>
      <w:r>
        <w:rPr>
          <w:rFonts w:hint="eastAsia"/>
        </w:rPr>
        <w:t xml:space="preserve"> </w:t>
      </w:r>
      <w:r>
        <w:rPr>
          <w:rFonts w:hint="eastAsia"/>
        </w:rPr>
        <w:t>ソフトウェア適格性確認テスト</w:t>
      </w:r>
      <w:r w:rsidR="00E11CC6">
        <w:rPr>
          <w:rFonts w:hint="eastAsia"/>
        </w:rPr>
        <w:t>プロセス</w:t>
      </w:r>
      <w:r>
        <w:rPr>
          <w:rFonts w:hint="eastAsia"/>
        </w:rPr>
        <w:t>」、「</w:t>
      </w:r>
      <w:r w:rsidR="00E11CC6">
        <w:rPr>
          <w:rFonts w:hint="eastAsia"/>
        </w:rPr>
        <w:t>2</w:t>
      </w:r>
      <w:r w:rsidR="00E11CC6">
        <w:t>.3.5</w:t>
      </w:r>
      <w:r>
        <w:rPr>
          <w:rFonts w:hint="eastAsia"/>
        </w:rPr>
        <w:t xml:space="preserve"> </w:t>
      </w:r>
      <w:r>
        <w:rPr>
          <w:rFonts w:hint="eastAsia"/>
        </w:rPr>
        <w:t>システム結合</w:t>
      </w:r>
      <w:r w:rsidR="00E11CC6">
        <w:rPr>
          <w:rFonts w:hint="eastAsia"/>
        </w:rPr>
        <w:t>プロセス</w:t>
      </w:r>
      <w:r>
        <w:rPr>
          <w:rFonts w:hint="eastAsia"/>
        </w:rPr>
        <w:t>」が該当する。ここでシステム結合の一部と限定したのは、ソフトウェアテストを実現するための環境構築及びシステム結合であり、他システムとの連携を含めた全体のシステム結合は</w:t>
      </w:r>
      <w:r>
        <w:rPr>
          <w:rFonts w:hint="eastAsia"/>
        </w:rPr>
        <w:t>(30)</w:t>
      </w:r>
      <w:r>
        <w:rPr>
          <w:rFonts w:hint="eastAsia"/>
        </w:rPr>
        <w:t>「構築・設定業務（機器・</w:t>
      </w:r>
      <w:r>
        <w:rPr>
          <w:rFonts w:hint="eastAsia"/>
        </w:rPr>
        <w:t>OS</w:t>
      </w:r>
      <w:r>
        <w:rPr>
          <w:rFonts w:hint="eastAsia"/>
        </w:rPr>
        <w:t>等の設定、納品）」～</w:t>
      </w:r>
      <w:r>
        <w:rPr>
          <w:rFonts w:hint="eastAsia"/>
        </w:rPr>
        <w:t>(32)</w:t>
      </w:r>
      <w:r>
        <w:rPr>
          <w:rFonts w:hint="eastAsia"/>
        </w:rPr>
        <w:t>「検収（受入れ）」でなされることを想定しているためである。</w:t>
      </w:r>
    </w:p>
    <w:p w14:paraId="14CE3F04" w14:textId="77777777" w:rsidR="00B87BA4" w:rsidRDefault="00B87BA4">
      <w:pPr>
        <w:spacing w:after="180"/>
        <w:ind w:firstLine="210"/>
      </w:pPr>
      <w:r>
        <w:rPr>
          <w:rFonts w:hint="eastAsia"/>
        </w:rPr>
        <w:t>それぞれの工程で、業務要件定義書、外部設計書、全体計画が常に参照され、利用者文書のアップデートがなされるとともに、最終的にはシステム適格性テストのテストケースとテストデータまでが準備される。モディファイにあたっては、将来にわたっての保守性を維持することを目的としたソースコード、変更履歴が保存され、履歴と目的がまとめられた変更状況報告書が文書化されることを期待している。</w:t>
      </w:r>
      <w:r>
        <w:rPr>
          <w:rFonts w:hint="eastAsia"/>
        </w:rPr>
        <w:t xml:space="preserve"> </w:t>
      </w:r>
    </w:p>
    <w:p w14:paraId="475430E7" w14:textId="77777777" w:rsidR="00B87BA4" w:rsidRDefault="00B87BA4">
      <w:pPr>
        <w:spacing w:after="180"/>
        <w:ind w:firstLine="210"/>
      </w:pPr>
      <w:r>
        <w:rPr>
          <w:rFonts w:hint="eastAsia"/>
        </w:rPr>
        <w:t>(27)</w:t>
      </w:r>
      <w:r>
        <w:rPr>
          <w:rFonts w:hint="eastAsia"/>
        </w:rPr>
        <w:t>「適格性確認テスト、監査、ソフトウェア導入」では、要件定義書に定められたテスト方法、テストデータを基にシステム要件が実現され納品可能な状態になる。テストは納品実機で実施されることが望ましいが、困難な場合は、実機相当品を準備し、</w:t>
      </w:r>
      <w:r>
        <w:rPr>
          <w:rFonts w:hint="eastAsia"/>
        </w:rPr>
        <w:t>OS</w:t>
      </w:r>
      <w:r>
        <w:rPr>
          <w:rFonts w:hint="eastAsia"/>
        </w:rPr>
        <w:t>等の環境を同一にすることが必要であり、</w:t>
      </w:r>
      <w:r>
        <w:rPr>
          <w:rFonts w:hint="eastAsia"/>
        </w:rPr>
        <w:t>(29)</w:t>
      </w:r>
      <w:r>
        <w:rPr>
          <w:rFonts w:hint="eastAsia"/>
        </w:rPr>
        <w:t>「検収（受入れ）」でも</w:t>
      </w:r>
      <w:r>
        <w:rPr>
          <w:rFonts w:hint="eastAsia"/>
        </w:rPr>
        <w:t>(27)</w:t>
      </w:r>
      <w:r>
        <w:rPr>
          <w:rFonts w:hint="eastAsia"/>
        </w:rPr>
        <w:t>の適格性確認テストの仕様に基づくテストを実施する必要がある。共通フレーム</w:t>
      </w:r>
      <w:r w:rsidR="00135A58">
        <w:rPr>
          <w:rFonts w:hint="eastAsia"/>
        </w:rPr>
        <w:t>2013</w:t>
      </w:r>
      <w:r>
        <w:rPr>
          <w:rFonts w:hint="eastAsia"/>
        </w:rPr>
        <w:t>「</w:t>
      </w:r>
      <w:r w:rsidR="00E11CC6">
        <w:rPr>
          <w:rFonts w:hint="eastAsia"/>
        </w:rPr>
        <w:t>2</w:t>
      </w:r>
      <w:r w:rsidR="00E11CC6">
        <w:t>.4.7</w:t>
      </w:r>
      <w:r>
        <w:rPr>
          <w:rFonts w:hint="eastAsia"/>
        </w:rPr>
        <w:t xml:space="preserve"> </w:t>
      </w:r>
      <w:r>
        <w:rPr>
          <w:rFonts w:hint="eastAsia"/>
        </w:rPr>
        <w:t>システム適格性確認テスト</w:t>
      </w:r>
      <w:r w:rsidR="00E11CC6">
        <w:rPr>
          <w:rFonts w:hint="eastAsia"/>
        </w:rPr>
        <w:t>プロセス</w:t>
      </w:r>
      <w:r>
        <w:rPr>
          <w:rFonts w:hint="eastAsia"/>
        </w:rPr>
        <w:t>」が該当する。</w:t>
      </w:r>
    </w:p>
    <w:p w14:paraId="03E4ED75" w14:textId="77777777" w:rsidR="00B87BA4" w:rsidRDefault="00B87BA4">
      <w:pPr>
        <w:spacing w:after="180"/>
        <w:ind w:firstLine="210"/>
      </w:pPr>
      <w:r>
        <w:rPr>
          <w:rFonts w:hint="eastAsia"/>
        </w:rPr>
        <w:t>(30)</w:t>
      </w:r>
      <w:r>
        <w:rPr>
          <w:rFonts w:hint="eastAsia"/>
        </w:rPr>
        <w:t>「構築・設定業務（機器・</w:t>
      </w:r>
      <w:r>
        <w:rPr>
          <w:rFonts w:hint="eastAsia"/>
        </w:rPr>
        <w:t>OS</w:t>
      </w:r>
      <w:r>
        <w:rPr>
          <w:rFonts w:hint="eastAsia"/>
        </w:rPr>
        <w:t>等の設定、納品）」～</w:t>
      </w:r>
      <w:r>
        <w:rPr>
          <w:rFonts w:hint="eastAsia"/>
        </w:rPr>
        <w:t>(32)</w:t>
      </w:r>
      <w:r>
        <w:rPr>
          <w:rFonts w:hint="eastAsia"/>
        </w:rPr>
        <w:t>「検収（受入れ）」は外部設計、ソフトウェア設計・制作に並ぶ重要なプロセスである。このプロセスによってサーバ、機器、ネットワーク等の設定、構築並びにシステム結合が実施され、運用の一歩手前の状態となる。</w:t>
      </w:r>
      <w:r>
        <w:rPr>
          <w:rFonts w:hint="eastAsia"/>
        </w:rPr>
        <w:t>(30)</w:t>
      </w:r>
      <w:r>
        <w:rPr>
          <w:rFonts w:hint="eastAsia"/>
        </w:rPr>
        <w:t>「構築・設定業務（機器・</w:t>
      </w:r>
      <w:r>
        <w:rPr>
          <w:rFonts w:hint="eastAsia"/>
        </w:rPr>
        <w:t>OS</w:t>
      </w:r>
      <w:r>
        <w:rPr>
          <w:rFonts w:hint="eastAsia"/>
        </w:rPr>
        <w:t>等の設定、納品）」～</w:t>
      </w:r>
      <w:r>
        <w:rPr>
          <w:rFonts w:hint="eastAsia"/>
        </w:rPr>
        <w:t>(31)</w:t>
      </w:r>
      <w:r>
        <w:rPr>
          <w:rFonts w:hint="eastAsia"/>
        </w:rPr>
        <w:t>「システム結合、テスト」では、サーバ、クライアントの</w:t>
      </w:r>
      <w:r>
        <w:rPr>
          <w:rFonts w:hint="eastAsia"/>
        </w:rPr>
        <w:t>OS</w:t>
      </w:r>
      <w:r>
        <w:rPr>
          <w:rFonts w:hint="eastAsia"/>
        </w:rPr>
        <w:t>、ネットワーク、セキュリティの設定、個別の機器の設定、他システムとの結合などが実施される。既設のシステムがある場合は、事前の調査に基づいて、業務の中断や処理の停止等を考慮し、設置計画を立案、承認されることが求められる。また、電源、空調等の環境も併せて考慮されることを期待している。ユーザ、ベンダは合意の上、</w:t>
      </w:r>
      <w:r>
        <w:rPr>
          <w:rFonts w:hint="eastAsia"/>
        </w:rPr>
        <w:t>(29)</w:t>
      </w:r>
      <w:r>
        <w:rPr>
          <w:rFonts w:hint="eastAsia"/>
        </w:rPr>
        <w:t>「検収（受入れ）」、</w:t>
      </w:r>
      <w:r>
        <w:rPr>
          <w:rFonts w:hint="eastAsia"/>
        </w:rPr>
        <w:t>(31)</w:t>
      </w:r>
      <w:r>
        <w:rPr>
          <w:rFonts w:hint="eastAsia"/>
        </w:rPr>
        <w:t>「システム結合、テスト」、</w:t>
      </w:r>
      <w:r>
        <w:rPr>
          <w:rFonts w:hint="eastAsia"/>
        </w:rPr>
        <w:t>(32)</w:t>
      </w:r>
      <w:r>
        <w:rPr>
          <w:rFonts w:hint="eastAsia"/>
        </w:rPr>
        <w:t>「検収（受入れ）」を一つのプロセスとし、システム適格性確認テストを再現し、要件定義書に基づいた条件で検収を受けてもよい。「</w:t>
      </w:r>
      <w:r>
        <w:rPr>
          <w:rFonts w:hint="eastAsia"/>
        </w:rPr>
        <w:t xml:space="preserve">E </w:t>
      </w:r>
      <w:r>
        <w:rPr>
          <w:rFonts w:hint="eastAsia"/>
        </w:rPr>
        <w:t>ソフトウェア設計・制作契約」の納期とテスト期間、「</w:t>
      </w:r>
      <w:r>
        <w:rPr>
          <w:rFonts w:hint="eastAsia"/>
        </w:rPr>
        <w:t xml:space="preserve">F </w:t>
      </w:r>
      <w:r>
        <w:rPr>
          <w:rFonts w:hint="eastAsia"/>
        </w:rPr>
        <w:t>構築・設定業務契約」の構築・設定業務報告書提出期限とテスト期間を同一にすればよい。構築・設定業務契約で留意が必要なのは、構築・設定に関する仕様書通りに設置調整ができなかった場合である。運用マニュアルの作成や、セキュリティに多大な影響を及ぼす可能性もあることから、構築・設定に関する仕様書と異なる設定を行う際の承認方法や、構築・設定業務設定報告書の作成、記述については注意が必要である。共通フレーム</w:t>
      </w:r>
      <w:r w:rsidR="00135A58">
        <w:rPr>
          <w:rFonts w:hint="eastAsia"/>
        </w:rPr>
        <w:t>2013</w:t>
      </w:r>
      <w:r>
        <w:rPr>
          <w:rFonts w:hint="eastAsia"/>
        </w:rPr>
        <w:t>「</w:t>
      </w:r>
      <w:r w:rsidR="00E11CC6">
        <w:rPr>
          <w:rFonts w:hint="eastAsia"/>
        </w:rPr>
        <w:t>2</w:t>
      </w:r>
      <w:r w:rsidR="00E11CC6">
        <w:t>.4.8</w:t>
      </w:r>
      <w:r>
        <w:rPr>
          <w:rFonts w:hint="eastAsia"/>
        </w:rPr>
        <w:t xml:space="preserve"> </w:t>
      </w:r>
      <w:r>
        <w:rPr>
          <w:rFonts w:hint="eastAsia"/>
        </w:rPr>
        <w:t>ソフトウェア導入</w:t>
      </w:r>
      <w:r w:rsidR="00E11CC6">
        <w:rPr>
          <w:rFonts w:hint="eastAsia"/>
        </w:rPr>
        <w:t>プロセス</w:t>
      </w:r>
      <w:r>
        <w:rPr>
          <w:rFonts w:hint="eastAsia"/>
        </w:rPr>
        <w:t>」、「</w:t>
      </w:r>
      <w:r w:rsidR="001217DD">
        <w:rPr>
          <w:rFonts w:hint="eastAsia"/>
        </w:rPr>
        <w:t>2</w:t>
      </w:r>
      <w:r w:rsidR="001217DD">
        <w:t>.4.9</w:t>
      </w:r>
      <w:r>
        <w:rPr>
          <w:rFonts w:hint="eastAsia"/>
        </w:rPr>
        <w:t>ソフトウェア受入れ支援</w:t>
      </w:r>
      <w:r w:rsidR="001217DD">
        <w:rPr>
          <w:rFonts w:hint="eastAsia"/>
        </w:rPr>
        <w:t>プロセス</w:t>
      </w:r>
      <w:r>
        <w:rPr>
          <w:rFonts w:hint="eastAsia"/>
        </w:rPr>
        <w:t>」が該当する。</w:t>
      </w:r>
    </w:p>
    <w:p w14:paraId="00764553" w14:textId="77777777" w:rsidR="00B87BA4" w:rsidRDefault="00B87BA4">
      <w:pPr>
        <w:spacing w:after="180"/>
        <w:ind w:firstLine="210"/>
      </w:pPr>
      <w:r>
        <w:rPr>
          <w:rFonts w:hint="eastAsia"/>
        </w:rPr>
        <w:t xml:space="preserve">(33) </w:t>
      </w:r>
      <w:r>
        <w:rPr>
          <w:rFonts w:hint="eastAsia"/>
        </w:rPr>
        <w:t>「データ移行」では、データ移行支援契約に基づき、顧客のシステム現況から移行対象となるデータが確定され、抽出、変換、移行の作業が支援される。移行対象のデータについては、十分に事前の打ち合わせを行い、マスタのみとするか、トランザクションも含めるか、慎重な検討がなされるべきである。あわせて、コード体系、外字、異体字の取扱い、半角、全角等の取扱いを定める必要がある。変換のためのプログラミングが必要な場合は、要件定義書を策定し、</w:t>
      </w:r>
      <w:r>
        <w:rPr>
          <w:rFonts w:hint="eastAsia"/>
        </w:rPr>
        <w:t>(25)</w:t>
      </w:r>
      <w:r>
        <w:rPr>
          <w:rFonts w:hint="eastAsia"/>
        </w:rPr>
        <w:t>ソフトウェア設計以降の手順を踏まなければならない。また、トランザクションを含むとすれば、どの時点までのデータとするかが詳細に検討されなければならない。現行システムの停止や保全のためのバックアップ、移行に至る実施手順シミュレーションが必要となる。共通フレーム</w:t>
      </w:r>
      <w:r w:rsidR="00135A58">
        <w:rPr>
          <w:rFonts w:hint="eastAsia"/>
        </w:rPr>
        <w:t>2013</w:t>
      </w:r>
      <w:r>
        <w:rPr>
          <w:rFonts w:hint="eastAsia"/>
        </w:rPr>
        <w:t>「</w:t>
      </w:r>
      <w:r w:rsidR="001217DD">
        <w:rPr>
          <w:rFonts w:hint="eastAsia"/>
        </w:rPr>
        <w:t>3</w:t>
      </w:r>
      <w:r w:rsidR="001217DD">
        <w:t>.1.3</w:t>
      </w:r>
      <w:r>
        <w:rPr>
          <w:rFonts w:hint="eastAsia"/>
        </w:rPr>
        <w:t xml:space="preserve"> </w:t>
      </w:r>
      <w:r>
        <w:rPr>
          <w:rFonts w:hint="eastAsia"/>
        </w:rPr>
        <w:t>業務及びシステムの移行」が該当する。</w:t>
      </w:r>
    </w:p>
    <w:p w14:paraId="544E2DE2" w14:textId="77777777" w:rsidR="00B87BA4" w:rsidRDefault="00B87BA4">
      <w:pPr>
        <w:spacing w:after="180"/>
        <w:ind w:firstLine="210"/>
      </w:pPr>
      <w:r>
        <w:rPr>
          <w:rFonts w:hint="eastAsia"/>
        </w:rPr>
        <w:t>(35)</w:t>
      </w:r>
      <w:r>
        <w:rPr>
          <w:rFonts w:hint="eastAsia"/>
        </w:rPr>
        <w:t>「運用に関わる作業手順の確立」</w:t>
      </w:r>
      <w:r>
        <w:rPr>
          <w:rFonts w:hint="eastAsia"/>
        </w:rPr>
        <w:t xml:space="preserve"> </w:t>
      </w:r>
      <w:r>
        <w:rPr>
          <w:rFonts w:hint="eastAsia"/>
        </w:rPr>
        <w:t>は共通フレーム</w:t>
      </w:r>
      <w:r w:rsidR="00135A58">
        <w:rPr>
          <w:rFonts w:hint="eastAsia"/>
        </w:rPr>
        <w:t>2013</w:t>
      </w:r>
      <w:r>
        <w:rPr>
          <w:rFonts w:hint="eastAsia"/>
        </w:rPr>
        <w:t>「</w:t>
      </w:r>
      <w:r w:rsidR="001217DD">
        <w:rPr>
          <w:rFonts w:hint="eastAsia"/>
        </w:rPr>
        <w:t>3</w:t>
      </w:r>
      <w:r w:rsidR="001217DD">
        <w:t>.1.1.3</w:t>
      </w:r>
      <w:r>
        <w:rPr>
          <w:rFonts w:hint="eastAsia"/>
        </w:rPr>
        <w:t>問題管理手続きの確立」「</w:t>
      </w:r>
      <w:r w:rsidR="001217DD">
        <w:rPr>
          <w:rFonts w:hint="eastAsia"/>
        </w:rPr>
        <w:t>3</w:t>
      </w:r>
      <w:r w:rsidR="001217DD">
        <w:t>.1.1.4</w:t>
      </w:r>
      <w:r>
        <w:rPr>
          <w:rFonts w:hint="eastAsia"/>
        </w:rPr>
        <w:t>システム運用に</w:t>
      </w:r>
      <w:r w:rsidR="001217DD">
        <w:rPr>
          <w:rFonts w:hint="eastAsia"/>
        </w:rPr>
        <w:t>係る</w:t>
      </w:r>
      <w:r>
        <w:rPr>
          <w:rFonts w:hint="eastAsia"/>
        </w:rPr>
        <w:t>事前調整」「</w:t>
      </w:r>
      <w:r w:rsidR="001217DD">
        <w:rPr>
          <w:rFonts w:hint="eastAsia"/>
        </w:rPr>
        <w:t>3</w:t>
      </w:r>
      <w:r w:rsidR="001217DD">
        <w:t>.1.1.5</w:t>
      </w:r>
      <w:r>
        <w:rPr>
          <w:rFonts w:hint="eastAsia"/>
        </w:rPr>
        <w:t>システム運用に</w:t>
      </w:r>
      <w:r w:rsidR="001217DD">
        <w:rPr>
          <w:rFonts w:hint="eastAsia"/>
        </w:rPr>
        <w:t>係る</w:t>
      </w:r>
      <w:r>
        <w:rPr>
          <w:rFonts w:hint="eastAsia"/>
        </w:rPr>
        <w:t>作業手順の確立」を想定している。運用手順が確立されていないと、運用テスト計画の策定が困難なためである。</w:t>
      </w:r>
    </w:p>
    <w:p w14:paraId="564321CD" w14:textId="77777777" w:rsidR="00B87BA4" w:rsidRDefault="00B87BA4">
      <w:pPr>
        <w:spacing w:after="180"/>
        <w:ind w:firstLine="210"/>
      </w:pPr>
      <w:r>
        <w:rPr>
          <w:rFonts w:hint="eastAsia"/>
        </w:rPr>
        <w:t>(36)</w:t>
      </w:r>
      <w:r>
        <w:rPr>
          <w:rFonts w:hint="eastAsia"/>
        </w:rPr>
        <w:t>「運用テスト」では、一般的な運用状況と例外処理、エラー処理を想定した運用テスト計画書を策定し評価する。運用テスト計画書においては、実際の業務シナリオに基づき、確認項目、実施方法、確認内容、テストデータが定義されなければならない。運用テスト計画書が承認されたら、要件通りの動作（入出力、画面遷移等）がなされることを、運用テスト計画書に基づいて確認する。業務ピークや、月次や年次における特有の処理などがある場合は実際のデータが用意され、実態に即して実行されなければならない。印刷時のエラー処理や通常業務で想定されない処理についても、運用テスト計画書において想定する必要がある。共通フレーム</w:t>
      </w:r>
      <w:r w:rsidR="00135A58">
        <w:rPr>
          <w:rFonts w:hint="eastAsia"/>
        </w:rPr>
        <w:t>2013</w:t>
      </w:r>
      <w:r>
        <w:rPr>
          <w:rFonts w:hint="eastAsia"/>
        </w:rPr>
        <w:t>「</w:t>
      </w:r>
      <w:r w:rsidR="001217DD">
        <w:rPr>
          <w:rFonts w:hint="eastAsia"/>
        </w:rPr>
        <w:t>3</w:t>
      </w:r>
      <w:r w:rsidR="001217DD">
        <w:t>.1.1.10</w:t>
      </w:r>
      <w:r>
        <w:rPr>
          <w:rFonts w:hint="eastAsia"/>
        </w:rPr>
        <w:t>運用テスト計画の作成」「</w:t>
      </w:r>
      <w:r w:rsidR="001217DD">
        <w:rPr>
          <w:rFonts w:hint="eastAsia"/>
        </w:rPr>
        <w:t>3</w:t>
      </w:r>
      <w:r w:rsidR="001217DD">
        <w:t>.1.2</w:t>
      </w:r>
      <w:r>
        <w:rPr>
          <w:rFonts w:hint="eastAsia"/>
        </w:rPr>
        <w:t xml:space="preserve"> </w:t>
      </w:r>
      <w:r>
        <w:rPr>
          <w:rFonts w:hint="eastAsia"/>
        </w:rPr>
        <w:t>運用テスト</w:t>
      </w:r>
      <w:r w:rsidR="001217DD">
        <w:rPr>
          <w:rFonts w:hint="eastAsia"/>
        </w:rPr>
        <w:t>及びサービスの提供開始</w:t>
      </w:r>
      <w:r>
        <w:rPr>
          <w:rFonts w:hint="eastAsia"/>
        </w:rPr>
        <w:t>」が該当する。</w:t>
      </w:r>
    </w:p>
    <w:p w14:paraId="68748D96" w14:textId="77777777" w:rsidR="00B87BA4" w:rsidRDefault="00B87BA4">
      <w:pPr>
        <w:spacing w:after="180"/>
        <w:ind w:firstLine="210"/>
      </w:pPr>
      <w:r>
        <w:rPr>
          <w:rFonts w:hint="eastAsia"/>
        </w:rPr>
        <w:t xml:space="preserve">(38) </w:t>
      </w:r>
      <w:r>
        <w:rPr>
          <w:rFonts w:hint="eastAsia"/>
        </w:rPr>
        <w:t>「利用者導入教育」では、実際の環境もしくは同等の環境での操作の習得、障害発生時の対応等の教育である。利用者の</w:t>
      </w:r>
      <w:r>
        <w:rPr>
          <w:rFonts w:hint="eastAsia"/>
        </w:rPr>
        <w:t>IT</w:t>
      </w:r>
      <w:r>
        <w:rPr>
          <w:rFonts w:hint="eastAsia"/>
        </w:rPr>
        <w:t>リテラシを考慮し、利用者文書に基づき、日常の操作と、月次・年次処理や障害時の操作、対応、措置、連絡等を習得し、単独で操作が遂行されることを期待している。共通フレーム</w:t>
      </w:r>
      <w:r w:rsidR="00135A58">
        <w:rPr>
          <w:rFonts w:hint="eastAsia"/>
        </w:rPr>
        <w:t>2013</w:t>
      </w:r>
      <w:r>
        <w:rPr>
          <w:rFonts w:hint="eastAsia"/>
        </w:rPr>
        <w:t>「</w:t>
      </w:r>
      <w:r w:rsidR="001217DD">
        <w:rPr>
          <w:rFonts w:hint="eastAsia"/>
        </w:rPr>
        <w:t>3</w:t>
      </w:r>
      <w:r w:rsidR="001217DD">
        <w:t>.1.5</w:t>
      </w:r>
      <w:r>
        <w:rPr>
          <w:rFonts w:hint="eastAsia"/>
        </w:rPr>
        <w:t xml:space="preserve"> </w:t>
      </w:r>
      <w:r>
        <w:rPr>
          <w:rFonts w:hint="eastAsia"/>
        </w:rPr>
        <w:t>利用者教育」が該当する。なお、この段階で利用者文書の改訂や見直しを図る場合もあるため、その場合は、教育計画において事前の合意を得ておく。</w:t>
      </w:r>
    </w:p>
    <w:p w14:paraId="5A68A4B5" w14:textId="77777777" w:rsidR="00B87BA4" w:rsidRDefault="00B87BA4">
      <w:pPr>
        <w:spacing w:after="180"/>
        <w:ind w:firstLine="210"/>
      </w:pPr>
    </w:p>
    <w:p w14:paraId="7B839F33" w14:textId="77777777" w:rsidR="00B87BA4" w:rsidRDefault="00B87BA4">
      <w:pPr>
        <w:pStyle w:val="4"/>
      </w:pPr>
      <w:r>
        <w:rPr>
          <w:rFonts w:hint="eastAsia"/>
        </w:rPr>
        <w:t>（別紙</w:t>
      </w:r>
      <w:r>
        <w:rPr>
          <w:rFonts w:hint="eastAsia"/>
        </w:rPr>
        <w:t>1</w:t>
      </w:r>
      <w:r>
        <w:rPr>
          <w:rFonts w:hint="eastAsia"/>
        </w:rPr>
        <w:t>、別紙</w:t>
      </w:r>
      <w:r>
        <w:rPr>
          <w:rFonts w:hint="eastAsia"/>
        </w:rPr>
        <w:t>2</w:t>
      </w:r>
      <w:r>
        <w:rPr>
          <w:rFonts w:hint="eastAsia"/>
        </w:rPr>
        <w:t>共通：</w:t>
      </w:r>
      <w:r w:rsidR="001217DD">
        <w:rPr>
          <w:rFonts w:hint="eastAsia"/>
        </w:rPr>
        <w:t>「</w:t>
      </w:r>
      <w:r w:rsidR="001217DD">
        <w:rPr>
          <w:rFonts w:hint="eastAsia"/>
        </w:rPr>
        <w:t>2</w:t>
      </w:r>
      <w:r w:rsidR="001217DD">
        <w:t>.6</w:t>
      </w:r>
      <w:r w:rsidR="001217DD">
        <w:rPr>
          <w:rFonts w:hint="eastAsia"/>
        </w:rPr>
        <w:t>保守プロセス」</w:t>
      </w:r>
      <w:r>
        <w:rPr>
          <w:rFonts w:hint="eastAsia"/>
        </w:rPr>
        <w:t>「</w:t>
      </w:r>
      <w:r w:rsidR="001217DD">
        <w:rPr>
          <w:rFonts w:hint="eastAsia"/>
        </w:rPr>
        <w:t>3</w:t>
      </w:r>
      <w:r w:rsidR="001217DD">
        <w:t>.1</w:t>
      </w:r>
      <w:r>
        <w:rPr>
          <w:rFonts w:hint="eastAsia"/>
        </w:rPr>
        <w:t>運用プロセス」のポイント）</w:t>
      </w:r>
    </w:p>
    <w:p w14:paraId="037F5381" w14:textId="77777777" w:rsidR="00B87BA4" w:rsidRDefault="001217DD">
      <w:pPr>
        <w:spacing w:after="180"/>
        <w:ind w:firstLine="210"/>
      </w:pPr>
      <w:r>
        <w:rPr>
          <w:rFonts w:hint="eastAsia"/>
        </w:rPr>
        <w:t>「</w:t>
      </w:r>
      <w:r>
        <w:rPr>
          <w:rFonts w:hint="eastAsia"/>
        </w:rPr>
        <w:t>2</w:t>
      </w:r>
      <w:r>
        <w:t>.6</w:t>
      </w:r>
      <w:r>
        <w:rPr>
          <w:rFonts w:hint="eastAsia"/>
        </w:rPr>
        <w:t>保守プロセス」</w:t>
      </w:r>
      <w:r w:rsidR="00B87BA4">
        <w:rPr>
          <w:rFonts w:hint="eastAsia"/>
        </w:rPr>
        <w:t>「</w:t>
      </w:r>
      <w:r>
        <w:rPr>
          <w:rFonts w:hint="eastAsia"/>
        </w:rPr>
        <w:t>3</w:t>
      </w:r>
      <w:r>
        <w:t>.1</w:t>
      </w:r>
      <w:r w:rsidR="00B87BA4">
        <w:rPr>
          <w:rFonts w:hint="eastAsia"/>
        </w:rPr>
        <w:t>運用プロセス」では、共通フレーム</w:t>
      </w:r>
      <w:r w:rsidR="00135A58">
        <w:rPr>
          <w:rFonts w:hint="eastAsia"/>
        </w:rPr>
        <w:t>2013</w:t>
      </w:r>
      <w:r w:rsidR="00B87BA4">
        <w:rPr>
          <w:rFonts w:hint="eastAsia"/>
        </w:rPr>
        <w:t>の「</w:t>
      </w:r>
      <w:r>
        <w:rPr>
          <w:rFonts w:hint="eastAsia"/>
        </w:rPr>
        <w:t>2</w:t>
      </w:r>
      <w:r>
        <w:t>.6.2</w:t>
      </w:r>
      <w:r w:rsidR="00B87BA4">
        <w:rPr>
          <w:rFonts w:hint="eastAsia"/>
        </w:rPr>
        <w:t xml:space="preserve"> </w:t>
      </w:r>
      <w:r w:rsidR="00B87BA4">
        <w:rPr>
          <w:rFonts w:hint="eastAsia"/>
        </w:rPr>
        <w:t>問題把握及び修正</w:t>
      </w:r>
      <w:r>
        <w:rPr>
          <w:rFonts w:hint="eastAsia"/>
        </w:rPr>
        <w:t>の</w:t>
      </w:r>
      <w:r w:rsidR="00B87BA4">
        <w:rPr>
          <w:rFonts w:hint="eastAsia"/>
        </w:rPr>
        <w:t>分析」、「</w:t>
      </w:r>
      <w:r>
        <w:rPr>
          <w:rFonts w:hint="eastAsia"/>
        </w:rPr>
        <w:t>2</w:t>
      </w:r>
      <w:r>
        <w:t>.6.3</w:t>
      </w:r>
      <w:r w:rsidR="00B87BA4">
        <w:rPr>
          <w:rFonts w:hint="eastAsia"/>
        </w:rPr>
        <w:t xml:space="preserve"> </w:t>
      </w:r>
      <w:r w:rsidR="00B87BA4">
        <w:rPr>
          <w:rFonts w:hint="eastAsia"/>
        </w:rPr>
        <w:t>修正の実施」、「</w:t>
      </w:r>
      <w:r>
        <w:rPr>
          <w:rFonts w:hint="eastAsia"/>
        </w:rPr>
        <w:t>2</w:t>
      </w:r>
      <w:r>
        <w:t>.6.4</w:t>
      </w:r>
      <w:r w:rsidR="00B87BA4">
        <w:rPr>
          <w:rFonts w:hint="eastAsia"/>
        </w:rPr>
        <w:t xml:space="preserve"> </w:t>
      </w:r>
      <w:r w:rsidR="00B87BA4">
        <w:rPr>
          <w:rFonts w:hint="eastAsia"/>
        </w:rPr>
        <w:t>保守レビュー及び</w:t>
      </w:r>
      <w:r>
        <w:rPr>
          <w:rFonts w:hint="eastAsia"/>
        </w:rPr>
        <w:t>／又は</w:t>
      </w:r>
      <w:r w:rsidR="00B87BA4">
        <w:rPr>
          <w:rFonts w:hint="eastAsia"/>
        </w:rPr>
        <w:t>受入れ」</w:t>
      </w:r>
      <w:r>
        <w:rPr>
          <w:rFonts w:hint="eastAsia"/>
        </w:rPr>
        <w:t>、「</w:t>
      </w:r>
      <w:r>
        <w:rPr>
          <w:rFonts w:hint="eastAsia"/>
        </w:rPr>
        <w:t>3</w:t>
      </w:r>
      <w:r>
        <w:t>.1.4</w:t>
      </w:r>
      <w:r>
        <w:rPr>
          <w:rFonts w:hint="eastAsia"/>
        </w:rPr>
        <w:t>システム運用」、「</w:t>
      </w:r>
      <w:r>
        <w:rPr>
          <w:rFonts w:hint="eastAsia"/>
        </w:rPr>
        <w:t>3</w:t>
      </w:r>
      <w:r>
        <w:t>.1.6</w:t>
      </w:r>
      <w:r>
        <w:rPr>
          <w:rFonts w:hint="eastAsia"/>
        </w:rPr>
        <w:t xml:space="preserve"> </w:t>
      </w:r>
      <w:r>
        <w:rPr>
          <w:rFonts w:hint="eastAsia"/>
        </w:rPr>
        <w:t>業務運用と利用者支援」</w:t>
      </w:r>
      <w:r w:rsidR="00B87BA4">
        <w:rPr>
          <w:rFonts w:hint="eastAsia"/>
        </w:rPr>
        <w:t>を想定しており、</w:t>
      </w:r>
      <w:r>
        <w:rPr>
          <w:rFonts w:hint="eastAsia"/>
        </w:rPr>
        <w:t>「</w:t>
      </w:r>
      <w:r>
        <w:rPr>
          <w:rFonts w:hint="eastAsia"/>
        </w:rPr>
        <w:t>2</w:t>
      </w:r>
      <w:r>
        <w:t>.6</w:t>
      </w:r>
      <w:r>
        <w:rPr>
          <w:rFonts w:hint="eastAsia"/>
        </w:rPr>
        <w:t xml:space="preserve"> </w:t>
      </w:r>
      <w:r>
        <w:rPr>
          <w:rFonts w:hint="eastAsia"/>
        </w:rPr>
        <w:t>保守プロセス」</w:t>
      </w:r>
      <w:r w:rsidR="00B87BA4">
        <w:rPr>
          <w:rFonts w:hint="eastAsia"/>
        </w:rPr>
        <w:t>と</w:t>
      </w:r>
      <w:r>
        <w:rPr>
          <w:rFonts w:hint="eastAsia"/>
        </w:rPr>
        <w:t>「</w:t>
      </w:r>
      <w:r>
        <w:rPr>
          <w:rFonts w:hint="eastAsia"/>
        </w:rPr>
        <w:t>3</w:t>
      </w:r>
      <w:r>
        <w:t>.1</w:t>
      </w:r>
      <w:r>
        <w:rPr>
          <w:rFonts w:hint="eastAsia"/>
        </w:rPr>
        <w:t xml:space="preserve"> </w:t>
      </w:r>
      <w:r>
        <w:rPr>
          <w:rFonts w:hint="eastAsia"/>
        </w:rPr>
        <w:t>運用プロセス」</w:t>
      </w:r>
      <w:r w:rsidR="00B87BA4">
        <w:rPr>
          <w:rFonts w:hint="eastAsia"/>
        </w:rPr>
        <w:t>の成果の一部を得ることにある。</w:t>
      </w:r>
    </w:p>
    <w:p w14:paraId="46B32599" w14:textId="77777777" w:rsidR="00B87BA4" w:rsidRDefault="007C2A58">
      <w:pPr>
        <w:spacing w:after="180"/>
        <w:ind w:leftChars="-8" w:left="0" w:hangingChars="8" w:hanging="17"/>
      </w:pPr>
      <w:r>
        <w:rPr>
          <w:rFonts w:ascii="MS Mincho" w:hAnsi="MS Mincho"/>
          <w:noProof/>
          <w:szCs w:val="21"/>
        </w:rPr>
      </w:r>
      <w:r w:rsidR="007C2A58">
        <w:rPr>
          <w:rFonts w:ascii="MS Mincho" w:hAnsi="MS Mincho"/>
          <w:noProof/>
          <w:szCs w:val="21"/>
        </w:rPr>
        <w:pict>
          <v:rect id="_x0000_i1031" style="width:0;height:1.5pt" o:hralign="center" o:hrstd="t" o:hr="t" fillcolor="#a0a0a0" stroked="f">
            <v:textbox inset="5.85pt,.7pt,5.85pt,.7pt"/>
          </v:rect>
        </w:pict>
      </w:r>
    </w:p>
    <w:p w14:paraId="61B63F17" w14:textId="77777777" w:rsidR="00B87BA4" w:rsidRDefault="00B87BA4">
      <w:pPr>
        <w:spacing w:after="180"/>
        <w:ind w:leftChars="404" w:left="1556" w:hangingChars="337" w:hanging="708"/>
      </w:pPr>
      <w:r>
        <w:rPr>
          <w:rFonts w:hint="eastAsia"/>
        </w:rPr>
        <w:t>■</w:t>
      </w:r>
      <w:r w:rsidR="001217DD">
        <w:t>2.6</w:t>
      </w:r>
      <w:r>
        <w:rPr>
          <w:rFonts w:hint="eastAsia"/>
        </w:rPr>
        <w:t xml:space="preserve"> </w:t>
      </w:r>
      <w:r>
        <w:rPr>
          <w:rFonts w:hint="eastAsia"/>
        </w:rPr>
        <w:t>保守プロセスの成果：</w:t>
      </w:r>
      <w:r>
        <w:br/>
      </w:r>
      <w:r>
        <w:rPr>
          <w:rFonts w:hint="eastAsia"/>
        </w:rPr>
        <w:t>(1)</w:t>
      </w:r>
      <w:r>
        <w:rPr>
          <w:rFonts w:hint="eastAsia"/>
        </w:rPr>
        <w:t>リリース戦略に従って製品の修正、移行及び廃棄を管理するために、保守の戦略が、作成されている。</w:t>
      </w:r>
      <w:r>
        <w:rPr>
          <w:rFonts w:hint="eastAsia"/>
        </w:rPr>
        <w:t>(2)</w:t>
      </w:r>
      <w:r>
        <w:rPr>
          <w:rFonts w:hint="eastAsia"/>
        </w:rPr>
        <w:t>現行システムへの組織上、運用上又はインターフェース上の変更の影響が、識別されている。</w:t>
      </w:r>
      <w:r>
        <w:rPr>
          <w:rFonts w:hint="eastAsia"/>
        </w:rPr>
        <w:t>(3)</w:t>
      </w:r>
      <w:r>
        <w:rPr>
          <w:rFonts w:hint="eastAsia"/>
        </w:rPr>
        <w:t>影響されたシステム／ソフトウェアの文書は、必要に応じて更新されている。</w:t>
      </w:r>
      <w:r>
        <w:rPr>
          <w:rFonts w:hint="eastAsia"/>
        </w:rPr>
        <w:t>(4)</w:t>
      </w:r>
      <w:r>
        <w:rPr>
          <w:rFonts w:hint="eastAsia"/>
        </w:rPr>
        <w:t>修正された製品が、要件を損ねていないことを示すテストを重ねた上で作成されている。</w:t>
      </w:r>
      <w:r>
        <w:rPr>
          <w:rFonts w:hint="eastAsia"/>
        </w:rPr>
        <w:t xml:space="preserve"> (5)</w:t>
      </w:r>
      <w:r>
        <w:rPr>
          <w:rFonts w:hint="eastAsia"/>
        </w:rPr>
        <w:t>製品のアップグレードが、顧客の環境へ移行されている。</w:t>
      </w:r>
      <w:r>
        <w:rPr>
          <w:rFonts w:hint="eastAsia"/>
        </w:rPr>
        <w:t>(6)</w:t>
      </w:r>
      <w:r>
        <w:rPr>
          <w:rFonts w:hint="eastAsia"/>
        </w:rPr>
        <w:t>要求に応じて、製品が、顧客の混乱を最小限にする管理された方法で廃棄されている。</w:t>
      </w:r>
      <w:r>
        <w:rPr>
          <w:rFonts w:hint="eastAsia"/>
        </w:rPr>
        <w:t>(7)</w:t>
      </w:r>
      <w:r>
        <w:rPr>
          <w:rFonts w:hint="eastAsia"/>
        </w:rPr>
        <w:t>システム／ソフトウェアの修正が影響を受けるすべての関係者に伝達されている。</w:t>
      </w:r>
    </w:p>
    <w:p w14:paraId="279F2D66" w14:textId="77777777" w:rsidR="001217DD" w:rsidRDefault="001217DD" w:rsidP="001217DD">
      <w:pPr>
        <w:spacing w:after="180"/>
        <w:ind w:leftChars="404" w:left="1556" w:hangingChars="337" w:hanging="708"/>
      </w:pPr>
      <w:r>
        <w:rPr>
          <w:rFonts w:hint="eastAsia"/>
        </w:rPr>
        <w:t>■</w:t>
      </w:r>
      <w:r>
        <w:t>3.1</w:t>
      </w:r>
      <w:r>
        <w:rPr>
          <w:rFonts w:hint="eastAsia"/>
        </w:rPr>
        <w:t xml:space="preserve">　運用プロセスの成果：</w:t>
      </w:r>
      <w:r>
        <w:br/>
      </w:r>
      <w:r>
        <w:rPr>
          <w:rFonts w:hint="eastAsia"/>
        </w:rPr>
        <w:t>(1)</w:t>
      </w:r>
      <w:r>
        <w:rPr>
          <w:rFonts w:hint="eastAsia"/>
        </w:rPr>
        <w:t>ソフトウェアの正しい運用の条件が、意図した環境下で識別され、評価されている。</w:t>
      </w:r>
      <w:r>
        <w:rPr>
          <w:rFonts w:hint="eastAsia"/>
        </w:rPr>
        <w:t>(2)</w:t>
      </w:r>
      <w:r>
        <w:rPr>
          <w:rFonts w:hint="eastAsia"/>
        </w:rPr>
        <w:t>ソフトウェア及び業務が、意図された環境下で運用されている。</w:t>
      </w:r>
      <w:r>
        <w:rPr>
          <w:rFonts w:hint="eastAsia"/>
        </w:rPr>
        <w:t>(3)</w:t>
      </w:r>
      <w:r>
        <w:rPr>
          <w:rFonts w:hint="eastAsia"/>
        </w:rPr>
        <w:t>ソフトウェア製品の顧客に援助及び相談が、契約に従って提供されている。</w:t>
      </w:r>
    </w:p>
    <w:p w14:paraId="209D65F1" w14:textId="77777777" w:rsidR="00B87BA4" w:rsidRDefault="00B87BA4">
      <w:pPr>
        <w:spacing w:after="180"/>
        <w:ind w:leftChars="404" w:left="1556" w:hangingChars="337" w:hanging="708"/>
      </w:pPr>
      <w:r>
        <w:rPr>
          <w:rFonts w:hint="eastAsia"/>
        </w:rPr>
        <w:t>■契約の開始：</w:t>
      </w:r>
      <w:r>
        <w:br/>
      </w:r>
      <w:r>
        <w:rPr>
          <w:rFonts w:hint="eastAsia"/>
        </w:rPr>
        <w:t>運用テストが終了し、ソフトウェア要件、システム要件がすべて決定され、</w:t>
      </w:r>
      <w:r w:rsidR="00E67EC8">
        <w:rPr>
          <w:rFonts w:hint="eastAsia"/>
        </w:rPr>
        <w:t>契約不適合</w:t>
      </w:r>
      <w:r>
        <w:rPr>
          <w:rFonts w:hint="eastAsia"/>
        </w:rPr>
        <w:t>がない、もしくは解決される状態にある。ただし、これ以前に保守開始となった場合や、個別の判断で開始となった場合はこれに限らない。</w:t>
      </w:r>
    </w:p>
    <w:p w14:paraId="515C97C1" w14:textId="77777777" w:rsidR="00B87BA4" w:rsidRDefault="00B87BA4">
      <w:pPr>
        <w:spacing w:after="180"/>
        <w:ind w:leftChars="404" w:left="1556" w:hangingChars="337" w:hanging="708"/>
      </w:pPr>
      <w:r>
        <w:rPr>
          <w:rFonts w:hint="eastAsia"/>
        </w:rPr>
        <w:t>■プロセスの終了：</w:t>
      </w:r>
      <w:r>
        <w:br/>
      </w:r>
      <w:r>
        <w:rPr>
          <w:rFonts w:hint="eastAsia"/>
        </w:rPr>
        <w:t>すべてのソフトウェア、システムは適切に運用、保守され正常に動作しており、廃棄のプロセスに移行する直前の段階の状態にある。</w:t>
      </w:r>
    </w:p>
    <w:p w14:paraId="6836B2B5" w14:textId="77777777" w:rsidR="00B87BA4" w:rsidRDefault="007C2A58">
      <w:pPr>
        <w:spacing w:after="180"/>
        <w:ind w:left="0" w:firstLineChars="0" w:firstLine="0"/>
      </w:pPr>
      <w:r>
        <w:rPr>
          <w:rFonts w:ascii="MS Mincho" w:hAnsi="MS Mincho"/>
          <w:noProof/>
          <w:szCs w:val="21"/>
        </w:rPr>
      </w:r>
      <w:r w:rsidR="007C2A58">
        <w:rPr>
          <w:rFonts w:ascii="MS Mincho" w:hAnsi="MS Mincho"/>
          <w:noProof/>
          <w:szCs w:val="21"/>
        </w:rPr>
        <w:pict>
          <v:rect id="_x0000_i1032" style="width:0;height:1.5pt" o:hralign="center" o:hrstd="t" o:hr="t" fillcolor="#a0a0a0" stroked="f">
            <v:textbox inset="5.85pt,.7pt,5.85pt,.7pt"/>
          </v:rect>
        </w:pict>
      </w:r>
    </w:p>
    <w:p w14:paraId="1572C3AA" w14:textId="77777777" w:rsidR="00B87BA4" w:rsidRDefault="00B87BA4">
      <w:pPr>
        <w:spacing w:after="180"/>
        <w:ind w:firstLine="210"/>
      </w:pPr>
      <w:r>
        <w:rPr>
          <w:rFonts w:hint="eastAsia"/>
        </w:rPr>
        <w:t xml:space="preserve"> (41)</w:t>
      </w:r>
      <w:r>
        <w:rPr>
          <w:rFonts w:hint="eastAsia"/>
        </w:rPr>
        <w:t>「ハード保守、カスタマイズ部分保守開始」では、指定されたハードウェア、アドオン、モディファイされたパッケージソフトウェアの保守が開始される。パッケージソフトウェア本体の保守は、パッケージソフトウェア製造会社との契約でなされるため、必要に応じて個別契約を締結する。保守の範囲、期間、金額とともに</w:t>
      </w:r>
      <w:r>
        <w:rPr>
          <w:rFonts w:hint="eastAsia"/>
        </w:rPr>
        <w:t>SLA</w:t>
      </w:r>
      <w:r>
        <w:rPr>
          <w:rFonts w:hint="eastAsia"/>
        </w:rPr>
        <w:t>合意書で受付時間、応答時間、復旧時間等を定義し、測定可能なサービス内容として合意する。共通フレーム</w:t>
      </w:r>
      <w:r w:rsidR="00135A58">
        <w:rPr>
          <w:rFonts w:hint="eastAsia"/>
        </w:rPr>
        <w:t>2013</w:t>
      </w:r>
      <w:r>
        <w:rPr>
          <w:rFonts w:hint="eastAsia"/>
        </w:rPr>
        <w:t>「</w:t>
      </w:r>
      <w:r w:rsidR="005B6FD7">
        <w:rPr>
          <w:rFonts w:hint="eastAsia"/>
        </w:rPr>
        <w:t>2</w:t>
      </w:r>
      <w:r w:rsidR="005B6FD7">
        <w:t>.6.2</w:t>
      </w:r>
      <w:r>
        <w:rPr>
          <w:rFonts w:hint="eastAsia"/>
        </w:rPr>
        <w:t xml:space="preserve"> </w:t>
      </w:r>
      <w:r>
        <w:rPr>
          <w:rFonts w:hint="eastAsia"/>
        </w:rPr>
        <w:t>問題把握及び修正</w:t>
      </w:r>
      <w:r w:rsidR="005B6FD7">
        <w:rPr>
          <w:rFonts w:hint="eastAsia"/>
        </w:rPr>
        <w:t>の</w:t>
      </w:r>
      <w:r>
        <w:rPr>
          <w:rFonts w:hint="eastAsia"/>
        </w:rPr>
        <w:t>分析」、「</w:t>
      </w:r>
      <w:r w:rsidR="005B6FD7">
        <w:rPr>
          <w:rFonts w:hint="eastAsia"/>
        </w:rPr>
        <w:t>2</w:t>
      </w:r>
      <w:r w:rsidR="005B6FD7">
        <w:t>.6.3</w:t>
      </w:r>
      <w:r>
        <w:rPr>
          <w:rFonts w:hint="eastAsia"/>
        </w:rPr>
        <w:t xml:space="preserve"> </w:t>
      </w:r>
      <w:r>
        <w:rPr>
          <w:rFonts w:hint="eastAsia"/>
        </w:rPr>
        <w:t>修正の実施」、「</w:t>
      </w:r>
      <w:r w:rsidR="005B6FD7">
        <w:rPr>
          <w:rFonts w:hint="eastAsia"/>
        </w:rPr>
        <w:t>2</w:t>
      </w:r>
      <w:r w:rsidR="005B6FD7">
        <w:t>.6.4</w:t>
      </w:r>
      <w:r>
        <w:rPr>
          <w:rFonts w:hint="eastAsia"/>
        </w:rPr>
        <w:t xml:space="preserve"> </w:t>
      </w:r>
      <w:r>
        <w:rPr>
          <w:rFonts w:hint="eastAsia"/>
        </w:rPr>
        <w:t>保守レビュー及び</w:t>
      </w:r>
      <w:r w:rsidR="005B6FD7">
        <w:rPr>
          <w:rFonts w:hint="eastAsia"/>
        </w:rPr>
        <w:t>／又は</w:t>
      </w:r>
      <w:r>
        <w:rPr>
          <w:rFonts w:hint="eastAsia"/>
        </w:rPr>
        <w:t>受入れ」が該当する。保守を受けた場合の変更履歴は、ベンダ、ユーザともに保管されなければならない。</w:t>
      </w:r>
      <w:r>
        <w:rPr>
          <w:rFonts w:hint="eastAsia"/>
        </w:rPr>
        <w:t>SLA</w:t>
      </w:r>
      <w:r>
        <w:rPr>
          <w:rFonts w:hint="eastAsia"/>
        </w:rPr>
        <w:t>締結において文書様式をあらかじめ合意しておくことが重要である。</w:t>
      </w:r>
    </w:p>
    <w:p w14:paraId="6EC91889" w14:textId="77777777" w:rsidR="00B87BA4" w:rsidRDefault="00B87BA4">
      <w:pPr>
        <w:spacing w:after="180"/>
        <w:ind w:firstLine="210"/>
      </w:pPr>
      <w:r>
        <w:rPr>
          <w:rFonts w:hint="eastAsia"/>
        </w:rPr>
        <w:t xml:space="preserve"> (42)</w:t>
      </w:r>
      <w:r>
        <w:rPr>
          <w:rFonts w:hint="eastAsia"/>
        </w:rPr>
        <w:t>「運用支援」では、サーバやネットワーク機器の遠隔監視、ログ取得、ウイルスやセキュリティ関連のサービス提供が想定される。保守同様に</w:t>
      </w:r>
      <w:r>
        <w:rPr>
          <w:rFonts w:hint="eastAsia"/>
        </w:rPr>
        <w:t>SLA</w:t>
      </w:r>
      <w:r>
        <w:rPr>
          <w:rFonts w:hint="eastAsia"/>
        </w:rPr>
        <w:t>を締結し、具体的に測定可能なサービス内容として合意することを期待している。共通フレーム</w:t>
      </w:r>
      <w:r w:rsidR="00135A58">
        <w:rPr>
          <w:rFonts w:hint="eastAsia"/>
        </w:rPr>
        <w:t>2013</w:t>
      </w:r>
      <w:r>
        <w:rPr>
          <w:rFonts w:hint="eastAsia"/>
        </w:rPr>
        <w:t>の「</w:t>
      </w:r>
      <w:r w:rsidR="005B6FD7">
        <w:rPr>
          <w:rFonts w:hint="eastAsia"/>
        </w:rPr>
        <w:t>3</w:t>
      </w:r>
      <w:r w:rsidR="005B6FD7">
        <w:t>.1.6</w:t>
      </w:r>
      <w:r>
        <w:rPr>
          <w:rFonts w:hint="eastAsia"/>
        </w:rPr>
        <w:t xml:space="preserve"> </w:t>
      </w:r>
      <w:r>
        <w:rPr>
          <w:rFonts w:hint="eastAsia"/>
        </w:rPr>
        <w:t>業務運用と利用者支援」が該当する。</w:t>
      </w:r>
    </w:p>
    <w:p w14:paraId="33BF406C" w14:textId="77777777" w:rsidR="00B87BA4" w:rsidRDefault="00B87BA4" w:rsidP="00915F97">
      <w:pPr>
        <w:pStyle w:val="1"/>
      </w:pPr>
      <w:bookmarkStart w:id="195" w:name="_Toc187139255"/>
      <w:bookmarkStart w:id="196" w:name="_Toc187139403"/>
      <w:bookmarkStart w:id="197" w:name="_Toc187139679"/>
      <w:bookmarkStart w:id="198" w:name="_Toc187139716"/>
      <w:bookmarkStart w:id="199" w:name="_Toc187139774"/>
      <w:bookmarkStart w:id="200" w:name="_Toc187308572"/>
      <w:bookmarkStart w:id="201" w:name="_Toc187308721"/>
      <w:bookmarkStart w:id="202" w:name="_Toc187340092"/>
      <w:bookmarkStart w:id="203" w:name="_Toc187340262"/>
      <w:bookmarkStart w:id="204" w:name="_Toc187340295"/>
      <w:bookmarkStart w:id="205" w:name="_Toc187340335"/>
      <w:bookmarkStart w:id="206" w:name="_Toc187340371"/>
      <w:bookmarkStart w:id="207" w:name="_Toc187340404"/>
      <w:bookmarkStart w:id="208" w:name="_Toc187340437"/>
      <w:bookmarkStart w:id="209" w:name="_Toc187139256"/>
      <w:bookmarkStart w:id="210" w:name="_Toc187139404"/>
      <w:bookmarkStart w:id="211" w:name="_Toc187139680"/>
      <w:bookmarkStart w:id="212" w:name="_Toc187139717"/>
      <w:bookmarkStart w:id="213" w:name="_Toc187139775"/>
      <w:bookmarkStart w:id="214" w:name="_Toc187308573"/>
      <w:bookmarkStart w:id="215" w:name="_Toc187308722"/>
      <w:bookmarkStart w:id="216" w:name="_Toc187340093"/>
      <w:bookmarkStart w:id="217" w:name="_Toc187340263"/>
      <w:bookmarkStart w:id="218" w:name="_Toc187340296"/>
      <w:bookmarkStart w:id="219" w:name="_Toc187340336"/>
      <w:bookmarkStart w:id="220" w:name="_Toc187340372"/>
      <w:bookmarkStart w:id="221" w:name="_Toc187340405"/>
      <w:bookmarkStart w:id="222" w:name="_Toc187340438"/>
      <w:bookmarkStart w:id="223" w:name="_Toc187340439"/>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r>
        <w:br w:type="page"/>
      </w:r>
      <w:bookmarkStart w:id="224" w:name="_Toc191953455"/>
      <w:r>
        <w:rPr>
          <w:rFonts w:hint="eastAsia"/>
        </w:rPr>
        <w:t>モデル契約書・逐条解説</w:t>
      </w:r>
      <w:bookmarkEnd w:id="223"/>
      <w:bookmarkEnd w:id="224"/>
    </w:p>
    <w:p w14:paraId="4B17446D" w14:textId="77777777" w:rsidR="00B87BA4" w:rsidRDefault="00B87BA4">
      <w:pPr>
        <w:pStyle w:val="20"/>
      </w:pPr>
      <w:bookmarkStart w:id="225" w:name="_Toc187139258"/>
      <w:bookmarkStart w:id="226" w:name="_Toc187139406"/>
      <w:bookmarkStart w:id="227" w:name="_Toc187139682"/>
      <w:bookmarkStart w:id="228" w:name="_Toc187139719"/>
      <w:bookmarkStart w:id="229" w:name="_Toc187139777"/>
      <w:bookmarkStart w:id="230" w:name="_Toc187308575"/>
      <w:bookmarkStart w:id="231" w:name="_Toc187308724"/>
      <w:bookmarkStart w:id="232" w:name="_Toc187340095"/>
      <w:bookmarkStart w:id="233" w:name="_Toc187340265"/>
      <w:bookmarkStart w:id="234" w:name="_Toc187340298"/>
      <w:bookmarkStart w:id="235" w:name="_Toc187340338"/>
      <w:bookmarkStart w:id="236" w:name="_Toc187340374"/>
      <w:bookmarkStart w:id="237" w:name="_Toc187340407"/>
      <w:bookmarkStart w:id="238" w:name="_Toc187340440"/>
      <w:bookmarkStart w:id="239" w:name="_Toc187340447"/>
      <w:bookmarkStart w:id="240" w:name="_Toc191953456"/>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r>
        <w:rPr>
          <w:rFonts w:hint="eastAsia"/>
        </w:rPr>
        <w:t>パッケージソフトウェア利用コンピュータシステム構築委託契約書</w:t>
      </w:r>
      <w:bookmarkEnd w:id="239"/>
      <w:bookmarkEnd w:id="240"/>
      <w:r>
        <w:rPr>
          <w:rFonts w:hint="eastAsia"/>
        </w:rPr>
        <w:br/>
      </w:r>
    </w:p>
    <w:p w14:paraId="56A8F797" w14:textId="77777777" w:rsidR="00B87BA4" w:rsidRDefault="00B87BA4">
      <w:pPr>
        <w:spacing w:after="180"/>
        <w:ind w:left="31" w:right="31" w:firstLine="210"/>
      </w:pPr>
    </w:p>
    <w:p w14:paraId="2B2F4E93" w14:textId="77777777" w:rsidR="00B87BA4" w:rsidRDefault="00B87BA4">
      <w:pPr>
        <w:spacing w:after="180"/>
        <w:ind w:left="31" w:right="31" w:firstLine="210"/>
      </w:pPr>
    </w:p>
    <w:p w14:paraId="50E61466" w14:textId="77777777" w:rsidR="00B87BA4" w:rsidRDefault="00B87BA4">
      <w:pPr>
        <w:spacing w:after="180"/>
        <w:ind w:left="31" w:right="31" w:firstLine="210"/>
      </w:pPr>
    </w:p>
    <w:p w14:paraId="25A97355" w14:textId="77777777" w:rsidR="00B87BA4" w:rsidRDefault="00B87BA4">
      <w:pPr>
        <w:spacing w:after="180"/>
        <w:ind w:left="31" w:right="31" w:firstLine="210"/>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94"/>
      </w:tblGrid>
      <w:tr w:rsidR="00B87BA4" w14:paraId="0CFE749C" w14:textId="77777777">
        <w:tc>
          <w:tcPr>
            <w:tcW w:w="8702" w:type="dxa"/>
            <w:shd w:val="clear" w:color="auto" w:fill="C4BC96"/>
          </w:tcPr>
          <w:p w14:paraId="70BA5B64" w14:textId="77777777" w:rsidR="00B87BA4" w:rsidRDefault="00B87BA4">
            <w:pPr>
              <w:spacing w:after="180"/>
              <w:ind w:left="31" w:right="31" w:firstLine="210"/>
              <w:rPr>
                <w:rFonts w:ascii="ＭＳ ゴシック" w:eastAsia="ＭＳ ゴシック" w:hAnsi="ＭＳ ゴシック"/>
              </w:rPr>
            </w:pPr>
            <w:r>
              <w:rPr>
                <w:rFonts w:ascii="ＭＳ ゴシック" w:eastAsia="ＭＳ ゴシック" w:hAnsi="ＭＳ ゴシック" w:hint="eastAsia"/>
              </w:rPr>
              <w:t>【対象・前提】</w:t>
            </w:r>
          </w:p>
          <w:p w14:paraId="38511187" w14:textId="77777777" w:rsidR="00B87BA4" w:rsidRDefault="00B87BA4">
            <w:pPr>
              <w:spacing w:after="180"/>
              <w:ind w:left="422" w:right="31" w:hangingChars="201" w:hanging="422"/>
              <w:rPr>
                <w:rFonts w:ascii="ＭＳ ゴシック" w:eastAsia="ＭＳ ゴシック" w:hAnsi="ＭＳ ゴシック"/>
              </w:rPr>
            </w:pPr>
            <w:r>
              <w:rPr>
                <w:rFonts w:ascii="ＭＳ ゴシック" w:eastAsia="ＭＳ ゴシック" w:hAnsi="ＭＳ ゴシック" w:hint="eastAsia"/>
              </w:rPr>
              <w:t>・</w:t>
            </w:r>
            <w:r>
              <w:rPr>
                <w:rFonts w:ascii="ＭＳ ゴシック" w:eastAsia="ＭＳ ゴシック" w:hAnsi="ＭＳ ゴシック" w:hint="eastAsia"/>
              </w:rPr>
              <w:tab/>
              <w:t>契約当事者：ITの専門知識を有しないユーザと、業として情報サービスを提供するベンダを想定</w:t>
            </w:r>
          </w:p>
          <w:p w14:paraId="191A27CF" w14:textId="77777777" w:rsidR="00B87BA4" w:rsidRDefault="00B87BA4">
            <w:pPr>
              <w:spacing w:after="180"/>
              <w:ind w:leftChars="200" w:left="420" w:right="31" w:firstLine="210"/>
              <w:rPr>
                <w:rFonts w:ascii="ＭＳ ゴシック" w:eastAsia="ＭＳ ゴシック" w:hAnsi="ＭＳ ゴシック"/>
              </w:rPr>
            </w:pPr>
            <w:r>
              <w:rPr>
                <w:rFonts w:ascii="ＭＳ ゴシック" w:eastAsia="ＭＳ ゴシック" w:hAnsi="ＭＳ ゴシック" w:hint="eastAsia"/>
              </w:rPr>
              <w:t>(例) 委託者（ユーザ）：民間中小・中堅企業、地方自治体、独立行政法人等</w:t>
            </w:r>
          </w:p>
          <w:p w14:paraId="1B75F9C8" w14:textId="77777777" w:rsidR="00B87BA4" w:rsidRDefault="00B87BA4">
            <w:pPr>
              <w:spacing w:after="180"/>
              <w:ind w:leftChars="200" w:left="420" w:right="31" w:firstLine="210"/>
              <w:rPr>
                <w:rFonts w:ascii="ＭＳ ゴシック" w:eastAsia="ＭＳ ゴシック" w:hAnsi="ＭＳ ゴシック"/>
              </w:rPr>
            </w:pPr>
            <w:r>
              <w:rPr>
                <w:rFonts w:ascii="ＭＳ ゴシック" w:eastAsia="ＭＳ ゴシック" w:hAnsi="ＭＳ ゴシック" w:hint="eastAsia"/>
              </w:rPr>
              <w:t>受託者（ベンダ）：情報サービス企業（SIer、ソフト会社、ITコーディネータ等）</w:t>
            </w:r>
          </w:p>
          <w:p w14:paraId="17FC2F5F" w14:textId="77777777" w:rsidR="00B87BA4" w:rsidRDefault="00B87BA4">
            <w:pPr>
              <w:spacing w:after="180"/>
              <w:ind w:left="422" w:right="31" w:hangingChars="201" w:hanging="422"/>
              <w:rPr>
                <w:rFonts w:ascii="ＭＳ ゴシック" w:eastAsia="ＭＳ ゴシック" w:hAnsi="ＭＳ ゴシック"/>
              </w:rPr>
            </w:pPr>
            <w:r>
              <w:rPr>
                <w:rFonts w:ascii="ＭＳ ゴシック" w:eastAsia="ＭＳ ゴシック" w:hAnsi="ＭＳ ゴシック" w:hint="eastAsia"/>
              </w:rPr>
              <w:t xml:space="preserve">    ※対等に交渉力のあるユーザ・ベンダについてはモデル取引・契約</w:t>
            </w:r>
            <w:r w:rsidRPr="006E684B">
              <w:rPr>
                <w:rFonts w:ascii="ＭＳ ゴシック" w:eastAsia="ＭＳ ゴシック" w:hAnsi="ＭＳ ゴシック" w:hint="eastAsia"/>
              </w:rPr>
              <w:t>書第</w:t>
            </w:r>
            <w:ins w:id="241" w:author="作成者">
              <w:r w:rsidR="00F376EA" w:rsidRPr="006E684B">
                <w:rPr>
                  <w:rFonts w:ascii="ＭＳ ゴシック" w:eastAsia="ＭＳ ゴシック" w:hAnsi="ＭＳ ゴシック" w:hint="eastAsia"/>
                </w:rPr>
                <w:t>二</w:t>
              </w:r>
            </w:ins>
            <w:del w:id="242" w:author="作成者">
              <w:r w:rsidRPr="006E684B" w:rsidDel="00F376EA">
                <w:rPr>
                  <w:rFonts w:ascii="ＭＳ ゴシック" w:eastAsia="ＭＳ ゴシック" w:hAnsi="ＭＳ ゴシック" w:hint="eastAsia"/>
                </w:rPr>
                <w:delText>一</w:delText>
              </w:r>
            </w:del>
            <w:r w:rsidRPr="006E684B">
              <w:rPr>
                <w:rFonts w:ascii="ＭＳ ゴシック" w:eastAsia="ＭＳ ゴシック" w:hAnsi="ＭＳ ゴシック" w:hint="eastAsia"/>
              </w:rPr>
              <w:t>版を</w:t>
            </w:r>
            <w:r>
              <w:rPr>
                <w:rFonts w:ascii="ＭＳ ゴシック" w:eastAsia="ＭＳ ゴシック" w:hAnsi="ＭＳ ゴシック" w:hint="eastAsia"/>
              </w:rPr>
              <w:t>参照。</w:t>
            </w:r>
          </w:p>
          <w:p w14:paraId="40B20E74" w14:textId="77777777" w:rsidR="00B87BA4" w:rsidRDefault="00B87BA4">
            <w:pPr>
              <w:spacing w:after="180"/>
              <w:ind w:left="422" w:right="31" w:hangingChars="201" w:hanging="422"/>
              <w:rPr>
                <w:rFonts w:ascii="ＭＳ ゴシック" w:eastAsia="ＭＳ ゴシック" w:hAnsi="ＭＳ ゴシック"/>
              </w:rPr>
            </w:pPr>
            <w:r>
              <w:rPr>
                <w:rFonts w:ascii="ＭＳ ゴシック" w:eastAsia="ＭＳ ゴシック" w:hAnsi="ＭＳ ゴシック" w:hint="eastAsia"/>
              </w:rPr>
              <w:t>・</w:t>
            </w:r>
            <w:r>
              <w:rPr>
                <w:rFonts w:ascii="ＭＳ ゴシック" w:eastAsia="ＭＳ ゴシック" w:hAnsi="ＭＳ ゴシック" w:hint="eastAsia"/>
              </w:rPr>
              <w:tab/>
              <w:t>開発モデル：パッケージ＋カスタマイズ型、パッケージ＋オプション型</w:t>
            </w:r>
          </w:p>
          <w:p w14:paraId="09E141CC" w14:textId="77777777" w:rsidR="00B87BA4" w:rsidRDefault="00B87BA4">
            <w:pPr>
              <w:spacing w:after="180"/>
              <w:ind w:leftChars="300" w:left="840" w:right="31" w:hangingChars="100" w:hanging="210"/>
              <w:rPr>
                <w:rFonts w:ascii="ＭＳ ゴシック" w:eastAsia="ＭＳ ゴシック" w:hAnsi="ＭＳ ゴシック"/>
              </w:rPr>
            </w:pPr>
            <w:r>
              <w:rPr>
                <w:rFonts w:ascii="ＭＳ ゴシック" w:eastAsia="ＭＳ ゴシック" w:hAnsi="ＭＳ ゴシック" w:hint="eastAsia"/>
              </w:rPr>
              <w:t>※モデル取引・契約</w:t>
            </w:r>
            <w:r w:rsidRPr="006E684B">
              <w:rPr>
                <w:rFonts w:ascii="ＭＳ ゴシック" w:eastAsia="ＭＳ ゴシック" w:hAnsi="ＭＳ ゴシック" w:hint="eastAsia"/>
              </w:rPr>
              <w:t>書第</w:t>
            </w:r>
            <w:ins w:id="243" w:author="作成者">
              <w:r w:rsidR="00F376EA" w:rsidRPr="006E684B">
                <w:rPr>
                  <w:rFonts w:ascii="ＭＳ ゴシック" w:eastAsia="ＭＳ ゴシック" w:hAnsi="ＭＳ ゴシック" w:hint="eastAsia"/>
                </w:rPr>
                <w:t>二</w:t>
              </w:r>
            </w:ins>
            <w:del w:id="244" w:author="作成者">
              <w:r w:rsidRPr="006E684B" w:rsidDel="00F376EA">
                <w:rPr>
                  <w:rFonts w:ascii="ＭＳ ゴシック" w:eastAsia="ＭＳ ゴシック" w:hAnsi="ＭＳ ゴシック" w:hint="eastAsia"/>
                </w:rPr>
                <w:delText>一</w:delText>
              </w:r>
            </w:del>
            <w:r w:rsidRPr="006E684B">
              <w:rPr>
                <w:rFonts w:ascii="ＭＳ ゴシック" w:eastAsia="ＭＳ ゴシック" w:hAnsi="ＭＳ ゴシック" w:hint="eastAsia"/>
              </w:rPr>
              <w:t>版｢2.(7)パッ</w:t>
            </w:r>
            <w:r>
              <w:rPr>
                <w:rFonts w:ascii="ＭＳ ゴシック" w:eastAsia="ＭＳ ゴシック" w:hAnsi="ＭＳ ゴシック" w:hint="eastAsia"/>
              </w:rPr>
              <w:t>ケージ活用、反復繰り返し型の開発、中小企業等ユーザにおける活用の留意点｣を基に、新たに策定したモデル</w:t>
            </w:r>
          </w:p>
          <w:p w14:paraId="21A5F7CB" w14:textId="77777777" w:rsidR="00B87BA4" w:rsidRDefault="00B87BA4">
            <w:pPr>
              <w:spacing w:after="180"/>
              <w:ind w:left="422" w:right="31" w:hangingChars="201" w:hanging="422"/>
              <w:rPr>
                <w:rFonts w:ascii="ＭＳ ゴシック" w:eastAsia="ＭＳ ゴシック" w:hAnsi="ＭＳ ゴシック"/>
              </w:rPr>
            </w:pPr>
            <w:r>
              <w:rPr>
                <w:rFonts w:ascii="ＭＳ ゴシック" w:eastAsia="ＭＳ ゴシック" w:hAnsi="ＭＳ ゴシック" w:hint="eastAsia"/>
              </w:rPr>
              <w:t>・</w:t>
            </w:r>
            <w:r>
              <w:rPr>
                <w:rFonts w:ascii="ＭＳ ゴシック" w:eastAsia="ＭＳ ゴシック" w:hAnsi="ＭＳ ゴシック" w:hint="eastAsia"/>
              </w:rPr>
              <w:tab/>
              <w:t>対象システム：財務会計システム、販売管理システム、電子メール、グループウェア、Webシステム等の導入、構築・設定、カスタマイズ開発、移行、教育、保守、運用支援</w:t>
            </w:r>
          </w:p>
          <w:p w14:paraId="771FE190" w14:textId="77777777" w:rsidR="00B87BA4" w:rsidRDefault="00B87BA4">
            <w:pPr>
              <w:spacing w:after="180"/>
              <w:ind w:left="422" w:right="31" w:hangingChars="201" w:hanging="422"/>
              <w:rPr>
                <w:rFonts w:ascii="ＭＳ ゴシック" w:eastAsia="ＭＳ ゴシック" w:hAnsi="ＭＳ ゴシック"/>
              </w:rPr>
            </w:pPr>
            <w:r>
              <w:rPr>
                <w:rFonts w:ascii="ＭＳ ゴシック" w:eastAsia="ＭＳ ゴシック" w:hAnsi="ＭＳ ゴシック" w:hint="eastAsia"/>
              </w:rPr>
              <w:t>・  対象モデル：パッケージモデル、SaaS/ASPモデル</w:t>
            </w:r>
          </w:p>
          <w:p w14:paraId="1D1D41B5" w14:textId="77777777" w:rsidR="00B87BA4" w:rsidRDefault="00B87BA4">
            <w:pPr>
              <w:spacing w:after="180"/>
              <w:ind w:left="422" w:right="31" w:hangingChars="201" w:hanging="422"/>
              <w:rPr>
                <w:rFonts w:ascii="ＭＳ ゴシック" w:eastAsia="ＭＳ ゴシック" w:hAnsi="ＭＳ ゴシック"/>
              </w:rPr>
            </w:pPr>
            <w:r>
              <w:rPr>
                <w:rFonts w:ascii="ＭＳ ゴシック" w:eastAsia="ＭＳ ゴシック" w:hAnsi="ＭＳ ゴシック" w:hint="eastAsia"/>
              </w:rPr>
              <w:t xml:space="preserve">    ※大規模受託開発についてはモデル取引・契</w:t>
            </w:r>
            <w:r w:rsidRPr="006E684B">
              <w:rPr>
                <w:rFonts w:ascii="ＭＳ ゴシック" w:eastAsia="ＭＳ ゴシック" w:hAnsi="ＭＳ ゴシック" w:hint="eastAsia"/>
              </w:rPr>
              <w:t>約書第</w:t>
            </w:r>
            <w:ins w:id="245" w:author="作成者">
              <w:r w:rsidR="00F376EA" w:rsidRPr="006E684B">
                <w:rPr>
                  <w:rFonts w:ascii="ＭＳ ゴシック" w:eastAsia="ＭＳ ゴシック" w:hAnsi="ＭＳ ゴシック" w:hint="eastAsia"/>
                </w:rPr>
                <w:t>二</w:t>
              </w:r>
            </w:ins>
            <w:del w:id="246" w:author="作成者">
              <w:r w:rsidRPr="006E684B" w:rsidDel="00F376EA">
                <w:rPr>
                  <w:rFonts w:ascii="ＭＳ ゴシック" w:eastAsia="ＭＳ ゴシック" w:hAnsi="ＭＳ ゴシック" w:hint="eastAsia"/>
                </w:rPr>
                <w:delText>一</w:delText>
              </w:r>
            </w:del>
            <w:r w:rsidRPr="006E684B">
              <w:rPr>
                <w:rFonts w:ascii="ＭＳ ゴシック" w:eastAsia="ＭＳ ゴシック" w:hAnsi="ＭＳ ゴシック" w:hint="eastAsia"/>
              </w:rPr>
              <w:t>版を</w:t>
            </w:r>
            <w:r>
              <w:rPr>
                <w:rFonts w:ascii="ＭＳ ゴシック" w:eastAsia="ＭＳ ゴシック" w:hAnsi="ＭＳ ゴシック" w:hint="eastAsia"/>
              </w:rPr>
              <w:t>参照。</w:t>
            </w:r>
          </w:p>
          <w:p w14:paraId="066E81EB" w14:textId="77777777" w:rsidR="00B87BA4" w:rsidRDefault="00B87BA4">
            <w:pPr>
              <w:spacing w:after="180"/>
              <w:ind w:left="422" w:right="31" w:hangingChars="201" w:hanging="422"/>
              <w:rPr>
                <w:rFonts w:ascii="ＭＳ ゴシック" w:eastAsia="ＭＳ ゴシック" w:hAnsi="ＭＳ ゴシック"/>
              </w:rPr>
            </w:pPr>
            <w:r>
              <w:rPr>
                <w:rFonts w:ascii="ＭＳ ゴシック" w:eastAsia="ＭＳ ゴシック" w:hAnsi="ＭＳ ゴシック" w:hint="eastAsia"/>
              </w:rPr>
              <w:t>・</w:t>
            </w:r>
            <w:r>
              <w:rPr>
                <w:rFonts w:ascii="ＭＳ ゴシック" w:eastAsia="ＭＳ ゴシック" w:hAnsi="ＭＳ ゴシック" w:hint="eastAsia"/>
              </w:rPr>
              <w:tab/>
              <w:t>プロセス：共通フレーム</w:t>
            </w:r>
            <w:r w:rsidR="00135A58">
              <w:rPr>
                <w:rFonts w:ascii="ＭＳ ゴシック" w:eastAsia="ＭＳ ゴシック" w:hAnsi="ＭＳ ゴシック" w:hint="eastAsia"/>
              </w:rPr>
              <w:t>2013</w:t>
            </w:r>
            <w:r>
              <w:rPr>
                <w:rFonts w:ascii="ＭＳ ゴシック" w:eastAsia="ＭＳ ゴシック" w:hAnsi="ＭＳ ゴシック" w:hint="eastAsia"/>
              </w:rPr>
              <w:t>に準拠したシステムの企画段階、開発段階、運用段階、保守段階の定義による。</w:t>
            </w:r>
          </w:p>
          <w:p w14:paraId="587ABA95" w14:textId="77777777" w:rsidR="00B87BA4" w:rsidRDefault="00B87BA4">
            <w:pPr>
              <w:spacing w:after="180"/>
              <w:ind w:left="422" w:right="31" w:hangingChars="201" w:hanging="422"/>
              <w:rPr>
                <w:rFonts w:ascii="ＭＳ ゴシック" w:eastAsia="ＭＳ ゴシック" w:hAnsi="ＭＳ ゴシック"/>
              </w:rPr>
            </w:pPr>
            <w:r>
              <w:rPr>
                <w:rFonts w:ascii="ＭＳ ゴシック" w:eastAsia="ＭＳ ゴシック" w:hAnsi="ＭＳ ゴシック" w:hint="eastAsia"/>
              </w:rPr>
              <w:t>・</w:t>
            </w:r>
            <w:r>
              <w:rPr>
                <w:rFonts w:ascii="ＭＳ ゴシック" w:eastAsia="ＭＳ ゴシック" w:hAnsi="ＭＳ ゴシック" w:hint="eastAsia"/>
              </w:rPr>
              <w:tab/>
              <w:t>一括発注の場合に加え、マルチベンダ形態、工程分割発注に対応。</w:t>
            </w:r>
          </w:p>
          <w:p w14:paraId="7754D864" w14:textId="77777777" w:rsidR="00B87BA4" w:rsidRDefault="00B87BA4">
            <w:pPr>
              <w:spacing w:after="180"/>
              <w:ind w:left="422" w:right="31" w:hangingChars="201" w:hanging="422"/>
            </w:pPr>
            <w:r>
              <w:rPr>
                <w:rFonts w:ascii="ＭＳ ゴシック" w:eastAsia="ＭＳ ゴシック" w:hAnsi="ＭＳ ゴシック" w:hint="eastAsia"/>
              </w:rPr>
              <w:t>・</w:t>
            </w:r>
            <w:r>
              <w:rPr>
                <w:rFonts w:ascii="ＭＳ ゴシック" w:eastAsia="ＭＳ ゴシック" w:hAnsi="ＭＳ ゴシック" w:hint="eastAsia"/>
              </w:rPr>
              <w:tab/>
              <w:t>システム基本契約書はプロジェクトごと、ベンダごとに締結。個別契約はシステム基本契約書の別紙である重要事項説明書をもって締結。</w:t>
            </w:r>
          </w:p>
        </w:tc>
      </w:tr>
    </w:tbl>
    <w:p w14:paraId="18CC36F4" w14:textId="77777777" w:rsidR="00B87BA4" w:rsidRDefault="00B87BA4">
      <w:pPr>
        <w:spacing w:after="180"/>
        <w:ind w:left="31" w:right="31" w:firstLine="210"/>
      </w:pPr>
    </w:p>
    <w:p w14:paraId="6D64DD8B" w14:textId="77777777" w:rsidR="00B87BA4" w:rsidRDefault="00B87BA4">
      <w:pPr>
        <w:spacing w:after="180"/>
        <w:ind w:left="31" w:right="31" w:firstLine="210"/>
      </w:pPr>
    </w:p>
    <w:p w14:paraId="51941275" w14:textId="77777777" w:rsidR="00B87BA4" w:rsidRDefault="00B87BA4">
      <w:pPr>
        <w:spacing w:after="180" w:line="240" w:lineRule="exact"/>
        <w:ind w:left="210" w:right="31" w:hangingChars="100" w:hanging="210"/>
        <w:jc w:val="center"/>
      </w:pPr>
    </w:p>
    <w:p w14:paraId="3895012C" w14:textId="77777777" w:rsidR="00B87BA4" w:rsidRDefault="00B87BA4">
      <w:pPr>
        <w:spacing w:after="180" w:line="240" w:lineRule="exact"/>
        <w:ind w:left="210" w:right="31" w:hangingChars="100" w:hanging="210"/>
        <w:jc w:val="center"/>
        <w:rPr>
          <w:rFonts w:ascii="ＭＳ ゴシック" w:eastAsia="ＭＳ ゴシック" w:hAnsi="ＭＳ ゴシック"/>
          <w:b/>
          <w:szCs w:val="21"/>
        </w:rPr>
      </w:pPr>
      <w:r>
        <w:br w:type="page"/>
      </w:r>
      <w:bookmarkStart w:id="247" w:name="_Toc187340103"/>
      <w:bookmarkStart w:id="248" w:name="_Toc187340448"/>
      <w:bookmarkStart w:id="249" w:name="_Toc187340449"/>
      <w:bookmarkEnd w:id="247"/>
      <w:bookmarkEnd w:id="248"/>
      <w:r>
        <w:rPr>
          <w:rFonts w:ascii="ＭＳ ゴシック" w:eastAsia="ＭＳ ゴシック" w:hAnsi="ＭＳ ゴシック" w:hint="eastAsia"/>
          <w:b/>
          <w:szCs w:val="21"/>
        </w:rPr>
        <w:t>パッケージソフトウェア利用コンピュータシステム構築委託モデル契約書</w:t>
      </w:r>
    </w:p>
    <w:p w14:paraId="475AD9B0" w14:textId="77777777" w:rsidR="00B87BA4" w:rsidRDefault="00B87BA4">
      <w:pPr>
        <w:spacing w:after="180" w:line="240" w:lineRule="exact"/>
        <w:ind w:left="214" w:right="31" w:hangingChars="100" w:hanging="214"/>
        <w:jc w:val="center"/>
        <w:rPr>
          <w:rFonts w:ascii="ＭＳ ゴシック" w:eastAsia="ＭＳ ゴシック" w:hAnsi="ＭＳ ゴシック"/>
          <w:szCs w:val="21"/>
        </w:rPr>
      </w:pPr>
      <w:r>
        <w:rPr>
          <w:rFonts w:ascii="ＭＳ ゴシック" w:eastAsia="ＭＳ ゴシック" w:hAnsi="ＭＳ ゴシック" w:hint="eastAsia"/>
          <w:b/>
          <w:szCs w:val="21"/>
        </w:rPr>
        <w:t>（システム基本契約書）</w:t>
      </w:r>
    </w:p>
    <w:p w14:paraId="035E1393" w14:textId="77777777" w:rsidR="00B87BA4" w:rsidRDefault="00B87BA4">
      <w:pPr>
        <w:spacing w:after="180" w:line="240" w:lineRule="exact"/>
        <w:ind w:left="210" w:right="31" w:hangingChars="100" w:hanging="210"/>
        <w:rPr>
          <w:rFonts w:ascii="MS Mincho" w:hAnsi="MS Mincho"/>
          <w:szCs w:val="21"/>
        </w:rPr>
      </w:pPr>
    </w:p>
    <w:p w14:paraId="4B21B1B0" w14:textId="77777777" w:rsidR="00B87BA4" w:rsidRDefault="00B87BA4">
      <w:pPr>
        <w:spacing w:after="180"/>
        <w:ind w:left="31" w:right="31" w:firstLine="210"/>
      </w:pPr>
      <w:r>
        <w:rPr>
          <w:rFonts w:hint="eastAsia"/>
        </w:rPr>
        <w:t>委託者</w:t>
      </w:r>
      <w:r>
        <w:rPr>
          <w:rFonts w:hint="eastAsia"/>
          <w:u w:val="single"/>
        </w:rPr>
        <w:t xml:space="preserve">　　　　　　　　　</w:t>
      </w:r>
      <w:r>
        <w:rPr>
          <w:rFonts w:hint="eastAsia"/>
        </w:rPr>
        <w:t>（以下「ユーザ」という。）と受託者</w:t>
      </w:r>
      <w:r>
        <w:rPr>
          <w:rFonts w:hint="eastAsia"/>
          <w:u w:val="single"/>
        </w:rPr>
        <w:t xml:space="preserve">　　　　　　　　　</w:t>
      </w:r>
      <w:r>
        <w:rPr>
          <w:rFonts w:hint="eastAsia"/>
        </w:rPr>
        <w:t>（以下「ベンダ」という。）とは、</w:t>
      </w:r>
      <w:r>
        <w:rPr>
          <w:rFonts w:hint="eastAsia"/>
          <w:sz w:val="20"/>
          <w:szCs w:val="20"/>
        </w:rPr>
        <w:t>パッケージ</w:t>
      </w:r>
      <w:r>
        <w:rPr>
          <w:sz w:val="20"/>
          <w:szCs w:val="20"/>
        </w:rPr>
        <w:t>ソフトウェア、</w:t>
      </w:r>
      <w:r>
        <w:rPr>
          <w:sz w:val="20"/>
          <w:szCs w:val="20"/>
        </w:rPr>
        <w:t>SaaS</w:t>
      </w:r>
      <w:r>
        <w:rPr>
          <w:sz w:val="20"/>
          <w:szCs w:val="20"/>
        </w:rPr>
        <w:t>および／もしくは</w:t>
      </w:r>
      <w:r>
        <w:rPr>
          <w:sz w:val="20"/>
          <w:szCs w:val="20"/>
        </w:rPr>
        <w:t>ASP</w:t>
      </w:r>
      <w:r>
        <w:rPr>
          <w:rFonts w:hint="eastAsia"/>
        </w:rPr>
        <w:t>を利用して構築するユーザ向けのコンピュータシステム（以下「本件システム」という。）に係る業務の委託に関して、次のとおり契約（以下「システム基本契約書」という。）を締結する。</w:t>
      </w:r>
    </w:p>
    <w:p w14:paraId="66AA8B1F" w14:textId="77777777" w:rsidR="00B87BA4" w:rsidRDefault="00B87BA4">
      <w:pPr>
        <w:spacing w:after="180" w:line="240" w:lineRule="exact"/>
        <w:ind w:left="31" w:right="31" w:firstLineChars="94" w:firstLine="197"/>
        <w:rPr>
          <w:rFonts w:ascii="MS Mincho" w:hAnsi="MS Mincho"/>
          <w:szCs w:val="21"/>
        </w:rPr>
      </w:pPr>
    </w:p>
    <w:p w14:paraId="37A80A77" w14:textId="77777777" w:rsidR="00B87BA4" w:rsidRDefault="007C2A58">
      <w:pPr>
        <w:spacing w:after="180" w:line="240" w:lineRule="exact"/>
        <w:ind w:leftChars="-14" w:left="0" w:right="31" w:hangingChars="14" w:hanging="29"/>
        <w:rPr>
          <w:rFonts w:ascii="MS Mincho" w:hAnsi="MS Mincho"/>
          <w:szCs w:val="21"/>
        </w:rPr>
      </w:pPr>
      <w:r>
        <w:rPr>
          <w:rFonts w:ascii="MS Mincho" w:hAnsi="MS Mincho"/>
          <w:noProof/>
          <w:szCs w:val="21"/>
        </w:rPr>
      </w:r>
      <w:r w:rsidR="007C2A58">
        <w:rPr>
          <w:rFonts w:ascii="MS Mincho" w:hAnsi="MS Mincho"/>
          <w:noProof/>
          <w:szCs w:val="21"/>
        </w:rPr>
        <w:pict>
          <v:rect id="_x0000_i1033" style="width:0;height:1.5pt" o:hralign="center" o:hrstd="t" o:hr="t" fillcolor="#a0a0a0" stroked="f">
            <v:textbox inset="5.85pt,.7pt,5.85pt,.7pt"/>
          </v:rect>
        </w:pict>
      </w:r>
    </w:p>
    <w:p w14:paraId="44A647C7" w14:textId="77777777" w:rsidR="00B87BA4" w:rsidRDefault="00B87BA4">
      <w:pPr>
        <w:pStyle w:val="7"/>
      </w:pPr>
      <w:r>
        <w:rPr>
          <w:rFonts w:hint="eastAsia"/>
        </w:rPr>
        <w:t>（本契約の構造）</w:t>
      </w:r>
    </w:p>
    <w:p w14:paraId="3A1C813F" w14:textId="77777777" w:rsidR="00B87BA4" w:rsidRDefault="00B87BA4">
      <w:pPr>
        <w:pStyle w:val="7"/>
      </w:pPr>
      <w:r>
        <w:rPr>
          <w:rFonts w:hint="eastAsia"/>
        </w:rPr>
        <w:t>第</w:t>
      </w:r>
      <w:r>
        <w:t>1</w:t>
      </w:r>
      <w:r>
        <w:rPr>
          <w:rFonts w:hint="eastAsia"/>
        </w:rPr>
        <w:t>条</w:t>
      </w:r>
      <w:r>
        <w:rPr>
          <w:rFonts w:hint="eastAsia"/>
        </w:rPr>
        <w:tab/>
      </w:r>
      <w:r>
        <w:rPr>
          <w:rFonts w:hint="eastAsia"/>
        </w:rPr>
        <w:t>本契約は、システム基本契約書及び以下の業務のうち左欄に</w:t>
      </w:r>
      <w:r>
        <w:rPr>
          <w:rFonts w:cs="MS Mincho" w:hint="eastAsia"/>
        </w:rPr>
        <w:t>☑</w:t>
      </w:r>
      <w:r>
        <w:rPr>
          <w:rFonts w:hint="eastAsia"/>
        </w:rPr>
        <w:t>が記された業務（以下「本件業務」という。）に関する各個別契約書によって構成される。</w:t>
      </w:r>
    </w:p>
    <w:p w14:paraId="72973390" w14:textId="77777777" w:rsidR="00B87BA4" w:rsidRDefault="00B87BA4">
      <w:pPr>
        <w:tabs>
          <w:tab w:val="left" w:pos="567"/>
        </w:tabs>
        <w:spacing w:afterLines="0" w:after="0"/>
        <w:ind w:rightChars="-300" w:right="-630" w:firstLine="210"/>
      </w:pPr>
      <w:r>
        <w:rPr>
          <w:rFonts w:hint="eastAsia"/>
        </w:rPr>
        <w:t>A</w:t>
      </w:r>
      <w:r>
        <w:rPr>
          <w:rFonts w:hint="eastAsia"/>
        </w:rPr>
        <w:t xml:space="preserve">　要件定義支援及びパッケージソフトウェア</w:t>
      </w:r>
      <w:r w:rsidR="00FC56A9">
        <w:rPr>
          <w:rFonts w:hint="eastAsia"/>
        </w:rPr>
        <w:t>候補選定</w:t>
      </w:r>
      <w:r>
        <w:rPr>
          <w:rFonts w:hint="eastAsia"/>
        </w:rPr>
        <w:t>支援業務契約（カスタマイズモデル）</w:t>
      </w:r>
    </w:p>
    <w:p w14:paraId="2DA207CF" w14:textId="77777777" w:rsidR="00B87BA4" w:rsidRDefault="00B87BA4">
      <w:pPr>
        <w:tabs>
          <w:tab w:val="left" w:pos="567"/>
        </w:tabs>
        <w:spacing w:afterLines="0" w:after="0"/>
        <w:ind w:firstLine="210"/>
      </w:pPr>
      <w:r>
        <w:rPr>
          <w:rFonts w:hint="eastAsia"/>
        </w:rPr>
        <w:t>B</w:t>
      </w:r>
      <w:r>
        <w:rPr>
          <w:rFonts w:hint="eastAsia"/>
        </w:rPr>
        <w:t xml:space="preserve">　パッケージソフトウェア選定支援及び要件定義支援業務契約（カスタマイズモデル）</w:t>
      </w:r>
    </w:p>
    <w:p w14:paraId="3C126AA3" w14:textId="77777777" w:rsidR="00B87BA4" w:rsidRDefault="00B87BA4">
      <w:pPr>
        <w:tabs>
          <w:tab w:val="left" w:pos="567"/>
        </w:tabs>
        <w:spacing w:afterLines="0" w:after="0"/>
        <w:ind w:firstLine="210"/>
      </w:pPr>
      <w:r>
        <w:rPr>
          <w:rFonts w:hint="eastAsia"/>
        </w:rPr>
        <w:t>C</w:t>
      </w:r>
      <w:r>
        <w:rPr>
          <w:rFonts w:hint="eastAsia"/>
        </w:rPr>
        <w:t xml:space="preserve">　パッケージソフトウェア選定支援及び要件定義支援業務契約（オプションモデル）</w:t>
      </w:r>
    </w:p>
    <w:p w14:paraId="2991D246" w14:textId="77777777" w:rsidR="00B87BA4" w:rsidRDefault="00B87BA4">
      <w:pPr>
        <w:tabs>
          <w:tab w:val="left" w:pos="567"/>
        </w:tabs>
        <w:spacing w:afterLines="0" w:after="0"/>
        <w:ind w:firstLine="210"/>
      </w:pPr>
      <w:r>
        <w:rPr>
          <w:rFonts w:hint="eastAsia"/>
        </w:rPr>
        <w:t>D</w:t>
      </w:r>
      <w:r>
        <w:rPr>
          <w:rFonts w:hint="eastAsia"/>
        </w:rPr>
        <w:t xml:space="preserve">　外部設計支援業務契約</w:t>
      </w:r>
    </w:p>
    <w:p w14:paraId="5A3C7FD9" w14:textId="77777777" w:rsidR="00B87BA4" w:rsidRDefault="00B87BA4">
      <w:pPr>
        <w:tabs>
          <w:tab w:val="left" w:pos="567"/>
        </w:tabs>
        <w:spacing w:afterLines="0" w:after="0"/>
        <w:ind w:firstLine="210"/>
      </w:pPr>
      <w:r>
        <w:rPr>
          <w:rFonts w:hint="eastAsia"/>
        </w:rPr>
        <w:t>E</w:t>
      </w:r>
      <w:r>
        <w:rPr>
          <w:rFonts w:hint="eastAsia"/>
        </w:rPr>
        <w:t xml:space="preserve">　ソフトウェア設計・制作業務契約</w:t>
      </w:r>
    </w:p>
    <w:p w14:paraId="5E019F6B" w14:textId="77777777" w:rsidR="00B87BA4" w:rsidRDefault="00B87BA4">
      <w:pPr>
        <w:tabs>
          <w:tab w:val="left" w:pos="630"/>
        </w:tabs>
        <w:spacing w:afterLines="0" w:after="0"/>
        <w:ind w:firstLine="210"/>
      </w:pPr>
      <w:r>
        <w:rPr>
          <w:rFonts w:hint="eastAsia"/>
        </w:rPr>
        <w:t>F</w:t>
      </w:r>
      <w:r>
        <w:rPr>
          <w:rFonts w:hint="eastAsia"/>
        </w:rPr>
        <w:t xml:space="preserve">　構築・設定業務契約</w:t>
      </w:r>
    </w:p>
    <w:p w14:paraId="7F4DA1CF" w14:textId="77777777" w:rsidR="00B87BA4" w:rsidRDefault="00B87BA4">
      <w:pPr>
        <w:tabs>
          <w:tab w:val="left" w:pos="567"/>
        </w:tabs>
        <w:spacing w:afterLines="0" w:after="0"/>
        <w:ind w:firstLine="210"/>
      </w:pPr>
      <w:r>
        <w:rPr>
          <w:rFonts w:hint="eastAsia"/>
        </w:rPr>
        <w:t>G</w:t>
      </w:r>
      <w:r>
        <w:rPr>
          <w:rFonts w:hint="eastAsia"/>
        </w:rPr>
        <w:t xml:space="preserve">　データ移行支援業務契約</w:t>
      </w:r>
    </w:p>
    <w:p w14:paraId="60458F83" w14:textId="77777777" w:rsidR="00B87BA4" w:rsidRDefault="00B87BA4">
      <w:pPr>
        <w:tabs>
          <w:tab w:val="left" w:pos="567"/>
        </w:tabs>
        <w:spacing w:afterLines="0" w:after="0"/>
        <w:ind w:firstLine="210"/>
      </w:pPr>
      <w:r>
        <w:rPr>
          <w:rFonts w:hint="eastAsia"/>
        </w:rPr>
        <w:t>H</w:t>
      </w:r>
      <w:r>
        <w:rPr>
          <w:rFonts w:hint="eastAsia"/>
        </w:rPr>
        <w:t xml:space="preserve">　運用テスト支援業務契約</w:t>
      </w:r>
    </w:p>
    <w:p w14:paraId="679F8475" w14:textId="77777777" w:rsidR="00B87BA4" w:rsidRDefault="00B87BA4">
      <w:pPr>
        <w:tabs>
          <w:tab w:val="left" w:pos="630"/>
        </w:tabs>
        <w:spacing w:afterLines="0" w:after="0"/>
        <w:ind w:firstLine="210"/>
      </w:pPr>
      <w:r>
        <w:rPr>
          <w:rFonts w:hint="eastAsia"/>
        </w:rPr>
        <w:t xml:space="preserve">I   </w:t>
      </w:r>
      <w:r>
        <w:rPr>
          <w:rFonts w:hint="eastAsia"/>
        </w:rPr>
        <w:t>導入教育支援業務契約</w:t>
      </w:r>
    </w:p>
    <w:p w14:paraId="6DA95D9C" w14:textId="77777777" w:rsidR="00B87BA4" w:rsidRDefault="00B87BA4">
      <w:pPr>
        <w:tabs>
          <w:tab w:val="left" w:pos="630"/>
        </w:tabs>
        <w:spacing w:afterLines="0" w:after="0"/>
        <w:ind w:firstLine="210"/>
      </w:pPr>
      <w:r>
        <w:rPr>
          <w:rFonts w:hint="eastAsia"/>
        </w:rPr>
        <w:t xml:space="preserve">J  </w:t>
      </w:r>
      <w:r>
        <w:rPr>
          <w:rFonts w:hint="eastAsia"/>
        </w:rPr>
        <w:t>保守業務契約</w:t>
      </w:r>
    </w:p>
    <w:p w14:paraId="15791319" w14:textId="77777777" w:rsidR="00B87BA4" w:rsidRDefault="00B87BA4">
      <w:pPr>
        <w:tabs>
          <w:tab w:val="left" w:pos="567"/>
        </w:tabs>
        <w:spacing w:afterLines="0" w:after="0"/>
        <w:ind w:left="227" w:firstLineChars="0" w:firstLine="0"/>
      </w:pPr>
      <w:r>
        <w:rPr>
          <w:rFonts w:hint="eastAsia"/>
        </w:rPr>
        <w:t xml:space="preserve">K  </w:t>
      </w:r>
      <w:r>
        <w:rPr>
          <w:rFonts w:hint="eastAsia"/>
        </w:rPr>
        <w:t>運用支援業務契約</w:t>
      </w:r>
    </w:p>
    <w:p w14:paraId="60DE6F6F" w14:textId="77777777" w:rsidR="00B87BA4" w:rsidRDefault="00B87BA4">
      <w:pPr>
        <w:pStyle w:val="8"/>
        <w:spacing w:after="180"/>
        <w:ind w:left="991" w:hanging="708"/>
        <w:rPr>
          <w:rFonts w:ascii="Arial" w:hAnsi="Arial" w:cs="Arial"/>
        </w:rPr>
      </w:pPr>
    </w:p>
    <w:p w14:paraId="5065EEDB" w14:textId="77777777" w:rsidR="00B87BA4" w:rsidRDefault="00B87BA4">
      <w:pPr>
        <w:pStyle w:val="8"/>
        <w:spacing w:after="180"/>
        <w:ind w:left="991" w:hanging="708"/>
      </w:pPr>
      <w:r>
        <w:rPr>
          <w:rFonts w:ascii="Arial" w:hAnsi="Arial" w:cs="Arial"/>
        </w:rPr>
        <w:t>2)</w:t>
      </w:r>
      <w:r>
        <w:rPr>
          <w:rFonts w:hint="eastAsia"/>
        </w:rPr>
        <w:tab/>
        <w:t>前項の各個別契約書は、システム基本契約書と一体となる本件業務に関するそれぞれの別紙重要事項説明書へのユーザ及びベンダによる記名押印をもって締結する。</w:t>
      </w:r>
    </w:p>
    <w:p w14:paraId="71893939" w14:textId="77777777" w:rsidR="00B87BA4" w:rsidRDefault="007C2A58">
      <w:pPr>
        <w:spacing w:after="180" w:line="240" w:lineRule="exact"/>
        <w:ind w:leftChars="-14" w:left="0" w:right="31" w:hangingChars="14" w:hanging="29"/>
        <w:rPr>
          <w:rFonts w:ascii="MS Mincho" w:hAnsi="MS Mincho"/>
          <w:szCs w:val="21"/>
        </w:rPr>
      </w:pPr>
      <w:r>
        <w:rPr>
          <w:rFonts w:ascii="MS Mincho" w:hAnsi="MS Mincho"/>
          <w:noProof/>
          <w:szCs w:val="21"/>
        </w:rPr>
      </w:r>
      <w:r w:rsidR="007C2A58">
        <w:rPr>
          <w:rFonts w:ascii="MS Mincho" w:hAnsi="MS Mincho"/>
          <w:noProof/>
          <w:szCs w:val="21"/>
        </w:rPr>
        <w:pict>
          <v:rect id="_x0000_i1034" style="width:0;height:1.5pt" o:hralign="center" o:hrstd="t" o:hr="t" fillcolor="#a0a0a0" stroked="f">
            <v:textbox inset="5.85pt,.7pt,5.85pt,.7pt"/>
          </v:rect>
        </w:pict>
      </w:r>
    </w:p>
    <w:p w14:paraId="38652E9A" w14:textId="77777777" w:rsidR="00B87BA4" w:rsidRDefault="00B87BA4">
      <w:pPr>
        <w:spacing w:after="180"/>
        <w:ind w:left="31" w:right="31" w:firstLine="210"/>
      </w:pPr>
      <w:r>
        <w:rPr>
          <w:rFonts w:hint="eastAsia"/>
        </w:rPr>
        <w:t>本モデル契約書は、企画フェーズから保守運用フェーズまでに共通して適用されることを想定しており、本契約書（わかりやすい記載にするため個別契約書を含まない本契約書だけに記載された事項についての契約を「システム基本契約書」と定義している。）は、本件業務の種類に関係なく、すべてに適用される契約条項を定めるものであり、全体の基本契約の役割をはたす。</w:t>
      </w:r>
      <w:r>
        <w:rPr>
          <w:rFonts w:ascii="MS Mincho" w:hAnsi="MS Mincho" w:hint="eastAsia"/>
          <w:szCs w:val="21"/>
        </w:rPr>
        <w:t>それぞれの本件業務を受託するベンダが異なる場合には、システム基本契約書はベンダごとに作成、締結される。</w:t>
      </w:r>
    </w:p>
    <w:p w14:paraId="1CB99D31" w14:textId="77777777" w:rsidR="00B87BA4" w:rsidRDefault="00B87BA4">
      <w:pPr>
        <w:spacing w:after="180"/>
        <w:ind w:left="31" w:right="31" w:firstLine="210"/>
      </w:pPr>
      <w:r>
        <w:rPr>
          <w:rFonts w:hint="eastAsia"/>
        </w:rPr>
        <w:t>別紙重要事項説明書は各本件業務についての業務の内容及び個別の契約条項を定めるものであって、各本件業務についての個別契約書の役割をはたすものである。別紙</w:t>
      </w:r>
      <w:r>
        <w:rPr>
          <w:rFonts w:ascii="MS Mincho" w:hAnsi="MS Mincho" w:hint="eastAsia"/>
          <w:szCs w:val="21"/>
        </w:rPr>
        <w:t>重要事項説明書（個別契約書）は、それぞれの本件業務を担当するベンダごとに作成、締結される。</w:t>
      </w:r>
    </w:p>
    <w:p w14:paraId="17D03313" w14:textId="77777777" w:rsidR="00B87BA4" w:rsidRDefault="00B87BA4">
      <w:pPr>
        <w:spacing w:after="180" w:line="240" w:lineRule="exact"/>
        <w:ind w:left="31" w:right="31" w:firstLine="210"/>
        <w:rPr>
          <w:rFonts w:ascii="MS Mincho" w:hAnsi="MS Mincho"/>
          <w:szCs w:val="21"/>
        </w:rPr>
      </w:pPr>
    </w:p>
    <w:p w14:paraId="29442450" w14:textId="77777777" w:rsidR="00B87BA4" w:rsidRDefault="007C2A58">
      <w:pPr>
        <w:spacing w:after="180" w:line="240" w:lineRule="exact"/>
        <w:ind w:leftChars="1" w:left="31" w:right="31" w:hangingChars="14" w:hanging="29"/>
        <w:rPr>
          <w:rFonts w:ascii="MS Mincho" w:hAnsi="MS Mincho"/>
          <w:szCs w:val="21"/>
        </w:rPr>
      </w:pPr>
      <w:r>
        <w:rPr>
          <w:rFonts w:ascii="MS Mincho" w:hAnsi="MS Mincho"/>
          <w:noProof/>
          <w:szCs w:val="21"/>
        </w:rPr>
      </w:r>
      <w:r w:rsidR="007C2A58">
        <w:rPr>
          <w:rFonts w:ascii="MS Mincho" w:hAnsi="MS Mincho"/>
          <w:noProof/>
          <w:szCs w:val="21"/>
        </w:rPr>
        <w:pict>
          <v:rect id="_x0000_i1035" style="width:0;height:1.5pt" o:hralign="center" o:hrstd="t" o:hr="t" fillcolor="#a0a0a0" stroked="f">
            <v:textbox inset="5.85pt,.7pt,5.85pt,.7pt"/>
          </v:rect>
        </w:pict>
      </w:r>
    </w:p>
    <w:p w14:paraId="3631E4AF" w14:textId="77777777" w:rsidR="00B87BA4" w:rsidRDefault="00B87BA4">
      <w:pPr>
        <w:pStyle w:val="7"/>
      </w:pPr>
      <w:r>
        <w:rPr>
          <w:rFonts w:hint="eastAsia"/>
        </w:rPr>
        <w:t>（契約内容の確定及び変更等）</w:t>
      </w:r>
    </w:p>
    <w:p w14:paraId="331EDC53" w14:textId="77777777" w:rsidR="00B87BA4" w:rsidRDefault="00B87BA4">
      <w:pPr>
        <w:pStyle w:val="7"/>
      </w:pPr>
      <w:r>
        <w:rPr>
          <w:rFonts w:hint="eastAsia"/>
        </w:rPr>
        <w:t>第</w:t>
      </w:r>
      <w:r>
        <w:rPr>
          <w:rFonts w:hint="eastAsia"/>
        </w:rPr>
        <w:t>2</w:t>
      </w:r>
      <w:r>
        <w:rPr>
          <w:rFonts w:hint="eastAsia"/>
        </w:rPr>
        <w:t>条</w:t>
      </w:r>
      <w:r>
        <w:rPr>
          <w:rFonts w:hint="eastAsia"/>
        </w:rPr>
        <w:tab/>
      </w:r>
      <w:r>
        <w:rPr>
          <w:rFonts w:hint="eastAsia"/>
        </w:rPr>
        <w:t>本契約（システム契約並びに選択された本件業務についての別紙重要事項説明書によって構成される契約全体を指す）の内容は、以下のとおり確定し、以下の条件に従って変更することができる。</w:t>
      </w:r>
    </w:p>
    <w:p w14:paraId="41F73252" w14:textId="77777777" w:rsidR="00B87BA4" w:rsidRDefault="00B87BA4">
      <w:pPr>
        <w:pStyle w:val="6"/>
        <w:numPr>
          <w:ilvl w:val="2"/>
          <w:numId w:val="3"/>
        </w:numPr>
        <w:tabs>
          <w:tab w:val="clear" w:pos="851"/>
          <w:tab w:val="num" w:pos="1843"/>
        </w:tabs>
        <w:ind w:left="1839" w:hanging="848"/>
      </w:pPr>
      <w:r>
        <w:rPr>
          <w:rFonts w:hint="eastAsia"/>
        </w:rPr>
        <w:t>ベンダ及びユーザが記名押印した、システム契約並びに別紙重要事項説明書に記載された内容は、ひとつの契約を構成し、そのタイトルの部分に「予約」と記載されていない限り、ベンダ及びユーザを法的に拘束する。</w:t>
      </w:r>
    </w:p>
    <w:p w14:paraId="43524948" w14:textId="77777777" w:rsidR="00B87BA4" w:rsidRDefault="00B87BA4">
      <w:pPr>
        <w:pStyle w:val="6"/>
        <w:numPr>
          <w:ilvl w:val="2"/>
          <w:numId w:val="3"/>
        </w:numPr>
        <w:tabs>
          <w:tab w:val="clear" w:pos="851"/>
          <w:tab w:val="num" w:pos="1843"/>
        </w:tabs>
        <w:ind w:left="1839" w:hanging="848"/>
      </w:pPr>
      <w:r>
        <w:rPr>
          <w:rFonts w:hint="eastAsia"/>
        </w:rPr>
        <w:t>別紙重要事項説明書には、確定した契約条件のほかにまだ確定していない契約条件が記載されていることがあり、このうち確定していない契約条件については、そのタイトルの部分に「予約」と記載される。予約と記載された事項についての記載はベンダ及びユーザを法的に拘束するものではない。</w:t>
      </w:r>
    </w:p>
    <w:p w14:paraId="46D232A9" w14:textId="77777777" w:rsidR="00B87BA4" w:rsidRDefault="00B87BA4">
      <w:pPr>
        <w:pStyle w:val="6"/>
      </w:pPr>
      <w:r>
        <w:rPr>
          <w:rFonts w:hint="eastAsia"/>
        </w:rPr>
        <w:t>③</w:t>
      </w:r>
      <w:r>
        <w:rPr>
          <w:rFonts w:hint="eastAsia"/>
        </w:rPr>
        <w:tab/>
        <w:t>ベンダが複数の本件業務を担当する場合、ユーザ及びベンダは、最初に遂行すべき本件業務に係る部分については、すべての契約内容を確定させるものとする。</w:t>
      </w:r>
    </w:p>
    <w:p w14:paraId="08EE5FA1" w14:textId="77777777" w:rsidR="00B87BA4" w:rsidRDefault="00B87BA4">
      <w:pPr>
        <w:pStyle w:val="6"/>
      </w:pPr>
      <w:r>
        <w:rPr>
          <w:rFonts w:hint="eastAsia"/>
        </w:rPr>
        <w:t>④</w:t>
      </w:r>
      <w:r>
        <w:rPr>
          <w:rFonts w:hint="eastAsia"/>
        </w:rPr>
        <w:tab/>
        <w:t>ベンダが複数の本件業務を担当する場合で当初複数の重要事項説明書を作成している場合は、ユーザ及びベンダは、最初に遂行すべき本件業務以外に係る重要事項説明書について、それぞれの本件業務の開始時に、具体的業務内容、個別契約条項等の条項の再確認を行い、その時点までにで確定していなかった条項を確定し、また必要に応じて確定されていた条項についての変更を行った上で、当該本件業務に関する契約条件を確定する。この場合における契約条件の確定は、新たに重要事項説明書（以下「改訂版重要事項説明書」という。）を作成しこれにユーザ及びベンダが記名押印することによって行う。</w:t>
      </w:r>
    </w:p>
    <w:p w14:paraId="3BD75BFC" w14:textId="77777777" w:rsidR="00B87BA4" w:rsidRDefault="00B87BA4">
      <w:pPr>
        <w:pStyle w:val="6"/>
      </w:pPr>
      <w:r>
        <w:rPr>
          <w:rFonts w:hint="eastAsia"/>
        </w:rPr>
        <w:t>⑤</w:t>
      </w:r>
      <w:r>
        <w:rPr>
          <w:rFonts w:hint="eastAsia"/>
        </w:rPr>
        <w:tab/>
        <w:t>改訂版重要事項説明書は、これが作成され記名押印されたときから、本契約と一体をなすものとして本契約の内容を規定する効力を生じる。</w:t>
      </w:r>
    </w:p>
    <w:p w14:paraId="4FF0AABD" w14:textId="77777777" w:rsidR="00B87BA4" w:rsidRDefault="00B87BA4">
      <w:pPr>
        <w:pStyle w:val="6"/>
      </w:pPr>
      <w:r>
        <w:rPr>
          <w:rFonts w:hint="eastAsia"/>
        </w:rPr>
        <w:t>⑥</w:t>
      </w:r>
      <w:r>
        <w:rPr>
          <w:rFonts w:hint="eastAsia"/>
        </w:rPr>
        <w:tab/>
        <w:t>④所定の契約条件変更のほか、ユーザ及びベンダの協議により、別紙重要事項説明書（改訂版重要事項説明書を含む。以下同じ。）に記載された条項の変更を行う場合は、ユーザ及びベンダが記名押印した書面によって行うものとする。なお、かかる変更の際には価格及び納期の変更の有無、変更の内容についても協議・合意されるものとする。</w:t>
      </w:r>
    </w:p>
    <w:p w14:paraId="5ED2E67B" w14:textId="77777777" w:rsidR="00B87BA4" w:rsidRDefault="00B87BA4">
      <w:pPr>
        <w:pStyle w:val="6"/>
      </w:pPr>
      <w:r>
        <w:rPr>
          <w:rFonts w:hint="eastAsia"/>
        </w:rPr>
        <w:t>⑦</w:t>
      </w:r>
      <w:r>
        <w:rPr>
          <w:rFonts w:hint="eastAsia"/>
        </w:rPr>
        <w:tab/>
        <w:t>ベンダは、ユーザが前号の変更規定に基づかずに契約条件の変更を行った場合、この変更により生じたことについて、一切の責任を負わない。</w:t>
      </w:r>
    </w:p>
    <w:p w14:paraId="5BE0E402" w14:textId="77777777" w:rsidR="00B87BA4" w:rsidRDefault="007C2A58">
      <w:pPr>
        <w:spacing w:after="180" w:line="240" w:lineRule="exact"/>
        <w:ind w:leftChars="-4" w:left="2" w:right="31" w:hangingChars="5" w:hanging="10"/>
        <w:rPr>
          <w:rFonts w:ascii="MS Mincho" w:hAnsi="MS Mincho"/>
          <w:szCs w:val="21"/>
        </w:rPr>
      </w:pPr>
      <w:r>
        <w:rPr>
          <w:rFonts w:ascii="MS Mincho" w:hAnsi="MS Mincho"/>
          <w:noProof/>
          <w:szCs w:val="21"/>
        </w:rPr>
      </w:r>
      <w:r w:rsidR="007C2A58">
        <w:rPr>
          <w:rFonts w:ascii="MS Mincho" w:hAnsi="MS Mincho"/>
          <w:noProof/>
          <w:szCs w:val="21"/>
        </w:rPr>
        <w:pict>
          <v:rect id="_x0000_i1036" style="width:0;height:1.5pt" o:hralign="center" o:hrstd="t" o:hr="t" fillcolor="#a0a0a0" stroked="f">
            <v:textbox inset="5.85pt,.7pt,5.85pt,.7pt"/>
          </v:rect>
        </w:pict>
      </w:r>
    </w:p>
    <w:p w14:paraId="5D980D12" w14:textId="77777777" w:rsidR="00B87BA4" w:rsidRDefault="00B87BA4">
      <w:pPr>
        <w:spacing w:after="180"/>
        <w:ind w:left="31" w:right="31" w:firstLine="210"/>
      </w:pPr>
      <w:r>
        <w:rPr>
          <w:rFonts w:hint="eastAsia"/>
        </w:rPr>
        <w:t>同一のベンダが複数の本件業務を受託する場合であっても、システム基本契約書は１通のみを作成することになる。一方、重要事項説明書については、同一のベンダが複数の本件業務を受託する場合は、各本件業務の開始時に、それぞれの本件業務についての内容を確定して作成する。これは、同一のベンダが複数の本件業務を一括して受託する場合であっても、各本件業務の内容は、前工程となる本件業務が実施された結果を反映して決定すべきものであるから、本件業務の区切りごとにその内容を確認する機会を設ける必要があるからである。このような建付けとすることにより多段階契約方式を実現している。</w:t>
      </w:r>
    </w:p>
    <w:p w14:paraId="2D3A5E68" w14:textId="77777777" w:rsidR="00B87BA4" w:rsidRDefault="00B87BA4">
      <w:pPr>
        <w:spacing w:after="180" w:line="240" w:lineRule="exact"/>
        <w:ind w:left="31" w:right="31" w:firstLine="210"/>
        <w:rPr>
          <w:rFonts w:ascii="MS Mincho" w:hAnsi="MS Mincho"/>
          <w:szCs w:val="21"/>
        </w:rPr>
      </w:pPr>
      <w:r>
        <w:rPr>
          <w:rFonts w:hint="eastAsia"/>
        </w:rPr>
        <w:t>同一のベンダが複数の本件業務を受託する場合に複数の</w:t>
      </w:r>
      <w:r>
        <w:rPr>
          <w:rFonts w:ascii="MS Mincho" w:hAnsi="MS Mincho" w:hint="eastAsia"/>
          <w:szCs w:val="21"/>
        </w:rPr>
        <w:t>本件業務についての重要事項説明書を当初から作成してしまう場合も考えられる。その際、最初に遂行すべき本件業務についての重要事項説明書にはすべて確定された条項が記載されることになるが、後工程の本件業務についてのいくつかの条項は、暫定見積りを行うためのものであって、これらの条項は確定条項として当事者を拘束するものではない。こうした確定していない条項について暫定的な記載をする場合はかかる条項について「予約」と記載する。、ベンダがこのように予約として記載された条項も、そうした条項が含まれる本件業務が始まる前には前項で説明したようにユーザとベンダが</w:t>
      </w:r>
      <w:r>
        <w:rPr>
          <w:rFonts w:hint="eastAsia"/>
        </w:rPr>
        <w:t>その内容を確認し改訂版重要事項説明書を作成、記名押印することによって確定されていく。</w:t>
      </w:r>
    </w:p>
    <w:p w14:paraId="334480B7" w14:textId="77777777" w:rsidR="00B87BA4" w:rsidRDefault="00B87BA4">
      <w:pPr>
        <w:spacing w:after="180" w:line="240" w:lineRule="exact"/>
        <w:ind w:left="31" w:right="31" w:firstLine="210"/>
        <w:rPr>
          <w:rFonts w:ascii="MS Mincho" w:hAnsi="MS Mincho"/>
          <w:szCs w:val="21"/>
        </w:rPr>
      </w:pPr>
      <w:r>
        <w:rPr>
          <w:rFonts w:ascii="MS Mincho" w:hAnsi="MS Mincho" w:hint="eastAsia"/>
          <w:szCs w:val="21"/>
        </w:rPr>
        <w:t>上記のとおり本件業務を開始する時点で、当該本件業務に関する条件はすべて確定しているが、これを当該本件業務の途中で変更する場合は、本条⑥に規定する契約内容変更の手続によることになる。</w:t>
      </w:r>
    </w:p>
    <w:p w14:paraId="660ACA83" w14:textId="77777777" w:rsidR="00B87BA4" w:rsidRDefault="007C2A58">
      <w:pPr>
        <w:spacing w:after="180" w:line="240" w:lineRule="exact"/>
        <w:ind w:leftChars="-3" w:left="4" w:right="31" w:hangingChars="5" w:hanging="10"/>
        <w:rPr>
          <w:rFonts w:ascii="MS Mincho" w:hAnsi="MS Mincho"/>
          <w:szCs w:val="21"/>
        </w:rPr>
      </w:pPr>
      <w:r>
        <w:rPr>
          <w:rFonts w:ascii="MS Mincho" w:hAnsi="MS Mincho"/>
          <w:noProof/>
          <w:szCs w:val="21"/>
        </w:rPr>
      </w:r>
      <w:r w:rsidR="007C2A58">
        <w:rPr>
          <w:rFonts w:ascii="MS Mincho" w:hAnsi="MS Mincho"/>
          <w:noProof/>
          <w:szCs w:val="21"/>
        </w:rPr>
        <w:pict>
          <v:rect id="_x0000_i1037" style="width:0;height:1.5pt" o:hralign="center" o:hrstd="t" o:hr="t" fillcolor="#a0a0a0" stroked="f">
            <v:textbox inset="5.85pt,.7pt,5.85pt,.7pt"/>
          </v:rect>
        </w:pict>
      </w:r>
    </w:p>
    <w:p w14:paraId="47080238" w14:textId="77777777" w:rsidR="00B87BA4" w:rsidRDefault="00B87BA4">
      <w:pPr>
        <w:pStyle w:val="7"/>
      </w:pPr>
      <w:r>
        <w:rPr>
          <w:rFonts w:hint="eastAsia"/>
        </w:rPr>
        <w:t>（協働と役割分担）</w:t>
      </w:r>
    </w:p>
    <w:p w14:paraId="1949F723" w14:textId="77777777" w:rsidR="00B87BA4" w:rsidRDefault="00B87BA4">
      <w:pPr>
        <w:pStyle w:val="7"/>
        <w:rPr>
          <w:rFonts w:cs="Arial"/>
        </w:rPr>
      </w:pPr>
      <w:r>
        <w:rPr>
          <w:rFonts w:hint="eastAsia"/>
        </w:rPr>
        <w:t>第</w:t>
      </w:r>
      <w:r>
        <w:rPr>
          <w:rFonts w:hint="eastAsia"/>
        </w:rPr>
        <w:t>3</w:t>
      </w:r>
      <w:r>
        <w:rPr>
          <w:rFonts w:hint="eastAsia"/>
        </w:rPr>
        <w:t>条</w:t>
      </w:r>
      <w:r>
        <w:rPr>
          <w:rFonts w:hint="eastAsia"/>
        </w:rPr>
        <w:tab/>
      </w:r>
      <w:r>
        <w:rPr>
          <w:rFonts w:hint="eastAsia"/>
        </w:rPr>
        <w:t>ユーザ及びベンダは、双方による共同作業及び各自の分担作業を誠実に実施する</w:t>
      </w:r>
      <w:r>
        <w:rPr>
          <w:rFonts w:cs="Arial"/>
        </w:rPr>
        <w:t>とともに、相手方の分担作業の実施に対して誠意をもって協力するものとする。</w:t>
      </w:r>
    </w:p>
    <w:p w14:paraId="459AB68E" w14:textId="77777777" w:rsidR="00B87BA4" w:rsidRDefault="00B87BA4">
      <w:pPr>
        <w:pStyle w:val="8"/>
        <w:spacing w:after="180"/>
        <w:ind w:left="991" w:right="31" w:hanging="708"/>
        <w:rPr>
          <w:rFonts w:ascii="Arial" w:hAnsi="Arial" w:cs="Arial"/>
        </w:rPr>
      </w:pPr>
      <w:r>
        <w:rPr>
          <w:rFonts w:ascii="Arial" w:hAnsi="Arial" w:cs="Arial"/>
        </w:rPr>
        <w:t>2)</w:t>
      </w:r>
      <w:r>
        <w:rPr>
          <w:rFonts w:ascii="Arial" w:hAnsi="Arial" w:cs="Arial"/>
        </w:rPr>
        <w:tab/>
      </w:r>
      <w:r>
        <w:rPr>
          <w:rFonts w:ascii="Arial" w:cs="Arial"/>
        </w:rPr>
        <w:t>ユーザ及びベンダ双方による共同作業及び各自の分担作業は、別紙重要事項説明書においてその詳細を定めるものとする。</w:t>
      </w:r>
    </w:p>
    <w:p w14:paraId="5B5A524E" w14:textId="77777777" w:rsidR="00B87BA4" w:rsidRDefault="00B87BA4">
      <w:pPr>
        <w:pStyle w:val="8"/>
        <w:spacing w:after="180"/>
        <w:ind w:left="991" w:right="31" w:hanging="708"/>
      </w:pPr>
      <w:r>
        <w:rPr>
          <w:rFonts w:ascii="Arial" w:hAnsi="Arial" w:cs="Arial"/>
        </w:rPr>
        <w:t>3)</w:t>
      </w:r>
      <w:r>
        <w:rPr>
          <w:rFonts w:hint="eastAsia"/>
        </w:rPr>
        <w:tab/>
        <w:t>ユーザ及びベンダは、共同作業及び各自の実施すべき分担作業を遅延し又は実施しない場合若しくは不完全な実施であった場合、それにより相手方に生じた損害の賠償も含め、かかる遅延又は不実施若しくは不完全な実施について相手方に対して責任を負うものとする。</w:t>
      </w:r>
    </w:p>
    <w:p w14:paraId="331469AE" w14:textId="77777777" w:rsidR="00B87BA4" w:rsidRDefault="007C2A58">
      <w:pPr>
        <w:spacing w:after="180" w:line="240" w:lineRule="exact"/>
        <w:ind w:leftChars="-3" w:left="4" w:right="31" w:hangingChars="5" w:hanging="10"/>
        <w:rPr>
          <w:rFonts w:ascii="MS Mincho" w:hAnsi="MS Mincho"/>
          <w:szCs w:val="21"/>
        </w:rPr>
      </w:pPr>
      <w:r>
        <w:rPr>
          <w:rFonts w:ascii="MS Mincho" w:hAnsi="MS Mincho"/>
          <w:noProof/>
          <w:szCs w:val="21"/>
        </w:rPr>
      </w:r>
      <w:r w:rsidR="007C2A58">
        <w:rPr>
          <w:rFonts w:ascii="MS Mincho" w:hAnsi="MS Mincho"/>
          <w:noProof/>
          <w:szCs w:val="21"/>
        </w:rPr>
        <w:pict>
          <v:rect id="_x0000_i1038" style="width:0;height:1.5pt" o:hralign="center" o:hrstd="t" o:hr="t" fillcolor="#a0a0a0" stroked="f">
            <v:textbox inset="5.85pt,.7pt,5.85pt,.7pt"/>
          </v:rect>
        </w:pict>
      </w:r>
    </w:p>
    <w:p w14:paraId="31270EE7" w14:textId="77777777" w:rsidR="00B87BA4" w:rsidRDefault="00B87BA4">
      <w:pPr>
        <w:spacing w:after="180"/>
        <w:ind w:left="31" w:right="31" w:firstLine="210"/>
      </w:pPr>
      <w:r>
        <w:rPr>
          <w:rFonts w:hint="eastAsia"/>
        </w:rPr>
        <w:t>「信頼性ガイドライン」において、「商慣行・契約・法的要素に関する事項」として、「情報システム構築の分業時の役割分担及び責任関係の明確化」が重要である旨指摘されているが、これは、情報システム構築取引の特徴を反映したものである。ソフトウェア開発は、ユーザの業務をコンピュータで処理可能にするものであるところ、その業務はユーザ毎に異なり、ユーザこそがその内容の確定についての権限と責任を負っている。但し、「ユーザの業務」といっても、システム開発業務の着手段階ではユーザの責任者自身も完成形をイメージできていないこともしばしばである。この点で、よくたとえられる建物の建築とは大きな違いがある。ソフトウェア開発業務は建物の建築とは似て非なるものであることを十分理解しておく必要がある。</w:t>
      </w:r>
    </w:p>
    <w:p w14:paraId="427393D4" w14:textId="77777777" w:rsidR="00B87BA4" w:rsidRDefault="00B87BA4">
      <w:pPr>
        <w:spacing w:after="180"/>
        <w:ind w:left="31" w:right="31" w:firstLine="210"/>
        <w:rPr>
          <w:ins w:id="250" w:author="作成者"/>
        </w:rPr>
      </w:pPr>
      <w:r>
        <w:rPr>
          <w:rFonts w:hint="eastAsia"/>
        </w:rPr>
        <w:t>こうした理由から、ソフトウェア開発は、ユーザとベンダが意思の疎通を図りつつ共同作業及び分担作業を適切に行うことが重要である。しかし、その対象となる業務の範囲は広範で多様なため、しばしば作業項目自体の漏れが生じるし、ユーザ・ベンダ間で互いに「この業務は相手方の責任範囲である」という思惑違いも生じる。これがシステム開発におけるトラブルの原因となる場合も多い。そのため、本モデル契約には、ユーザ・ベンダの役割分担を別紙重要事項説明書において具体的に文書化することとしている。</w:t>
      </w:r>
    </w:p>
    <w:p w14:paraId="66FAF2AC" w14:textId="77777777" w:rsidR="00CB358B" w:rsidRDefault="00CB358B" w:rsidP="00CB358B">
      <w:pPr>
        <w:spacing w:after="180"/>
        <w:ind w:left="31" w:right="31" w:firstLine="210"/>
        <w:rPr>
          <w:ins w:id="251" w:author="作成者"/>
        </w:rPr>
      </w:pPr>
      <w:ins w:id="252" w:author="作成者">
        <w:r>
          <w:rPr>
            <w:rFonts w:hint="eastAsia"/>
          </w:rPr>
          <w:t>なお、近時の裁判例ではベンダのプロジェクトマネジメント義務及びユーザの協力義務が問題となることが多い。東京地判平成</w:t>
        </w:r>
        <w:r>
          <w:rPr>
            <w:rFonts w:hint="eastAsia"/>
          </w:rPr>
          <w:t>16</w:t>
        </w:r>
        <w:r>
          <w:rPr>
            <w:rFonts w:hint="eastAsia"/>
          </w:rPr>
          <w:t>年</w:t>
        </w:r>
        <w:r>
          <w:rPr>
            <w:rFonts w:hint="eastAsia"/>
          </w:rPr>
          <w:t>3</w:t>
        </w:r>
        <w:r>
          <w:rPr>
            <w:rFonts w:hint="eastAsia"/>
          </w:rPr>
          <w:t>月</w:t>
        </w:r>
        <w:r>
          <w:rPr>
            <w:rFonts w:hint="eastAsia"/>
          </w:rPr>
          <w:t>10</w:t>
        </w:r>
        <w:r>
          <w:rPr>
            <w:rFonts w:hint="eastAsia"/>
          </w:rPr>
          <w:t>日判例タイムズ</w:t>
        </w:r>
        <w:r>
          <w:rPr>
            <w:rFonts w:hint="eastAsia"/>
          </w:rPr>
          <w:t>1211</w:t>
        </w:r>
        <w:r>
          <w:rPr>
            <w:rFonts w:hint="eastAsia"/>
          </w:rPr>
          <w:t>号</w:t>
        </w:r>
        <w:r>
          <w:rPr>
            <w:rFonts w:hint="eastAsia"/>
          </w:rPr>
          <w:t>129</w:t>
        </w:r>
        <w:r>
          <w:rPr>
            <w:rFonts w:hint="eastAsia"/>
          </w:rPr>
          <w:t>号では、ベンダに対して納入期限までにシステムを完成させるように、契約書及び提案書において提示した開発手順や開発手法、作業工程等に従って開発作業を進めるとともに、常に進捗状況を管理し、開発作業を阻害する要因の発見に努め、これに適切に対応すべき義務を負い、また、ユーザのシステム開発へのかかわりについても、適切に管理し、システム開発について専門的知識を有しないユーザによって開発作業を阻害する行為がされることにないようユーザに働きかける義務を負うと判示している。反面、同判決では、オーダーメイドのシステム開発においてはベンダのみではシステムを完成させることはできないのであって、ユーザが開発過程において内部の意見調整を的確に行って見解を統一した上、どのような機能を要望するかを明確にベンダに伝え、ベンダとともに要望する機能について検討して、最終的に機能を決定し、さらに、画面や帳票を決定し、成果物の検収をするなどの役割を分担することが必要である旨判示している。</w:t>
        </w:r>
      </w:ins>
    </w:p>
    <w:p w14:paraId="443C9557" w14:textId="77777777" w:rsidR="00CB358B" w:rsidRDefault="00CB358B" w:rsidP="00CB358B">
      <w:pPr>
        <w:spacing w:after="180"/>
        <w:ind w:left="31" w:right="31" w:firstLine="210"/>
      </w:pPr>
      <w:ins w:id="253" w:author="作成者">
        <w:r>
          <w:rPr>
            <w:rFonts w:hint="eastAsia"/>
          </w:rPr>
          <w:t>裁判例上問題となるプロジェクトマネジメント義務及び協力義務は、システム開発及びユーザの業務内容についての一定の情報の非対称性を前提とするものである。すなわち、システム開発についてはベンダが専門性を有しているのに対し、ユーザには必ずしも十分な知識がない一方、当該システムが取り扱うユーザの業務については、当然ユーザ自身はそれに精通しているのに対し、ベンダは必ずしも知識がないことから、そのようなユーザとベンダが共同でシステム開</w:t>
        </w:r>
        <w:r w:rsidRPr="00E11DC3">
          <w:rPr>
            <w:rFonts w:hint="eastAsia"/>
          </w:rPr>
          <w:t>発</w:t>
        </w:r>
        <w:r w:rsidR="00303334" w:rsidRPr="00E11DC3">
          <w:rPr>
            <w:rFonts w:hint="eastAsia"/>
          </w:rPr>
          <w:t>におけるプロジェクトマネジメント（プロジェクトマネジメントの標準知識体系として、米国</w:t>
        </w:r>
        <w:r w:rsidR="00303334" w:rsidRPr="002347B1">
          <w:rPr>
            <w:rFonts w:hint="eastAsia"/>
          </w:rPr>
          <w:t>PMI</w:t>
        </w:r>
        <w:r w:rsidR="00303334" w:rsidRPr="00867066">
          <w:rPr>
            <w:rFonts w:hint="eastAsia"/>
          </w:rPr>
          <w:t>（</w:t>
        </w:r>
        <w:r w:rsidR="00303334" w:rsidRPr="000555F9">
          <w:rPr>
            <w:rFonts w:hint="eastAsia"/>
          </w:rPr>
          <w:t>Project Management Institute</w:t>
        </w:r>
        <w:r w:rsidR="00303334" w:rsidRPr="000555F9">
          <w:rPr>
            <w:rFonts w:hint="eastAsia"/>
          </w:rPr>
          <w:t>）が制定した「</w:t>
        </w:r>
        <w:r w:rsidR="00303334" w:rsidRPr="00574709">
          <w:rPr>
            <w:rFonts w:hint="eastAsia"/>
          </w:rPr>
          <w:t>PMBOK</w:t>
        </w:r>
        <w:r w:rsidR="00303334" w:rsidRPr="00574709">
          <w:rPr>
            <w:rFonts w:hint="eastAsia"/>
          </w:rPr>
          <w:t>ガイド」によれば、「プロジェクトの要</w:t>
        </w:r>
        <w:r w:rsidR="00303334" w:rsidRPr="00870513">
          <w:rPr>
            <w:rFonts w:hint="eastAsia"/>
          </w:rPr>
          <w:t>求事項を満たすために、知識、スキル、ツール及び技法をプロジェクトの活動へ適用すること」とされる。</w:t>
        </w:r>
        <w:r w:rsidR="00303334" w:rsidRPr="00E11DC3">
          <w:rPr>
            <w:rFonts w:hint="eastAsia"/>
          </w:rPr>
          <w:t>）</w:t>
        </w:r>
        <w:r w:rsidRPr="00E11DC3">
          <w:rPr>
            <w:rFonts w:hint="eastAsia"/>
          </w:rPr>
          <w:t>を</w:t>
        </w:r>
        <w:r w:rsidR="00303334" w:rsidRPr="00E11DC3">
          <w:rPr>
            <w:rFonts w:hint="eastAsia"/>
          </w:rPr>
          <w:t>行って</w:t>
        </w:r>
        <w:r w:rsidRPr="00E11DC3">
          <w:rPr>
            <w:rFonts w:hint="eastAsia"/>
          </w:rPr>
          <w:t>いくに当たって、それぞれが負わなければならないとされている義務が裁判例上プロジェクトマネジメント義務と協力義務として表現されているのであ</w:t>
        </w:r>
        <w:r w:rsidR="00303334" w:rsidRPr="000555F9">
          <w:rPr>
            <w:rFonts w:hint="eastAsia"/>
          </w:rPr>
          <w:t>り、その表現から感得されるような「ベンダが主、ユーザが従」という関係ではないということに注意が必要である。また、</w:t>
        </w:r>
        <w:r w:rsidRPr="00E11DC3">
          <w:rPr>
            <w:rFonts w:hint="eastAsia"/>
          </w:rPr>
          <w:t>これ</w:t>
        </w:r>
        <w:r>
          <w:rPr>
            <w:rFonts w:hint="eastAsia"/>
          </w:rPr>
          <w:t>らの情報の非対称性の程度は案件ごとに異なり、それに応じてベンダ及びユーザがそれぞれ負うこれらの義務の内容及び程度も自ずと異なるものと思われる（その意味で、上記平成</w:t>
        </w:r>
        <w:r>
          <w:rPr>
            <w:rFonts w:hint="eastAsia"/>
          </w:rPr>
          <w:t>16</w:t>
        </w:r>
        <w:r>
          <w:rPr>
            <w:rFonts w:hint="eastAsia"/>
          </w:rPr>
          <w:t>年東京地判も当該事案における判断に過ぎない）。また、これらの非対称性がもたらす影響も各フェーズにより異なり、要件定義や外部設計などの上流工程では、業務の内容に専門性を有するユーザが特に主体的な役割を担う必要があるし、内部設計やシステム開発といった下流工程では、開発に専門性を有するベンダがより重要な役割を担うことになる。もっとも、事後的に紛争になった場合に裁判所において双方が実際にどのような義務を負うと判示されるかの予測可能性は高くない。そのような事後的な紛争を回避する観点でも、本条及び個別契約に基づきシステム開発についてのユーザの習熟度／ユーザの業務内容についてのベンダの習熟度に応じて、事前に双方で役割分担を適切に行うとともに実際にシステム開発を進めるにあたって、その役割を確実に果たしていくことが重要である。</w:t>
        </w:r>
      </w:ins>
    </w:p>
    <w:p w14:paraId="6339F0D0" w14:textId="77777777" w:rsidR="00B87BA4" w:rsidRDefault="00B87BA4">
      <w:pPr>
        <w:spacing w:after="180"/>
        <w:ind w:left="31" w:right="31" w:firstLine="210"/>
        <w:rPr>
          <w:rFonts w:ascii="MS Mincho" w:hAnsi="MS Mincho"/>
          <w:szCs w:val="21"/>
        </w:rPr>
      </w:pPr>
      <w:r>
        <w:rPr>
          <w:rFonts w:hint="eastAsia"/>
        </w:rPr>
        <w:t>第</w:t>
      </w:r>
      <w:r>
        <w:rPr>
          <w:rFonts w:hint="eastAsia"/>
        </w:rPr>
        <w:t>1</w:t>
      </w:r>
      <w:r>
        <w:rPr>
          <w:rFonts w:hint="eastAsia"/>
        </w:rPr>
        <w:t>項は、システム開発は、ユーザとベンダの共同作業であるという基本認識を確認している。ソフトウェア開発に関する紛争は、このような基本認識の欠如に起因するところが大きい。</w:t>
      </w:r>
      <w:ins w:id="254" w:author="作成者">
        <w:r w:rsidR="00CB358B" w:rsidRPr="00CB358B">
          <w:rPr>
            <w:rFonts w:hint="eastAsia"/>
          </w:rPr>
          <w:t>上記の通り、システム開発においては、ユーザとベンダそれぞれの役割を果たす必要があるが、各自の役割を果たすためには、相手方の協力が不可欠である。もっとも、ここでいう「協力」というのはただ単に相手方のやりたい事を進めるための前向きな推進だけを意味するのではなく、そのまま開発を進めた場合に生じるリスクに関する情報提供や、進捗状況によっては計画の見直しを提案することも含まれると解される。</w:t>
        </w:r>
      </w:ins>
      <w:r>
        <w:br/>
      </w:r>
      <w:r>
        <w:rPr>
          <w:rFonts w:hint="eastAsia"/>
        </w:rPr>
        <w:t xml:space="preserve">　第</w:t>
      </w:r>
      <w:r>
        <w:rPr>
          <w:rFonts w:hint="eastAsia"/>
        </w:rPr>
        <w:t>2</w:t>
      </w:r>
      <w:r>
        <w:rPr>
          <w:rFonts w:hint="eastAsia"/>
        </w:rPr>
        <w:t>項は、詳細な役割分担については、ユーザ・ベンダ間の個別の状況に応じて、別紙重要事項説明書において定めることとしている。</w:t>
      </w:r>
      <w:r>
        <w:br/>
      </w:r>
      <w:r>
        <w:rPr>
          <w:rFonts w:hint="eastAsia"/>
        </w:rPr>
        <w:t xml:space="preserve">　第</w:t>
      </w:r>
      <w:r>
        <w:rPr>
          <w:rFonts w:hint="eastAsia"/>
        </w:rPr>
        <w:t>3</w:t>
      </w:r>
      <w:r>
        <w:rPr>
          <w:rFonts w:hint="eastAsia"/>
        </w:rPr>
        <w:t>項は、各当事者が実施すべき共同作業又は分担作業を怠った場合には、それぞれ責任を負うことになることを確認している。例えば、ユーザが実施すべき共同作業又は分担作業に関して債務不履行があった場合には、結果としてソフトウェアが完成しなかったとしてもベンダは債務不履行責任を負わないことや、ベンダの債務不履行責任に関する損害賠償請求においてユーザ側の過失相殺事由として勘案すること、さらに場合によってはベンダよりユーザに対する損害賠償請求を行うことなどが考えられる。</w:t>
      </w:r>
    </w:p>
    <w:p w14:paraId="40D83CF8" w14:textId="77777777" w:rsidR="00B87BA4" w:rsidRDefault="007C2A58">
      <w:pPr>
        <w:spacing w:after="180" w:line="240" w:lineRule="exact"/>
        <w:ind w:leftChars="-4" w:left="-2" w:right="31" w:hangingChars="3" w:hanging="6"/>
        <w:rPr>
          <w:rFonts w:ascii="MS Mincho" w:hAnsi="MS Mincho"/>
          <w:szCs w:val="21"/>
        </w:rPr>
      </w:pPr>
      <w:r>
        <w:rPr>
          <w:rFonts w:ascii="MS Mincho" w:hAnsi="MS Mincho"/>
          <w:noProof/>
          <w:szCs w:val="21"/>
        </w:rPr>
      </w:r>
      <w:r w:rsidR="007C2A58">
        <w:rPr>
          <w:rFonts w:ascii="MS Mincho" w:hAnsi="MS Mincho"/>
          <w:noProof/>
          <w:szCs w:val="21"/>
        </w:rPr>
        <w:pict>
          <v:rect id="_x0000_i1039" style="width:0;height:1.5pt" o:hralign="center" o:hrstd="t" o:hr="t" fillcolor="#a0a0a0" stroked="f">
            <v:textbox inset="5.85pt,.7pt,5.85pt,.7pt"/>
          </v:rect>
        </w:pict>
      </w:r>
    </w:p>
    <w:p w14:paraId="42A7D507" w14:textId="77777777" w:rsidR="00B87BA4" w:rsidRDefault="00B87BA4">
      <w:pPr>
        <w:pStyle w:val="7"/>
      </w:pPr>
      <w:r>
        <w:t>（連絡協議会</w:t>
      </w:r>
      <w:r>
        <w:rPr>
          <w:rFonts w:hint="eastAsia"/>
        </w:rPr>
        <w:t>の設置</w:t>
      </w:r>
      <w:r>
        <w:t>）</w:t>
      </w:r>
    </w:p>
    <w:p w14:paraId="3BA44CB4" w14:textId="77777777" w:rsidR="00B87BA4" w:rsidRDefault="00B87BA4">
      <w:pPr>
        <w:pStyle w:val="7"/>
        <w:rPr>
          <w:rFonts w:cs="Arial"/>
        </w:rPr>
      </w:pPr>
      <w:r>
        <w:rPr>
          <w:rFonts w:hint="eastAsia"/>
        </w:rPr>
        <w:t>第</w:t>
      </w:r>
      <w:r>
        <w:rPr>
          <w:rFonts w:hint="eastAsia"/>
        </w:rPr>
        <w:t>4</w:t>
      </w:r>
      <w:r>
        <w:rPr>
          <w:rFonts w:hint="eastAsia"/>
        </w:rPr>
        <w:t>条</w:t>
      </w:r>
      <w:r>
        <w:rPr>
          <w:rFonts w:hint="eastAsia"/>
        </w:rPr>
        <w:tab/>
      </w:r>
      <w:r>
        <w:t>ユーザ及びベンダは、本件業務が終了するまでの間、その進捗状況</w:t>
      </w:r>
      <w:r>
        <w:rPr>
          <w:rFonts w:hint="eastAsia"/>
        </w:rPr>
        <w:t>、リスク</w:t>
      </w:r>
      <w:r>
        <w:t>の</w:t>
      </w:r>
      <w:r>
        <w:rPr>
          <w:rFonts w:hint="eastAsia"/>
        </w:rPr>
        <w:t>管</w:t>
      </w:r>
      <w:r>
        <w:rPr>
          <w:rFonts w:cs="Arial"/>
        </w:rPr>
        <w:t>理及び報告、ユーザ及びベンダ双方による共同作業及び各自の分担作業の実施状況、システム仕様書に盛り込むべき内容の確認、問題点の協議及び解決その他本件業務が円滑に遂行できるよう必要な事項を協議するため、連絡協議会を開催するものとする。但し、</w:t>
      </w:r>
      <w:r>
        <w:rPr>
          <w:rFonts w:cs="Arial" w:hint="eastAsia"/>
        </w:rPr>
        <w:t>システム基本</w:t>
      </w:r>
      <w:r>
        <w:rPr>
          <w:rFonts w:cs="Arial"/>
        </w:rPr>
        <w:t>契約及び別紙重要事項説明書の内容の変更は第</w:t>
      </w:r>
      <w:r>
        <w:rPr>
          <w:rFonts w:cs="Arial"/>
        </w:rPr>
        <w:t>2</w:t>
      </w:r>
      <w:r>
        <w:rPr>
          <w:rFonts w:cs="Arial"/>
        </w:rPr>
        <w:t>条（契約内容の確定及び変更等）に従ってのみ行うことができるものとする。</w:t>
      </w:r>
    </w:p>
    <w:p w14:paraId="291F6318" w14:textId="77777777" w:rsidR="00B87BA4" w:rsidRDefault="00B87BA4">
      <w:pPr>
        <w:pStyle w:val="8"/>
        <w:spacing w:after="180"/>
        <w:ind w:left="991" w:right="31" w:hanging="708"/>
        <w:rPr>
          <w:rFonts w:ascii="Arial" w:hAnsi="Arial" w:cs="Arial"/>
        </w:rPr>
      </w:pPr>
      <w:r>
        <w:rPr>
          <w:rFonts w:ascii="Arial" w:hAnsi="Arial" w:cs="Arial"/>
        </w:rPr>
        <w:t>2)</w:t>
      </w:r>
      <w:r>
        <w:rPr>
          <w:rFonts w:ascii="Arial" w:hAnsi="Arial" w:cs="Arial"/>
        </w:rPr>
        <w:tab/>
      </w:r>
      <w:r>
        <w:rPr>
          <w:rFonts w:ascii="Arial" w:cs="Arial"/>
        </w:rPr>
        <w:t>連絡協議会は、原則として、別紙重要事項説明書で定める頻度で定期的に開催するものとし、それに加えて、ユーザ又はベンダが必要と認める場合に随時開催するものとする。</w:t>
      </w:r>
    </w:p>
    <w:p w14:paraId="3429510F" w14:textId="77777777" w:rsidR="00B87BA4" w:rsidRDefault="00B87BA4">
      <w:pPr>
        <w:pStyle w:val="8"/>
        <w:spacing w:after="180"/>
        <w:ind w:left="991" w:right="31" w:hanging="708"/>
      </w:pPr>
      <w:r>
        <w:rPr>
          <w:rFonts w:ascii="Arial" w:hAnsi="Arial" w:cs="Arial"/>
        </w:rPr>
        <w:t>3</w:t>
      </w:r>
      <w:r>
        <w:rPr>
          <w:rFonts w:ascii="Arial" w:cs="Arial"/>
        </w:rPr>
        <w:t>）</w:t>
      </w:r>
      <w:r>
        <w:rPr>
          <w:rFonts w:hint="eastAsia"/>
        </w:rPr>
        <w:tab/>
        <w:t>連絡協議会には、</w:t>
      </w:r>
      <w:r>
        <w:t>ユーザ</w:t>
      </w:r>
      <w:r>
        <w:rPr>
          <w:rFonts w:hint="eastAsia"/>
        </w:rPr>
        <w:t>及び</w:t>
      </w:r>
      <w:r>
        <w:t>ベンダ双方の責任者</w:t>
      </w:r>
      <w:r>
        <w:rPr>
          <w:rFonts w:hint="eastAsia"/>
        </w:rPr>
        <w:t>、</w:t>
      </w:r>
      <w:r>
        <w:t>主任担当者</w:t>
      </w:r>
      <w:r>
        <w:rPr>
          <w:rFonts w:hint="eastAsia"/>
        </w:rPr>
        <w:t>及び</w:t>
      </w:r>
      <w:r>
        <w:t>責任者が適当と認める者</w:t>
      </w:r>
      <w:r>
        <w:rPr>
          <w:rFonts w:hint="eastAsia"/>
        </w:rPr>
        <w:t>が</w:t>
      </w:r>
      <w:r>
        <w:t>出席</w:t>
      </w:r>
      <w:r>
        <w:rPr>
          <w:rFonts w:hint="eastAsia"/>
        </w:rPr>
        <w:t>する。</w:t>
      </w:r>
      <w:r>
        <w:t>また、ユーザ及びベンダは、</w:t>
      </w:r>
      <w:r>
        <w:rPr>
          <w:rFonts w:hint="eastAsia"/>
        </w:rPr>
        <w:t>連絡協議会における</w:t>
      </w:r>
      <w:r>
        <w:t>協議に必要</w:t>
      </w:r>
      <w:r>
        <w:rPr>
          <w:rFonts w:hint="eastAsia"/>
        </w:rPr>
        <w:t>となる</w:t>
      </w:r>
      <w:r>
        <w:t>者の出席を</w:t>
      </w:r>
      <w:r>
        <w:rPr>
          <w:rFonts w:hint="eastAsia"/>
        </w:rPr>
        <w:t>相手方に</w:t>
      </w:r>
      <w:r>
        <w:t>求めることができ、相手方は</w:t>
      </w:r>
      <w:r>
        <w:rPr>
          <w:rFonts w:hint="eastAsia"/>
        </w:rPr>
        <w:t>合理的な理由がある場合を除き、</w:t>
      </w:r>
      <w:r>
        <w:t>これに応じるものとする。</w:t>
      </w:r>
    </w:p>
    <w:p w14:paraId="30176EE9" w14:textId="77777777" w:rsidR="00B87BA4" w:rsidRDefault="00B87BA4">
      <w:pPr>
        <w:pStyle w:val="8"/>
        <w:spacing w:after="180"/>
        <w:ind w:left="991" w:right="31" w:hanging="708"/>
        <w:rPr>
          <w:rFonts w:ascii="Arial" w:hAnsi="Arial" w:cs="Arial"/>
        </w:rPr>
      </w:pPr>
      <w:r>
        <w:rPr>
          <w:rFonts w:ascii="Arial" w:hAnsi="Arial" w:cs="Arial"/>
        </w:rPr>
        <w:t>4</w:t>
      </w:r>
      <w:r>
        <w:rPr>
          <w:rFonts w:ascii="Arial" w:cs="Arial"/>
        </w:rPr>
        <w:t>）</w:t>
      </w:r>
      <w:r>
        <w:rPr>
          <w:rFonts w:ascii="Arial" w:hAnsi="Arial" w:cs="Arial"/>
        </w:rPr>
        <w:tab/>
      </w:r>
      <w:r>
        <w:rPr>
          <w:rFonts w:ascii="Arial" w:cs="Arial"/>
        </w:rPr>
        <w:t>ベンダは、連絡協議会において、別途ユーザ・ベンダ間にて取り決めた様式による進捗管理報告を作成して提出し、当該進捗管理報告に基づいて進捗状況を確認するとともに、遅延事項の有無、遅延事項があるときはその理由と対応策、推進体制の変更（人員の交代、増減、再委託先の変更など）の要否、セキュリティ対策の履行状況、別紙重要事項説明書の変更を必要とする事由の有無、別紙重要事項説明書の変更を必要とする事由があるときはその内容などの事項を必要に応じて協議し、決定された事項、継続検討とされた事項並びに継続検討事項がある場合は検討スケジュール及び検討を行う当事者等を確認するものとする。</w:t>
      </w:r>
    </w:p>
    <w:p w14:paraId="0E06BEE8" w14:textId="77777777" w:rsidR="00B87BA4" w:rsidRDefault="00B87BA4">
      <w:pPr>
        <w:pStyle w:val="8"/>
        <w:spacing w:after="180"/>
        <w:ind w:left="991" w:right="31" w:hanging="708"/>
        <w:rPr>
          <w:rFonts w:ascii="Arial" w:hAnsi="Arial" w:cs="Arial"/>
        </w:rPr>
      </w:pPr>
      <w:r>
        <w:rPr>
          <w:rFonts w:ascii="Arial" w:hAnsi="Arial" w:cs="Arial"/>
        </w:rPr>
        <w:t>5)</w:t>
      </w:r>
      <w:r>
        <w:rPr>
          <w:rFonts w:ascii="Arial" w:hAnsi="Arial" w:cs="Arial"/>
        </w:rPr>
        <w:tab/>
      </w:r>
      <w:r>
        <w:rPr>
          <w:rFonts w:ascii="Arial" w:cs="Arial"/>
        </w:rPr>
        <w:t>ユーザ及びベンダは、本件業務の遂行に関し連絡協議会で決定された事項について、</w:t>
      </w:r>
      <w:r>
        <w:rPr>
          <w:rFonts w:ascii="Arial" w:cs="Arial" w:hint="eastAsia"/>
        </w:rPr>
        <w:t>システム基本</w:t>
      </w:r>
      <w:r>
        <w:rPr>
          <w:rFonts w:ascii="Arial" w:cs="Arial"/>
        </w:rPr>
        <w:t>契約及び別紙重要事項説明書に反しない限り、これに従わなければならない。</w:t>
      </w:r>
    </w:p>
    <w:p w14:paraId="33D69117" w14:textId="77777777" w:rsidR="00B87BA4" w:rsidRDefault="00B87BA4">
      <w:pPr>
        <w:pStyle w:val="8"/>
        <w:spacing w:after="180"/>
        <w:ind w:left="991" w:right="31" w:hanging="708"/>
      </w:pPr>
      <w:r>
        <w:rPr>
          <w:rFonts w:ascii="Arial" w:hAnsi="Arial" w:cs="Arial"/>
        </w:rPr>
        <w:t>6)</w:t>
      </w:r>
      <w:r>
        <w:rPr>
          <w:rFonts w:hint="eastAsia"/>
        </w:rPr>
        <w:tab/>
      </w:r>
      <w:r>
        <w:t>ベンダは、連絡協議会の議事内容</w:t>
      </w:r>
      <w:r>
        <w:rPr>
          <w:rFonts w:hint="eastAsia"/>
        </w:rPr>
        <w:t>及び</w:t>
      </w:r>
      <w:r>
        <w:t>結果について</w:t>
      </w:r>
      <w:r>
        <w:rPr>
          <w:rFonts w:hint="eastAsia"/>
        </w:rPr>
        <w:t>、書面により</w:t>
      </w:r>
      <w:r>
        <w:t>議事録を作成し、これをユーザに提出し、その</w:t>
      </w:r>
      <w:r>
        <w:rPr>
          <w:rFonts w:hint="eastAsia"/>
        </w:rPr>
        <w:t>承認</w:t>
      </w:r>
      <w:r>
        <w:t>を</w:t>
      </w:r>
      <w:r>
        <w:rPr>
          <w:rFonts w:hint="eastAsia"/>
        </w:rPr>
        <w:t>得た</w:t>
      </w:r>
      <w:r>
        <w:t>後に、ユーザ</w:t>
      </w:r>
      <w:r>
        <w:rPr>
          <w:rFonts w:hint="eastAsia"/>
        </w:rPr>
        <w:t>及び</w:t>
      </w:r>
      <w:r>
        <w:t>ベンダ双方の責任者がこれに記名</w:t>
      </w:r>
      <w:r>
        <w:rPr>
          <w:rFonts w:hint="eastAsia"/>
        </w:rPr>
        <w:t>押</w:t>
      </w:r>
      <w:r>
        <w:t>印の上、それぞれ</w:t>
      </w:r>
      <w:r>
        <w:rPr>
          <w:rFonts w:hint="eastAsia"/>
        </w:rPr>
        <w:t>1</w:t>
      </w:r>
      <w:r>
        <w:t>部保有するものとする。ベンダは、</w:t>
      </w:r>
      <w:r>
        <w:rPr>
          <w:rFonts w:hint="eastAsia"/>
        </w:rPr>
        <w:t>議事録の原案を</w:t>
      </w:r>
      <w:r>
        <w:t>原則として連絡協議会の開催日から</w:t>
      </w:r>
      <w:r>
        <w:rPr>
          <w:rFonts w:hint="eastAsia"/>
        </w:rPr>
        <w:t>○</w:t>
      </w:r>
      <w:r>
        <w:t>日以内に作成して、これをユーザに提出し、ユーザは</w:t>
      </w:r>
      <w:r>
        <w:rPr>
          <w:rFonts w:hint="eastAsia"/>
        </w:rPr>
        <w:t>、これを</w:t>
      </w:r>
      <w:r>
        <w:t>受領した日から</w:t>
      </w:r>
      <w:r>
        <w:rPr>
          <w:rFonts w:hint="eastAsia"/>
        </w:rPr>
        <w:t>○</w:t>
      </w:r>
      <w:r>
        <w:t>日以内にその</w:t>
      </w:r>
      <w:r>
        <w:rPr>
          <w:rFonts w:hint="eastAsia"/>
        </w:rPr>
        <w:t>点検</w:t>
      </w:r>
      <w:r>
        <w:t>を行うこととし、当該期間内に</w:t>
      </w:r>
      <w:r>
        <w:rPr>
          <w:rFonts w:hint="eastAsia"/>
        </w:rPr>
        <w:t>書面により具体的な理由を明示して</w:t>
      </w:r>
      <w:r>
        <w:t>異議を述べない場合には、ベンダ</w:t>
      </w:r>
      <w:r>
        <w:rPr>
          <w:rFonts w:hint="eastAsia"/>
        </w:rPr>
        <w:t>が</w:t>
      </w:r>
      <w:r>
        <w:t>作成</w:t>
      </w:r>
      <w:r>
        <w:rPr>
          <w:rFonts w:hint="eastAsia"/>
        </w:rPr>
        <w:t>した</w:t>
      </w:r>
      <w:r>
        <w:t>議事録</w:t>
      </w:r>
      <w:r>
        <w:rPr>
          <w:rFonts w:hint="eastAsia"/>
        </w:rPr>
        <w:t>を</w:t>
      </w:r>
      <w:r>
        <w:t>承認したものと</w:t>
      </w:r>
      <w:r>
        <w:rPr>
          <w:rFonts w:hint="eastAsia"/>
        </w:rPr>
        <w:t>みな</w:t>
      </w:r>
      <w:r>
        <w:t>すものとする。</w:t>
      </w:r>
    </w:p>
    <w:p w14:paraId="4988EBC8" w14:textId="77777777" w:rsidR="00B87BA4" w:rsidRDefault="00B87BA4">
      <w:pPr>
        <w:pStyle w:val="8"/>
        <w:spacing w:after="180"/>
        <w:ind w:left="991" w:right="31" w:hanging="708"/>
      </w:pPr>
      <w:r>
        <w:rPr>
          <w:rFonts w:ascii="Arial" w:hAnsi="Arial" w:cs="Arial"/>
        </w:rPr>
        <w:t>7)</w:t>
      </w:r>
      <w:r>
        <w:rPr>
          <w:rFonts w:hint="eastAsia"/>
        </w:rPr>
        <w:tab/>
        <w:t>前項の議事録は、少なくとも当該連絡協議会において決定された事項、継続検討とされた事項及び継続検討事項がある場合は、検討スケジュール及び検討を行う当事者の記載を含むものとする。</w:t>
      </w:r>
    </w:p>
    <w:p w14:paraId="24CA3BFD" w14:textId="77777777" w:rsidR="00B87BA4" w:rsidRDefault="007C2A58">
      <w:pPr>
        <w:spacing w:after="180" w:line="240" w:lineRule="exact"/>
        <w:ind w:leftChars="-14" w:left="0" w:right="31" w:hangingChars="14" w:hanging="29"/>
        <w:rPr>
          <w:rFonts w:ascii="MS Mincho" w:hAnsi="MS Mincho"/>
          <w:szCs w:val="21"/>
        </w:rPr>
      </w:pPr>
      <w:r>
        <w:rPr>
          <w:rFonts w:ascii="MS Mincho" w:hAnsi="MS Mincho"/>
          <w:noProof/>
          <w:szCs w:val="21"/>
        </w:rPr>
      </w:r>
      <w:r w:rsidR="007C2A58">
        <w:rPr>
          <w:rFonts w:ascii="MS Mincho" w:hAnsi="MS Mincho"/>
          <w:noProof/>
          <w:szCs w:val="21"/>
        </w:rPr>
        <w:pict>
          <v:rect id="_x0000_i1040" style="width:0;height:1.5pt" o:hralign="center" o:hrstd="t" o:hr="t" fillcolor="#a0a0a0" stroked="f">
            <v:textbox inset="5.85pt,.7pt,5.85pt,.7pt"/>
          </v:rect>
        </w:pict>
      </w:r>
    </w:p>
    <w:p w14:paraId="7D6C14B3" w14:textId="77777777" w:rsidR="00B87BA4" w:rsidRDefault="00B87BA4">
      <w:pPr>
        <w:spacing w:after="180" w:line="240" w:lineRule="exact"/>
        <w:ind w:left="31" w:right="31" w:firstLine="210"/>
        <w:rPr>
          <w:rFonts w:ascii="MS Mincho" w:hAnsi="MS Mincho"/>
          <w:szCs w:val="21"/>
        </w:rPr>
      </w:pPr>
      <w:r>
        <w:rPr>
          <w:rFonts w:ascii="MS Mincho" w:hAnsi="MS Mincho" w:hint="eastAsia"/>
          <w:szCs w:val="21"/>
        </w:rPr>
        <w:t>本条は、ユーザ及びベンダによる連絡協議会の開催を定期的に開催することを定める。</w:t>
      </w:r>
    </w:p>
    <w:p w14:paraId="36631548" w14:textId="77777777" w:rsidR="00B87BA4" w:rsidRDefault="00B87BA4">
      <w:pPr>
        <w:spacing w:after="180" w:line="240" w:lineRule="exact"/>
        <w:ind w:left="31" w:right="31" w:firstLine="210"/>
        <w:rPr>
          <w:rFonts w:ascii="MS Mincho" w:hAnsi="MS Mincho"/>
          <w:szCs w:val="21"/>
        </w:rPr>
      </w:pPr>
      <w:r>
        <w:rPr>
          <w:rFonts w:ascii="MS Mincho" w:hAnsi="MS Mincho" w:hint="eastAsia"/>
          <w:szCs w:val="21"/>
        </w:rPr>
        <w:t>連絡協議会は、プロジェクトの重要事項を検討し、決定していく重要な場であり、ほとんどのソフトウェア開発プロジェクトで設けられている。こうした会議体の運営で重要なことは、その場で議論された内容を明確に記録に残しておくことである。具体的には議事録を作成し、それに必要な事項を明確に記載することが求められる。しかし、上手くいかないプロジェクトでは、こうした運用が適切になされていない場合がしばしばある。</w:t>
      </w:r>
    </w:p>
    <w:p w14:paraId="1234478C" w14:textId="77777777" w:rsidR="00B87BA4" w:rsidRDefault="00B87BA4">
      <w:pPr>
        <w:spacing w:after="180" w:line="240" w:lineRule="exact"/>
        <w:ind w:left="31" w:right="31" w:firstLine="210"/>
        <w:rPr>
          <w:rFonts w:ascii="MS Mincho" w:hAnsi="MS Mincho"/>
          <w:szCs w:val="21"/>
        </w:rPr>
      </w:pPr>
      <w:r>
        <w:rPr>
          <w:rFonts w:hAnsi="MS Mincho"/>
          <w:szCs w:val="21"/>
        </w:rPr>
        <w:t>第</w:t>
      </w:r>
      <w:r>
        <w:rPr>
          <w:szCs w:val="21"/>
        </w:rPr>
        <w:t>1</w:t>
      </w:r>
      <w:r>
        <w:rPr>
          <w:rFonts w:hAnsi="MS Mincho"/>
          <w:szCs w:val="21"/>
        </w:rPr>
        <w:t>項は、協議会で協議すべき事項について定めた。本モデル契約書では、進捗状況・リスクの管理及び報告、ユーザ</w:t>
      </w:r>
      <w:r>
        <w:rPr>
          <w:rFonts w:hAnsi="MS Mincho" w:hint="eastAsia"/>
          <w:szCs w:val="21"/>
        </w:rPr>
        <w:t>及び</w:t>
      </w:r>
      <w:r>
        <w:rPr>
          <w:rFonts w:hAnsi="MS Mincho"/>
          <w:szCs w:val="21"/>
        </w:rPr>
        <w:t>ベンダによる共同作業及び各自の分担作業の実施状況、問題点の協議・解決その他本件業務が円滑に遂行できるよう必要な事項について協議会を開催することとした。</w:t>
      </w:r>
      <w:r>
        <w:rPr>
          <w:szCs w:val="21"/>
        </w:rPr>
        <w:br/>
      </w:r>
      <w:r>
        <w:rPr>
          <w:rFonts w:hAnsi="MS Mincho"/>
          <w:szCs w:val="21"/>
        </w:rPr>
        <w:t xml:space="preserve">　第</w:t>
      </w:r>
      <w:r>
        <w:rPr>
          <w:szCs w:val="21"/>
        </w:rPr>
        <w:t>2</w:t>
      </w:r>
      <w:r>
        <w:rPr>
          <w:rFonts w:hAnsi="MS Mincho"/>
          <w:szCs w:val="21"/>
        </w:rPr>
        <w:t>項は、連絡協議会の開催頻度について、別紙重要事項説明書に基づくことを定める。</w:t>
      </w:r>
      <w:r>
        <w:rPr>
          <w:szCs w:val="21"/>
        </w:rPr>
        <w:br/>
      </w:r>
      <w:r>
        <w:rPr>
          <w:rFonts w:hAnsi="MS Mincho"/>
          <w:szCs w:val="21"/>
        </w:rPr>
        <w:t xml:space="preserve">　第</w:t>
      </w:r>
      <w:r>
        <w:rPr>
          <w:szCs w:val="21"/>
        </w:rPr>
        <w:t>3</w:t>
      </w:r>
      <w:r>
        <w:rPr>
          <w:rFonts w:hAnsi="MS Mincho"/>
          <w:szCs w:val="21"/>
        </w:rPr>
        <w:t>項は、ユーザ</w:t>
      </w:r>
      <w:r>
        <w:rPr>
          <w:rFonts w:hAnsi="MS Mincho" w:hint="eastAsia"/>
          <w:szCs w:val="21"/>
        </w:rPr>
        <w:t>及び</w:t>
      </w:r>
      <w:r>
        <w:rPr>
          <w:rFonts w:hAnsi="MS Mincho"/>
          <w:szCs w:val="21"/>
        </w:rPr>
        <w:t>ベンダの責任者及び主任担当者</w:t>
      </w:r>
      <w:r>
        <w:rPr>
          <w:rStyle w:val="af2"/>
          <w:rFonts w:hAnsi="MS Mincho"/>
          <w:szCs w:val="21"/>
        </w:rPr>
        <w:footnoteReference w:id="36"/>
      </w:r>
      <w:r>
        <w:rPr>
          <w:rFonts w:hAnsi="MS Mincho"/>
          <w:szCs w:val="21"/>
        </w:rPr>
        <w:t>以外の者、例えば、開発担当者やユーザ内の従業員等の出席を認め、相手方の出席要請に応じる義務も明記している。</w:t>
      </w:r>
      <w:r>
        <w:rPr>
          <w:szCs w:val="21"/>
        </w:rPr>
        <w:br/>
      </w:r>
      <w:r>
        <w:rPr>
          <w:rFonts w:hAnsi="MS Mincho"/>
          <w:szCs w:val="21"/>
        </w:rPr>
        <w:t xml:space="preserve">　第</w:t>
      </w:r>
      <w:r>
        <w:rPr>
          <w:szCs w:val="21"/>
        </w:rPr>
        <w:t>4</w:t>
      </w:r>
      <w:r>
        <w:rPr>
          <w:rFonts w:hAnsi="MS Mincho"/>
          <w:szCs w:val="21"/>
        </w:rPr>
        <w:t>項は、ベンダの責任者が、連絡協議会の席上、「進捗管理報告」に基づいて報告を定期的に行う進捗管理を義務づけている。</w:t>
      </w:r>
      <w:ins w:id="259" w:author="作成者">
        <w:r w:rsidR="00EE0BE5" w:rsidRPr="00EE0BE5">
          <w:rPr>
            <w:rFonts w:hAnsi="MS Mincho" w:hint="eastAsia"/>
            <w:szCs w:val="21"/>
          </w:rPr>
          <w:t>システム開発においては、想定外の事象が生じることがままあり、当時事象を早期にユーザ・ベンダ間で共有した上で、その事象にどう対応していくかを協議の上で決定し、実行することが重要である。東京高判平成</w:t>
        </w:r>
        <w:r w:rsidR="00EE0BE5" w:rsidRPr="00EE0BE5">
          <w:rPr>
            <w:rFonts w:hAnsi="MS Mincho" w:hint="eastAsia"/>
            <w:szCs w:val="21"/>
          </w:rPr>
          <w:t>25</w:t>
        </w:r>
        <w:r w:rsidR="00EE0BE5" w:rsidRPr="00EE0BE5">
          <w:rPr>
            <w:rFonts w:hAnsi="MS Mincho" w:hint="eastAsia"/>
            <w:szCs w:val="21"/>
          </w:rPr>
          <w:t>年</w:t>
        </w:r>
        <w:r w:rsidR="00EE0BE5" w:rsidRPr="00EE0BE5">
          <w:rPr>
            <w:rFonts w:hAnsi="MS Mincho" w:hint="eastAsia"/>
            <w:szCs w:val="21"/>
          </w:rPr>
          <w:t>9</w:t>
        </w:r>
        <w:r w:rsidR="00EE0BE5" w:rsidRPr="00EE0BE5">
          <w:rPr>
            <w:rFonts w:hAnsi="MS Mincho" w:hint="eastAsia"/>
            <w:szCs w:val="21"/>
          </w:rPr>
          <w:t>月</w:t>
        </w:r>
        <w:r w:rsidR="00EE0BE5" w:rsidRPr="00EE0BE5">
          <w:rPr>
            <w:rFonts w:hAnsi="MS Mincho" w:hint="eastAsia"/>
            <w:szCs w:val="21"/>
          </w:rPr>
          <w:t>26</w:t>
        </w:r>
        <w:r w:rsidR="00EE0BE5" w:rsidRPr="00EE0BE5">
          <w:rPr>
            <w:rFonts w:hAnsi="MS Mincho" w:hint="eastAsia"/>
            <w:szCs w:val="21"/>
          </w:rPr>
          <w:t>日金融商事判例</w:t>
        </w:r>
        <w:r w:rsidR="00EE0BE5" w:rsidRPr="00EE0BE5">
          <w:rPr>
            <w:rFonts w:hAnsi="MS Mincho" w:hint="eastAsia"/>
            <w:szCs w:val="21"/>
          </w:rPr>
          <w:t>1428</w:t>
        </w:r>
        <w:r w:rsidR="00EE0BE5" w:rsidRPr="00EE0BE5">
          <w:rPr>
            <w:rFonts w:hAnsi="MS Mincho" w:hint="eastAsia"/>
            <w:szCs w:val="21"/>
          </w:rPr>
          <w:t>号</w:t>
        </w:r>
        <w:r w:rsidR="00EE0BE5" w:rsidRPr="00EE0BE5">
          <w:rPr>
            <w:rFonts w:hAnsi="MS Mincho" w:hint="eastAsia"/>
            <w:szCs w:val="21"/>
          </w:rPr>
          <w:t>16</w:t>
        </w:r>
        <w:r w:rsidR="00EE0BE5" w:rsidRPr="00EE0BE5">
          <w:rPr>
            <w:rFonts w:hAnsi="MS Mincho" w:hint="eastAsia"/>
            <w:szCs w:val="21"/>
          </w:rPr>
          <w:t>頁では、当初の想定と異なる要因が生じる等の状況の変化が明らかとなり、想定していた開発費用、開発スコープ、開発期間等について相当程度の修正を要すること、更にはその修正内容がユーザの開発目的等に照らして許容程度を超える事態が生じることもあるから、ベンダとしては、プロジェクトマネジメント義務の具体的な内容として、そのような局面に応じて、ユーザのシステム開発に伴うメリット、リスク等を考慮し、適時適切に開発状況の分析、開発計画の変更の要否とその内容、更には開発計画の中止の要否とその影響等についても説明することが求められ、そのような説明義務を負う、と判示している。また、東京地判平成</w:t>
        </w:r>
        <w:r w:rsidR="00EE0BE5" w:rsidRPr="00EE0BE5">
          <w:rPr>
            <w:rFonts w:hAnsi="MS Mincho" w:hint="eastAsia"/>
            <w:szCs w:val="21"/>
          </w:rPr>
          <w:t>28</w:t>
        </w:r>
        <w:r w:rsidR="00EE0BE5" w:rsidRPr="00EE0BE5">
          <w:rPr>
            <w:rFonts w:hAnsi="MS Mincho" w:hint="eastAsia"/>
            <w:szCs w:val="21"/>
          </w:rPr>
          <w:t>年</w:t>
        </w:r>
        <w:r w:rsidR="00EE0BE5" w:rsidRPr="00EE0BE5">
          <w:rPr>
            <w:rFonts w:hAnsi="MS Mincho" w:hint="eastAsia"/>
            <w:szCs w:val="21"/>
          </w:rPr>
          <w:t>4</w:t>
        </w:r>
        <w:r w:rsidR="00EE0BE5" w:rsidRPr="00EE0BE5">
          <w:rPr>
            <w:rFonts w:hAnsi="MS Mincho" w:hint="eastAsia"/>
            <w:szCs w:val="21"/>
          </w:rPr>
          <w:t>月</w:t>
        </w:r>
        <w:r w:rsidR="00EE0BE5" w:rsidRPr="00EE0BE5">
          <w:rPr>
            <w:rFonts w:hAnsi="MS Mincho" w:hint="eastAsia"/>
            <w:szCs w:val="21"/>
          </w:rPr>
          <w:t>28</w:t>
        </w:r>
        <w:r w:rsidR="00EE0BE5" w:rsidRPr="00EE0BE5">
          <w:rPr>
            <w:rFonts w:hAnsi="MS Mincho" w:hint="eastAsia"/>
            <w:szCs w:val="21"/>
          </w:rPr>
          <w:t>日判例時報</w:t>
        </w:r>
        <w:r w:rsidR="00EE0BE5" w:rsidRPr="00EE0BE5">
          <w:rPr>
            <w:rFonts w:hAnsi="MS Mincho" w:hint="eastAsia"/>
            <w:szCs w:val="21"/>
          </w:rPr>
          <w:t>2313</w:t>
        </w:r>
        <w:r w:rsidR="00EE0BE5" w:rsidRPr="00EE0BE5">
          <w:rPr>
            <w:rFonts w:hAnsi="MS Mincho" w:hint="eastAsia"/>
            <w:szCs w:val="21"/>
          </w:rPr>
          <w:t>号</w:t>
        </w:r>
        <w:r w:rsidR="00EE0BE5" w:rsidRPr="00EE0BE5">
          <w:rPr>
            <w:rFonts w:hAnsi="MS Mincho" w:hint="eastAsia"/>
            <w:szCs w:val="21"/>
          </w:rPr>
          <w:t>29</w:t>
        </w:r>
        <w:r w:rsidR="00EE0BE5" w:rsidRPr="00EE0BE5">
          <w:rPr>
            <w:rFonts w:hAnsi="MS Mincho" w:hint="eastAsia"/>
            <w:szCs w:val="21"/>
          </w:rPr>
          <w:t>頁でも、ベンダは、解決すべき必要がある懸案事項等の発生の徴候が認められた場合には、それが本格的なものとなる前に、そのような予防や回避について具体的にユーザに対して注意喚起をすべきであるし、懸案事項等が発生した場合は、それに対する具体的な対応策及びその実行期限を示し、対応がされない場合に生ずる支障、複数の選択肢から一つを選択すべきには、対応策の容易性などそれらの利害得失等を示した上で、必要な時期までに原告において対応することができるように導く義務があると判示している。これらの裁判例では、ベンダが判示されているような事項を必ずしも十分説明しなかったことによって責任を負うとされているが、これらの事項については本項に基づく進捗管理報告においてユーザに示すことができるものであり、都度履践をしていけば、後に紛争の原因となるような大きなトラブルへの発展を防ぐことができる。</w:t>
        </w:r>
      </w:ins>
      <w:r>
        <w:rPr>
          <w:szCs w:val="21"/>
        </w:rPr>
        <w:br/>
      </w:r>
      <w:r>
        <w:rPr>
          <w:rFonts w:hAnsi="MS Mincho"/>
          <w:szCs w:val="21"/>
        </w:rPr>
        <w:t xml:space="preserve">　第</w:t>
      </w:r>
      <w:r>
        <w:rPr>
          <w:szCs w:val="21"/>
        </w:rPr>
        <w:t>5</w:t>
      </w:r>
      <w:r>
        <w:rPr>
          <w:rFonts w:hAnsi="MS Mincho"/>
          <w:szCs w:val="21"/>
        </w:rPr>
        <w:t>項は、連絡協議会で決定した事項が当事者により遵守されなければ無意味であるので、これに従うことを義務づけている。</w:t>
      </w:r>
      <w:r>
        <w:rPr>
          <w:szCs w:val="21"/>
        </w:rPr>
        <w:br/>
      </w:r>
      <w:r>
        <w:rPr>
          <w:rFonts w:hAnsi="MS Mincho"/>
          <w:szCs w:val="21"/>
        </w:rPr>
        <w:t xml:space="preserve">　第</w:t>
      </w:r>
      <w:r>
        <w:rPr>
          <w:szCs w:val="21"/>
        </w:rPr>
        <w:t>6</w:t>
      </w:r>
      <w:r>
        <w:rPr>
          <w:rFonts w:hAnsi="MS Mincho"/>
          <w:szCs w:val="21"/>
        </w:rPr>
        <w:t>項は、協議会の議事録の作成をベンダに義務づけるとともに、ユーザが記名押印を怠る場合に備えてみなし承認規定を設けている。</w:t>
      </w:r>
      <w:r>
        <w:rPr>
          <w:szCs w:val="21"/>
        </w:rPr>
        <w:br/>
      </w:r>
      <w:r>
        <w:rPr>
          <w:rFonts w:hAnsi="MS Mincho"/>
          <w:szCs w:val="21"/>
        </w:rPr>
        <w:t xml:space="preserve">　第</w:t>
      </w:r>
      <w:r>
        <w:rPr>
          <w:szCs w:val="21"/>
        </w:rPr>
        <w:t>7</w:t>
      </w:r>
      <w:r>
        <w:rPr>
          <w:rFonts w:ascii="MS Mincho" w:hAnsi="MS Mincho" w:hint="eastAsia"/>
          <w:szCs w:val="21"/>
        </w:rPr>
        <w:t>項は、議事録の必要的記載事項として、連絡協議会において決定された事項、継続検討とされた事項、継続検討事項がある場合は検討スケジュールと検討を行う当事者の記載を義務づける。</w:t>
      </w:r>
    </w:p>
    <w:p w14:paraId="7AA977E9" w14:textId="77777777" w:rsidR="00B87BA4" w:rsidRDefault="007C2A58">
      <w:pPr>
        <w:spacing w:after="180" w:line="240" w:lineRule="exact"/>
        <w:ind w:leftChars="1" w:left="31" w:right="31" w:hangingChars="14" w:hanging="29"/>
        <w:rPr>
          <w:rFonts w:ascii="MS Mincho" w:hAnsi="MS Mincho"/>
          <w:szCs w:val="21"/>
        </w:rPr>
      </w:pPr>
      <w:r>
        <w:rPr>
          <w:rFonts w:ascii="MS Mincho" w:hAnsi="MS Mincho"/>
          <w:noProof/>
          <w:szCs w:val="21"/>
        </w:rPr>
      </w:r>
      <w:r w:rsidR="007C2A58">
        <w:rPr>
          <w:rFonts w:ascii="MS Mincho" w:hAnsi="MS Mincho"/>
          <w:noProof/>
          <w:szCs w:val="21"/>
        </w:rPr>
        <w:pict>
          <v:rect id="_x0000_i1041" style="width:0;height:1.5pt" o:hralign="center" o:hrstd="t" o:hr="t" fillcolor="#a0a0a0" stroked="f">
            <v:textbox inset="5.85pt,.7pt,5.85pt,.7pt"/>
          </v:rect>
        </w:pict>
      </w:r>
    </w:p>
    <w:p w14:paraId="526A0C5F" w14:textId="77777777" w:rsidR="00B87BA4" w:rsidRDefault="00B87BA4">
      <w:pPr>
        <w:pStyle w:val="7"/>
      </w:pPr>
      <w:r>
        <w:rPr>
          <w:rFonts w:hint="eastAsia"/>
        </w:rPr>
        <w:t>（ユーザがベンダに提供する資料等及びその返還）</w:t>
      </w:r>
    </w:p>
    <w:p w14:paraId="4969738D" w14:textId="77777777" w:rsidR="00B87BA4" w:rsidRDefault="00B87BA4">
      <w:pPr>
        <w:pStyle w:val="7"/>
        <w:rPr>
          <w:rFonts w:cs="Arial"/>
        </w:rPr>
      </w:pPr>
      <w:r>
        <w:rPr>
          <w:rFonts w:cs="Arial"/>
        </w:rPr>
        <w:t>第</w:t>
      </w:r>
      <w:r>
        <w:rPr>
          <w:rFonts w:cs="Arial"/>
        </w:rPr>
        <w:t>5</w:t>
      </w:r>
      <w:r>
        <w:rPr>
          <w:rFonts w:cs="Arial"/>
        </w:rPr>
        <w:t>条</w:t>
      </w:r>
      <w:r>
        <w:rPr>
          <w:rFonts w:cs="Arial"/>
        </w:rPr>
        <w:tab/>
      </w:r>
      <w:r>
        <w:rPr>
          <w:rFonts w:cs="Arial"/>
        </w:rPr>
        <w:t>ユーザは、ベンダに対し、本件業務に必要な資料、機器、設備等（以下「資料等」という。）の開示、貸与等を行うものとする。</w:t>
      </w:r>
    </w:p>
    <w:p w14:paraId="6D82B64C" w14:textId="77777777" w:rsidR="00B87BA4" w:rsidRDefault="00B87BA4">
      <w:pPr>
        <w:pStyle w:val="8"/>
        <w:spacing w:after="180"/>
        <w:ind w:left="991" w:right="31" w:hanging="708"/>
        <w:rPr>
          <w:rFonts w:ascii="Arial" w:hAnsi="Arial" w:cs="Arial"/>
        </w:rPr>
      </w:pPr>
      <w:r>
        <w:rPr>
          <w:rFonts w:ascii="Arial" w:hAnsi="Arial" w:cs="Arial"/>
        </w:rPr>
        <w:t>2)</w:t>
      </w:r>
      <w:r>
        <w:rPr>
          <w:rFonts w:ascii="Arial" w:hAnsi="Arial" w:cs="Arial"/>
        </w:rPr>
        <w:tab/>
      </w:r>
      <w:r>
        <w:rPr>
          <w:rFonts w:ascii="Arial" w:hAnsi="Arial" w:cs="Arial"/>
        </w:rPr>
        <w:t>ユーザが前項に基づきベンダに提供した資料等の内容に誤りがあった場合又はユーザが提供すべき資料等の提供を遅延した場合、これらの誤り又は遅延によって生じた費用の増大、完成時期の遅延、</w:t>
      </w:r>
      <w:r w:rsidR="00E67EC8">
        <w:rPr>
          <w:rFonts w:ascii="Arial" w:hAnsi="Arial" w:cs="Arial" w:hint="eastAsia"/>
        </w:rPr>
        <w:t>契約不適合</w:t>
      </w:r>
      <w:r>
        <w:rPr>
          <w:rFonts w:ascii="Arial" w:hAnsi="Arial" w:cs="Arial"/>
        </w:rPr>
        <w:t>などの結果について、ベンダは責任を負わない。</w:t>
      </w:r>
    </w:p>
    <w:p w14:paraId="4A9865CA" w14:textId="77777777" w:rsidR="00B87BA4" w:rsidRDefault="00B87BA4">
      <w:pPr>
        <w:pStyle w:val="8"/>
        <w:spacing w:after="180"/>
        <w:ind w:left="991" w:right="31" w:hanging="708"/>
        <w:rPr>
          <w:rFonts w:ascii="Arial" w:hAnsi="Arial" w:cs="Arial"/>
        </w:rPr>
      </w:pPr>
      <w:r>
        <w:rPr>
          <w:rFonts w:ascii="Arial" w:hAnsi="Arial" w:cs="Arial"/>
        </w:rPr>
        <w:t>3)</w:t>
      </w:r>
      <w:r>
        <w:rPr>
          <w:rFonts w:ascii="Arial" w:hAnsi="Arial" w:cs="Arial"/>
        </w:rPr>
        <w:tab/>
      </w:r>
      <w:r>
        <w:rPr>
          <w:rFonts w:ascii="Arial" w:hAnsi="Arial" w:cs="Arial"/>
        </w:rPr>
        <w:t>ベンダは、ユーザから提供を受けた資料等を善良なる管理者の注意義務をもって管理し、双方が合意した返還日又はユーザから請求があったときに、これらを返還する。</w:t>
      </w:r>
    </w:p>
    <w:p w14:paraId="5385CAAD" w14:textId="77777777" w:rsidR="00B87BA4" w:rsidRDefault="00B87BA4">
      <w:pPr>
        <w:pStyle w:val="8"/>
        <w:spacing w:after="180"/>
        <w:ind w:left="991" w:right="31" w:hanging="708"/>
        <w:rPr>
          <w:rFonts w:ascii="Arial" w:hAnsi="Arial" w:cs="Arial"/>
        </w:rPr>
      </w:pPr>
      <w:r>
        <w:rPr>
          <w:rFonts w:ascii="Arial" w:hAnsi="Arial" w:cs="Arial"/>
        </w:rPr>
        <w:t>4)</w:t>
      </w:r>
      <w:r>
        <w:rPr>
          <w:rFonts w:ascii="Arial" w:hAnsi="Arial" w:cs="Arial"/>
        </w:rPr>
        <w:tab/>
      </w:r>
      <w:r>
        <w:rPr>
          <w:rFonts w:ascii="Arial" w:cs="Arial"/>
        </w:rPr>
        <w:t>資料等の提供及び返還にかかる費用は、ユーザが負担する。</w:t>
      </w:r>
    </w:p>
    <w:p w14:paraId="4EBD35F3" w14:textId="77777777" w:rsidR="00B87BA4" w:rsidRDefault="007C2A58">
      <w:pPr>
        <w:spacing w:after="180" w:line="240" w:lineRule="exact"/>
        <w:ind w:leftChars="1" w:left="31" w:right="31" w:hangingChars="14" w:hanging="29"/>
        <w:rPr>
          <w:rFonts w:ascii="MS Mincho" w:hAnsi="MS Mincho"/>
          <w:szCs w:val="21"/>
        </w:rPr>
      </w:pPr>
      <w:r>
        <w:rPr>
          <w:rFonts w:ascii="MS Mincho" w:hAnsi="MS Mincho"/>
          <w:noProof/>
          <w:szCs w:val="21"/>
        </w:rPr>
      </w:r>
      <w:r w:rsidR="007C2A58">
        <w:rPr>
          <w:rFonts w:ascii="MS Mincho" w:hAnsi="MS Mincho"/>
          <w:noProof/>
          <w:szCs w:val="21"/>
        </w:rPr>
        <w:pict>
          <v:rect id="_x0000_i1042" style="width:0;height:1.5pt" o:hralign="center" o:hrstd="t" o:hr="t" fillcolor="#a0a0a0" stroked="f">
            <v:textbox inset="5.85pt,.7pt,5.85pt,.7pt"/>
          </v:rect>
        </w:pict>
      </w:r>
    </w:p>
    <w:p w14:paraId="4BCB82B8" w14:textId="77777777" w:rsidR="00B87BA4" w:rsidRDefault="00B87BA4">
      <w:pPr>
        <w:spacing w:after="180" w:line="240" w:lineRule="exact"/>
        <w:ind w:left="31" w:right="31" w:firstLine="210"/>
        <w:rPr>
          <w:rFonts w:ascii="MS Mincho" w:hAnsi="MS Mincho"/>
          <w:szCs w:val="21"/>
        </w:rPr>
      </w:pPr>
      <w:r>
        <w:rPr>
          <w:rFonts w:ascii="MS Mincho" w:hAnsi="MS Mincho" w:hint="eastAsia"/>
          <w:szCs w:val="21"/>
        </w:rPr>
        <w:t>システム開発においては、ユーザからベンダへの情報提供が不可欠であり、ユーザはベンダにさまざまな資料等を提供することになる。また、ベンダは、ユーザに対し、必要な資料等の提供を要求できることを明確に規定しておく必要がある。</w:t>
      </w:r>
    </w:p>
    <w:p w14:paraId="5962A5B5" w14:textId="77777777" w:rsidR="00B87BA4" w:rsidRDefault="00B87BA4">
      <w:pPr>
        <w:spacing w:after="180" w:line="240" w:lineRule="exact"/>
        <w:ind w:left="31" w:right="31" w:firstLine="210"/>
        <w:rPr>
          <w:rFonts w:ascii="MS Mincho" w:hAnsi="MS Mincho"/>
          <w:szCs w:val="21"/>
        </w:rPr>
      </w:pPr>
      <w:r>
        <w:rPr>
          <w:rFonts w:ascii="MS Mincho" w:hAnsi="MS Mincho" w:hint="eastAsia"/>
          <w:szCs w:val="21"/>
        </w:rPr>
        <w:t>本条では、ユーザからベンダに提供される資料等の提供、保管、使用、返還について定める。</w:t>
      </w:r>
      <w:r>
        <w:rPr>
          <w:rFonts w:ascii="MS Mincho" w:hAnsi="MS Mincho"/>
          <w:szCs w:val="21"/>
        </w:rPr>
        <w:br/>
      </w:r>
      <w:r>
        <w:rPr>
          <w:rFonts w:ascii="MS Mincho" w:hAnsi="MS Mincho" w:hint="eastAsia"/>
          <w:szCs w:val="21"/>
        </w:rPr>
        <w:t xml:space="preserve">　</w:t>
      </w:r>
      <w:r>
        <w:rPr>
          <w:rFonts w:hAnsi="MS Mincho"/>
          <w:szCs w:val="21"/>
        </w:rPr>
        <w:t>第</w:t>
      </w:r>
      <w:r>
        <w:rPr>
          <w:szCs w:val="21"/>
        </w:rPr>
        <w:t>1</w:t>
      </w:r>
      <w:r>
        <w:rPr>
          <w:rFonts w:hAnsi="MS Mincho"/>
          <w:szCs w:val="21"/>
        </w:rPr>
        <w:t>項は、ユーザは、ベンダに対し、受託業務遂行に必要な資料等の開示、貸与等を行うことを定める。</w:t>
      </w:r>
      <w:r>
        <w:rPr>
          <w:szCs w:val="21"/>
        </w:rPr>
        <w:br/>
      </w:r>
      <w:r>
        <w:rPr>
          <w:rFonts w:hAnsi="MS Mincho"/>
          <w:szCs w:val="21"/>
        </w:rPr>
        <w:t xml:space="preserve">　第</w:t>
      </w:r>
      <w:r>
        <w:rPr>
          <w:szCs w:val="21"/>
        </w:rPr>
        <w:t>2</w:t>
      </w:r>
      <w:r>
        <w:rPr>
          <w:rFonts w:hAnsi="MS Mincho"/>
          <w:szCs w:val="21"/>
        </w:rPr>
        <w:t>項は、資料等の提供について、ユーザが一定の役割を負担することを明確にするために、ユーザが提供する資料等の内容の誤り</w:t>
      </w:r>
      <w:r>
        <w:rPr>
          <w:rFonts w:hAnsi="MS Mincho" w:hint="eastAsia"/>
          <w:szCs w:val="21"/>
        </w:rPr>
        <w:t>があった場合</w:t>
      </w:r>
      <w:r>
        <w:rPr>
          <w:rFonts w:hAnsi="MS Mincho"/>
          <w:szCs w:val="21"/>
        </w:rPr>
        <w:t>又はユーザが資料等の提供を遅延した場合は、それによって生じた</w:t>
      </w:r>
      <w:r>
        <w:rPr>
          <w:rFonts w:hAnsi="MS Mincho" w:hint="eastAsia"/>
          <w:szCs w:val="21"/>
        </w:rPr>
        <w:t>開発費用の増大、完成時期の遅延、</w:t>
      </w:r>
      <w:r w:rsidR="00E67EC8">
        <w:rPr>
          <w:rFonts w:hAnsi="MS Mincho" w:hint="eastAsia"/>
          <w:szCs w:val="21"/>
        </w:rPr>
        <w:t>契約不適合</w:t>
      </w:r>
      <w:r>
        <w:rPr>
          <w:rFonts w:hAnsi="MS Mincho" w:hint="eastAsia"/>
          <w:szCs w:val="21"/>
        </w:rPr>
        <w:t>などの結果</w:t>
      </w:r>
      <w:r>
        <w:rPr>
          <w:rFonts w:hAnsi="MS Mincho"/>
          <w:szCs w:val="21"/>
        </w:rPr>
        <w:t>について、ベンダは責任を負わないものと定める。</w:t>
      </w:r>
      <w:r>
        <w:rPr>
          <w:szCs w:val="21"/>
        </w:rPr>
        <w:br/>
      </w:r>
      <w:r>
        <w:rPr>
          <w:rFonts w:hAnsi="MS Mincho"/>
          <w:szCs w:val="21"/>
        </w:rPr>
        <w:t xml:space="preserve">　第</w:t>
      </w:r>
      <w:r>
        <w:rPr>
          <w:szCs w:val="21"/>
        </w:rPr>
        <w:t>3</w:t>
      </w:r>
      <w:r>
        <w:rPr>
          <w:rFonts w:hAnsi="MS Mincho"/>
          <w:szCs w:val="21"/>
        </w:rPr>
        <w:t>項は、ベンダの資料等の保管義務及び返還義務について定める。</w:t>
      </w:r>
      <w:r>
        <w:rPr>
          <w:szCs w:val="21"/>
        </w:rPr>
        <w:br/>
      </w:r>
      <w:r>
        <w:rPr>
          <w:rFonts w:hAnsi="MS Mincho"/>
          <w:szCs w:val="21"/>
        </w:rPr>
        <w:t xml:space="preserve">　第</w:t>
      </w:r>
      <w:r>
        <w:rPr>
          <w:szCs w:val="21"/>
        </w:rPr>
        <w:t>4</w:t>
      </w:r>
      <w:r>
        <w:rPr>
          <w:rFonts w:ascii="MS Mincho" w:hAnsi="MS Mincho" w:hint="eastAsia"/>
          <w:szCs w:val="21"/>
        </w:rPr>
        <w:t>項は、資料等の提供がユーザの責務であることから、返還にかかる費用がユーザの負担となることを定め、これにより、返還費用に関するトラブル予防を図ることとした。</w:t>
      </w:r>
    </w:p>
    <w:p w14:paraId="387BFAEE" w14:textId="77777777" w:rsidR="00B87BA4" w:rsidRDefault="007C2A58">
      <w:pPr>
        <w:spacing w:after="180" w:line="240" w:lineRule="exact"/>
        <w:ind w:leftChars="-4" w:left="-2" w:right="31" w:hangingChars="3" w:hanging="6"/>
        <w:rPr>
          <w:rFonts w:ascii="MS Mincho" w:hAnsi="MS Mincho"/>
          <w:szCs w:val="21"/>
        </w:rPr>
      </w:pPr>
      <w:r>
        <w:rPr>
          <w:rFonts w:ascii="MS Mincho" w:hAnsi="MS Mincho"/>
          <w:noProof/>
          <w:szCs w:val="21"/>
        </w:rPr>
      </w:r>
      <w:r w:rsidR="007C2A58">
        <w:rPr>
          <w:rFonts w:ascii="MS Mincho" w:hAnsi="MS Mincho"/>
          <w:noProof/>
          <w:szCs w:val="21"/>
        </w:rPr>
        <w:pict>
          <v:rect id="_x0000_i1043" style="width:0;height:1.5pt" o:hralign="center" o:hrstd="t" o:hr="t" fillcolor="#a0a0a0" stroked="f">
            <v:textbox inset="5.85pt,.7pt,5.85pt,.7pt"/>
          </v:rect>
        </w:pict>
      </w:r>
    </w:p>
    <w:p w14:paraId="07563EB4" w14:textId="77777777" w:rsidR="00B87BA4" w:rsidRDefault="00B87BA4">
      <w:pPr>
        <w:pStyle w:val="7"/>
      </w:pPr>
      <w:r>
        <w:rPr>
          <w:rFonts w:hint="eastAsia"/>
        </w:rPr>
        <w:t>（再委託）</w:t>
      </w:r>
    </w:p>
    <w:p w14:paraId="12B02263" w14:textId="77777777" w:rsidR="00B87BA4" w:rsidRDefault="00B87BA4">
      <w:pPr>
        <w:pStyle w:val="7"/>
        <w:rPr>
          <w:rFonts w:cs="Arial"/>
        </w:rPr>
      </w:pPr>
      <w:r>
        <w:rPr>
          <w:rFonts w:cs="Arial"/>
        </w:rPr>
        <w:t>第</w:t>
      </w:r>
      <w:r>
        <w:rPr>
          <w:rFonts w:cs="Arial"/>
        </w:rPr>
        <w:t>6</w:t>
      </w:r>
      <w:r>
        <w:rPr>
          <w:rFonts w:cs="Arial"/>
        </w:rPr>
        <w:t>条</w:t>
      </w:r>
      <w:r>
        <w:rPr>
          <w:rFonts w:cs="Arial"/>
        </w:rPr>
        <w:tab/>
      </w:r>
      <w:r>
        <w:rPr>
          <w:rFonts w:cs="Arial"/>
        </w:rPr>
        <w:t>ベンダは、ベンダの責任において、本件業務の一部を第三者に再委託することができる。但し、ベンダは、ユーザから請求があった場合には、再委託先の名称及び住所等、再委託先を特定しうるだけの情報をユーザに通知しなければならない。当該第三者に再委託することが不適切となる合理的な理由が存する場合、ユーザは、その理由を書面によりベンダに通知することにより、当該第三者に対する再委託の中止を請求することができる。なお、ユーザから再委託の中止の請求をベンダが受けた場合は、作業期間、納期または委託料等の内容の変更について、第</w:t>
      </w:r>
      <w:r>
        <w:rPr>
          <w:rFonts w:cs="Arial"/>
        </w:rPr>
        <w:t>2</w:t>
      </w:r>
      <w:r>
        <w:rPr>
          <w:rFonts w:cs="Arial"/>
        </w:rPr>
        <w:t>条</w:t>
      </w:r>
      <w:r>
        <w:rPr>
          <w:rFonts w:cs="Arial" w:hint="eastAsia"/>
        </w:rPr>
        <w:t>⑥</w:t>
      </w:r>
      <w:r>
        <w:rPr>
          <w:rFonts w:cs="Arial"/>
        </w:rPr>
        <w:t>に</w:t>
      </w:r>
      <w:r>
        <w:rPr>
          <w:rFonts w:cs="Arial" w:hint="eastAsia"/>
        </w:rPr>
        <w:t>準じて</w:t>
      </w:r>
      <w:r>
        <w:rPr>
          <w:rFonts w:cs="Arial"/>
        </w:rPr>
        <w:t>協議を行い、合理的な範囲で合意するものとする。</w:t>
      </w:r>
    </w:p>
    <w:p w14:paraId="0A23DCC7" w14:textId="77777777" w:rsidR="00B87BA4" w:rsidRDefault="00B87BA4">
      <w:pPr>
        <w:pStyle w:val="8"/>
        <w:spacing w:after="180"/>
        <w:ind w:left="991" w:right="31" w:hanging="708"/>
        <w:rPr>
          <w:rFonts w:ascii="Arial" w:hAnsi="Arial" w:cs="Arial"/>
        </w:rPr>
      </w:pPr>
      <w:r>
        <w:rPr>
          <w:rFonts w:ascii="Arial" w:hAnsi="Arial" w:cs="Arial"/>
        </w:rPr>
        <w:t>2)</w:t>
      </w:r>
      <w:r>
        <w:rPr>
          <w:rFonts w:ascii="Arial" w:hAnsi="Arial" w:cs="Arial"/>
        </w:rPr>
        <w:tab/>
      </w:r>
      <w:r>
        <w:rPr>
          <w:rFonts w:ascii="Arial" w:hAnsi="Arial" w:cs="Arial"/>
        </w:rPr>
        <w:t>ベンダは、再委託先との間で、再委託に係る業務を行わせる場合、本契約に基づいてベンダがユーザに対して負担するのと同様の義務を、再委託先に負わせる契約を締結するものとする。</w:t>
      </w:r>
    </w:p>
    <w:p w14:paraId="1CD9633C" w14:textId="77777777" w:rsidR="00B87BA4" w:rsidRDefault="00B87BA4">
      <w:pPr>
        <w:pStyle w:val="8"/>
        <w:spacing w:after="180"/>
        <w:ind w:left="991" w:right="31" w:hanging="708"/>
        <w:rPr>
          <w:rFonts w:ascii="Arial" w:hAnsi="Arial" w:cs="Arial"/>
        </w:rPr>
      </w:pPr>
      <w:r>
        <w:rPr>
          <w:rFonts w:ascii="Arial" w:hAnsi="Arial" w:cs="Arial"/>
        </w:rPr>
        <w:t>3)</w:t>
      </w:r>
      <w:r>
        <w:rPr>
          <w:rFonts w:ascii="Arial" w:hAnsi="Arial" w:cs="Arial"/>
        </w:rPr>
        <w:tab/>
      </w:r>
      <w:r>
        <w:rPr>
          <w:rFonts w:ascii="Arial" w:cs="Arial"/>
        </w:rPr>
        <w:t>ベンダは、再委託先の履行についてユーザに帰責事由がある場合を除き、自ら業務を遂行した場合と同様の責任を負うものとする。</w:t>
      </w:r>
    </w:p>
    <w:p w14:paraId="5AC0BD53" w14:textId="77777777" w:rsidR="00B87BA4" w:rsidRDefault="007C2A58">
      <w:pPr>
        <w:spacing w:after="180" w:line="240" w:lineRule="exact"/>
        <w:ind w:leftChars="-4" w:left="-2" w:right="31" w:hangingChars="3" w:hanging="6"/>
        <w:rPr>
          <w:rFonts w:ascii="MS Mincho" w:hAnsi="MS Mincho"/>
          <w:szCs w:val="21"/>
        </w:rPr>
      </w:pPr>
      <w:r>
        <w:rPr>
          <w:rFonts w:ascii="MS Mincho" w:hAnsi="MS Mincho"/>
          <w:noProof/>
          <w:szCs w:val="21"/>
        </w:rPr>
      </w:r>
      <w:r w:rsidR="007C2A58">
        <w:rPr>
          <w:rFonts w:ascii="MS Mincho" w:hAnsi="MS Mincho"/>
          <w:noProof/>
          <w:szCs w:val="21"/>
        </w:rPr>
        <w:pict>
          <v:rect id="_x0000_i1044" style="width:0;height:1.5pt" o:hralign="center" o:hrstd="t" o:hr="t" fillcolor="#a0a0a0" stroked="f">
            <v:textbox inset="5.85pt,.7pt,5.85pt,.7pt"/>
          </v:rect>
        </w:pict>
      </w:r>
    </w:p>
    <w:p w14:paraId="2F2C12C3" w14:textId="77777777" w:rsidR="00B87BA4" w:rsidRDefault="00B87BA4">
      <w:pPr>
        <w:spacing w:after="180"/>
        <w:ind w:left="31" w:right="31" w:firstLine="210"/>
      </w:pPr>
      <w:r>
        <w:rPr>
          <w:rFonts w:hint="eastAsia"/>
        </w:rPr>
        <w:t>本モデル契約書においては、パッケージを利用したシステム開発の取引実態により適合するものとして、モデル取引・契約</w:t>
      </w:r>
      <w:r w:rsidRPr="00431068">
        <w:rPr>
          <w:rFonts w:hint="eastAsia"/>
        </w:rPr>
        <w:t>書第</w:t>
      </w:r>
      <w:ins w:id="260" w:author="作成者">
        <w:r w:rsidR="00F376EA" w:rsidRPr="00431068">
          <w:rPr>
            <w:rFonts w:hint="eastAsia"/>
          </w:rPr>
          <w:t>二</w:t>
        </w:r>
      </w:ins>
      <w:del w:id="261" w:author="作成者">
        <w:r w:rsidRPr="00431068" w:rsidDel="00F376EA">
          <w:rPr>
            <w:rFonts w:hint="eastAsia"/>
          </w:rPr>
          <w:delText>一</w:delText>
        </w:r>
      </w:del>
      <w:r w:rsidRPr="00431068">
        <w:rPr>
          <w:rFonts w:hint="eastAsia"/>
        </w:rPr>
        <w:t>版第</w:t>
      </w:r>
      <w:r w:rsidRPr="00431068">
        <w:rPr>
          <w:rFonts w:hint="eastAsia"/>
        </w:rPr>
        <w:t>7</w:t>
      </w:r>
      <w:r w:rsidRPr="00431068">
        <w:rPr>
          <w:rFonts w:hint="eastAsia"/>
        </w:rPr>
        <w:t>条</w:t>
      </w:r>
      <w:r w:rsidRPr="00431068">
        <w:rPr>
          <w:rStyle w:val="af2"/>
          <w:rFonts w:ascii="MS Mincho" w:hAnsi="MS Mincho"/>
          <w:szCs w:val="21"/>
        </w:rPr>
        <w:footnoteReference w:id="37"/>
      </w:r>
      <w:r w:rsidRPr="00431068">
        <w:rPr>
          <w:rFonts w:hint="eastAsia"/>
        </w:rPr>
        <w:t>【</w:t>
      </w:r>
      <w:r w:rsidRPr="00431068">
        <w:rPr>
          <w:rFonts w:hint="eastAsia"/>
        </w:rPr>
        <w:t>B</w:t>
      </w:r>
      <w:r w:rsidRPr="00431068">
        <w:rPr>
          <w:rFonts w:hint="eastAsia"/>
        </w:rPr>
        <w:t>案】を採用</w:t>
      </w:r>
      <w:r>
        <w:rPr>
          <w:rFonts w:hint="eastAsia"/>
        </w:rPr>
        <w:t>している。再委託の可否については、①再委託先の技術力についての保証がなく、また機密保持の観点からも原則禁止とし委託者の承諾を要するとすべき（原則禁止【Ａ案】）との考えと②再委託を原則禁止としてしまうことによって業務の遂行における柔軟性が失われ結局提供される技術の質も効率も損なわれてしまうので原則自由とすべき（原則自由【Ｂ案】）との考えの対立があり、モデル取引・契</w:t>
      </w:r>
      <w:r w:rsidRPr="00431068">
        <w:rPr>
          <w:rFonts w:hint="eastAsia"/>
        </w:rPr>
        <w:t>約書第</w:t>
      </w:r>
      <w:ins w:id="266" w:author="作成者">
        <w:r w:rsidR="00F376EA" w:rsidRPr="00431068">
          <w:rPr>
            <w:rFonts w:hint="eastAsia"/>
          </w:rPr>
          <w:t>二</w:t>
        </w:r>
      </w:ins>
      <w:del w:id="267" w:author="作成者">
        <w:r w:rsidRPr="00431068" w:rsidDel="00F376EA">
          <w:rPr>
            <w:rFonts w:hint="eastAsia"/>
          </w:rPr>
          <w:delText>一</w:delText>
        </w:r>
      </w:del>
      <w:r w:rsidRPr="00431068">
        <w:rPr>
          <w:rFonts w:hint="eastAsia"/>
        </w:rPr>
        <w:t>版に</w:t>
      </w:r>
      <w:r>
        <w:rPr>
          <w:rFonts w:hint="eastAsia"/>
        </w:rPr>
        <w:t>おいても、両論が併記されている。</w:t>
      </w:r>
    </w:p>
    <w:p w14:paraId="48D8951C" w14:textId="77777777" w:rsidR="00B87BA4" w:rsidRDefault="00B87BA4">
      <w:pPr>
        <w:spacing w:after="180"/>
        <w:ind w:left="31" w:right="31" w:firstLine="210"/>
      </w:pPr>
      <w:r>
        <w:rPr>
          <w:rFonts w:hint="eastAsia"/>
        </w:rPr>
        <w:t>本モデル契約書が前提とする取引は、パッケージソフトウェアを利用すること、ユーザが中小企業等であることなどに特色がある。この観点より本論点を検討すると、そもそも多くの場合第三者製品（パッケージソフトウェア）をシステムのコアの部分に据えるのであるから、再委託を厳しく制限することは現実的ではないこと、また原則再委託自由としてもユーザが要求するときは再委託先を開示させることとし、かかる再委託先を使うことを止めさせることに合理的な理由があるときはかかる再委託を止めさせることができるとすれば弊害も少ないものと考えられる。</w:t>
      </w:r>
    </w:p>
    <w:p w14:paraId="37DD3DF2" w14:textId="77777777" w:rsidR="00B87BA4" w:rsidRDefault="00B87BA4">
      <w:pPr>
        <w:spacing w:after="180"/>
        <w:ind w:left="31" w:right="31" w:firstLine="210"/>
      </w:pPr>
      <w:r>
        <w:rPr>
          <w:rFonts w:hint="eastAsia"/>
        </w:rPr>
        <w:t>従って、第</w:t>
      </w:r>
      <w:r>
        <w:rPr>
          <w:rFonts w:hint="eastAsia"/>
        </w:rPr>
        <w:t>1</w:t>
      </w:r>
      <w:r>
        <w:rPr>
          <w:rFonts w:hint="eastAsia"/>
        </w:rPr>
        <w:t>項においては、再委託は原則自由とし、ユーザが要求するときには再委託先を開示し、ユーザは合理的な理由があるときには再委託を中止できることとした。ここで、「合理的な理由」とは、例えば、現に再委託先がユーザと競合する企業のソフトウェア開発業務に関与し、ユーザ独自の業務ノウハウが競合先に流出しかねない危険があること、再委託先の情報セキュリティ確保の措置が不十分であること、以前に当該再委託先に業務を委託したが適切に業務が遂行されなかった実績があること、再委託先の経営権に関する紛争の存在、再委託先の業務内容が不健全であること、ユーザにおいて制定している委託先選定基準への不適合等の状況が想定される。</w:t>
      </w:r>
    </w:p>
    <w:p w14:paraId="3D9E4089" w14:textId="77777777" w:rsidR="00B87BA4" w:rsidRDefault="00B87BA4">
      <w:pPr>
        <w:spacing w:after="180"/>
        <w:ind w:left="31" w:right="31" w:firstLine="210"/>
      </w:pPr>
      <w:r>
        <w:t>ユーザからのかかる再委託の中止請求については、特に再委託先での作業が既に進んでいるときなど、作業期間、委託料、納期等に影響が出ることが予想されるので、そのような場合には、契約変更手続（</w:t>
      </w:r>
      <w:r>
        <w:rPr>
          <w:rFonts w:hint="eastAsia"/>
        </w:rPr>
        <w:t>システム基本</w:t>
      </w:r>
      <w:r>
        <w:t>契約書第</w:t>
      </w:r>
      <w:r>
        <w:rPr>
          <w:rFonts w:hint="eastAsia"/>
        </w:rPr>
        <w:t>2</w:t>
      </w:r>
      <w:r>
        <w:t>条</w:t>
      </w:r>
      <w:r>
        <w:rPr>
          <w:rFonts w:hint="eastAsia"/>
        </w:rPr>
        <w:t>⑥</w:t>
      </w:r>
      <w:r>
        <w:t>）に</w:t>
      </w:r>
      <w:r>
        <w:rPr>
          <w:rFonts w:hint="eastAsia"/>
        </w:rPr>
        <w:t>準じて</w:t>
      </w:r>
      <w:r>
        <w:t>契約条件の変更に係る協議を行い、ユーザ及びベンダは、合理的な範囲での変更合意を行う義務を負うこととしてある。例えば、ユーザがベンダからの合理的な委託料増額案に対して応じないときは、ベンダに対して債務不履行責任を負うことになり、増額分について損害賠償責任を負うこともあり得る。なお、ユーザは</w:t>
      </w:r>
      <w:r>
        <w:rPr>
          <w:rFonts w:hint="eastAsia"/>
        </w:rPr>
        <w:t>合理的な範囲の契約変更を受け容れられない場合には、</w:t>
      </w:r>
      <w:r>
        <w:t>各本件業務</w:t>
      </w:r>
      <w:r>
        <w:rPr>
          <w:rFonts w:hint="eastAsia"/>
        </w:rPr>
        <w:t>にかかる契約</w:t>
      </w:r>
      <w:r>
        <w:t>の解約を選択すること</w:t>
      </w:r>
      <w:r>
        <w:rPr>
          <w:rFonts w:hint="eastAsia"/>
        </w:rPr>
        <w:t>も</w:t>
      </w:r>
      <w:r>
        <w:t>できる。この場合、ユーザは、</w:t>
      </w:r>
      <w:r>
        <w:rPr>
          <w:rFonts w:hint="eastAsia"/>
        </w:rPr>
        <w:t>原則として</w:t>
      </w:r>
      <w:r>
        <w:t>ベンダに対し、</w:t>
      </w:r>
      <w:r>
        <w:rPr>
          <w:rFonts w:hint="eastAsia"/>
        </w:rPr>
        <w:t>既になされた業務の対価</w:t>
      </w:r>
      <w:r>
        <w:t>を支払い、発生した損害を賠償しなければならない</w:t>
      </w:r>
      <w:r>
        <w:rPr>
          <w:rFonts w:hint="eastAsia"/>
        </w:rPr>
        <w:t>ものと考えられる</w:t>
      </w:r>
      <w:r>
        <w:t>。</w:t>
      </w:r>
    </w:p>
    <w:p w14:paraId="7B1E9684" w14:textId="77777777" w:rsidR="00B87BA4" w:rsidRDefault="00B87BA4">
      <w:pPr>
        <w:spacing w:after="180"/>
        <w:ind w:left="31" w:right="31" w:firstLine="210"/>
      </w:pPr>
      <w:r>
        <w:rPr>
          <w:rFonts w:hint="eastAsia"/>
        </w:rPr>
        <w:t>第</w:t>
      </w:r>
      <w:r>
        <w:rPr>
          <w:rFonts w:hint="eastAsia"/>
        </w:rPr>
        <w:t>2</w:t>
      </w:r>
      <w:r>
        <w:rPr>
          <w:rFonts w:hint="eastAsia"/>
        </w:rPr>
        <w:t>項は、ユーザとベンダ間の本契約に基づくベンダの義務を、再委託先にも負わせることを義務づけている。</w:t>
      </w:r>
    </w:p>
    <w:p w14:paraId="5F81427B" w14:textId="77777777" w:rsidR="00B87BA4" w:rsidRDefault="00B87BA4">
      <w:pPr>
        <w:spacing w:after="180"/>
        <w:ind w:left="31" w:right="31" w:firstLine="210"/>
      </w:pPr>
      <w:r>
        <w:rPr>
          <w:rFonts w:hint="eastAsia"/>
        </w:rPr>
        <w:t>第</w:t>
      </w:r>
      <w:r>
        <w:rPr>
          <w:rFonts w:hint="eastAsia"/>
        </w:rPr>
        <w:t>3</w:t>
      </w:r>
      <w:r>
        <w:rPr>
          <w:rFonts w:hint="eastAsia"/>
        </w:rPr>
        <w:t>項は、ユーザが再委託について承諾したとはいっても、ベンダは自らが業務を遂行した場合と同様の責任を負うものとする。この場合においても、再委託先の履行に関し、ユーザに帰責事由がある場合についてまでベンダに責任を負わせることは酷なのでベンダの責任の範疇から除かれている。</w:t>
      </w:r>
    </w:p>
    <w:p w14:paraId="7CE06489" w14:textId="77777777" w:rsidR="00B87BA4" w:rsidRDefault="007C2A58">
      <w:pPr>
        <w:spacing w:after="180" w:line="240" w:lineRule="exact"/>
        <w:ind w:left="31" w:right="31" w:firstLine="210"/>
        <w:rPr>
          <w:rFonts w:ascii="MS Mincho" w:hAnsi="MS Mincho"/>
          <w:szCs w:val="21"/>
        </w:rPr>
      </w:pPr>
      <w:r>
        <w:rPr>
          <w:rFonts w:ascii="MS Mincho" w:hAnsi="MS Mincho"/>
          <w:noProof/>
          <w:szCs w:val="21"/>
        </w:rPr>
      </w:r>
      <w:r w:rsidR="007C2A58">
        <w:rPr>
          <w:rFonts w:ascii="MS Mincho" w:hAnsi="MS Mincho"/>
          <w:noProof/>
          <w:szCs w:val="21"/>
        </w:rPr>
        <w:pict>
          <v:rect id="_x0000_i1045" style="width:0;height:1.5pt" o:hralign="center" o:hrstd="t" o:hr="t" fillcolor="#a0a0a0" stroked="f">
            <v:textbox inset="5.85pt,.7pt,5.85pt,.7pt"/>
          </v:rect>
        </w:pict>
      </w:r>
    </w:p>
    <w:p w14:paraId="477DE5A3" w14:textId="77777777" w:rsidR="00B87BA4" w:rsidRDefault="00B87BA4">
      <w:pPr>
        <w:pStyle w:val="7"/>
      </w:pPr>
      <w:r>
        <w:rPr>
          <w:rFonts w:hint="eastAsia"/>
        </w:rPr>
        <w:t>（秘密情報の取扱い）</w:t>
      </w:r>
    </w:p>
    <w:p w14:paraId="43DF8072" w14:textId="77777777" w:rsidR="00B87BA4" w:rsidRDefault="00B87BA4">
      <w:pPr>
        <w:pStyle w:val="7"/>
        <w:rPr>
          <w:rFonts w:cs="Arial"/>
        </w:rPr>
      </w:pPr>
      <w:r>
        <w:rPr>
          <w:rFonts w:cs="Arial"/>
        </w:rPr>
        <w:t>第</w:t>
      </w:r>
      <w:r>
        <w:rPr>
          <w:rFonts w:cs="Arial"/>
        </w:rPr>
        <w:t>7</w:t>
      </w:r>
      <w:r>
        <w:rPr>
          <w:rFonts w:cs="Arial"/>
        </w:rPr>
        <w:t>条</w:t>
      </w:r>
      <w:r>
        <w:rPr>
          <w:rFonts w:cs="Arial"/>
        </w:rPr>
        <w:tab/>
      </w:r>
      <w:r>
        <w:rPr>
          <w:rFonts w:cs="Arial"/>
        </w:rPr>
        <w:t>ユーザ及びベンダは、本件業務の遂行のため、相手方より提供を受けた技術上又は営業上その他業務上の情報のうち、相手方が書面により秘密である旨指定して開示した情報、又は口頭により秘密である旨を示して開示した情報で開示後</w:t>
      </w:r>
      <w:r>
        <w:rPr>
          <w:rFonts w:cs="Arial" w:hint="eastAsia"/>
        </w:rPr>
        <w:t>○</w:t>
      </w:r>
      <w:r>
        <w:rPr>
          <w:rFonts w:cs="Arial"/>
        </w:rPr>
        <w:t>日以内に書面により内容を特定した情報（以下あわせて「秘密情報」という。）を第三者に漏洩してはならない。但し、次の各号のいずれか一つに該当する情報についてはこの限りではない。また、ユーザ及びベンダは秘密情報のうち法令の定めに基づき開示すべき情報を、当該法令の定めに基づく開示先に対し開示することができるものとする。</w:t>
      </w:r>
    </w:p>
    <w:p w14:paraId="704F7445" w14:textId="77777777" w:rsidR="00B87BA4" w:rsidRDefault="00B87BA4">
      <w:pPr>
        <w:pStyle w:val="6"/>
        <w:rPr>
          <w:rFonts w:ascii="Arial" w:hAnsi="Arial" w:cs="Arial"/>
        </w:rPr>
      </w:pPr>
      <w:r>
        <w:rPr>
          <w:rFonts w:ascii="Arial" w:cs="Arial"/>
        </w:rPr>
        <w:t>①</w:t>
      </w:r>
      <w:r>
        <w:rPr>
          <w:rFonts w:ascii="Arial" w:hAnsi="Arial" w:cs="Arial"/>
        </w:rPr>
        <w:tab/>
      </w:r>
      <w:r>
        <w:rPr>
          <w:rFonts w:ascii="Arial" w:cs="Arial"/>
        </w:rPr>
        <w:t>秘密保持義務を負うことなくすでに保有している情報</w:t>
      </w:r>
    </w:p>
    <w:p w14:paraId="332C799F" w14:textId="77777777" w:rsidR="00B87BA4" w:rsidRDefault="00B87BA4">
      <w:pPr>
        <w:pStyle w:val="6"/>
        <w:rPr>
          <w:rFonts w:ascii="Arial" w:hAnsi="Arial" w:cs="Arial"/>
        </w:rPr>
      </w:pPr>
      <w:r>
        <w:rPr>
          <w:rFonts w:ascii="Arial" w:cs="Arial"/>
        </w:rPr>
        <w:t>②</w:t>
      </w:r>
      <w:r>
        <w:rPr>
          <w:rFonts w:ascii="Arial" w:hAnsi="Arial" w:cs="Arial"/>
        </w:rPr>
        <w:tab/>
      </w:r>
      <w:r>
        <w:rPr>
          <w:rFonts w:ascii="Arial" w:cs="Arial"/>
        </w:rPr>
        <w:t>秘密保持義務を負うことなく第三者から正当に入手した情報</w:t>
      </w:r>
    </w:p>
    <w:p w14:paraId="4C429AA8" w14:textId="77777777" w:rsidR="00B87BA4" w:rsidRDefault="00B87BA4">
      <w:pPr>
        <w:pStyle w:val="6"/>
        <w:rPr>
          <w:rFonts w:ascii="Arial" w:hAnsi="Arial" w:cs="Arial"/>
        </w:rPr>
      </w:pPr>
      <w:r>
        <w:rPr>
          <w:rFonts w:ascii="Arial" w:cs="Arial"/>
        </w:rPr>
        <w:t>③</w:t>
      </w:r>
      <w:r>
        <w:rPr>
          <w:rFonts w:ascii="Arial" w:hAnsi="Arial" w:cs="Arial"/>
        </w:rPr>
        <w:tab/>
      </w:r>
      <w:r>
        <w:rPr>
          <w:rFonts w:ascii="Arial" w:cs="Arial"/>
        </w:rPr>
        <w:t>相手方から提供を受けた情報によらず、独自に開発した情報</w:t>
      </w:r>
    </w:p>
    <w:p w14:paraId="32340D54" w14:textId="77777777" w:rsidR="00B87BA4" w:rsidRDefault="00B87BA4">
      <w:pPr>
        <w:pStyle w:val="6"/>
        <w:rPr>
          <w:rFonts w:ascii="Arial" w:hAnsi="Arial" w:cs="Arial"/>
        </w:rPr>
      </w:pPr>
      <w:r>
        <w:rPr>
          <w:rFonts w:ascii="Arial" w:cs="Arial"/>
        </w:rPr>
        <w:t>④</w:t>
      </w:r>
      <w:r>
        <w:rPr>
          <w:rFonts w:ascii="Arial" w:hAnsi="Arial" w:cs="Arial"/>
        </w:rPr>
        <w:tab/>
      </w:r>
      <w:r>
        <w:rPr>
          <w:rFonts w:ascii="Arial" w:cs="Arial"/>
        </w:rPr>
        <w:t>本契約に違反することなく、かつ、受領の前後を問わず公知となった情報</w:t>
      </w:r>
    </w:p>
    <w:p w14:paraId="11F01161" w14:textId="77777777" w:rsidR="00B87BA4" w:rsidRDefault="00B87BA4">
      <w:pPr>
        <w:pStyle w:val="8"/>
        <w:spacing w:after="180"/>
        <w:ind w:left="991" w:right="31" w:hanging="708"/>
        <w:rPr>
          <w:rFonts w:ascii="Arial" w:hAnsi="Arial" w:cs="Arial"/>
        </w:rPr>
      </w:pPr>
      <w:r>
        <w:rPr>
          <w:rFonts w:ascii="Arial" w:hAnsi="Arial" w:cs="Arial"/>
        </w:rPr>
        <w:t>2)</w:t>
      </w:r>
      <w:r>
        <w:rPr>
          <w:rFonts w:ascii="Arial" w:hAnsi="Arial" w:cs="Arial"/>
        </w:rPr>
        <w:tab/>
      </w:r>
      <w:r>
        <w:rPr>
          <w:rFonts w:ascii="Arial" w:hAnsi="Arial" w:cs="Arial"/>
        </w:rPr>
        <w:t>秘密情報の提供を受けた当事者は、当該秘密情報の管理に必要な措置を講ずるものとする。</w:t>
      </w:r>
    </w:p>
    <w:p w14:paraId="41D7831D" w14:textId="77777777" w:rsidR="00B87BA4" w:rsidRDefault="00B87BA4">
      <w:pPr>
        <w:pStyle w:val="8"/>
        <w:spacing w:after="180"/>
        <w:ind w:left="991" w:right="31" w:hanging="708"/>
        <w:rPr>
          <w:rFonts w:ascii="Arial" w:hAnsi="Arial" w:cs="Arial"/>
        </w:rPr>
      </w:pPr>
      <w:r>
        <w:rPr>
          <w:rFonts w:ascii="Arial" w:hAnsi="Arial" w:cs="Arial"/>
        </w:rPr>
        <w:t>3)</w:t>
      </w:r>
      <w:r>
        <w:rPr>
          <w:rFonts w:ascii="Arial" w:hAnsi="Arial" w:cs="Arial"/>
        </w:rPr>
        <w:tab/>
      </w:r>
      <w:r>
        <w:rPr>
          <w:rFonts w:ascii="Arial" w:hAnsi="Arial" w:cs="Arial"/>
        </w:rPr>
        <w:t>ユーザ及びベンダは、秘密情報について、本契約の目的の範囲内でのみ使用し、本契約の目的の範囲を超える複製、改変が必要なときは、事前に相手方から書面による承諾を受けるものとする。</w:t>
      </w:r>
    </w:p>
    <w:p w14:paraId="03CDD751" w14:textId="77777777" w:rsidR="00B87BA4" w:rsidRDefault="00B87BA4">
      <w:pPr>
        <w:pStyle w:val="8"/>
        <w:spacing w:after="180"/>
        <w:ind w:left="991" w:right="31" w:hanging="708"/>
        <w:rPr>
          <w:rFonts w:ascii="Arial" w:hAnsi="Arial" w:cs="Arial"/>
        </w:rPr>
      </w:pPr>
      <w:r>
        <w:rPr>
          <w:rFonts w:ascii="Arial" w:hAnsi="Arial" w:cs="Arial"/>
        </w:rPr>
        <w:t>4)</w:t>
      </w:r>
      <w:r>
        <w:rPr>
          <w:rFonts w:ascii="Arial" w:hAnsi="Arial" w:cs="Arial"/>
        </w:rPr>
        <w:tab/>
      </w:r>
      <w:r>
        <w:rPr>
          <w:rFonts w:ascii="Arial" w:cs="Arial"/>
        </w:rPr>
        <w:t>ユーザ及びベンダは、秘密情報を、本契約の目的のために知る必要のある各自（本契約に基づきベンダが再委託する場合の再委託先を含む。）の役員及び従業員に限り開示するものとし、本契約に基づきユーザ及びベンダが負担する秘密保持義務と同等の義務を、秘密情報の開示を受けた当該役員及び従業員に退職後も含め課すものとする。</w:t>
      </w:r>
    </w:p>
    <w:p w14:paraId="0AC9E17F" w14:textId="77777777" w:rsidR="00B87BA4" w:rsidRDefault="00B87BA4">
      <w:pPr>
        <w:pStyle w:val="8"/>
        <w:spacing w:after="180"/>
        <w:ind w:left="991" w:right="31" w:hanging="708"/>
        <w:rPr>
          <w:rFonts w:ascii="Arial" w:hAnsi="Arial" w:cs="Arial"/>
        </w:rPr>
      </w:pPr>
      <w:r>
        <w:rPr>
          <w:rFonts w:ascii="Arial" w:hAnsi="Arial" w:cs="Arial"/>
        </w:rPr>
        <w:t>5)</w:t>
      </w:r>
      <w:r>
        <w:rPr>
          <w:rFonts w:ascii="Arial" w:hAnsi="Arial" w:cs="Arial"/>
        </w:rPr>
        <w:tab/>
      </w:r>
      <w:r>
        <w:rPr>
          <w:rFonts w:ascii="Arial" w:hAnsi="Arial" w:cs="Arial"/>
        </w:rPr>
        <w:t>秘密情報の提供及び返還等については、第</w:t>
      </w:r>
      <w:r>
        <w:rPr>
          <w:rFonts w:ascii="Arial" w:hAnsi="Arial" w:cs="Arial"/>
        </w:rPr>
        <w:t>5</w:t>
      </w:r>
      <w:r>
        <w:rPr>
          <w:rFonts w:ascii="Arial" w:hAnsi="Arial" w:cs="Arial"/>
        </w:rPr>
        <w:t>条（ユーザがベンダに提供する資料等及びその返還）に準じる。</w:t>
      </w:r>
    </w:p>
    <w:p w14:paraId="7DDC78E9" w14:textId="77777777" w:rsidR="00B87BA4" w:rsidRDefault="00B87BA4">
      <w:pPr>
        <w:pStyle w:val="8"/>
        <w:spacing w:after="180"/>
        <w:ind w:left="991" w:right="31" w:hanging="708"/>
        <w:rPr>
          <w:rFonts w:ascii="Arial" w:hAnsi="Arial" w:cs="Arial"/>
        </w:rPr>
      </w:pPr>
      <w:r>
        <w:rPr>
          <w:rFonts w:ascii="Arial" w:hAnsi="Arial" w:cs="Arial"/>
        </w:rPr>
        <w:t>6)</w:t>
      </w:r>
      <w:r>
        <w:rPr>
          <w:rFonts w:ascii="Arial" w:hAnsi="Arial" w:cs="Arial"/>
        </w:rPr>
        <w:tab/>
      </w:r>
      <w:r>
        <w:rPr>
          <w:rFonts w:ascii="Arial" w:hAnsi="Arial" w:cs="Arial"/>
        </w:rPr>
        <w:t>秘密情報のうち、個人情報に該当する情報については、第</w:t>
      </w:r>
      <w:r>
        <w:rPr>
          <w:rFonts w:ascii="Arial" w:hAnsi="Arial" w:cs="Arial"/>
        </w:rPr>
        <w:t>8</w:t>
      </w:r>
      <w:r>
        <w:rPr>
          <w:rFonts w:ascii="Arial" w:hAnsi="Arial" w:cs="Arial"/>
        </w:rPr>
        <w:t>条が本条の規定に優先して適用されるものとする。</w:t>
      </w:r>
    </w:p>
    <w:p w14:paraId="0E177031" w14:textId="77777777" w:rsidR="00B87BA4" w:rsidRDefault="00B87BA4">
      <w:pPr>
        <w:pStyle w:val="8"/>
        <w:spacing w:after="180"/>
        <w:ind w:left="991" w:right="31" w:hanging="708"/>
        <w:rPr>
          <w:rFonts w:ascii="Arial" w:hAnsi="Arial" w:cs="Arial"/>
        </w:rPr>
      </w:pPr>
      <w:r>
        <w:rPr>
          <w:rFonts w:ascii="Arial" w:hAnsi="Arial" w:cs="Arial"/>
        </w:rPr>
        <w:t>7)</w:t>
      </w:r>
      <w:r>
        <w:rPr>
          <w:rFonts w:ascii="Arial" w:hAnsi="Arial" w:cs="Arial"/>
        </w:rPr>
        <w:tab/>
      </w:r>
      <w:r>
        <w:rPr>
          <w:rFonts w:ascii="Arial" w:cs="Arial"/>
        </w:rPr>
        <w:t>本条の規定は、本契約終了後、</w:t>
      </w:r>
      <w:r>
        <w:rPr>
          <w:rFonts w:cs="Arial"/>
        </w:rPr>
        <w:t>○</w:t>
      </w:r>
      <w:r>
        <w:rPr>
          <w:rFonts w:ascii="Arial" w:cs="Arial"/>
        </w:rPr>
        <w:t>年間存続する。</w:t>
      </w:r>
    </w:p>
    <w:p w14:paraId="3437D0B5" w14:textId="77777777" w:rsidR="00B87BA4" w:rsidRDefault="007C2A58">
      <w:pPr>
        <w:spacing w:after="180"/>
        <w:ind w:left="31" w:right="31" w:firstLine="210"/>
        <w:rPr>
          <w:rFonts w:ascii="MS Mincho" w:hAnsi="MS Mincho"/>
          <w:szCs w:val="21"/>
        </w:rPr>
      </w:pPr>
      <w:r>
        <w:rPr>
          <w:rFonts w:ascii="MS Mincho" w:hAnsi="MS Mincho"/>
          <w:noProof/>
          <w:szCs w:val="21"/>
        </w:rPr>
      </w:r>
      <w:r w:rsidR="007C2A58">
        <w:rPr>
          <w:rFonts w:ascii="MS Mincho" w:hAnsi="MS Mincho"/>
          <w:noProof/>
          <w:szCs w:val="21"/>
        </w:rPr>
        <w:pict>
          <v:rect id="_x0000_i1046" style="width:0;height:1.5pt" o:hralign="center" o:hrstd="t" o:hr="t" fillcolor="#a0a0a0" stroked="f">
            <v:textbox inset="5.85pt,.7pt,5.85pt,.7pt"/>
          </v:rect>
        </w:pict>
      </w:r>
    </w:p>
    <w:p w14:paraId="5C4E7F7A" w14:textId="77777777" w:rsidR="00B87BA4" w:rsidRDefault="00B87BA4">
      <w:pPr>
        <w:spacing w:after="180"/>
        <w:ind w:leftChars="-1" w:left="-2" w:right="28" w:firstLine="210"/>
      </w:pPr>
      <w:r>
        <w:rPr>
          <w:rFonts w:hint="eastAsia"/>
        </w:rPr>
        <w:t>ソフトウェア開発においては、ユーザ、ベンダが互いに相手方の秘密情報に接することが想定されることから、本条では、それぞれの秘密保持義務を定める。</w:t>
      </w:r>
    </w:p>
    <w:p w14:paraId="4A7D4F59" w14:textId="77777777" w:rsidR="00B87BA4" w:rsidRDefault="00B87BA4">
      <w:pPr>
        <w:spacing w:after="180"/>
        <w:ind w:left="31" w:right="31" w:firstLine="210"/>
        <w:rPr>
          <w:rFonts w:ascii="MS Mincho" w:hAnsi="MS Mincho"/>
          <w:szCs w:val="21"/>
        </w:rPr>
      </w:pPr>
      <w:r>
        <w:rPr>
          <w:rFonts w:hint="eastAsia"/>
        </w:rPr>
        <w:t>第</w:t>
      </w:r>
      <w:r>
        <w:rPr>
          <w:rFonts w:hint="eastAsia"/>
        </w:rPr>
        <w:t>1</w:t>
      </w:r>
      <w:r>
        <w:rPr>
          <w:rFonts w:hint="eastAsia"/>
        </w:rPr>
        <w:t>項では、秘密保持義務の対象となる情報を特定している。本項では、対象となる情報を明確にするため、相手方が書面により秘密である旨指定して開示した情報であるか、または口頭により秘密である旨通知して開示した情報は、開示後○日以内に書面により内容を特定することを必要としている。第</w:t>
      </w:r>
      <w:r>
        <w:rPr>
          <w:rFonts w:hint="eastAsia"/>
        </w:rPr>
        <w:t>1</w:t>
      </w:r>
      <w:r>
        <w:rPr>
          <w:rFonts w:hint="eastAsia"/>
        </w:rPr>
        <w:t>号から第</w:t>
      </w:r>
      <w:r>
        <w:rPr>
          <w:rFonts w:hint="eastAsia"/>
        </w:rPr>
        <w:t>4</w:t>
      </w:r>
      <w:r>
        <w:rPr>
          <w:rFonts w:hint="eastAsia"/>
        </w:rPr>
        <w:t>号は、秘密情報の例外規定である。</w:t>
      </w:r>
      <w:r>
        <w:br/>
      </w:r>
      <w:r>
        <w:rPr>
          <w:rFonts w:hint="eastAsia"/>
        </w:rPr>
        <w:t xml:space="preserve">　第</w:t>
      </w:r>
      <w:r>
        <w:rPr>
          <w:rFonts w:hint="eastAsia"/>
        </w:rPr>
        <w:t>2</w:t>
      </w:r>
      <w:r>
        <w:rPr>
          <w:rFonts w:hint="eastAsia"/>
        </w:rPr>
        <w:t>項は、秘密情報の提供を受けた当事者は、</w:t>
      </w:r>
      <w:r>
        <w:t>秘密情報の管理に必要な措置</w:t>
      </w:r>
      <w:r>
        <w:rPr>
          <w:rFonts w:hint="eastAsia"/>
        </w:rPr>
        <w:t>を講ずることとしている。秘密情報の秘密管理性及び非公知性を維持するためには、提供を受けた当事者に秘密情報を適正に保護する体制の構築を義務づけておく必要がある。秘密情報の管理については、物理的、技術的、人的、組織的管理措置を実効的に構築しなければならない。</w:t>
      </w:r>
      <w:r>
        <w:br/>
      </w:r>
      <w:r>
        <w:rPr>
          <w:rFonts w:hint="eastAsia"/>
        </w:rPr>
        <w:t xml:space="preserve">　第</w:t>
      </w:r>
      <w:r>
        <w:rPr>
          <w:rFonts w:hint="eastAsia"/>
        </w:rPr>
        <w:t>3</w:t>
      </w:r>
      <w:r>
        <w:rPr>
          <w:rFonts w:hint="eastAsia"/>
        </w:rPr>
        <w:t>項は、秘密情報の目的外使用を禁止し、複製、改変については相手方の承諾を要件としている。</w:t>
      </w:r>
      <w:r>
        <w:br/>
      </w:r>
      <w:r>
        <w:rPr>
          <w:rFonts w:hint="eastAsia"/>
        </w:rPr>
        <w:t xml:space="preserve">　第</w:t>
      </w:r>
      <w:r>
        <w:rPr>
          <w:rFonts w:hint="eastAsia"/>
        </w:rPr>
        <w:t>4</w:t>
      </w:r>
      <w:r>
        <w:rPr>
          <w:rFonts w:hint="eastAsia"/>
        </w:rPr>
        <w:t>項は、システム基本契約書及び個別契約に基づき乙が再委託する場合の再委託先も含め、秘密情報の開示を受けた役員、従業員、退職者へも秘密保持義務を負わせるよう求めている。開示を受けた者が退職してしまった場合に、第三者に秘密情報が出て行くことのないよう退職者についても秘密保持義務を課すことを義務づけている。秘密情報の開示を受ける担当者等に秘密保持の誓約書を義務づけるなど、より具体的な方策を定めておくことも考えられる。退職者に対して秘密保持義務を課す場合には、一般的に秘密保持契約を締結する必要がある。特に、現職の従業者等及び退職者と秘密保持契約を締結する際には、秘密保持義務が必要性や合理性の点で公序良俗違反（民法第</w:t>
      </w:r>
      <w:r>
        <w:rPr>
          <w:rFonts w:hint="eastAsia"/>
        </w:rPr>
        <w:t xml:space="preserve">90 </w:t>
      </w:r>
      <w:r>
        <w:rPr>
          <w:rFonts w:hint="eastAsia"/>
        </w:rPr>
        <w:t>条）とならないよう、その立場の違いに配慮しながら、両者がコンセンサスを形成できるようにすることが重要である。</w:t>
      </w:r>
      <w:r>
        <w:br/>
      </w:r>
      <w:r>
        <w:rPr>
          <w:rFonts w:hint="eastAsia"/>
        </w:rPr>
        <w:t xml:space="preserve">　</w:t>
      </w:r>
      <w:r>
        <w:rPr>
          <w:rFonts w:ascii="MS Mincho" w:hAnsi="MS Mincho" w:hint="eastAsia"/>
          <w:szCs w:val="21"/>
        </w:rPr>
        <w:t>本条で定める秘密情報と次条で定める個人情報は、公知情報でない個人情報について適用が重複する場合もありうるので、第</w:t>
      </w:r>
      <w:r>
        <w:rPr>
          <w:szCs w:val="21"/>
        </w:rPr>
        <w:t>6</w:t>
      </w:r>
      <w:r>
        <w:rPr>
          <w:rFonts w:ascii="MS Mincho" w:hAnsi="MS Mincho" w:hint="eastAsia"/>
          <w:szCs w:val="21"/>
        </w:rPr>
        <w:t>項でその優先関係について取り決めている。</w:t>
      </w:r>
      <w:r>
        <w:rPr>
          <w:rFonts w:ascii="MS Mincho" w:hAnsi="MS Mincho"/>
          <w:szCs w:val="21"/>
        </w:rPr>
        <w:br/>
      </w:r>
      <w:r>
        <w:rPr>
          <w:rFonts w:ascii="MS Mincho" w:hAnsi="MS Mincho" w:hint="eastAsia"/>
          <w:szCs w:val="21"/>
        </w:rPr>
        <w:t xml:space="preserve">　第</w:t>
      </w:r>
      <w:r>
        <w:rPr>
          <w:szCs w:val="21"/>
        </w:rPr>
        <w:t>7</w:t>
      </w:r>
      <w:r>
        <w:rPr>
          <w:rFonts w:ascii="MS Mincho" w:hAnsi="MS Mincho" w:hint="eastAsia"/>
          <w:szCs w:val="21"/>
        </w:rPr>
        <w:t>項は、秘密保持義務は通常契約期間より長期の存続が必要であるため、本契約終了後一定期間（秘密情報の性質から鑑みて合理的な期間）、存続させるものとしている。</w:t>
      </w:r>
    </w:p>
    <w:p w14:paraId="4459F5FA" w14:textId="77777777" w:rsidR="00B87BA4" w:rsidRDefault="007C2A58">
      <w:pPr>
        <w:spacing w:after="180" w:line="240" w:lineRule="exact"/>
        <w:ind w:left="31" w:right="31" w:firstLine="210"/>
        <w:rPr>
          <w:rFonts w:ascii="MS Mincho" w:hAnsi="MS Mincho"/>
          <w:szCs w:val="21"/>
        </w:rPr>
      </w:pPr>
      <w:r>
        <w:rPr>
          <w:rFonts w:ascii="MS Mincho" w:hAnsi="MS Mincho"/>
          <w:noProof/>
          <w:szCs w:val="21"/>
        </w:rPr>
      </w:r>
      <w:r w:rsidR="007C2A58">
        <w:rPr>
          <w:rFonts w:ascii="MS Mincho" w:hAnsi="MS Mincho"/>
          <w:noProof/>
          <w:szCs w:val="21"/>
        </w:rPr>
        <w:pict>
          <v:rect id="_x0000_i1047" style="width:404.35pt;height:.25pt" o:hrpct="975" o:hralign="center" o:hrstd="t" o:hr="t" fillcolor="#a0a0a0" stroked="f">
            <v:textbox inset="5.85pt,.7pt,5.85pt,.7pt"/>
          </v:rect>
        </w:pict>
      </w:r>
    </w:p>
    <w:p w14:paraId="4A3E6032" w14:textId="77777777" w:rsidR="00B87BA4" w:rsidRDefault="00B87BA4">
      <w:pPr>
        <w:pStyle w:val="7"/>
      </w:pPr>
      <w:r>
        <w:rPr>
          <w:rFonts w:hint="eastAsia"/>
        </w:rPr>
        <w:t>（個人情報）</w:t>
      </w:r>
    </w:p>
    <w:p w14:paraId="55FD38FA" w14:textId="77777777" w:rsidR="00B87BA4" w:rsidRDefault="00B87BA4">
      <w:pPr>
        <w:pStyle w:val="7"/>
        <w:rPr>
          <w:rFonts w:cs="Arial"/>
        </w:rPr>
      </w:pPr>
      <w:r>
        <w:rPr>
          <w:rFonts w:cs="Arial"/>
        </w:rPr>
        <w:t>第</w:t>
      </w:r>
      <w:r>
        <w:rPr>
          <w:rFonts w:cs="Arial"/>
        </w:rPr>
        <w:t>8</w:t>
      </w:r>
      <w:r>
        <w:rPr>
          <w:rFonts w:cs="Arial"/>
        </w:rPr>
        <w:t>条</w:t>
      </w:r>
      <w:r>
        <w:rPr>
          <w:rFonts w:cs="Arial"/>
        </w:rPr>
        <w:tab/>
      </w:r>
      <w:r>
        <w:rPr>
          <w:rFonts w:cs="Arial"/>
        </w:rPr>
        <w:t>ベンダは、個人情報の保護に関する法律（本条において、以下「法」という。）に定める個人情報のうち、本件業務遂行に際してユーザより取扱いを委託された個人データ（法第</w:t>
      </w:r>
      <w:r>
        <w:rPr>
          <w:rFonts w:cs="Arial"/>
        </w:rPr>
        <w:t>2</w:t>
      </w:r>
      <w:r>
        <w:rPr>
          <w:rFonts w:cs="Arial"/>
        </w:rPr>
        <w:t>条第</w:t>
      </w:r>
      <w:r w:rsidR="00CF2EC1">
        <w:rPr>
          <w:rFonts w:cs="Arial"/>
        </w:rPr>
        <w:t>6</w:t>
      </w:r>
      <w:r>
        <w:rPr>
          <w:rFonts w:cs="Arial"/>
        </w:rPr>
        <w:t>項に規定する個人データをいう。以下同じ。）及び本件業務遂行のため、ユーザ･ベンダ間で個人データと同等の安全管理措置（法第</w:t>
      </w:r>
      <w:r>
        <w:rPr>
          <w:rFonts w:cs="Arial"/>
        </w:rPr>
        <w:t>20</w:t>
      </w:r>
      <w:r>
        <w:rPr>
          <w:rFonts w:cs="Arial"/>
        </w:rPr>
        <w:t>条に規定する安全管理措置をいう。）を講ずることについて、別紙重要事項説明書その他の契約において合意した個人情報（以下あわせて「個人情報」という。）を第三者に漏洩してはならない。なお、ユーザは、個人情報をベンダに提示する際にはその旨明示するものとする。また、ユーザは、ユーザの有する個人情報をベンダに提供する場合には、個人が特定できないよう加工した上で、ベンダに提供するよう努めるものとする。</w:t>
      </w:r>
    </w:p>
    <w:p w14:paraId="6E7FAE5A" w14:textId="77777777" w:rsidR="00B87BA4" w:rsidRDefault="00B87BA4">
      <w:pPr>
        <w:pStyle w:val="8"/>
        <w:spacing w:after="180"/>
        <w:ind w:left="991" w:hanging="708"/>
        <w:rPr>
          <w:rFonts w:ascii="Arial" w:hAnsi="Arial" w:cs="Arial"/>
        </w:rPr>
      </w:pPr>
      <w:r>
        <w:rPr>
          <w:rFonts w:ascii="Arial" w:hAnsi="Arial" w:cs="Arial"/>
        </w:rPr>
        <w:t>2)</w:t>
      </w:r>
      <w:r>
        <w:rPr>
          <w:rFonts w:ascii="Arial" w:hAnsi="Arial" w:cs="Arial"/>
        </w:rPr>
        <w:tab/>
      </w:r>
      <w:r>
        <w:rPr>
          <w:rFonts w:ascii="Arial" w:hAnsi="Arial" w:cs="Arial"/>
        </w:rPr>
        <w:t>ベンダは、個人情報の管理に必要な措置を講ずるものとする。</w:t>
      </w:r>
      <w:r>
        <w:rPr>
          <w:rFonts w:ascii="Arial" w:hAnsi="Arial" w:cs="Arial"/>
        </w:rPr>
        <w:t xml:space="preserve"> </w:t>
      </w:r>
    </w:p>
    <w:p w14:paraId="3350A33D" w14:textId="77777777" w:rsidR="00B87BA4" w:rsidRDefault="00B87BA4">
      <w:pPr>
        <w:pStyle w:val="8"/>
        <w:spacing w:after="180"/>
        <w:ind w:left="991" w:hanging="708"/>
        <w:rPr>
          <w:rFonts w:ascii="Arial" w:hAnsi="Arial" w:cs="Arial"/>
        </w:rPr>
      </w:pPr>
      <w:r>
        <w:rPr>
          <w:rFonts w:ascii="Arial" w:hAnsi="Arial" w:cs="Arial"/>
        </w:rPr>
        <w:t>3)</w:t>
      </w:r>
      <w:r>
        <w:rPr>
          <w:rFonts w:ascii="Arial" w:hAnsi="Arial" w:cs="Arial"/>
        </w:rPr>
        <w:tab/>
      </w:r>
      <w:r>
        <w:rPr>
          <w:rFonts w:ascii="Arial" w:cs="Arial"/>
        </w:rPr>
        <w:t>ベンダは、個人情報について、本契約の目的の範囲内でのみ使用し、本契約の目的の範囲を超える複製、改変が必要なときは、事前にユーザから書面による承諾を受けるものとする。</w:t>
      </w:r>
    </w:p>
    <w:p w14:paraId="37932E42" w14:textId="77777777" w:rsidR="00B87BA4" w:rsidRDefault="00B87BA4">
      <w:pPr>
        <w:pStyle w:val="8"/>
        <w:spacing w:after="180"/>
        <w:ind w:left="991" w:hanging="708"/>
        <w:rPr>
          <w:rFonts w:ascii="Arial" w:hAnsi="Arial" w:cs="Arial"/>
        </w:rPr>
      </w:pPr>
      <w:r>
        <w:rPr>
          <w:rFonts w:ascii="Arial" w:hAnsi="Arial" w:cs="Arial"/>
        </w:rPr>
        <w:t>4)</w:t>
      </w:r>
      <w:r>
        <w:rPr>
          <w:rFonts w:ascii="Arial" w:hAnsi="Arial" w:cs="Arial"/>
        </w:rPr>
        <w:tab/>
      </w:r>
      <w:r>
        <w:rPr>
          <w:rFonts w:ascii="Arial" w:cs="Arial"/>
        </w:rPr>
        <w:t>個人情報の提供及び返還等については、第</w:t>
      </w:r>
      <w:r>
        <w:rPr>
          <w:rFonts w:ascii="Arial" w:hAnsi="Arial" w:cs="Arial"/>
        </w:rPr>
        <w:t>5</w:t>
      </w:r>
      <w:r>
        <w:rPr>
          <w:rFonts w:ascii="Arial" w:cs="Arial"/>
        </w:rPr>
        <w:t>条（資料等の提供及び返還）を準用する。</w:t>
      </w:r>
    </w:p>
    <w:p w14:paraId="24625E50" w14:textId="77777777" w:rsidR="00B87BA4" w:rsidRDefault="00B87BA4">
      <w:pPr>
        <w:pStyle w:val="8"/>
        <w:spacing w:after="180"/>
        <w:ind w:left="991" w:hanging="708"/>
        <w:rPr>
          <w:rFonts w:ascii="Arial" w:hAnsi="Arial" w:cs="Arial"/>
        </w:rPr>
      </w:pPr>
      <w:r>
        <w:rPr>
          <w:rFonts w:ascii="Arial" w:hAnsi="Arial" w:cs="Arial"/>
        </w:rPr>
        <w:t>5</w:t>
      </w:r>
      <w:r>
        <w:rPr>
          <w:rFonts w:ascii="Arial" w:cs="Arial"/>
        </w:rPr>
        <w:t>）　　第</w:t>
      </w:r>
      <w:r>
        <w:rPr>
          <w:rFonts w:ascii="Arial" w:hAnsi="Arial" w:cs="Arial"/>
        </w:rPr>
        <w:t>6</w:t>
      </w:r>
      <w:r>
        <w:rPr>
          <w:rFonts w:ascii="Arial" w:cs="Arial"/>
        </w:rPr>
        <w:t>条第</w:t>
      </w:r>
      <w:r>
        <w:rPr>
          <w:rFonts w:ascii="Arial" w:hAnsi="Arial" w:cs="Arial"/>
        </w:rPr>
        <w:t>1</w:t>
      </w:r>
      <w:r>
        <w:rPr>
          <w:rFonts w:ascii="Arial" w:cs="Arial"/>
        </w:rPr>
        <w:t>項の規定にかかわらず、ベンダはユーザより委託を受けた個人情報の取扱いを再委託してはならない。但し、当該再委託につき、ユーザの事前の承諾を受けた場合はこの限りではない。</w:t>
      </w:r>
    </w:p>
    <w:p w14:paraId="6CC8EFB6" w14:textId="77777777" w:rsidR="00B87BA4" w:rsidRDefault="007C2A58">
      <w:pPr>
        <w:spacing w:after="180" w:line="240" w:lineRule="exact"/>
        <w:ind w:left="31" w:right="31" w:firstLine="210"/>
        <w:rPr>
          <w:rFonts w:ascii="MS Mincho" w:hAnsi="MS Mincho"/>
          <w:szCs w:val="21"/>
        </w:rPr>
      </w:pPr>
      <w:r>
        <w:rPr>
          <w:rFonts w:ascii="MS Mincho" w:hAnsi="MS Mincho"/>
          <w:noProof/>
          <w:szCs w:val="21"/>
        </w:rPr>
      </w:r>
      <w:r w:rsidR="007C2A58">
        <w:rPr>
          <w:rFonts w:ascii="MS Mincho" w:hAnsi="MS Mincho"/>
          <w:noProof/>
          <w:szCs w:val="21"/>
        </w:rPr>
        <w:pict>
          <v:rect id="_x0000_i1048" style="width:0;height:1.5pt" o:hralign="center" o:hrstd="t" o:hr="t" fillcolor="#a0a0a0" stroked="f">
            <v:textbox inset="5.85pt,.7pt,5.85pt,.7pt"/>
          </v:rect>
        </w:pict>
      </w:r>
    </w:p>
    <w:p w14:paraId="73A11259" w14:textId="77777777" w:rsidR="00B87BA4" w:rsidRDefault="00B87BA4">
      <w:pPr>
        <w:spacing w:after="180"/>
        <w:ind w:left="31" w:right="31" w:firstLine="210"/>
      </w:pPr>
      <w:r>
        <w:rPr>
          <w:rFonts w:hint="eastAsia"/>
        </w:rPr>
        <w:t>個人情報保護法第</w:t>
      </w:r>
      <w:r>
        <w:rPr>
          <w:rFonts w:hint="eastAsia"/>
        </w:rPr>
        <w:t>22</w:t>
      </w:r>
      <w:r>
        <w:rPr>
          <w:rFonts w:hint="eastAsia"/>
        </w:rPr>
        <w:t>条に基づいて委託者は、委託先に対する監督の責任を負うことから、ソフトウェア開発委託契約においても、委託先の監督について取り決めておく必要がある</w:t>
      </w:r>
      <w:r>
        <w:rPr>
          <w:vertAlign w:val="superscript"/>
        </w:rPr>
        <w:footnoteReference w:id="38"/>
      </w:r>
      <w:r>
        <w:rPr>
          <w:rFonts w:hint="eastAsia"/>
        </w:rPr>
        <w:t>。また、個人情報は、秘密保持義務の対象となる秘密情報とは対象、契約で定めることが望まれる事項が異なるので、個人情報保護に関する条項を秘密保持とは別途規定してある。</w:t>
      </w:r>
    </w:p>
    <w:p w14:paraId="0549DC7E" w14:textId="77777777" w:rsidR="00B87BA4" w:rsidRDefault="00B87BA4">
      <w:pPr>
        <w:spacing w:after="180"/>
        <w:ind w:left="31" w:right="31" w:firstLine="210"/>
        <w:rPr>
          <w:rFonts w:ascii="MS Mincho" w:hAnsi="MS Mincho"/>
          <w:szCs w:val="21"/>
        </w:rPr>
      </w:pPr>
      <w:r>
        <w:rPr>
          <w:rFonts w:hint="eastAsia"/>
        </w:rPr>
        <w:t>第</w:t>
      </w:r>
      <w:r>
        <w:rPr>
          <w:rFonts w:hint="eastAsia"/>
        </w:rPr>
        <w:t>1</w:t>
      </w:r>
      <w:r>
        <w:rPr>
          <w:rFonts w:hint="eastAsia"/>
        </w:rPr>
        <w:t>項は、ベンダに個人情報保護を義務づける。「その他の契約」とは、システム基本契約書及び別紙重要事項説明書以外に、個人情報の取扱いに関する委託契約を別途締結するケースを想定している。また、ユーザ保有の個人情報については、当該個人に対し責任を持っているユーザ自身がより安全な取扱いにつき配慮すべきである。例えば、テスト時に使用するデータをユーザ側がダミー化する等してベンダに渡す等の配慮を行う必要がある。</w:t>
      </w:r>
      <w:r>
        <w:br/>
      </w:r>
      <w:r>
        <w:rPr>
          <w:rFonts w:hint="eastAsia"/>
        </w:rPr>
        <w:t xml:space="preserve">　</w:t>
      </w:r>
      <w:r>
        <w:rPr>
          <w:rFonts w:ascii="MS Mincho" w:hAnsi="MS Mincho" w:hint="eastAsia"/>
          <w:szCs w:val="21"/>
        </w:rPr>
        <w:t>第</w:t>
      </w:r>
      <w:r>
        <w:rPr>
          <w:szCs w:val="21"/>
        </w:rPr>
        <w:t>2</w:t>
      </w:r>
      <w:r>
        <w:rPr>
          <w:rFonts w:ascii="MS Mincho" w:hAnsi="MS Mincho" w:hint="eastAsia"/>
          <w:szCs w:val="21"/>
        </w:rPr>
        <w:t>項は、ベンダに必要な安全管理措置を義務づける。</w:t>
      </w:r>
      <w:r>
        <w:rPr>
          <w:rFonts w:ascii="MS Mincho" w:hAnsi="MS Mincho"/>
          <w:szCs w:val="21"/>
        </w:rPr>
        <w:br/>
      </w:r>
      <w:r>
        <w:rPr>
          <w:rFonts w:ascii="MS Mincho" w:hAnsi="MS Mincho" w:hint="eastAsia"/>
          <w:szCs w:val="21"/>
        </w:rPr>
        <w:t xml:space="preserve">　第</w:t>
      </w:r>
      <w:r>
        <w:rPr>
          <w:szCs w:val="21"/>
        </w:rPr>
        <w:t>3</w:t>
      </w:r>
      <w:r>
        <w:rPr>
          <w:rFonts w:ascii="MS Mincho" w:hAnsi="MS Mincho" w:hint="eastAsia"/>
          <w:szCs w:val="21"/>
        </w:rPr>
        <w:t>項は、ベンダに個人情報の目的外の使用を禁止し、複製、改変についてはユーザの承諾を要件としている。</w:t>
      </w:r>
      <w:r>
        <w:rPr>
          <w:rFonts w:ascii="MS Mincho" w:hAnsi="MS Mincho"/>
          <w:szCs w:val="21"/>
        </w:rPr>
        <w:br/>
      </w:r>
      <w:r>
        <w:rPr>
          <w:rFonts w:ascii="MS Mincho" w:hAnsi="MS Mincho" w:hint="eastAsia"/>
          <w:szCs w:val="21"/>
        </w:rPr>
        <w:t xml:space="preserve">　第</w:t>
      </w:r>
      <w:r>
        <w:rPr>
          <w:szCs w:val="21"/>
        </w:rPr>
        <w:t>4</w:t>
      </w:r>
      <w:r>
        <w:rPr>
          <w:rFonts w:ascii="MS Mincho" w:hAnsi="MS Mincho" w:hint="eastAsia"/>
          <w:szCs w:val="21"/>
        </w:rPr>
        <w:t>項は、個人データの提供、返還・消去・廃棄に関する事項については、第</w:t>
      </w:r>
      <w:r>
        <w:rPr>
          <w:szCs w:val="21"/>
        </w:rPr>
        <w:t>5</w:t>
      </w:r>
      <w:r>
        <w:rPr>
          <w:rFonts w:ascii="MS Mincho" w:hAnsi="MS Mincho" w:hint="eastAsia"/>
          <w:szCs w:val="21"/>
        </w:rPr>
        <w:t>条（</w:t>
      </w:r>
      <w:r>
        <w:rPr>
          <w:rFonts w:ascii="MS Mincho" w:hAnsi="MS Mincho"/>
          <w:szCs w:val="21"/>
        </w:rPr>
        <w:t>資料等</w:t>
      </w:r>
      <w:r>
        <w:rPr>
          <w:rFonts w:ascii="MS Mincho" w:hAnsi="MS Mincho" w:hint="eastAsia"/>
          <w:szCs w:val="21"/>
        </w:rPr>
        <w:t>の提供</w:t>
      </w:r>
      <w:r>
        <w:rPr>
          <w:rFonts w:ascii="MS Mincho" w:hAnsi="MS Mincho"/>
          <w:szCs w:val="21"/>
        </w:rPr>
        <w:t>及び返還</w:t>
      </w:r>
      <w:r>
        <w:rPr>
          <w:rFonts w:ascii="MS Mincho" w:hAnsi="MS Mincho" w:hint="eastAsia"/>
          <w:szCs w:val="21"/>
        </w:rPr>
        <w:t>）を準用する。</w:t>
      </w:r>
      <w:r>
        <w:rPr>
          <w:rFonts w:ascii="MS Mincho" w:hAnsi="MS Mincho"/>
          <w:szCs w:val="21"/>
        </w:rPr>
        <w:br/>
      </w:r>
      <w:r>
        <w:rPr>
          <w:rFonts w:ascii="MS Mincho" w:hAnsi="MS Mincho" w:hint="eastAsia"/>
          <w:szCs w:val="21"/>
        </w:rPr>
        <w:t xml:space="preserve">　第</w:t>
      </w:r>
      <w:r>
        <w:rPr>
          <w:szCs w:val="21"/>
        </w:rPr>
        <w:t>5</w:t>
      </w:r>
      <w:r>
        <w:rPr>
          <w:rFonts w:ascii="MS Mincho" w:hAnsi="MS Mincho" w:hint="eastAsia"/>
          <w:szCs w:val="21"/>
        </w:rPr>
        <w:t>項は、再委託がベンダの裁量で可能な場合にも、個人情報の取扱いの再委託についてはユーザの事前承諾を要するものとしている。</w:t>
      </w:r>
      <w:r w:rsidR="00FB19EF" w:rsidRPr="00FB19EF">
        <w:rPr>
          <w:rFonts w:ascii="MS Mincho" w:hAnsi="MS Mincho" w:hint="eastAsia"/>
          <w:szCs w:val="21"/>
        </w:rPr>
        <w:t>個人情報保護委員会が公表している「個人情報の保護に関するガイドライン（通則編）」においても、</w:t>
      </w:r>
      <w:r w:rsidR="00FB19EF">
        <w:rPr>
          <w:rFonts w:ascii="MS Mincho" w:hAnsi="MS Mincho" w:hint="eastAsia"/>
          <w:szCs w:val="21"/>
        </w:rPr>
        <w:t>委託先が再委託を行う際に、</w:t>
      </w:r>
      <w:r w:rsidR="00FB19EF" w:rsidRPr="00FB19EF">
        <w:rPr>
          <w:rFonts w:ascii="MS Mincho" w:hAnsi="MS Mincho" w:hint="eastAsia"/>
          <w:szCs w:val="21"/>
        </w:rPr>
        <w:t>委託元は、委託先が再委託する相手方、再委託する業務内容、再委託先の個人データの取扱方法等について、委託先から事前報告を受け又は承認をすることが望ましいとされており、この</w:t>
      </w:r>
      <w:r>
        <w:rPr>
          <w:rFonts w:ascii="MS Mincho" w:hAnsi="MS Mincho" w:hint="eastAsia"/>
          <w:szCs w:val="21"/>
        </w:rPr>
        <w:t>趣旨に対応する</w:t>
      </w:r>
      <w:r>
        <w:rPr>
          <w:rFonts w:ascii="MS Mincho" w:hAnsi="MS Mincho"/>
          <w:szCs w:val="21"/>
          <w:vertAlign w:val="superscript"/>
        </w:rPr>
        <w:footnoteReference w:id="39"/>
      </w:r>
      <w:r>
        <w:rPr>
          <w:rFonts w:ascii="MS Mincho" w:hAnsi="MS Mincho" w:hint="eastAsia"/>
          <w:szCs w:val="21"/>
        </w:rPr>
        <w:t>。</w:t>
      </w:r>
    </w:p>
    <w:p w14:paraId="7D9C807F" w14:textId="77777777" w:rsidR="00B87BA4" w:rsidRDefault="00B87BA4">
      <w:pPr>
        <w:spacing w:after="180"/>
        <w:ind w:left="31" w:right="31" w:firstLine="210"/>
        <w:rPr>
          <w:rFonts w:ascii="MS Mincho" w:hAnsi="MS Mincho"/>
          <w:szCs w:val="21"/>
        </w:rPr>
      </w:pPr>
      <w:r>
        <w:rPr>
          <w:rFonts w:ascii="MS Mincho" w:hAnsi="MS Mincho" w:hint="eastAsia"/>
          <w:szCs w:val="21"/>
        </w:rPr>
        <w:t>個人情報をどのように取り扱うのかについては、</w:t>
      </w:r>
      <w:r w:rsidR="00E3686D" w:rsidRPr="00E3686D">
        <w:rPr>
          <w:rFonts w:ascii="MS Mincho" w:hAnsi="MS Mincho" w:hint="eastAsia"/>
          <w:szCs w:val="21"/>
        </w:rPr>
        <w:t>個人情報保護委員会や</w:t>
      </w:r>
      <w:r>
        <w:rPr>
          <w:rFonts w:ascii="MS Mincho" w:hAnsi="MS Mincho" w:hint="eastAsia"/>
          <w:szCs w:val="21"/>
        </w:rPr>
        <w:t>ユーザの事業分野に関する</w:t>
      </w:r>
      <w:r w:rsidR="00E3686D">
        <w:rPr>
          <w:rFonts w:hAnsi="MS Mincho" w:hint="eastAsia"/>
          <w:sz w:val="20"/>
          <w:szCs w:val="20"/>
        </w:rPr>
        <w:t>所管官庁が公表している</w:t>
      </w:r>
      <w:r>
        <w:rPr>
          <w:rFonts w:ascii="MS Mincho" w:hAnsi="MS Mincho" w:hint="eastAsia"/>
          <w:szCs w:val="21"/>
        </w:rPr>
        <w:t>ガイドライン等を踏まえた上で、事前に具体的内容について十分協議して、委託者と受託者の責任分担を明確にしておく必要がある。</w:t>
      </w:r>
    </w:p>
    <w:p w14:paraId="77FA8736" w14:textId="77777777" w:rsidR="00B87BA4" w:rsidRDefault="007C2A58">
      <w:pPr>
        <w:spacing w:after="180" w:line="240" w:lineRule="exact"/>
        <w:ind w:leftChars="1" w:left="31" w:right="31" w:hangingChars="14" w:hanging="29"/>
        <w:rPr>
          <w:rFonts w:ascii="MS Mincho" w:hAnsi="MS Mincho"/>
          <w:szCs w:val="21"/>
        </w:rPr>
      </w:pPr>
      <w:r>
        <w:rPr>
          <w:rFonts w:ascii="MS Mincho" w:hAnsi="MS Mincho"/>
          <w:noProof/>
          <w:szCs w:val="21"/>
        </w:rPr>
      </w:r>
      <w:r w:rsidR="007C2A58">
        <w:rPr>
          <w:rFonts w:ascii="MS Mincho" w:hAnsi="MS Mincho"/>
          <w:noProof/>
          <w:szCs w:val="21"/>
        </w:rPr>
        <w:pict>
          <v:rect id="_x0000_i1049" style="width:0;height:1.5pt" o:hralign="center" o:hrstd="t" o:hr="t" fillcolor="#a0a0a0" stroked="f">
            <v:textbox inset="5.85pt,.7pt,5.85pt,.7pt"/>
          </v:rect>
        </w:pict>
      </w:r>
    </w:p>
    <w:p w14:paraId="61222537" w14:textId="77777777" w:rsidR="00B87BA4" w:rsidRDefault="00B87BA4">
      <w:pPr>
        <w:pStyle w:val="7"/>
      </w:pPr>
      <w:r>
        <w:rPr>
          <w:rFonts w:hint="eastAsia"/>
        </w:rPr>
        <w:t>（報告書の著作権）</w:t>
      </w:r>
    </w:p>
    <w:p w14:paraId="75FA9FE5" w14:textId="77777777" w:rsidR="00B87BA4" w:rsidRDefault="00B87BA4">
      <w:pPr>
        <w:pStyle w:val="7"/>
      </w:pPr>
      <w:r>
        <w:rPr>
          <w:rFonts w:hint="eastAsia"/>
        </w:rPr>
        <w:t>第</w:t>
      </w:r>
      <w:r>
        <w:rPr>
          <w:rFonts w:hint="eastAsia"/>
        </w:rPr>
        <w:t>9</w:t>
      </w:r>
      <w:r>
        <w:rPr>
          <w:rFonts w:hint="eastAsia"/>
        </w:rPr>
        <w:t>条</w:t>
      </w:r>
      <w:r>
        <w:rPr>
          <w:rFonts w:hint="eastAsia"/>
        </w:rPr>
        <w:tab/>
      </w:r>
      <w:r>
        <w:rPr>
          <w:rFonts w:hint="eastAsia"/>
        </w:rPr>
        <w:t>ベンダがユーザに対して提出する報告書に関する著作権（著作権法第</w:t>
      </w:r>
      <w:r>
        <w:rPr>
          <w:rFonts w:hint="eastAsia"/>
        </w:rPr>
        <w:t>27</w:t>
      </w:r>
      <w:r>
        <w:rPr>
          <w:rFonts w:hint="eastAsia"/>
        </w:rPr>
        <w:t>条及び第</w:t>
      </w:r>
      <w:r>
        <w:rPr>
          <w:rFonts w:hint="eastAsia"/>
        </w:rPr>
        <w:t>28</w:t>
      </w:r>
      <w:r>
        <w:rPr>
          <w:rFonts w:hint="eastAsia"/>
        </w:rPr>
        <w:t>条の権利を含む。）は、ユーザ又は第三者が従前から保有していた著作物の著作権を除き、ベンダに帰属するものとする。</w:t>
      </w:r>
    </w:p>
    <w:p w14:paraId="2AD50A21" w14:textId="77777777" w:rsidR="00B87BA4" w:rsidRDefault="00B87BA4">
      <w:pPr>
        <w:pStyle w:val="8"/>
        <w:spacing w:after="180"/>
        <w:ind w:left="991" w:right="31" w:hanging="708"/>
      </w:pPr>
      <w:r>
        <w:rPr>
          <w:rFonts w:ascii="Arial" w:hAnsi="Arial" w:cs="Arial"/>
        </w:rPr>
        <w:t>2)</w:t>
      </w:r>
      <w:r>
        <w:rPr>
          <w:rFonts w:hint="eastAsia"/>
        </w:rPr>
        <w:tab/>
        <w:t>ユーザは、前項の報告書又はその複製物を、本件システムを利用するために必要な範囲で、複製、翻案することができるものとする。</w:t>
      </w:r>
    </w:p>
    <w:p w14:paraId="49F26A15" w14:textId="77777777" w:rsidR="00B87BA4" w:rsidRDefault="007C2A58">
      <w:pPr>
        <w:spacing w:after="180" w:line="240" w:lineRule="exact"/>
        <w:ind w:leftChars="1" w:left="31" w:right="31" w:hangingChars="14" w:hanging="29"/>
        <w:rPr>
          <w:rFonts w:ascii="MS Mincho" w:hAnsi="MS Mincho"/>
          <w:szCs w:val="21"/>
        </w:rPr>
      </w:pPr>
      <w:r>
        <w:rPr>
          <w:rFonts w:ascii="MS Mincho" w:hAnsi="MS Mincho"/>
          <w:noProof/>
          <w:szCs w:val="21"/>
        </w:rPr>
      </w:r>
      <w:r w:rsidR="007C2A58">
        <w:rPr>
          <w:rFonts w:ascii="MS Mincho" w:hAnsi="MS Mincho"/>
          <w:noProof/>
          <w:szCs w:val="21"/>
        </w:rPr>
        <w:pict>
          <v:rect id="_x0000_i1050" style="width:0;height:1.5pt" o:hralign="center" o:hrstd="t" o:hr="t" fillcolor="#a0a0a0" stroked="f">
            <v:textbox inset="5.85pt,.7pt,5.85pt,.7pt"/>
          </v:rect>
        </w:pict>
      </w:r>
    </w:p>
    <w:p w14:paraId="73DC7627" w14:textId="77777777" w:rsidR="00B87BA4" w:rsidRDefault="00B87BA4">
      <w:pPr>
        <w:spacing w:after="180" w:line="240" w:lineRule="exact"/>
        <w:ind w:left="31" w:right="31" w:firstLine="210"/>
        <w:rPr>
          <w:rFonts w:ascii="MS Mincho" w:hAnsi="MS Mincho"/>
          <w:szCs w:val="21"/>
        </w:rPr>
      </w:pPr>
      <w:r>
        <w:rPr>
          <w:rFonts w:ascii="MS Mincho" w:hAnsi="MS Mincho" w:hint="eastAsia"/>
          <w:szCs w:val="21"/>
        </w:rPr>
        <w:t>本条は、全ての各本件業務に共通して問題となりうる報告書に関する著作権の帰属について規定する。</w:t>
      </w:r>
    </w:p>
    <w:p w14:paraId="6BAD9DCB" w14:textId="77777777" w:rsidR="00B87BA4" w:rsidRDefault="00B87BA4">
      <w:pPr>
        <w:spacing w:after="180" w:line="240" w:lineRule="exact"/>
        <w:ind w:left="31" w:right="31" w:firstLine="210"/>
        <w:rPr>
          <w:rFonts w:ascii="MS Mincho" w:hAnsi="MS Mincho"/>
          <w:szCs w:val="21"/>
        </w:rPr>
      </w:pPr>
      <w:r>
        <w:rPr>
          <w:rFonts w:ascii="MS Mincho" w:hAnsi="MS Mincho" w:hint="eastAsia"/>
          <w:szCs w:val="21"/>
        </w:rPr>
        <w:t>なお、本契約における成果物となるべきソフトウェア等に関する著作権については、ソフトウェア設計･制作業務に関する別紙重要事項説明書で定める。</w:t>
      </w:r>
    </w:p>
    <w:p w14:paraId="7E8B56AD" w14:textId="77777777" w:rsidR="00B87BA4" w:rsidRDefault="007C2A58">
      <w:pPr>
        <w:spacing w:after="180"/>
        <w:ind w:leftChars="1" w:left="31" w:right="31" w:hangingChars="14" w:hanging="29"/>
      </w:pPr>
      <w:r>
        <w:rPr>
          <w:noProof/>
        </w:rPr>
      </w:r>
      <w:r w:rsidR="007C2A58">
        <w:rPr>
          <w:noProof/>
        </w:rPr>
        <w:pict>
          <v:rect id="_x0000_i1051" style="width:0;height:1.5pt" o:hralign="center" o:hrstd="t" o:hr="t" fillcolor="#a0a0a0" stroked="f">
            <v:textbox inset="5.85pt,.7pt,5.85pt,.7pt"/>
          </v:rect>
        </w:pict>
      </w:r>
    </w:p>
    <w:p w14:paraId="42891446" w14:textId="77777777" w:rsidR="00B87BA4" w:rsidRDefault="00B87BA4">
      <w:pPr>
        <w:pStyle w:val="7"/>
      </w:pPr>
      <w:r>
        <w:rPr>
          <w:rFonts w:hint="eastAsia"/>
        </w:rPr>
        <w:t>（損害賠償）</w:t>
      </w:r>
    </w:p>
    <w:p w14:paraId="1FDB8AC9" w14:textId="77777777" w:rsidR="00B87BA4" w:rsidRDefault="00B87BA4">
      <w:pPr>
        <w:pStyle w:val="7"/>
      </w:pPr>
      <w:r>
        <w:rPr>
          <w:rFonts w:hint="eastAsia"/>
        </w:rPr>
        <w:t>第</w:t>
      </w:r>
      <w:r>
        <w:rPr>
          <w:rFonts w:hint="eastAsia"/>
        </w:rPr>
        <w:t>10</w:t>
      </w:r>
      <w:r>
        <w:rPr>
          <w:rFonts w:hint="eastAsia"/>
        </w:rPr>
        <w:t>条</w:t>
      </w:r>
      <w:r>
        <w:rPr>
          <w:rFonts w:hint="eastAsia"/>
        </w:rPr>
        <w:tab/>
      </w:r>
      <w:r>
        <w:rPr>
          <w:rFonts w:hint="eastAsia"/>
        </w:rPr>
        <w:t>ユーザ及びベンダは、本契約の履行に関し、相手方の責めに帰すべき事由により損害を被った場合、相手方に対して、法令に基づく損害賠償を請求することができる。但し、別紙重要事項説明書に請求期間が定められている場合は、法令に基づく請求期間にかかわらず重要事項説明書に定める期間の経過後は請求を行うことができない。</w:t>
      </w:r>
    </w:p>
    <w:p w14:paraId="44681431" w14:textId="77777777" w:rsidR="00B87BA4" w:rsidRDefault="00B87BA4">
      <w:pPr>
        <w:pStyle w:val="8"/>
        <w:spacing w:after="180"/>
        <w:ind w:left="991" w:right="31" w:hanging="708"/>
      </w:pPr>
      <w:r>
        <w:rPr>
          <w:rFonts w:ascii="Arial" w:hAnsi="Arial" w:cs="Arial"/>
        </w:rPr>
        <w:t>2)</w:t>
      </w:r>
      <w:r>
        <w:rPr>
          <w:rFonts w:hint="eastAsia"/>
        </w:rPr>
        <w:tab/>
      </w:r>
      <w:r w:rsidR="003E5DDD">
        <w:rPr>
          <w:rFonts w:hint="eastAsia"/>
        </w:rPr>
        <w:t>本契約及び個別契約の履行に関する</w:t>
      </w:r>
      <w:r>
        <w:rPr>
          <w:rFonts w:hint="eastAsia"/>
        </w:rPr>
        <w:t>損害賠償の累計総額は、債務不履行、</w:t>
      </w:r>
      <w:r w:rsidR="003E5DDD">
        <w:rPr>
          <w:rFonts w:hint="eastAsia"/>
        </w:rPr>
        <w:t>（契約不適合責任を含む。）</w:t>
      </w:r>
      <w:r>
        <w:rPr>
          <w:rFonts w:hint="eastAsia"/>
        </w:rPr>
        <w:t>不当利得、不法行為その他請求原因の如何にかかわらず、帰責事由の原因となった業務に係る別紙重要事項説明書に定める損害賠償限度額を限度とする。</w:t>
      </w:r>
    </w:p>
    <w:p w14:paraId="67DB671A" w14:textId="77777777" w:rsidR="00B87BA4" w:rsidRDefault="00B87BA4">
      <w:pPr>
        <w:pStyle w:val="8"/>
        <w:spacing w:after="180"/>
        <w:ind w:left="991" w:right="31" w:hanging="708"/>
        <w:rPr>
          <w:rStyle w:val="80"/>
          <w:color w:val="FF0000"/>
        </w:rPr>
      </w:pPr>
      <w:r>
        <w:rPr>
          <w:rFonts w:ascii="Arial" w:hAnsi="Arial" w:cs="Arial" w:hint="eastAsia"/>
        </w:rPr>
        <w:t>3</w:t>
      </w:r>
      <w:r>
        <w:rPr>
          <w:rFonts w:ascii="Arial" w:hAnsi="Arial" w:cs="Arial"/>
        </w:rPr>
        <w:t>)</w:t>
      </w:r>
      <w:r>
        <w:rPr>
          <w:rFonts w:hint="eastAsia"/>
        </w:rPr>
        <w:tab/>
        <w:t>前項は、損害が損害賠償義務者の故意又は重大な過失に基づくものである場合に　　は適用しないものとする。</w:t>
      </w:r>
    </w:p>
    <w:p w14:paraId="670F3F56" w14:textId="77777777" w:rsidR="00B87BA4" w:rsidRDefault="007C2A58">
      <w:pPr>
        <w:tabs>
          <w:tab w:val="left" w:pos="851"/>
        </w:tabs>
        <w:spacing w:after="180" w:line="240" w:lineRule="exact"/>
        <w:ind w:leftChars="1" w:left="31" w:right="31" w:hangingChars="14" w:hanging="29"/>
        <w:rPr>
          <w:rFonts w:ascii="MS Mincho" w:hAnsi="MS Mincho"/>
          <w:szCs w:val="21"/>
        </w:rPr>
      </w:pPr>
      <w:r>
        <w:rPr>
          <w:rFonts w:ascii="MS Mincho" w:hAnsi="MS Mincho"/>
          <w:noProof/>
          <w:szCs w:val="21"/>
        </w:rPr>
      </w:r>
      <w:r w:rsidR="007C2A58">
        <w:rPr>
          <w:rFonts w:ascii="MS Mincho" w:hAnsi="MS Mincho"/>
          <w:noProof/>
          <w:szCs w:val="21"/>
        </w:rPr>
        <w:pict>
          <v:rect id="_x0000_i1052" style="width:0;height:1.5pt" o:hralign="center" o:hrstd="t" o:hr="t" fillcolor="#a0a0a0" stroked="f">
            <v:textbox inset="5.85pt,.7pt,5.85pt,.7pt"/>
          </v:rect>
        </w:pict>
      </w:r>
    </w:p>
    <w:p w14:paraId="4EFDBFDA" w14:textId="77777777" w:rsidR="00B87BA4" w:rsidRDefault="00B87BA4">
      <w:pPr>
        <w:spacing w:after="180"/>
        <w:ind w:left="31" w:right="31" w:firstLine="210"/>
      </w:pPr>
      <w:r>
        <w:rPr>
          <w:rFonts w:hint="eastAsia"/>
        </w:rPr>
        <w:t>本条は、債務不履行責任</w:t>
      </w:r>
      <w:r w:rsidR="00B969C7">
        <w:rPr>
          <w:rFonts w:hint="eastAsia"/>
        </w:rPr>
        <w:t>（契約不適合責任を含む。）</w:t>
      </w:r>
      <w:r>
        <w:rPr>
          <w:rFonts w:hint="eastAsia"/>
        </w:rPr>
        <w:t>、不法行為責任等に基づく損害賠償責任の制限について規定する。情報システム開発の特殊性を考慮して、損害賠償責任の範囲・金額・請求期間について、これらを制限する規定をおくべきかどうか、またその内容をどのようにすべきかについては、ユーザ・ベンダ間で対立するところであるが、本モデル契約書では、具体的な損害賠償の上限額、損害の範囲・請求期間の制限については、個々の情報システムの特性等に応じて、個別に決定できるように記述している。</w:t>
      </w:r>
    </w:p>
    <w:p w14:paraId="77B5E077" w14:textId="77777777" w:rsidR="00B87BA4" w:rsidRDefault="00B87BA4">
      <w:pPr>
        <w:spacing w:after="180"/>
        <w:ind w:left="31" w:right="31" w:firstLine="210"/>
      </w:pPr>
      <w:r>
        <w:rPr>
          <w:rFonts w:hint="eastAsia"/>
        </w:rPr>
        <w:t>第</w:t>
      </w:r>
      <w:r>
        <w:rPr>
          <w:rFonts w:hint="eastAsia"/>
        </w:rPr>
        <w:t>1</w:t>
      </w:r>
      <w:r>
        <w:rPr>
          <w:rFonts w:hint="eastAsia"/>
        </w:rPr>
        <w:t>項では、損害賠償責任の成立を、帰責事由のある場合に限定している。なお、損害の範囲について制限を設ける場合には、通常損害のみについて責任を負い、特別事情による損害、逸失利益についての損害や間接損害を負わないとする趣旨から、直接の結果として現実に被った通常の損害に限定して損害賠償を負う旨規定することが考えられる。</w:t>
      </w:r>
      <w:r>
        <w:br/>
      </w:r>
      <w:r>
        <w:rPr>
          <w:rFonts w:hint="eastAsia"/>
        </w:rPr>
        <w:t xml:space="preserve">　また、本項では損害賠償請求を行う場合一般について請求期間を重要事項説明書で定めることができると定めている。当該期間をどのように設定するかは、個別具体的な事情を勘案して定められるべきである。</w:t>
      </w:r>
    </w:p>
    <w:p w14:paraId="17712002" w14:textId="77777777" w:rsidR="00B87BA4" w:rsidRDefault="00B87BA4">
      <w:pPr>
        <w:spacing w:after="180"/>
        <w:ind w:left="31" w:right="31" w:firstLine="210"/>
      </w:pPr>
      <w:r>
        <w:rPr>
          <w:rFonts w:hint="eastAsia"/>
        </w:rPr>
        <w:t>第</w:t>
      </w:r>
      <w:r>
        <w:rPr>
          <w:rFonts w:hint="eastAsia"/>
        </w:rPr>
        <w:t>2</w:t>
      </w:r>
      <w:r>
        <w:rPr>
          <w:rFonts w:hint="eastAsia"/>
        </w:rPr>
        <w:t>項は、損害賠償の累積総額の上限額を設定する規定で、請求原因の構成如何に関わらず上限が設定されている。</w:t>
      </w:r>
      <w:r>
        <w:t>なお、解除に伴う原状回復としての委託料の返還は、損害賠償とは異なることに注意が必要である。例えばベンダ側に重大な債務不履行があり、ユーザから本件業務にかかる契約を解除され、原状回復として委託料全額を返還したとしても、委託料の返還は損害賠償の支払いではないので、損害賠償の上限を決める累計総額には加算されないことになる。すなわち、委託料</w:t>
      </w:r>
      <w:r>
        <w:rPr>
          <w:rFonts w:hint="eastAsia"/>
        </w:rPr>
        <w:t>250</w:t>
      </w:r>
      <w:r>
        <w:t>万円が上限となる規定があり、委託料が支払い済みである場合でベンダの債務不履行で解除となったとき、ベンダは</w:t>
      </w:r>
      <w:r>
        <w:rPr>
          <w:rFonts w:hint="eastAsia"/>
        </w:rPr>
        <w:t>250</w:t>
      </w:r>
      <w:r>
        <w:t>万円の委託料の返還に加え、</w:t>
      </w:r>
      <w:r>
        <w:rPr>
          <w:rFonts w:hint="eastAsia"/>
        </w:rPr>
        <w:t>250</w:t>
      </w:r>
      <w:r>
        <w:t>万円を上限とする損害賠償を請求される可能性が出てくることになる。</w:t>
      </w:r>
    </w:p>
    <w:p w14:paraId="69E59A0E" w14:textId="77777777" w:rsidR="00415FFD" w:rsidRDefault="00B87BA4" w:rsidP="00415FFD">
      <w:pPr>
        <w:spacing w:after="180"/>
        <w:ind w:firstLine="210"/>
        <w:rPr>
          <w:ins w:id="268" w:author="作成者"/>
          <w:rFonts w:ascii="Times New Roman" w:hAnsi="Times New Roman"/>
        </w:rPr>
      </w:pPr>
      <w:r>
        <w:rPr>
          <w:rFonts w:hint="eastAsia"/>
        </w:rPr>
        <w:t>第</w:t>
      </w:r>
      <w:r>
        <w:rPr>
          <w:rFonts w:hint="eastAsia"/>
        </w:rPr>
        <w:t>3</w:t>
      </w:r>
      <w:r>
        <w:rPr>
          <w:rFonts w:hint="eastAsia"/>
        </w:rPr>
        <w:t>項は、第</w:t>
      </w:r>
      <w:r>
        <w:rPr>
          <w:rFonts w:hint="eastAsia"/>
        </w:rPr>
        <w:t>2</w:t>
      </w:r>
      <w:r>
        <w:rPr>
          <w:rFonts w:hint="eastAsia"/>
        </w:rPr>
        <w:t>項の免責は、損害賠償義務者に故意重過失ある場合には適用されないことを明記する場合の規定である。損害発生の原因が故意による場合には、判例では免責・責任制限に関する条項は無効となるものと考えられているし、重過失の場合にも同様に無効とするのが、支配的な考え方になっていることから設けられた規定である。</w:t>
      </w:r>
      <w:ins w:id="269" w:author="作成者">
        <w:r w:rsidR="00415FFD">
          <w:rPr>
            <w:rFonts w:ascii="Times New Roman" w:hAnsi="Times New Roman" w:hint="eastAsia"/>
          </w:rPr>
          <w:t>重過失については、必ずしもその意義について統一的な理解がされているわけではないものの、どのような理解の分かれ方については一定のコンセンサスがあるところである</w:t>
        </w:r>
        <w:r w:rsidR="00415FFD">
          <w:rPr>
            <w:rStyle w:val="af2"/>
            <w:rFonts w:ascii="Times New Roman" w:hAnsi="Times New Roman"/>
          </w:rPr>
          <w:footnoteReference w:id="40"/>
        </w:r>
        <w:r w:rsidR="00415FFD">
          <w:rPr>
            <w:rFonts w:ascii="Times New Roman" w:hAnsi="Times New Roman" w:hint="eastAsia"/>
          </w:rPr>
          <w:t>。</w:t>
        </w:r>
      </w:ins>
    </w:p>
    <w:p w14:paraId="2854072B" w14:textId="77777777" w:rsidR="00415FFD" w:rsidRPr="00F17167" w:rsidRDefault="00415FFD" w:rsidP="00415FFD">
      <w:pPr>
        <w:spacing w:after="180"/>
        <w:ind w:firstLine="210"/>
        <w:rPr>
          <w:ins w:id="272" w:author="作成者"/>
          <w:rFonts w:hAnsi="MS Mincho"/>
        </w:rPr>
      </w:pPr>
      <w:ins w:id="273" w:author="作成者">
        <w:r>
          <w:rPr>
            <w:rFonts w:ascii="Times New Roman" w:hAnsi="Times New Roman" w:hint="eastAsia"/>
          </w:rPr>
          <w:t>一つは重過失とは「ほとんど故意に等しい注意欠如の状態」であるという考え方である。最高裁の判例においても失火責任法における重大な過失について、「通常人に要求される程度の相当な注意をしないでも、わ</w:t>
        </w:r>
        <w:r w:rsidRPr="00F17167">
          <w:rPr>
            <w:rFonts w:hAnsi="MS Mincho" w:hint="eastAsia"/>
          </w:rPr>
          <w:t>ずかの注意さえすれば、たやすく違法有害な結果を予見することができた場合であるのに、漫然これを見過ごしたような、ほとんど故意に近い著しい注意欠如の状態を指す」としたものがある（最判昭和</w:t>
        </w:r>
        <w:r w:rsidRPr="00F17167">
          <w:rPr>
            <w:rFonts w:hAnsi="MS Mincho" w:hint="eastAsia"/>
          </w:rPr>
          <w:t>32</w:t>
        </w:r>
        <w:r w:rsidRPr="00F17167">
          <w:rPr>
            <w:rFonts w:hAnsi="MS Mincho" w:hint="eastAsia"/>
          </w:rPr>
          <w:t>年</w:t>
        </w:r>
        <w:r w:rsidRPr="00F17167">
          <w:rPr>
            <w:rFonts w:hAnsi="MS Mincho" w:hint="eastAsia"/>
          </w:rPr>
          <w:t>7</w:t>
        </w:r>
        <w:r w:rsidRPr="00F17167">
          <w:rPr>
            <w:rFonts w:hAnsi="MS Mincho" w:hint="eastAsia"/>
          </w:rPr>
          <w:t>月</w:t>
        </w:r>
        <w:r w:rsidRPr="00F17167">
          <w:rPr>
            <w:rFonts w:hAnsi="MS Mincho" w:hint="eastAsia"/>
          </w:rPr>
          <w:t>9</w:t>
        </w:r>
        <w:r w:rsidRPr="00F17167">
          <w:rPr>
            <w:rFonts w:hAnsi="MS Mincho" w:hint="eastAsia"/>
          </w:rPr>
          <w:t>日民集</w:t>
        </w:r>
        <w:r w:rsidRPr="00F17167">
          <w:rPr>
            <w:rFonts w:hAnsi="MS Mincho" w:hint="eastAsia"/>
          </w:rPr>
          <w:t>1</w:t>
        </w:r>
        <w:r w:rsidRPr="00F17167">
          <w:rPr>
            <w:rFonts w:hAnsi="MS Mincho"/>
          </w:rPr>
          <w:t>1</w:t>
        </w:r>
        <w:r w:rsidRPr="00F17167">
          <w:rPr>
            <w:rFonts w:hAnsi="MS Mincho" w:hint="eastAsia"/>
          </w:rPr>
          <w:t>巻</w:t>
        </w:r>
        <w:r w:rsidRPr="00F17167">
          <w:rPr>
            <w:rFonts w:hAnsi="MS Mincho" w:hint="eastAsia"/>
          </w:rPr>
          <w:t>7</w:t>
        </w:r>
        <w:r w:rsidRPr="00F17167">
          <w:rPr>
            <w:rFonts w:hAnsi="MS Mincho" w:hint="eastAsia"/>
          </w:rPr>
          <w:t>号</w:t>
        </w:r>
        <w:r w:rsidRPr="00F17167">
          <w:rPr>
            <w:rFonts w:hAnsi="MS Mincho" w:hint="eastAsia"/>
          </w:rPr>
          <w:t>1</w:t>
        </w:r>
        <w:r w:rsidRPr="00F17167">
          <w:rPr>
            <w:rFonts w:hAnsi="MS Mincho"/>
          </w:rPr>
          <w:t>203</w:t>
        </w:r>
        <w:r w:rsidRPr="00F17167">
          <w:rPr>
            <w:rFonts w:hAnsi="MS Mincho" w:hint="eastAsia"/>
          </w:rPr>
          <w:t>頁）これは重過失は故意と同様に心理状態として捉えられる。</w:t>
        </w:r>
      </w:ins>
    </w:p>
    <w:p w14:paraId="3AA3CEAB" w14:textId="77777777" w:rsidR="00415FFD" w:rsidRDefault="00415FFD" w:rsidP="00415FFD">
      <w:pPr>
        <w:spacing w:after="180"/>
        <w:ind w:firstLine="210"/>
        <w:rPr>
          <w:ins w:id="274" w:author="作成者"/>
          <w:rFonts w:ascii="Times New Roman" w:hAnsi="Times New Roman"/>
        </w:rPr>
      </w:pPr>
      <w:ins w:id="275" w:author="作成者">
        <w:r>
          <w:rPr>
            <w:rFonts w:ascii="Times New Roman" w:hAnsi="Times New Roman" w:hint="eastAsia"/>
          </w:rPr>
          <w:t>もう一つは、重過失は「注意義務違反の程度が著しい場合」と捉える考え方である。ただ、こう考える場合であっても、そこには義務違反の結果が重大である（義務からの乖離が著しい）という類型と違反した義務自体が重大である（当該義務が基本的なものであり、それすら怠っていた）という類型の</w:t>
        </w:r>
        <w:r>
          <w:rPr>
            <w:rFonts w:ascii="Times New Roman" w:hAnsi="Times New Roman" w:hint="eastAsia"/>
          </w:rPr>
          <w:t>2</w:t>
        </w:r>
        <w:r>
          <w:rPr>
            <w:rFonts w:ascii="Times New Roman" w:hAnsi="Times New Roman" w:hint="eastAsia"/>
          </w:rPr>
          <w:t>つが含まれている。</w:t>
        </w:r>
      </w:ins>
    </w:p>
    <w:p w14:paraId="393C4BFD" w14:textId="77777777" w:rsidR="00B87BA4" w:rsidRDefault="00415FFD" w:rsidP="00415FFD">
      <w:pPr>
        <w:spacing w:after="180"/>
        <w:ind w:left="31" w:right="31" w:firstLine="210"/>
      </w:pPr>
      <w:ins w:id="276" w:author="作成者">
        <w:r>
          <w:rPr>
            <w:rFonts w:ascii="Times New Roman" w:hAnsi="Times New Roman" w:hint="eastAsia"/>
          </w:rPr>
          <w:t>裁判例においては、後者の考え方に準じて重過失について結果の予見が容易に可能でありかつ結果</w:t>
        </w:r>
        <w:r w:rsidRPr="00F17167">
          <w:rPr>
            <w:rFonts w:hAnsi="MS Mincho" w:hint="eastAsia"/>
          </w:rPr>
          <w:t>の回避も容易に可能であることを要件とした著しい注意義務違反であるとするものがあり（東京高判平成</w:t>
        </w:r>
        <w:r w:rsidRPr="00F17167">
          <w:rPr>
            <w:rFonts w:hAnsi="MS Mincho" w:hint="eastAsia"/>
          </w:rPr>
          <w:t>25</w:t>
        </w:r>
        <w:r w:rsidRPr="00F17167">
          <w:rPr>
            <w:rFonts w:hAnsi="MS Mincho" w:hint="eastAsia"/>
          </w:rPr>
          <w:t>年</w:t>
        </w:r>
        <w:r w:rsidRPr="00F17167">
          <w:rPr>
            <w:rFonts w:hAnsi="MS Mincho" w:hint="eastAsia"/>
          </w:rPr>
          <w:t>7</w:t>
        </w:r>
        <w:r w:rsidRPr="00F17167">
          <w:rPr>
            <w:rFonts w:hAnsi="MS Mincho" w:hint="eastAsia"/>
          </w:rPr>
          <w:t>月</w:t>
        </w:r>
        <w:r w:rsidRPr="00F17167">
          <w:rPr>
            <w:rFonts w:hAnsi="MS Mincho" w:hint="eastAsia"/>
          </w:rPr>
          <w:t>24</w:t>
        </w:r>
        <w:r w:rsidRPr="00F17167">
          <w:rPr>
            <w:rFonts w:hAnsi="MS Mincho" w:hint="eastAsia"/>
          </w:rPr>
          <w:t>日判例時報</w:t>
        </w:r>
        <w:r w:rsidRPr="00F17167">
          <w:rPr>
            <w:rFonts w:hAnsi="MS Mincho" w:hint="eastAsia"/>
          </w:rPr>
          <w:t>2</w:t>
        </w:r>
        <w:r w:rsidRPr="00F17167">
          <w:rPr>
            <w:rFonts w:hAnsi="MS Mincho"/>
          </w:rPr>
          <w:t>198</w:t>
        </w:r>
        <w:r w:rsidRPr="00F17167">
          <w:rPr>
            <w:rFonts w:hAnsi="MS Mincho" w:hint="eastAsia"/>
          </w:rPr>
          <w:t>号</w:t>
        </w:r>
        <w:r w:rsidRPr="00F17167">
          <w:rPr>
            <w:rFonts w:hAnsi="MS Mincho" w:hint="eastAsia"/>
          </w:rPr>
          <w:t>2</w:t>
        </w:r>
        <w:r w:rsidRPr="00F17167">
          <w:rPr>
            <w:rFonts w:hAnsi="MS Mincho"/>
          </w:rPr>
          <w:t>7</w:t>
        </w:r>
        <w:r w:rsidRPr="00F17167">
          <w:rPr>
            <w:rFonts w:hAnsi="MS Mincho" w:hint="eastAsia"/>
          </w:rPr>
          <w:t>頁）、またシステム開発により即して「通常のベンダとしての裁量を逸脱して社会通念上明らかに講じてはならない不合理な対応策を取った」か、あるいは「ベンダとして社会通念上明らかに講じなければならない対応策を怠った」かを判断するものもある（東京地判平成</w:t>
        </w:r>
        <w:r w:rsidRPr="00F17167">
          <w:rPr>
            <w:rFonts w:hAnsi="MS Mincho" w:hint="eastAsia"/>
          </w:rPr>
          <w:t>31</w:t>
        </w:r>
        <w:r w:rsidRPr="00F17167">
          <w:rPr>
            <w:rFonts w:hAnsi="MS Mincho" w:hint="eastAsia"/>
          </w:rPr>
          <w:t>年</w:t>
        </w:r>
        <w:r w:rsidRPr="00F17167">
          <w:rPr>
            <w:rFonts w:hAnsi="MS Mincho" w:hint="eastAsia"/>
          </w:rPr>
          <w:t>3</w:t>
        </w:r>
        <w:r w:rsidRPr="00F17167">
          <w:rPr>
            <w:rFonts w:hAnsi="MS Mincho" w:hint="eastAsia"/>
          </w:rPr>
          <w:t>月</w:t>
        </w:r>
        <w:r w:rsidRPr="00F17167">
          <w:rPr>
            <w:rFonts w:hAnsi="MS Mincho" w:hint="eastAsia"/>
          </w:rPr>
          <w:t>20</w:t>
        </w:r>
        <w:r w:rsidRPr="00F17167">
          <w:rPr>
            <w:rFonts w:hAnsi="MS Mincho" w:hint="eastAsia"/>
          </w:rPr>
          <w:t>日公刊物未掲</w:t>
        </w:r>
        <w:r w:rsidRPr="00E11DC3">
          <w:rPr>
            <w:rFonts w:hAnsi="MS Mincho" w:hint="eastAsia"/>
          </w:rPr>
          <w:t>載</w:t>
        </w:r>
        <w:r w:rsidR="007C7078" w:rsidRPr="00E11DC3">
          <w:rPr>
            <w:rFonts w:hAnsi="MS Mincho" w:hint="eastAsia"/>
          </w:rPr>
          <w:t>（平成</w:t>
        </w:r>
        <w:r w:rsidR="007C7078" w:rsidRPr="00E11DC3">
          <w:rPr>
            <w:rFonts w:hAnsi="MS Mincho" w:hint="eastAsia"/>
          </w:rPr>
          <w:t>25</w:t>
        </w:r>
        <w:r w:rsidR="007C7078" w:rsidRPr="00E11DC3">
          <w:rPr>
            <w:rFonts w:hAnsi="MS Mincho" w:hint="eastAsia"/>
          </w:rPr>
          <w:t>年（ワ）第</w:t>
        </w:r>
        <w:r w:rsidR="007C7078" w:rsidRPr="002347B1">
          <w:rPr>
            <w:rFonts w:hAnsi="MS Mincho" w:hint="eastAsia"/>
          </w:rPr>
          <w:t>31378</w:t>
        </w:r>
        <w:r w:rsidR="007C7078" w:rsidRPr="00867066">
          <w:rPr>
            <w:rFonts w:hAnsi="MS Mincho" w:hint="eastAsia"/>
          </w:rPr>
          <w:t>号・平成</w:t>
        </w:r>
        <w:r w:rsidR="007C7078" w:rsidRPr="00867066">
          <w:rPr>
            <w:rFonts w:hAnsi="MS Mincho" w:hint="eastAsia"/>
          </w:rPr>
          <w:t>26</w:t>
        </w:r>
        <w:r w:rsidR="007C7078" w:rsidRPr="000555F9">
          <w:rPr>
            <w:rFonts w:hAnsi="MS Mincho" w:hint="eastAsia"/>
          </w:rPr>
          <w:t>年（ワ）第</w:t>
        </w:r>
        <w:r w:rsidR="007C7078" w:rsidRPr="000555F9">
          <w:rPr>
            <w:rFonts w:hAnsi="MS Mincho" w:hint="eastAsia"/>
          </w:rPr>
          <w:t>9591</w:t>
        </w:r>
        <w:r w:rsidR="007C7078" w:rsidRPr="000555F9">
          <w:rPr>
            <w:rFonts w:hAnsi="MS Mincho" w:hint="eastAsia"/>
          </w:rPr>
          <w:t>号）</w:t>
        </w:r>
        <w:r w:rsidRPr="00E11DC3">
          <w:rPr>
            <w:rFonts w:hAnsi="MS Mincho" w:hint="eastAsia"/>
          </w:rPr>
          <w:t>）。</w:t>
        </w:r>
        <w:r w:rsidRPr="00F17167">
          <w:rPr>
            <w:rFonts w:hAnsi="MS Mincho" w:hint="eastAsia"/>
          </w:rPr>
          <w:t>また、システム開発に関連して実際に重過失が認定された例はまだ多くはないが、ベンダが</w:t>
        </w:r>
        <w:r w:rsidRPr="00F17167">
          <w:rPr>
            <w:rFonts w:hAnsi="MS Mincho" w:hint="eastAsia"/>
          </w:rPr>
          <w:t>S</w:t>
        </w:r>
        <w:r w:rsidRPr="00F17167">
          <w:rPr>
            <w:rFonts w:hAnsi="MS Mincho"/>
          </w:rPr>
          <w:t>QL</w:t>
        </w:r>
        <w:r w:rsidRPr="00F17167">
          <w:rPr>
            <w:rFonts w:hAnsi="MS Mincho" w:hint="eastAsia"/>
          </w:rPr>
          <w:t>インジェクション対策を講じなかったことで個人情報が流出したという事案について、経済産業省及び</w:t>
        </w:r>
        <w:r w:rsidRPr="00F17167">
          <w:rPr>
            <w:rFonts w:hAnsi="MS Mincho" w:hint="eastAsia"/>
          </w:rPr>
          <w:t>I</w:t>
        </w:r>
        <w:r w:rsidRPr="00F17167">
          <w:rPr>
            <w:rFonts w:hAnsi="MS Mincho"/>
          </w:rPr>
          <w:t>PA</w:t>
        </w:r>
        <w:r w:rsidRPr="00F17167">
          <w:rPr>
            <w:rFonts w:hAnsi="MS Mincho" w:hint="eastAsia"/>
          </w:rPr>
          <w:t>がウェブアプリケーションに対する代表的な攻撃手法として</w:t>
        </w:r>
        <w:r w:rsidRPr="00F17167">
          <w:rPr>
            <w:rFonts w:hAnsi="MS Mincho" w:hint="eastAsia"/>
          </w:rPr>
          <w:t>S</w:t>
        </w:r>
        <w:r w:rsidRPr="00F17167">
          <w:rPr>
            <w:rFonts w:hAnsi="MS Mincho"/>
          </w:rPr>
          <w:t>QL</w:t>
        </w:r>
        <w:r w:rsidRPr="00F17167">
          <w:rPr>
            <w:rFonts w:hAnsi="MS Mincho" w:hint="eastAsia"/>
          </w:rPr>
          <w:t>インジェクション攻撃を挙げ、対策するよう注意喚起していたことから結果の予見が容易であり、かつ、具体的な対策に多大な労力や費用はかからず、結果回避も容易であったとして、重過失を認定した例がある（東京地判平成</w:t>
        </w:r>
        <w:r w:rsidRPr="00F17167">
          <w:rPr>
            <w:rFonts w:hAnsi="MS Mincho" w:hint="eastAsia"/>
          </w:rPr>
          <w:t>26</w:t>
        </w:r>
        <w:r w:rsidRPr="00F17167">
          <w:rPr>
            <w:rFonts w:hAnsi="MS Mincho" w:hint="eastAsia"/>
          </w:rPr>
          <w:t>年</w:t>
        </w:r>
        <w:r w:rsidRPr="00F17167">
          <w:rPr>
            <w:rFonts w:hAnsi="MS Mincho" w:hint="eastAsia"/>
          </w:rPr>
          <w:t>1</w:t>
        </w:r>
        <w:r w:rsidRPr="00F17167">
          <w:rPr>
            <w:rFonts w:hAnsi="MS Mincho" w:hint="eastAsia"/>
          </w:rPr>
          <w:t>月</w:t>
        </w:r>
        <w:r w:rsidRPr="00F17167">
          <w:rPr>
            <w:rFonts w:hAnsi="MS Mincho" w:hint="eastAsia"/>
          </w:rPr>
          <w:t>23</w:t>
        </w:r>
        <w:r w:rsidRPr="00F17167">
          <w:rPr>
            <w:rFonts w:hAnsi="MS Mincho" w:hint="eastAsia"/>
          </w:rPr>
          <w:t>日判例時報</w:t>
        </w:r>
        <w:r w:rsidRPr="00F17167">
          <w:rPr>
            <w:rFonts w:hAnsi="MS Mincho" w:hint="eastAsia"/>
          </w:rPr>
          <w:t>2</w:t>
        </w:r>
        <w:r w:rsidRPr="00F17167">
          <w:rPr>
            <w:rFonts w:hAnsi="MS Mincho"/>
          </w:rPr>
          <w:t>221</w:t>
        </w:r>
        <w:r w:rsidRPr="00F17167">
          <w:rPr>
            <w:rFonts w:hAnsi="MS Mincho" w:hint="eastAsia"/>
          </w:rPr>
          <w:t>号</w:t>
        </w:r>
        <w:r w:rsidRPr="00F17167">
          <w:rPr>
            <w:rFonts w:hAnsi="MS Mincho" w:hint="eastAsia"/>
          </w:rPr>
          <w:t>7</w:t>
        </w:r>
        <w:r w:rsidRPr="00F17167">
          <w:rPr>
            <w:rFonts w:hAnsi="MS Mincho"/>
          </w:rPr>
          <w:t>1</w:t>
        </w:r>
        <w:r w:rsidRPr="00F17167">
          <w:rPr>
            <w:rFonts w:hAnsi="MS Mincho" w:hint="eastAsia"/>
          </w:rPr>
          <w:t>頁。）</w:t>
        </w:r>
      </w:ins>
    </w:p>
    <w:p w14:paraId="593C08E4" w14:textId="77777777" w:rsidR="00B87BA4" w:rsidRDefault="00B87BA4">
      <w:pPr>
        <w:spacing w:after="180"/>
        <w:ind w:left="31" w:right="31" w:firstLine="210"/>
        <w:rPr>
          <w:rFonts w:ascii="MS Mincho" w:hAnsi="MS Mincho"/>
          <w:szCs w:val="21"/>
        </w:rPr>
      </w:pPr>
      <w:r>
        <w:rPr>
          <w:rFonts w:hint="eastAsia"/>
        </w:rPr>
        <w:t>なお、遅延損害金についてシステム基本契約書では定めをおいていない。法定利率である年</w:t>
      </w:r>
      <w:r w:rsidR="00CF2EC1">
        <w:rPr>
          <w:rFonts w:hint="eastAsia"/>
        </w:rPr>
        <w:t>3</w:t>
      </w:r>
      <w:r w:rsidR="00CF2EC1">
        <w:t>%</w:t>
      </w:r>
      <w:r w:rsidR="00CF2EC1">
        <w:rPr>
          <w:rFonts w:hint="eastAsia"/>
        </w:rPr>
        <w:t>（民法第</w:t>
      </w:r>
      <w:r w:rsidR="00CF2EC1">
        <w:rPr>
          <w:rFonts w:hint="eastAsia"/>
        </w:rPr>
        <w:t>404</w:t>
      </w:r>
      <w:r w:rsidR="00CF2EC1">
        <w:rPr>
          <w:rFonts w:hint="eastAsia"/>
        </w:rPr>
        <w:t>条。但し、</w:t>
      </w:r>
      <w:r w:rsidR="00CF2EC1">
        <w:rPr>
          <w:rFonts w:hint="eastAsia"/>
        </w:rPr>
        <w:t>3</w:t>
      </w:r>
      <w:r w:rsidR="00CF2EC1">
        <w:t>%</w:t>
      </w:r>
      <w:r w:rsidR="00CF2EC1">
        <w:rPr>
          <w:rFonts w:hint="eastAsia"/>
        </w:rPr>
        <w:t>は令和</w:t>
      </w:r>
      <w:r w:rsidR="00CF2EC1">
        <w:rPr>
          <w:rFonts w:hint="eastAsia"/>
        </w:rPr>
        <w:t>2</w:t>
      </w:r>
      <w:r w:rsidR="00CF2EC1">
        <w:rPr>
          <w:rFonts w:hint="eastAsia"/>
        </w:rPr>
        <w:t>年</w:t>
      </w:r>
      <w:r w:rsidR="00CF2EC1">
        <w:rPr>
          <w:rFonts w:hint="eastAsia"/>
        </w:rPr>
        <w:t>4</w:t>
      </w:r>
      <w:r w:rsidR="00CF2EC1">
        <w:rPr>
          <w:rFonts w:hint="eastAsia"/>
        </w:rPr>
        <w:t>月</w:t>
      </w:r>
      <w:r w:rsidR="00CF2EC1">
        <w:rPr>
          <w:rFonts w:hint="eastAsia"/>
        </w:rPr>
        <w:t>1</w:t>
      </w:r>
      <w:r w:rsidR="00CF2EC1">
        <w:rPr>
          <w:rFonts w:hint="eastAsia"/>
        </w:rPr>
        <w:t>日時点のもので、</w:t>
      </w:r>
      <w:r w:rsidR="00CF2EC1">
        <w:rPr>
          <w:rFonts w:hint="eastAsia"/>
        </w:rPr>
        <w:t>3</w:t>
      </w:r>
      <w:r w:rsidR="00CF2EC1">
        <w:rPr>
          <w:rFonts w:hint="eastAsia"/>
        </w:rPr>
        <w:t>年ごとに変動しうる。）</w:t>
      </w:r>
      <w:r>
        <w:rPr>
          <w:rFonts w:hint="eastAsia"/>
        </w:rPr>
        <w:t>を超える割合の遅延損害金を定める場合は、別紙重要事項説明書上の各本件業務における「特約条項」欄に記載されたい。</w:t>
      </w:r>
    </w:p>
    <w:p w14:paraId="6F2E06D1" w14:textId="77777777" w:rsidR="00B87BA4" w:rsidRDefault="007C2A58">
      <w:pPr>
        <w:spacing w:after="180" w:line="240" w:lineRule="exact"/>
        <w:ind w:leftChars="1" w:left="31" w:right="31" w:hangingChars="14" w:hanging="29"/>
        <w:rPr>
          <w:rFonts w:ascii="MS Mincho" w:hAnsi="MS Mincho"/>
          <w:szCs w:val="21"/>
        </w:rPr>
      </w:pPr>
      <w:r>
        <w:rPr>
          <w:rFonts w:ascii="MS Mincho" w:hAnsi="MS Mincho"/>
          <w:noProof/>
          <w:szCs w:val="21"/>
        </w:rPr>
      </w:r>
      <w:r w:rsidR="007C2A58">
        <w:rPr>
          <w:rFonts w:ascii="MS Mincho" w:hAnsi="MS Mincho"/>
          <w:noProof/>
          <w:szCs w:val="21"/>
        </w:rPr>
        <w:pict>
          <v:rect id="_x0000_i1053" style="width:0;height:1.5pt" o:hralign="center" o:hrstd="t" o:hr="t" fillcolor="#a0a0a0" stroked="f">
            <v:textbox inset="5.85pt,.7pt,5.85pt,.7pt"/>
          </v:rect>
        </w:pict>
      </w:r>
    </w:p>
    <w:p w14:paraId="53C860A8" w14:textId="77777777" w:rsidR="00B87BA4" w:rsidRDefault="00B87BA4">
      <w:pPr>
        <w:pStyle w:val="7"/>
      </w:pPr>
      <w:r>
        <w:rPr>
          <w:rFonts w:hint="eastAsia"/>
        </w:rPr>
        <w:t>（解除）</w:t>
      </w:r>
    </w:p>
    <w:p w14:paraId="4930FA0D" w14:textId="77777777" w:rsidR="00B87BA4" w:rsidRDefault="00B87BA4">
      <w:pPr>
        <w:pStyle w:val="7"/>
      </w:pPr>
      <w:r>
        <w:rPr>
          <w:rFonts w:hint="eastAsia"/>
        </w:rPr>
        <w:t>第</w:t>
      </w:r>
      <w:r>
        <w:rPr>
          <w:rFonts w:hint="eastAsia"/>
        </w:rPr>
        <w:t>11</w:t>
      </w:r>
      <w:r>
        <w:rPr>
          <w:rFonts w:hint="eastAsia"/>
        </w:rPr>
        <w:t>条</w:t>
      </w:r>
      <w:r>
        <w:rPr>
          <w:rFonts w:hint="eastAsia"/>
        </w:rPr>
        <w:tab/>
      </w:r>
      <w:r>
        <w:rPr>
          <w:rFonts w:hint="eastAsia"/>
        </w:rPr>
        <w:t>ユーザ又はベンダは、相手方に次の各号のいずれかに該当する事由が生じた場合には、何らの催告なしに直ちに本契約の全部又は一部を解除することができる。</w:t>
      </w:r>
    </w:p>
    <w:p w14:paraId="76F5A993" w14:textId="77777777" w:rsidR="00B87BA4" w:rsidRDefault="00B87BA4">
      <w:pPr>
        <w:pStyle w:val="6"/>
      </w:pPr>
      <w:r>
        <w:rPr>
          <w:rFonts w:hint="eastAsia"/>
        </w:rPr>
        <w:t>①</w:t>
      </w:r>
      <w:r>
        <w:rPr>
          <w:rFonts w:hint="eastAsia"/>
        </w:rPr>
        <w:tab/>
        <w:t>重大な過失又は背信行為があった場合</w:t>
      </w:r>
    </w:p>
    <w:p w14:paraId="497758F9" w14:textId="77777777" w:rsidR="00B87BA4" w:rsidRDefault="00B87BA4">
      <w:pPr>
        <w:pStyle w:val="6"/>
      </w:pPr>
      <w:r>
        <w:rPr>
          <w:rFonts w:hint="eastAsia"/>
        </w:rPr>
        <w:t>②</w:t>
      </w:r>
      <w:r>
        <w:rPr>
          <w:rFonts w:hint="eastAsia"/>
        </w:rPr>
        <w:tab/>
        <w:t>支払いの停止があった場合、又は仮差押、差押、競売、破産手続開始、民事再生手続開始、会社更生手続開始、特別清算開始の申立があった場合</w:t>
      </w:r>
    </w:p>
    <w:p w14:paraId="029D29F1" w14:textId="77777777" w:rsidR="00B87BA4" w:rsidRDefault="00B87BA4">
      <w:pPr>
        <w:pStyle w:val="6"/>
      </w:pPr>
      <w:r>
        <w:rPr>
          <w:rFonts w:hint="eastAsia"/>
        </w:rPr>
        <w:t>③</w:t>
      </w:r>
      <w:r>
        <w:rPr>
          <w:rFonts w:hint="eastAsia"/>
        </w:rPr>
        <w:tab/>
        <w:t>手形交換所の取引停止処分を受けた場合</w:t>
      </w:r>
    </w:p>
    <w:p w14:paraId="625EC217" w14:textId="77777777" w:rsidR="00B87BA4" w:rsidRDefault="00B87BA4">
      <w:pPr>
        <w:pStyle w:val="6"/>
      </w:pPr>
      <w:r>
        <w:rPr>
          <w:rFonts w:hint="eastAsia"/>
        </w:rPr>
        <w:t>④</w:t>
      </w:r>
      <w:r>
        <w:rPr>
          <w:rFonts w:hint="eastAsia"/>
        </w:rPr>
        <w:tab/>
        <w:t>公租公課の滞納処分を受けた場合</w:t>
      </w:r>
    </w:p>
    <w:p w14:paraId="6848C765" w14:textId="77777777" w:rsidR="00B87BA4" w:rsidRDefault="00B87BA4">
      <w:pPr>
        <w:pStyle w:val="6"/>
      </w:pPr>
      <w:r>
        <w:rPr>
          <w:rFonts w:hint="eastAsia"/>
        </w:rPr>
        <w:t>⑤</w:t>
      </w:r>
      <w:r>
        <w:rPr>
          <w:rFonts w:hint="eastAsia"/>
        </w:rPr>
        <w:tab/>
        <w:t>その他前各号に準ずるような本契約を継続し難い重大な事由が発生した場合</w:t>
      </w:r>
    </w:p>
    <w:p w14:paraId="4B1652C5" w14:textId="77777777" w:rsidR="00B87BA4" w:rsidRDefault="00B87BA4">
      <w:pPr>
        <w:pStyle w:val="8"/>
        <w:spacing w:after="180"/>
        <w:ind w:left="991" w:right="31" w:hanging="708"/>
        <w:rPr>
          <w:rFonts w:ascii="Arial" w:hAnsi="Arial" w:cs="Arial"/>
        </w:rPr>
      </w:pPr>
      <w:r>
        <w:rPr>
          <w:rFonts w:ascii="Arial" w:hAnsi="Arial" w:cs="Arial"/>
        </w:rPr>
        <w:t>2)</w:t>
      </w:r>
      <w:r>
        <w:rPr>
          <w:rFonts w:ascii="Arial" w:hAnsi="Arial" w:cs="Arial"/>
        </w:rPr>
        <w:tab/>
      </w:r>
      <w:r>
        <w:rPr>
          <w:rFonts w:ascii="Arial" w:hAnsi="Arial" w:cs="Arial"/>
        </w:rPr>
        <w:t>ユーザ又はベンダは、相手方が本契約のいずれかの条項に違反し、相当期間を定めてなした催告後も相手方の債務不履行が是正されない場合</w:t>
      </w:r>
      <w:r w:rsidR="00E67EC8">
        <w:rPr>
          <w:rFonts w:ascii="Arial" w:hAnsi="Arial" w:cs="Arial" w:hint="eastAsia"/>
        </w:rPr>
        <w:t>、</w:t>
      </w:r>
      <w:r w:rsidR="00CF2EC1">
        <w:rPr>
          <w:rFonts w:ascii="Arial" w:hAnsi="Arial" w:cs="Arial" w:hint="eastAsia"/>
        </w:rPr>
        <w:t>又は是正される見込みがない場合</w:t>
      </w:r>
      <w:r>
        <w:rPr>
          <w:rFonts w:ascii="Arial" w:hAnsi="Arial" w:cs="Arial"/>
        </w:rPr>
        <w:t>は、本契約の全部又は一部を解除することができる。</w:t>
      </w:r>
    </w:p>
    <w:p w14:paraId="32722AAE" w14:textId="77777777" w:rsidR="00B87BA4" w:rsidRDefault="00B87BA4">
      <w:pPr>
        <w:pStyle w:val="8"/>
        <w:spacing w:after="180"/>
        <w:ind w:left="991" w:right="31" w:hanging="708"/>
      </w:pPr>
      <w:r>
        <w:rPr>
          <w:rFonts w:ascii="Arial" w:hAnsi="Arial" w:cs="Arial"/>
        </w:rPr>
        <w:t>3)</w:t>
      </w:r>
      <w:r>
        <w:rPr>
          <w:rFonts w:ascii="Century" w:hAnsi="Century"/>
        </w:rPr>
        <w:tab/>
      </w:r>
      <w:r>
        <w:rPr>
          <w:rFonts w:ascii="Century"/>
        </w:rPr>
        <w:t>ユーザ又はベンダは、第</w:t>
      </w:r>
      <w:r>
        <w:rPr>
          <w:rFonts w:ascii="Arial" w:hAnsi="Arial" w:cs="Arial"/>
        </w:rPr>
        <w:t>1</w:t>
      </w:r>
      <w:r>
        <w:rPr>
          <w:rFonts w:ascii="Century"/>
        </w:rPr>
        <w:t>項各号のいずれかに該当する場合又は前項に定める解除がなされた場合、相手方に対し負担する一切の金銭債務につき相手方から通知催告がなくとも当然に期限の利益を喪失し、直ちに弁済しなければならない</w:t>
      </w:r>
      <w:r>
        <w:rPr>
          <w:rFonts w:hint="eastAsia"/>
        </w:rPr>
        <w:t>。</w:t>
      </w:r>
    </w:p>
    <w:p w14:paraId="60DC2A41" w14:textId="77777777" w:rsidR="00B87BA4" w:rsidRDefault="007C2A58">
      <w:pPr>
        <w:spacing w:after="180" w:line="240" w:lineRule="exact"/>
        <w:ind w:leftChars="1" w:left="31" w:right="31" w:hangingChars="14" w:hanging="29"/>
        <w:rPr>
          <w:rFonts w:ascii="MS Mincho" w:hAnsi="MS Mincho"/>
          <w:szCs w:val="21"/>
        </w:rPr>
      </w:pPr>
      <w:r>
        <w:rPr>
          <w:rFonts w:ascii="MS Mincho" w:hAnsi="MS Mincho"/>
          <w:noProof/>
          <w:szCs w:val="21"/>
        </w:rPr>
      </w:r>
      <w:r w:rsidR="007C2A58">
        <w:rPr>
          <w:rFonts w:ascii="MS Mincho" w:hAnsi="MS Mincho"/>
          <w:noProof/>
          <w:szCs w:val="21"/>
        </w:rPr>
        <w:pict>
          <v:rect id="_x0000_i1054" style="width:0;height:1.5pt" o:hralign="center" o:hrstd="t" o:hr="t" fillcolor="#a0a0a0" stroked="f">
            <v:textbox inset="5.85pt,.7pt,5.85pt,.7pt"/>
          </v:rect>
        </w:pict>
      </w:r>
    </w:p>
    <w:p w14:paraId="794DDFAB" w14:textId="77777777" w:rsidR="00B87BA4" w:rsidRDefault="00B87BA4">
      <w:pPr>
        <w:spacing w:after="180"/>
        <w:ind w:left="31" w:right="31" w:firstLine="210"/>
      </w:pPr>
      <w:r>
        <w:rPr>
          <w:rFonts w:hint="eastAsia"/>
        </w:rPr>
        <w:t>本条は、本契約の解除に関する条項である。本契約は、システム基本契約書と重要事項説明書から構成されるが、本条はその全部又は一部について解除する場合の要件を定めている。</w:t>
      </w:r>
    </w:p>
    <w:p w14:paraId="3B8A9E14" w14:textId="77777777" w:rsidR="00B87BA4" w:rsidRDefault="00B87BA4">
      <w:pPr>
        <w:spacing w:after="180"/>
        <w:ind w:leftChars="115" w:left="241" w:right="31" w:firstLineChars="0" w:firstLine="0"/>
        <w:rPr>
          <w:ins w:id="277" w:author="作成者"/>
        </w:rPr>
      </w:pPr>
      <w:r>
        <w:rPr>
          <w:rFonts w:hint="eastAsia"/>
        </w:rPr>
        <w:t>第</w:t>
      </w:r>
      <w:r>
        <w:rPr>
          <w:rFonts w:hint="eastAsia"/>
        </w:rPr>
        <w:t>1</w:t>
      </w:r>
      <w:r>
        <w:rPr>
          <w:rFonts w:hint="eastAsia"/>
        </w:rPr>
        <w:t>項は、取引上の重大な事由について、無催告解除事由として規定する。</w:t>
      </w:r>
      <w:r>
        <w:br/>
      </w:r>
      <w:r>
        <w:rPr>
          <w:rFonts w:hint="eastAsia"/>
        </w:rPr>
        <w:t>第</w:t>
      </w:r>
      <w:r>
        <w:rPr>
          <w:rFonts w:hint="eastAsia"/>
        </w:rPr>
        <w:t>2</w:t>
      </w:r>
      <w:r>
        <w:rPr>
          <w:rFonts w:hint="eastAsia"/>
        </w:rPr>
        <w:t>項は、個別の契約違反</w:t>
      </w:r>
      <w:r w:rsidR="00B45C6E">
        <w:rPr>
          <w:rFonts w:hint="eastAsia"/>
        </w:rPr>
        <w:t>について</w:t>
      </w:r>
      <w:r>
        <w:rPr>
          <w:rFonts w:hint="eastAsia"/>
        </w:rPr>
        <w:t>の催告解除</w:t>
      </w:r>
      <w:r w:rsidR="00B45C6E">
        <w:rPr>
          <w:rFonts w:hint="eastAsia"/>
        </w:rPr>
        <w:t>及び無催告解除</w:t>
      </w:r>
      <w:r>
        <w:rPr>
          <w:rFonts w:hint="eastAsia"/>
        </w:rPr>
        <w:t>について定める。</w:t>
      </w:r>
      <w:r>
        <w:br/>
      </w:r>
      <w:r>
        <w:rPr>
          <w:rFonts w:hint="eastAsia"/>
        </w:rPr>
        <w:t>第</w:t>
      </w:r>
      <w:r>
        <w:rPr>
          <w:rFonts w:hint="eastAsia"/>
        </w:rPr>
        <w:t>3</w:t>
      </w:r>
      <w:r>
        <w:rPr>
          <w:rFonts w:hint="eastAsia"/>
        </w:rPr>
        <w:t>項は、期限の利益喪失に関する特約である。民法にも期限の利益の喪失</w:t>
      </w:r>
      <w:r w:rsidR="00AB5B5B">
        <w:rPr>
          <w:rFonts w:hint="eastAsia"/>
        </w:rPr>
        <w:t>事由</w:t>
      </w:r>
      <w:r>
        <w:rPr>
          <w:rFonts w:hint="eastAsia"/>
        </w:rPr>
        <w:t>（民法第</w:t>
      </w:r>
      <w:r>
        <w:rPr>
          <w:rFonts w:hint="eastAsia"/>
        </w:rPr>
        <w:t>137</w:t>
      </w:r>
      <w:r>
        <w:rPr>
          <w:rFonts w:hint="eastAsia"/>
        </w:rPr>
        <w:t>条）が規定されているが、その他の信用不安事由等も加えたものである。事由の軽重により、当然に期限の利益を喪失する第１項所定の場合と解除により期限の利益を喪失する第２項の場合とに分けた。</w:t>
      </w:r>
    </w:p>
    <w:p w14:paraId="4FDF41F4" w14:textId="77777777" w:rsidR="00415FFD" w:rsidRDefault="00415FFD" w:rsidP="000555F9">
      <w:pPr>
        <w:spacing w:after="180"/>
        <w:ind w:leftChars="115" w:left="241" w:right="31" w:firstLine="210"/>
        <w:rPr>
          <w:ins w:id="278" w:author="作成者"/>
        </w:rPr>
      </w:pPr>
      <w:ins w:id="279" w:author="作成者">
        <w:r>
          <w:rPr>
            <w:rFonts w:hint="eastAsia"/>
          </w:rPr>
          <w:t>システム開発をめぐる紛争においては、システム開発の案件について、特定の個別契約に債務不履行がある場合に、一連の流れの中にある別の個別契約を解除したり、その個別契約に基づいて支払った委託料を損害として請求できるかが問題となることがある。</w:t>
        </w:r>
      </w:ins>
    </w:p>
    <w:p w14:paraId="42F1FB91" w14:textId="77777777" w:rsidR="00415FFD" w:rsidRDefault="00415FFD" w:rsidP="000555F9">
      <w:pPr>
        <w:spacing w:after="180"/>
        <w:ind w:leftChars="115" w:left="241" w:right="31" w:firstLine="210"/>
        <w:rPr>
          <w:ins w:id="280" w:author="作成者"/>
        </w:rPr>
      </w:pPr>
      <w:ins w:id="281" w:author="作成者">
        <w:r>
          <w:rPr>
            <w:rFonts w:hint="eastAsia"/>
          </w:rPr>
          <w:t>システム開発をめぐる紛争においては、大きく分けて、①同時並行的な履行によって達成されることが予定されていた複数の契約間で問題となるケースと、②本モデル契約のような多段階契約における前工程の契約と後工程の契約との間で問題となるケースが</w:t>
        </w:r>
        <w:r w:rsidR="00461072">
          <w:rPr>
            <w:rFonts w:hint="eastAsia"/>
          </w:rPr>
          <w:t xml:space="preserve">　</w:t>
        </w:r>
        <w:r>
          <w:rPr>
            <w:rFonts w:hint="eastAsia"/>
          </w:rPr>
          <w:t>ある。</w:t>
        </w:r>
      </w:ins>
    </w:p>
    <w:p w14:paraId="584CBFEB" w14:textId="77777777" w:rsidR="00415FFD" w:rsidRPr="00E11DC3" w:rsidRDefault="00415FFD" w:rsidP="000555F9">
      <w:pPr>
        <w:spacing w:after="180"/>
        <w:ind w:leftChars="115" w:left="241" w:right="31" w:firstLine="210"/>
        <w:rPr>
          <w:ins w:id="282" w:author="作成者"/>
        </w:rPr>
      </w:pPr>
      <w:ins w:id="283" w:author="作成者">
        <w:r>
          <w:rPr>
            <w:rFonts w:hint="eastAsia"/>
          </w:rPr>
          <w:t>①の類型のケースでは、最判平成</w:t>
        </w:r>
        <w:r>
          <w:rPr>
            <w:rFonts w:hint="eastAsia"/>
          </w:rPr>
          <w:t>8</w:t>
        </w:r>
        <w:r>
          <w:rPr>
            <w:rFonts w:hint="eastAsia"/>
          </w:rPr>
          <w:t>年</w:t>
        </w:r>
        <w:r>
          <w:rPr>
            <w:rFonts w:hint="eastAsia"/>
          </w:rPr>
          <w:t>11</w:t>
        </w:r>
        <w:r>
          <w:rPr>
            <w:rFonts w:hint="eastAsia"/>
          </w:rPr>
          <w:t>月</w:t>
        </w:r>
        <w:r>
          <w:rPr>
            <w:rFonts w:hint="eastAsia"/>
          </w:rPr>
          <w:t>12</w:t>
        </w:r>
        <w:r>
          <w:rPr>
            <w:rFonts w:hint="eastAsia"/>
          </w:rPr>
          <w:t>日民集</w:t>
        </w:r>
        <w:r>
          <w:rPr>
            <w:rFonts w:hint="eastAsia"/>
          </w:rPr>
          <w:t>50</w:t>
        </w:r>
        <w:r>
          <w:rPr>
            <w:rFonts w:hint="eastAsia"/>
          </w:rPr>
          <w:t>巻</w:t>
        </w:r>
        <w:r>
          <w:rPr>
            <w:rFonts w:hint="eastAsia"/>
          </w:rPr>
          <w:t>10</w:t>
        </w:r>
        <w:r>
          <w:rPr>
            <w:rFonts w:hint="eastAsia"/>
          </w:rPr>
          <w:t>号</w:t>
        </w:r>
        <w:r>
          <w:rPr>
            <w:rFonts w:hint="eastAsia"/>
          </w:rPr>
          <w:t>2673</w:t>
        </w:r>
        <w:r>
          <w:rPr>
            <w:rFonts w:hint="eastAsia"/>
          </w:rPr>
          <w:t>頁において「同一当事者間の債権債務関係がその形式がその甲契約又は乙契約といった二個以上の契約から成る場合であっても、それらの目的とするところが相互に密接に関連づけられていて、社会通念上、甲契約又は乙契約のいずれかが履行されるだけでは契約を締結した目的が全体としては達成されないと認められる場合には、甲契約上の債務の不履行を理由に、その債権者が法定解除権の行使として甲契約と併せて乙契約を解除することができるものと解するのが相当である」と判示されており、この判例の規範に照らして判断されているものが多い。具体的には、ソフトウェア開発契約を締結した後に当該開発の対象となるシステムに新たな機能を追加するために要する負担に関する合意があった場合に、もともとの契約が瑕疵担保責任（現行法では契約不適合責任。以下同じ）に基づいて解除されたときに当該合意も解除できるか問題となったケース（東京地判平成</w:t>
        </w:r>
        <w:r>
          <w:rPr>
            <w:rFonts w:hint="eastAsia"/>
          </w:rPr>
          <w:t>25</w:t>
        </w:r>
        <w:r>
          <w:rPr>
            <w:rFonts w:hint="eastAsia"/>
          </w:rPr>
          <w:t>年</w:t>
        </w:r>
        <w:r>
          <w:rPr>
            <w:rFonts w:hint="eastAsia"/>
          </w:rPr>
          <w:t>5</w:t>
        </w:r>
        <w:r>
          <w:rPr>
            <w:rFonts w:hint="eastAsia"/>
          </w:rPr>
          <w:t>月</w:t>
        </w:r>
        <w:r>
          <w:rPr>
            <w:rFonts w:hint="eastAsia"/>
          </w:rPr>
          <w:t>28</w:t>
        </w:r>
        <w:r>
          <w:rPr>
            <w:rFonts w:hint="eastAsia"/>
          </w:rPr>
          <w:t>日判例タイムズ</w:t>
        </w:r>
        <w:r>
          <w:rPr>
            <w:rFonts w:hint="eastAsia"/>
          </w:rPr>
          <w:t>1416</w:t>
        </w:r>
        <w:r>
          <w:rPr>
            <w:rFonts w:hint="eastAsia"/>
          </w:rPr>
          <w:t>号</w:t>
        </w:r>
        <w:r>
          <w:rPr>
            <w:rFonts w:hint="eastAsia"/>
          </w:rPr>
          <w:t>234</w:t>
        </w:r>
        <w:r>
          <w:rPr>
            <w:rFonts w:hint="eastAsia"/>
          </w:rPr>
          <w:t>頁・積極）、ソフトウェア開発契約の後に締結された導入支援契約について開発契約が瑕疵担保責任に基づいて解除された場合に導入支援契約も解除できるか問題となったケース（東京高判平成</w:t>
        </w:r>
        <w:r>
          <w:rPr>
            <w:rFonts w:hint="eastAsia"/>
          </w:rPr>
          <w:t>26</w:t>
        </w:r>
        <w:r>
          <w:rPr>
            <w:rFonts w:hint="eastAsia"/>
          </w:rPr>
          <w:t>年</w:t>
        </w:r>
        <w:r>
          <w:rPr>
            <w:rFonts w:hint="eastAsia"/>
          </w:rPr>
          <w:t>1</w:t>
        </w:r>
        <w:r>
          <w:rPr>
            <w:rFonts w:hint="eastAsia"/>
          </w:rPr>
          <w:t>月</w:t>
        </w:r>
        <w:r>
          <w:rPr>
            <w:rFonts w:hint="eastAsia"/>
          </w:rPr>
          <w:t>15</w:t>
        </w:r>
        <w:r w:rsidRPr="00E11DC3">
          <w:rPr>
            <w:rFonts w:hint="eastAsia"/>
          </w:rPr>
          <w:t>日</w:t>
        </w:r>
        <w:r w:rsidR="007C7078" w:rsidRPr="00E11DC3">
          <w:rPr>
            <w:rFonts w:hint="eastAsia"/>
          </w:rPr>
          <w:t>公刊物</w:t>
        </w:r>
        <w:r w:rsidRPr="00E11DC3">
          <w:rPr>
            <w:rFonts w:hint="eastAsia"/>
          </w:rPr>
          <w:t>未掲載</w:t>
        </w:r>
        <w:r w:rsidR="007C7078" w:rsidRPr="00E11DC3">
          <w:rPr>
            <w:rFonts w:hint="eastAsia"/>
          </w:rPr>
          <w:t>（平成</w:t>
        </w:r>
        <w:r w:rsidR="007C7078" w:rsidRPr="00E11DC3">
          <w:rPr>
            <w:rFonts w:hint="eastAsia"/>
          </w:rPr>
          <w:t>25</w:t>
        </w:r>
        <w:r w:rsidR="007C7078" w:rsidRPr="00E11DC3">
          <w:rPr>
            <w:rFonts w:hint="eastAsia"/>
          </w:rPr>
          <w:t>年（ネ）第</w:t>
        </w:r>
        <w:r w:rsidR="007C7078" w:rsidRPr="00E11DC3">
          <w:rPr>
            <w:rFonts w:hint="eastAsia"/>
          </w:rPr>
          <w:t>3952</w:t>
        </w:r>
        <w:r w:rsidR="007C7078" w:rsidRPr="00E11DC3">
          <w:rPr>
            <w:rFonts w:hint="eastAsia"/>
          </w:rPr>
          <w:t>号・平成</w:t>
        </w:r>
        <w:r w:rsidR="007C7078" w:rsidRPr="00E11DC3">
          <w:rPr>
            <w:rFonts w:hint="eastAsia"/>
          </w:rPr>
          <w:t>25</w:t>
        </w:r>
        <w:r w:rsidR="007C7078" w:rsidRPr="00E11DC3">
          <w:rPr>
            <w:rFonts w:hint="eastAsia"/>
          </w:rPr>
          <w:t>年（ネ）第</w:t>
        </w:r>
        <w:r w:rsidR="007C7078" w:rsidRPr="00E11DC3">
          <w:rPr>
            <w:rFonts w:hint="eastAsia"/>
          </w:rPr>
          <w:t>5742</w:t>
        </w:r>
        <w:r w:rsidR="007C7078" w:rsidRPr="00E11DC3">
          <w:rPr>
            <w:rFonts w:hint="eastAsia"/>
          </w:rPr>
          <w:t>号）</w:t>
        </w:r>
        <w:r w:rsidRPr="00E11DC3">
          <w:rPr>
            <w:rFonts w:hint="eastAsia"/>
          </w:rPr>
          <w:t>・消極）、旧シ</w:t>
        </w:r>
        <w:r>
          <w:rPr>
            <w:rFonts w:hint="eastAsia"/>
          </w:rPr>
          <w:t>ステムのマイグレーション作業に関する委託契約を締結した後に、当該マイグレーション作業による成果物に関するシステムテストや旧システムになかった新機能を付加するためのプログラム開発を行うための契約、新システムとの連携のために市販のソフトをカスタマイズするための契約及び新システムの機能を追加・変更するための要件定義作業を行うための契約を締結したケースで当初のマイグレーションに係る契約が履行不能解除されるときにその後</w:t>
        </w:r>
        <w:r w:rsidRPr="00E11DC3">
          <w:rPr>
            <w:rFonts w:hint="eastAsia"/>
          </w:rPr>
          <w:t>の契約も解除できるのか問題となったケース（東京地判平成</w:t>
        </w:r>
        <w:r w:rsidRPr="00E11DC3">
          <w:rPr>
            <w:rFonts w:hint="eastAsia"/>
          </w:rPr>
          <w:t>28</w:t>
        </w:r>
        <w:r w:rsidRPr="00E11DC3">
          <w:rPr>
            <w:rFonts w:hint="eastAsia"/>
          </w:rPr>
          <w:t>年</w:t>
        </w:r>
        <w:r w:rsidRPr="00E11DC3">
          <w:rPr>
            <w:rFonts w:hint="eastAsia"/>
          </w:rPr>
          <w:t>10</w:t>
        </w:r>
        <w:r w:rsidRPr="00E11DC3">
          <w:rPr>
            <w:rFonts w:hint="eastAsia"/>
          </w:rPr>
          <w:t>月</w:t>
        </w:r>
        <w:r w:rsidRPr="00E11DC3">
          <w:rPr>
            <w:rFonts w:hint="eastAsia"/>
          </w:rPr>
          <w:t>31</w:t>
        </w:r>
        <w:r w:rsidRPr="00E11DC3">
          <w:rPr>
            <w:rFonts w:hint="eastAsia"/>
          </w:rPr>
          <w:t>日公刊物未掲載</w:t>
        </w:r>
        <w:r w:rsidR="007C7078" w:rsidRPr="00E11DC3">
          <w:rPr>
            <w:rFonts w:hAnsi="MS Mincho" w:hint="eastAsia"/>
            <w:sz w:val="20"/>
            <w:szCs w:val="20"/>
          </w:rPr>
          <w:t>（平成</w:t>
        </w:r>
        <w:r w:rsidR="007C7078" w:rsidRPr="00E11DC3">
          <w:rPr>
            <w:rFonts w:hAnsi="MS Mincho" w:hint="eastAsia"/>
            <w:sz w:val="20"/>
            <w:szCs w:val="20"/>
          </w:rPr>
          <w:t>23</w:t>
        </w:r>
        <w:r w:rsidR="007C7078" w:rsidRPr="00E11DC3">
          <w:rPr>
            <w:rFonts w:hAnsi="MS Mincho" w:hint="eastAsia"/>
            <w:sz w:val="20"/>
            <w:szCs w:val="20"/>
          </w:rPr>
          <w:t>年（ワ）第</w:t>
        </w:r>
        <w:r w:rsidR="007C7078" w:rsidRPr="00E11DC3">
          <w:rPr>
            <w:rFonts w:hAnsi="MS Mincho" w:hint="eastAsia"/>
            <w:sz w:val="20"/>
            <w:szCs w:val="20"/>
          </w:rPr>
          <w:t>10498</w:t>
        </w:r>
        <w:r w:rsidR="007C7078" w:rsidRPr="00E11DC3">
          <w:rPr>
            <w:rFonts w:hAnsi="MS Mincho" w:hint="eastAsia"/>
            <w:sz w:val="20"/>
            <w:szCs w:val="20"/>
          </w:rPr>
          <w:t>号・平成</w:t>
        </w:r>
        <w:r w:rsidR="007C7078" w:rsidRPr="00E11DC3">
          <w:rPr>
            <w:rFonts w:hAnsi="MS Mincho" w:hint="eastAsia"/>
            <w:sz w:val="20"/>
            <w:szCs w:val="20"/>
          </w:rPr>
          <w:t>23</w:t>
        </w:r>
        <w:r w:rsidR="007C7078" w:rsidRPr="00E11DC3">
          <w:rPr>
            <w:rFonts w:hAnsi="MS Mincho" w:hint="eastAsia"/>
            <w:sz w:val="20"/>
            <w:szCs w:val="20"/>
          </w:rPr>
          <w:t>年（ワ）第</w:t>
        </w:r>
        <w:r w:rsidR="007C7078" w:rsidRPr="00E11DC3">
          <w:rPr>
            <w:rFonts w:hAnsi="MS Mincho" w:hint="eastAsia"/>
            <w:sz w:val="20"/>
            <w:szCs w:val="20"/>
          </w:rPr>
          <w:t>11230</w:t>
        </w:r>
        <w:r w:rsidR="007C7078" w:rsidRPr="00E11DC3">
          <w:rPr>
            <w:rFonts w:hAnsi="MS Mincho" w:hint="eastAsia"/>
            <w:sz w:val="20"/>
            <w:szCs w:val="20"/>
          </w:rPr>
          <w:t>号）</w:t>
        </w:r>
        <w:r w:rsidRPr="00E11DC3">
          <w:rPr>
            <w:rFonts w:hint="eastAsia"/>
          </w:rPr>
          <w:t>・積極）、システム開発の請負契約と当該システムを作動させるためのソフトウェア・ハードウェアの売買契約が締結された場合に、前者の履行遅滞解除に伴い、後者の契約の解除も認められるか問題となったケース（東京地判平成</w:t>
        </w:r>
        <w:r w:rsidRPr="00E11DC3">
          <w:rPr>
            <w:rFonts w:hint="eastAsia"/>
          </w:rPr>
          <w:t>28</w:t>
        </w:r>
        <w:r w:rsidRPr="00E11DC3">
          <w:rPr>
            <w:rFonts w:hint="eastAsia"/>
          </w:rPr>
          <w:t>年</w:t>
        </w:r>
        <w:r w:rsidRPr="00E11DC3">
          <w:rPr>
            <w:rFonts w:hint="eastAsia"/>
          </w:rPr>
          <w:t>11</w:t>
        </w:r>
        <w:r w:rsidRPr="00E11DC3">
          <w:rPr>
            <w:rFonts w:hint="eastAsia"/>
          </w:rPr>
          <w:t>月</w:t>
        </w:r>
        <w:r w:rsidRPr="00E11DC3">
          <w:rPr>
            <w:rFonts w:hint="eastAsia"/>
          </w:rPr>
          <w:t>30</w:t>
        </w:r>
        <w:r w:rsidRPr="00E11DC3">
          <w:rPr>
            <w:rFonts w:hint="eastAsia"/>
          </w:rPr>
          <w:t>日</w:t>
        </w:r>
        <w:r w:rsidR="007C7078" w:rsidRPr="00E11DC3">
          <w:rPr>
            <w:rFonts w:hint="eastAsia"/>
          </w:rPr>
          <w:t>公刊物</w:t>
        </w:r>
        <w:r w:rsidRPr="00E11DC3">
          <w:rPr>
            <w:rFonts w:hint="eastAsia"/>
          </w:rPr>
          <w:t>未掲載</w:t>
        </w:r>
        <w:r w:rsidR="007C7078" w:rsidRPr="00E11DC3">
          <w:rPr>
            <w:rFonts w:hint="eastAsia"/>
          </w:rPr>
          <w:t>（平成</w:t>
        </w:r>
        <w:r w:rsidR="007C7078" w:rsidRPr="00E11DC3">
          <w:rPr>
            <w:rFonts w:hint="eastAsia"/>
          </w:rPr>
          <w:t>25</w:t>
        </w:r>
        <w:r w:rsidR="007C7078" w:rsidRPr="00E11DC3">
          <w:rPr>
            <w:rFonts w:hint="eastAsia"/>
          </w:rPr>
          <w:t>年（ワ）第</w:t>
        </w:r>
        <w:r w:rsidR="007C7078" w:rsidRPr="00E11DC3">
          <w:rPr>
            <w:rFonts w:hint="eastAsia"/>
          </w:rPr>
          <w:t>9026</w:t>
        </w:r>
        <w:r w:rsidR="007C7078" w:rsidRPr="00E11DC3">
          <w:rPr>
            <w:rFonts w:hint="eastAsia"/>
          </w:rPr>
          <w:t>号・平成</w:t>
        </w:r>
        <w:r w:rsidR="007C7078" w:rsidRPr="00E11DC3">
          <w:rPr>
            <w:rFonts w:hint="eastAsia"/>
          </w:rPr>
          <w:t>27</w:t>
        </w:r>
        <w:r w:rsidR="007C7078" w:rsidRPr="00E11DC3">
          <w:rPr>
            <w:rFonts w:hint="eastAsia"/>
          </w:rPr>
          <w:t>年（ワ）第</w:t>
        </w:r>
        <w:r w:rsidR="007C7078" w:rsidRPr="00E11DC3">
          <w:rPr>
            <w:rFonts w:hint="eastAsia"/>
          </w:rPr>
          <w:t>25003</w:t>
        </w:r>
        <w:r w:rsidR="007C7078" w:rsidRPr="00E11DC3">
          <w:rPr>
            <w:rFonts w:hint="eastAsia"/>
          </w:rPr>
          <w:t>号）</w:t>
        </w:r>
        <w:r w:rsidRPr="00E11DC3">
          <w:rPr>
            <w:rFonts w:hint="eastAsia"/>
          </w:rPr>
          <w:t>・積極）などがある。</w:t>
        </w:r>
      </w:ins>
    </w:p>
    <w:p w14:paraId="136B76D6" w14:textId="77777777" w:rsidR="00415FFD" w:rsidRDefault="00415FFD" w:rsidP="000555F9">
      <w:pPr>
        <w:spacing w:after="180"/>
        <w:ind w:leftChars="115" w:left="241" w:right="31" w:firstLine="210"/>
      </w:pPr>
      <w:ins w:id="284" w:author="作成者">
        <w:r w:rsidRPr="00E11DC3">
          <w:rPr>
            <w:rFonts w:hint="eastAsia"/>
          </w:rPr>
          <w:t>一方、②の類型では、東京地判平成</w:t>
        </w:r>
        <w:r w:rsidRPr="00E11DC3">
          <w:rPr>
            <w:rFonts w:hint="eastAsia"/>
          </w:rPr>
          <w:t>31</w:t>
        </w:r>
        <w:r w:rsidRPr="00E11DC3">
          <w:rPr>
            <w:rFonts w:hint="eastAsia"/>
          </w:rPr>
          <w:t>年</w:t>
        </w:r>
        <w:r w:rsidRPr="00E11DC3">
          <w:rPr>
            <w:rFonts w:hint="eastAsia"/>
          </w:rPr>
          <w:t>3</w:t>
        </w:r>
        <w:r w:rsidRPr="00E11DC3">
          <w:rPr>
            <w:rFonts w:hint="eastAsia"/>
          </w:rPr>
          <w:t>月</w:t>
        </w:r>
        <w:r w:rsidRPr="00E11DC3">
          <w:rPr>
            <w:rFonts w:hint="eastAsia"/>
          </w:rPr>
          <w:t>20</w:t>
        </w:r>
        <w:r w:rsidRPr="00E11DC3">
          <w:rPr>
            <w:rFonts w:hint="eastAsia"/>
          </w:rPr>
          <w:t>日公刊物未掲載</w:t>
        </w:r>
        <w:r w:rsidR="007C7078" w:rsidRPr="00E11DC3">
          <w:rPr>
            <w:rFonts w:hint="eastAsia"/>
          </w:rPr>
          <w:t>（平成</w:t>
        </w:r>
        <w:r w:rsidR="007C7078" w:rsidRPr="00E11DC3">
          <w:rPr>
            <w:rFonts w:hint="eastAsia"/>
          </w:rPr>
          <w:t>25</w:t>
        </w:r>
        <w:r w:rsidR="007C7078" w:rsidRPr="00E11DC3">
          <w:rPr>
            <w:rFonts w:hint="eastAsia"/>
          </w:rPr>
          <w:t>年（ワ）第</w:t>
        </w:r>
        <w:r w:rsidR="007C7078" w:rsidRPr="00E11DC3">
          <w:rPr>
            <w:rFonts w:hint="eastAsia"/>
          </w:rPr>
          <w:t>31378</w:t>
        </w:r>
        <w:r w:rsidR="007C7078" w:rsidRPr="00E11DC3">
          <w:rPr>
            <w:rFonts w:hint="eastAsia"/>
          </w:rPr>
          <w:t>号・平成</w:t>
        </w:r>
        <w:r w:rsidR="007C7078" w:rsidRPr="00E11DC3">
          <w:rPr>
            <w:rFonts w:hint="eastAsia"/>
          </w:rPr>
          <w:t>26</w:t>
        </w:r>
        <w:r w:rsidR="007C7078" w:rsidRPr="00E11DC3">
          <w:rPr>
            <w:rFonts w:hint="eastAsia"/>
          </w:rPr>
          <w:t>年（ワ）第</w:t>
        </w:r>
        <w:r w:rsidR="007C7078" w:rsidRPr="00E11DC3">
          <w:rPr>
            <w:rFonts w:hint="eastAsia"/>
          </w:rPr>
          <w:t>9591</w:t>
        </w:r>
        <w:r w:rsidR="007C7078" w:rsidRPr="00E11DC3">
          <w:rPr>
            <w:rFonts w:hint="eastAsia"/>
          </w:rPr>
          <w:t>号）</w:t>
        </w:r>
        <w:r w:rsidRPr="00E11DC3">
          <w:rPr>
            <w:rFonts w:hint="eastAsia"/>
          </w:rPr>
          <w:t>において、明確に上記平成</w:t>
        </w:r>
        <w:r w:rsidRPr="00E11DC3">
          <w:rPr>
            <w:rFonts w:hint="eastAsia"/>
          </w:rPr>
          <w:t>8</w:t>
        </w:r>
        <w:r w:rsidRPr="00E11DC3">
          <w:rPr>
            <w:rFonts w:hint="eastAsia"/>
          </w:rPr>
          <w:t>年最判との関係について検討が加えられており、当該事案においては各個別契約の共通の契約目的は各契約の締結と履行の終了の積み重ねを通じて、順次段階的に達成されていくことが予定</w:t>
        </w:r>
        <w:r>
          <w:rPr>
            <w:rFonts w:hint="eastAsia"/>
          </w:rPr>
          <w:t>されているものであって、数個の契約の同時並行的な履行によって達成されることが予定されていた上記平成</w:t>
        </w:r>
        <w:r>
          <w:rPr>
            <w:rFonts w:hint="eastAsia"/>
          </w:rPr>
          <w:t>8</w:t>
        </w:r>
        <w:r>
          <w:rPr>
            <w:rFonts w:hint="eastAsia"/>
          </w:rPr>
          <w:t>年最判の事案とは異なる旨判示し、後工程の履行不能により、前工程の契約を解除することを認めなかった。多段階契約では、ユーザ及びベンダが各工程における成果を検収等によってその目的の達成を確認した上で、次工程に進んでいく構造を取る以上、後工程における結果自体をもって前工程の契約を解除等することを当事者としても意図しないものと考えられる。もっとも、後工程でトラブルが生じた際に、当該トラブルが前工程に起因するというケースはあると思うが、このような場合には正面から前工程の契約について債務不履行等があったかを検討し、当該前工程の契約上の期間制限の範囲内で追及すれば足りる（例えば、ソフトウェア</w:t>
        </w:r>
        <w:r w:rsidR="00461072">
          <w:rPr>
            <w:rFonts w:hint="eastAsia"/>
          </w:rPr>
          <w:t>制作</w:t>
        </w:r>
        <w:r>
          <w:rPr>
            <w:rFonts w:hint="eastAsia"/>
          </w:rPr>
          <w:t>の段階にトラブルが生じた場合に、当該トラブルが要件定義</w:t>
        </w:r>
        <w:r w:rsidR="00461072">
          <w:rPr>
            <w:rFonts w:hint="eastAsia"/>
          </w:rPr>
          <w:t>支援</w:t>
        </w:r>
        <w:r>
          <w:rPr>
            <w:rFonts w:hint="eastAsia"/>
          </w:rPr>
          <w:t>又は外部設計</w:t>
        </w:r>
        <w:r w:rsidR="00461072">
          <w:rPr>
            <w:rFonts w:hint="eastAsia"/>
          </w:rPr>
          <w:t>支援</w:t>
        </w:r>
        <w:r>
          <w:rPr>
            <w:rFonts w:hint="eastAsia"/>
          </w:rPr>
          <w:t>に起因する場合には、それらのフェーズにおいてベンダに善管注意義務がなかったかを検討することとなる。）。</w:t>
        </w:r>
      </w:ins>
    </w:p>
    <w:p w14:paraId="1CBAA8C4" w14:textId="77777777" w:rsidR="00B87BA4" w:rsidRDefault="007C2A58">
      <w:pPr>
        <w:spacing w:after="180" w:line="240" w:lineRule="exact"/>
        <w:ind w:leftChars="1" w:left="31" w:right="31" w:hangingChars="14" w:hanging="29"/>
        <w:rPr>
          <w:rFonts w:ascii="MS Mincho" w:hAnsi="MS Mincho"/>
          <w:szCs w:val="21"/>
        </w:rPr>
      </w:pPr>
      <w:r>
        <w:rPr>
          <w:rFonts w:ascii="MS Mincho" w:hAnsi="MS Mincho"/>
          <w:noProof/>
          <w:szCs w:val="21"/>
        </w:rPr>
      </w:r>
      <w:r w:rsidR="007C2A58">
        <w:rPr>
          <w:rFonts w:ascii="MS Mincho" w:hAnsi="MS Mincho"/>
          <w:noProof/>
          <w:szCs w:val="21"/>
        </w:rPr>
        <w:pict>
          <v:rect id="_x0000_i1055" style="width:0;height:1.5pt" o:hralign="center" o:hrstd="t" o:hr="t" fillcolor="#a0a0a0" stroked="f">
            <v:textbox inset="5.85pt,.7pt,5.85pt,.7pt"/>
          </v:rect>
        </w:pict>
      </w:r>
    </w:p>
    <w:p w14:paraId="3FE92372" w14:textId="77777777" w:rsidR="00B87BA4" w:rsidRDefault="00B87BA4">
      <w:pPr>
        <w:pStyle w:val="7"/>
      </w:pPr>
      <w:r>
        <w:rPr>
          <w:rFonts w:hint="eastAsia"/>
        </w:rPr>
        <w:t>（権利義務譲渡の禁止）</w:t>
      </w:r>
    </w:p>
    <w:p w14:paraId="6E01A7C0" w14:textId="77777777" w:rsidR="00B87BA4" w:rsidRDefault="00B87BA4">
      <w:pPr>
        <w:pStyle w:val="7"/>
      </w:pPr>
      <w:r>
        <w:rPr>
          <w:rFonts w:hint="eastAsia"/>
        </w:rPr>
        <w:t>第</w:t>
      </w:r>
      <w:r>
        <w:rPr>
          <w:rFonts w:hint="eastAsia"/>
        </w:rPr>
        <w:t>12</w:t>
      </w:r>
      <w:r>
        <w:rPr>
          <w:rFonts w:hint="eastAsia"/>
        </w:rPr>
        <w:t>条</w:t>
      </w:r>
      <w:r>
        <w:rPr>
          <w:rFonts w:hint="eastAsia"/>
        </w:rPr>
        <w:tab/>
      </w:r>
      <w:r>
        <w:rPr>
          <w:rFonts w:hint="eastAsia"/>
        </w:rPr>
        <w:t>ユーザ及びベンダは、互いに相手方の事前の書面による同意なくして、本契約上の地位を第三者に承継させ、又は本契約から生じる権利義務の全部若しくは一部を第三者に譲渡し、引き受けさせ若しくは担保に供してはならない。</w:t>
      </w:r>
    </w:p>
    <w:p w14:paraId="508D5AB3" w14:textId="77777777" w:rsidR="00B87BA4" w:rsidRDefault="007C2A58">
      <w:pPr>
        <w:spacing w:after="180" w:line="240" w:lineRule="exact"/>
        <w:ind w:leftChars="1" w:left="31" w:right="31" w:hangingChars="14" w:hanging="29"/>
        <w:rPr>
          <w:rFonts w:ascii="MS Mincho" w:hAnsi="MS Mincho"/>
          <w:szCs w:val="21"/>
        </w:rPr>
      </w:pPr>
      <w:r>
        <w:rPr>
          <w:rFonts w:ascii="MS Mincho" w:hAnsi="MS Mincho"/>
          <w:noProof/>
          <w:szCs w:val="21"/>
        </w:rPr>
      </w:r>
      <w:r w:rsidR="007C2A58">
        <w:rPr>
          <w:rFonts w:ascii="MS Mincho" w:hAnsi="MS Mincho"/>
          <w:noProof/>
          <w:szCs w:val="21"/>
        </w:rPr>
        <w:pict>
          <v:rect id="_x0000_i1056" style="width:0;height:1.5pt" o:hralign="center" o:hrstd="t" o:hr="t" fillcolor="#a0a0a0" stroked="f">
            <v:textbox inset="5.85pt,.7pt,5.85pt,.7pt"/>
          </v:rect>
        </w:pict>
      </w:r>
    </w:p>
    <w:p w14:paraId="59DD58B9" w14:textId="77777777" w:rsidR="00B87BA4" w:rsidRPr="00A85962" w:rsidRDefault="00B87BA4" w:rsidP="00A85962">
      <w:pPr>
        <w:spacing w:after="180"/>
        <w:ind w:left="31" w:right="31" w:firstLine="210"/>
      </w:pPr>
      <w:r>
        <w:rPr>
          <w:rFonts w:hint="eastAsia"/>
        </w:rPr>
        <w:t>本条は、契約上の地位の移転、債権譲渡、担保化の禁止に関する規定である。</w:t>
      </w:r>
      <w:r w:rsidR="00E67EC8" w:rsidRPr="00E67EC8">
        <w:rPr>
          <w:rFonts w:hint="eastAsia"/>
        </w:rPr>
        <w:t>なお、民法上当事者が債権譲渡を禁止又は制限する旨の意思表示をしたとしても、債権譲渡</w:t>
      </w:r>
      <w:r w:rsidR="00A85962">
        <w:rPr>
          <w:rFonts w:hint="eastAsia"/>
        </w:rPr>
        <w:t>の効力は妨げられない</w:t>
      </w:r>
      <w:r w:rsidR="00E67EC8" w:rsidRPr="00E67EC8">
        <w:rPr>
          <w:rFonts w:hint="eastAsia"/>
        </w:rPr>
        <w:t>（民法第</w:t>
      </w:r>
      <w:r w:rsidR="00E67EC8" w:rsidRPr="00E67EC8">
        <w:rPr>
          <w:rFonts w:hint="eastAsia"/>
        </w:rPr>
        <w:t>466</w:t>
      </w:r>
      <w:r w:rsidR="00E67EC8" w:rsidRPr="00E67EC8">
        <w:rPr>
          <w:rFonts w:hint="eastAsia"/>
        </w:rPr>
        <w:t>条第</w:t>
      </w:r>
      <w:r w:rsidR="00E67EC8" w:rsidRPr="00E67EC8">
        <w:rPr>
          <w:rFonts w:hint="eastAsia"/>
        </w:rPr>
        <w:t>2</w:t>
      </w:r>
      <w:r w:rsidR="00E67EC8" w:rsidRPr="00E67EC8">
        <w:rPr>
          <w:rFonts w:hint="eastAsia"/>
        </w:rPr>
        <w:t>項）が、譲受人その他の第三者が当該意思表示の存在を知り、又は重過失により知らなかった場合に、債務者は当該第三者に債務の履行を拒むことができ、かつ、譲渡人に対する弁済その他の債務を消滅させる事由をもってその第三者に対抗することができる（民法第</w:t>
      </w:r>
      <w:r w:rsidR="00E67EC8" w:rsidRPr="00E67EC8">
        <w:rPr>
          <w:rFonts w:hint="eastAsia"/>
        </w:rPr>
        <w:t>466</w:t>
      </w:r>
      <w:r w:rsidR="00E67EC8" w:rsidRPr="00E67EC8">
        <w:rPr>
          <w:rFonts w:hint="eastAsia"/>
        </w:rPr>
        <w:t>条第</w:t>
      </w:r>
      <w:r w:rsidR="00E67EC8" w:rsidRPr="00E67EC8">
        <w:rPr>
          <w:rFonts w:hint="eastAsia"/>
        </w:rPr>
        <w:t>3</w:t>
      </w:r>
      <w:r w:rsidR="00E67EC8" w:rsidRPr="00E67EC8">
        <w:rPr>
          <w:rFonts w:hint="eastAsia"/>
        </w:rPr>
        <w:t>項）ため、制限する旨の規定を置くことはなおも有効である。</w:t>
      </w:r>
    </w:p>
    <w:p w14:paraId="1BA186ED" w14:textId="77777777" w:rsidR="00B87BA4" w:rsidRDefault="007C2A58">
      <w:pPr>
        <w:spacing w:after="180" w:line="240" w:lineRule="exact"/>
        <w:ind w:leftChars="-4" w:left="-2" w:right="31" w:hangingChars="3" w:hanging="6"/>
        <w:rPr>
          <w:rFonts w:ascii="MS Mincho" w:hAnsi="MS Mincho"/>
          <w:szCs w:val="21"/>
        </w:rPr>
      </w:pPr>
      <w:r>
        <w:rPr>
          <w:rFonts w:ascii="MS Mincho" w:hAnsi="MS Mincho"/>
          <w:noProof/>
          <w:szCs w:val="21"/>
        </w:rPr>
      </w:r>
      <w:r w:rsidR="007C2A58">
        <w:rPr>
          <w:rFonts w:ascii="MS Mincho" w:hAnsi="MS Mincho"/>
          <w:noProof/>
          <w:szCs w:val="21"/>
        </w:rPr>
        <w:pict>
          <v:rect id="_x0000_i1057" style="width:0;height:1.5pt" o:hralign="center" o:hrstd="t" o:hr="t" fillcolor="#a0a0a0" stroked="f">
            <v:textbox inset="5.85pt,.7pt,5.85pt,.7pt"/>
          </v:rect>
        </w:pict>
      </w:r>
    </w:p>
    <w:p w14:paraId="1EC20426" w14:textId="77777777" w:rsidR="00B87BA4" w:rsidRDefault="00B87BA4">
      <w:pPr>
        <w:pStyle w:val="7"/>
      </w:pPr>
      <w:r>
        <w:rPr>
          <w:rFonts w:hint="eastAsia"/>
        </w:rPr>
        <w:t>（協議）</w:t>
      </w:r>
    </w:p>
    <w:p w14:paraId="1425D550" w14:textId="77777777" w:rsidR="00B87BA4" w:rsidRDefault="00B87BA4">
      <w:pPr>
        <w:pStyle w:val="7"/>
      </w:pPr>
      <w:r>
        <w:rPr>
          <w:rFonts w:hint="eastAsia"/>
        </w:rPr>
        <w:t>第</w:t>
      </w:r>
      <w:r>
        <w:rPr>
          <w:rFonts w:hint="eastAsia"/>
        </w:rPr>
        <w:t>13</w:t>
      </w:r>
      <w:r>
        <w:rPr>
          <w:rFonts w:hint="eastAsia"/>
        </w:rPr>
        <w:t>条</w:t>
      </w:r>
      <w:r>
        <w:rPr>
          <w:rFonts w:hint="eastAsia"/>
        </w:rPr>
        <w:tab/>
      </w:r>
      <w:r>
        <w:rPr>
          <w:rFonts w:hint="eastAsia"/>
        </w:rPr>
        <w:t>本契約に定めのない事項又は疑義が生じた事項については、信義誠実の原則に従いユーザ及びベンダが協議し、円満な解決を図る努力をするものとする。</w:t>
      </w:r>
    </w:p>
    <w:p w14:paraId="0A7517B0" w14:textId="77777777" w:rsidR="00B87BA4" w:rsidRDefault="007C2A58" w:rsidP="00304AA7">
      <w:pPr>
        <w:spacing w:after="180" w:line="100" w:lineRule="exact"/>
        <w:ind w:leftChars="-4" w:left="202" w:right="28" w:hangingChars="100" w:hanging="210"/>
        <w:rPr>
          <w:rFonts w:ascii="MS Mincho" w:hAnsi="MS Mincho"/>
          <w:szCs w:val="21"/>
        </w:rPr>
      </w:pPr>
      <w:r>
        <w:rPr>
          <w:rFonts w:ascii="MS Mincho" w:hAnsi="MS Mincho"/>
          <w:noProof/>
          <w:szCs w:val="21"/>
        </w:rPr>
      </w:r>
      <w:r w:rsidR="007C2A58">
        <w:rPr>
          <w:rFonts w:ascii="MS Mincho" w:hAnsi="MS Mincho"/>
          <w:noProof/>
          <w:szCs w:val="21"/>
        </w:rPr>
        <w:pict>
          <v:rect id="_x0000_i1058" style="width:0;height:1.5pt" o:hralign="center" o:hrstd="t" o:hr="t" fillcolor="#a0a0a0" stroked="f">
            <v:textbox inset="5.85pt,.7pt,5.85pt,.7pt"/>
          </v:rect>
        </w:pict>
      </w:r>
    </w:p>
    <w:p w14:paraId="491A6233" w14:textId="77777777" w:rsidR="00B87BA4" w:rsidRDefault="00B87BA4">
      <w:pPr>
        <w:spacing w:after="180"/>
        <w:ind w:left="31" w:right="31" w:firstLine="210"/>
        <w:rPr>
          <w:rFonts w:ascii="MS Mincho" w:hAnsi="MS Mincho"/>
          <w:szCs w:val="21"/>
        </w:rPr>
      </w:pPr>
      <w:r>
        <w:rPr>
          <w:rFonts w:hint="eastAsia"/>
        </w:rPr>
        <w:t>本条は、一般の取引基本契約に定められているのと同様の協議解決条項である。</w:t>
      </w:r>
    </w:p>
    <w:p w14:paraId="14361F43" w14:textId="77777777" w:rsidR="00B87BA4" w:rsidRDefault="007C2A58" w:rsidP="00304AA7">
      <w:pPr>
        <w:spacing w:after="180" w:line="100" w:lineRule="exact"/>
        <w:ind w:leftChars="1" w:left="31" w:right="28" w:hangingChars="14" w:hanging="29"/>
        <w:rPr>
          <w:rFonts w:ascii="MS Mincho" w:hAnsi="MS Mincho"/>
          <w:szCs w:val="21"/>
        </w:rPr>
      </w:pPr>
      <w:r>
        <w:rPr>
          <w:rFonts w:ascii="MS Mincho" w:hAnsi="MS Mincho"/>
          <w:noProof/>
          <w:szCs w:val="21"/>
        </w:rPr>
      </w:r>
      <w:r w:rsidR="007C2A58">
        <w:rPr>
          <w:rFonts w:ascii="MS Mincho" w:hAnsi="MS Mincho"/>
          <w:noProof/>
          <w:szCs w:val="21"/>
        </w:rPr>
        <w:pict>
          <v:rect id="_x0000_i1059" style="width:0;height:1.5pt" o:hralign="center" o:hrstd="t" o:hr="t" fillcolor="#a0a0a0" stroked="f">
            <v:textbox inset="5.85pt,.7pt,5.85pt,.7pt"/>
          </v:rect>
        </w:pict>
      </w:r>
    </w:p>
    <w:p w14:paraId="7B5A13EB" w14:textId="77777777" w:rsidR="00B87BA4" w:rsidRDefault="00B87BA4">
      <w:pPr>
        <w:pStyle w:val="7"/>
      </w:pPr>
      <w:r>
        <w:rPr>
          <w:rFonts w:hint="eastAsia"/>
        </w:rPr>
        <w:t>（和解による紛争解決・合意管轄）</w:t>
      </w:r>
    </w:p>
    <w:p w14:paraId="49BB229F" w14:textId="77777777" w:rsidR="00B87BA4" w:rsidRDefault="00B87BA4">
      <w:pPr>
        <w:pStyle w:val="7"/>
      </w:pPr>
      <w:r>
        <w:rPr>
          <w:rFonts w:hint="eastAsia"/>
        </w:rPr>
        <w:t>第</w:t>
      </w:r>
      <w:r>
        <w:rPr>
          <w:rFonts w:hint="eastAsia"/>
        </w:rPr>
        <w:t>14</w:t>
      </w:r>
      <w:r>
        <w:rPr>
          <w:rFonts w:hint="eastAsia"/>
        </w:rPr>
        <w:t>条　本契約に関し、ユーザ及びベンダに紛争が生じた場合、ユーザ及びベンダは、次項の手続をとる前に、紛争解決のため第</w:t>
      </w:r>
      <w:r>
        <w:rPr>
          <w:rFonts w:hint="eastAsia"/>
        </w:rPr>
        <w:t>4</w:t>
      </w:r>
      <w:r>
        <w:rPr>
          <w:rFonts w:hint="eastAsia"/>
        </w:rPr>
        <w:t>条に定める連絡協議会を開催し協議を充分に行うとともに、次項及び</w:t>
      </w:r>
      <w:r>
        <w:rPr>
          <w:rFonts w:hint="eastAsia"/>
        </w:rPr>
        <w:t>3</w:t>
      </w:r>
      <w:r>
        <w:rPr>
          <w:rFonts w:hint="eastAsia"/>
        </w:rPr>
        <w:t>項に定める措置をとらなければならない。</w:t>
      </w:r>
    </w:p>
    <w:p w14:paraId="2B2BF82B" w14:textId="77777777" w:rsidR="00B87BA4" w:rsidRDefault="00B87BA4">
      <w:pPr>
        <w:pStyle w:val="7"/>
        <w:rPr>
          <w:rFonts w:cs="Arial"/>
        </w:rPr>
      </w:pPr>
      <w:r>
        <w:rPr>
          <w:rFonts w:cs="Arial"/>
        </w:rPr>
        <w:t>2</w:t>
      </w:r>
      <w:r>
        <w:rPr>
          <w:rFonts w:cs="Arial"/>
        </w:rPr>
        <w:t xml:space="preserve">）　　　</w:t>
      </w:r>
      <w:r>
        <w:t>前項所定の連絡協議会における協議でユーザ・ベンダ間の紛争を解決することができない場合、本条第４項に定める紛争解決手続をとろうとする当事者は、相手方に対し紛争解決のための権限を有する代表者又は代理権を有する役員その他の者との間の協議を申し入れ、相手方が当該通知を受領してから</w:t>
      </w:r>
      <w:r>
        <w:rPr>
          <w:rFonts w:hint="eastAsia"/>
        </w:rPr>
        <w:t>○</w:t>
      </w:r>
      <w:r>
        <w:t>日以内に（都市名）において、本条第</w:t>
      </w:r>
      <w:r>
        <w:rPr>
          <w:rFonts w:hint="eastAsia"/>
        </w:rPr>
        <w:t>4</w:t>
      </w:r>
      <w:r>
        <w:t>項に定める紛争解決手続以外の裁判外紛争解決手続（以下「</w:t>
      </w:r>
      <w:r>
        <w:rPr>
          <w:rFonts w:hint="eastAsia"/>
        </w:rPr>
        <w:t>ADR</w:t>
      </w:r>
      <w:r>
        <w:t>」という</w:t>
      </w:r>
      <w:r>
        <w:rPr>
          <w:rFonts w:hint="eastAsia"/>
        </w:rPr>
        <w:t>。</w:t>
      </w:r>
      <w:r>
        <w:t>）などの利用も含め誠実に協議を行うことにより紛争解決を図るものとする。</w:t>
      </w:r>
      <w:r>
        <w:br/>
        <w:t>3</w:t>
      </w:r>
      <w:r>
        <w:t>）前項による協議又は</w:t>
      </w:r>
      <w:r>
        <w:rPr>
          <w:rFonts w:hint="eastAsia"/>
        </w:rPr>
        <w:t>ADR</w:t>
      </w:r>
      <w:r>
        <w:t>によって和解が成立する見込みがないことを理由に当該協議又は</w:t>
      </w:r>
      <w:r>
        <w:rPr>
          <w:rFonts w:hint="eastAsia"/>
        </w:rPr>
        <w:t>ADR</w:t>
      </w:r>
      <w:r>
        <w:t>が終了した場合、ユーザ及びベンダは、法的救済手段を講じることができる。</w:t>
      </w:r>
    </w:p>
    <w:p w14:paraId="50DC4B42" w14:textId="77777777" w:rsidR="00B87BA4" w:rsidRDefault="00B87BA4">
      <w:pPr>
        <w:pStyle w:val="7"/>
      </w:pPr>
      <w:r>
        <w:rPr>
          <w:rFonts w:cs="Arial"/>
        </w:rPr>
        <w:t>4</w:t>
      </w:r>
      <w:r>
        <w:rPr>
          <w:rFonts w:hint="eastAsia"/>
        </w:rPr>
        <w:t>）　　　本契約に関し、訴訟の必要が生じた場合には、○○地方裁判所を第一審の専属的合意管轄裁判所とする。</w:t>
      </w:r>
    </w:p>
    <w:p w14:paraId="2E400150" w14:textId="77777777" w:rsidR="00B87BA4" w:rsidRDefault="007C2A58" w:rsidP="00304AA7">
      <w:pPr>
        <w:spacing w:after="180" w:line="100" w:lineRule="exact"/>
        <w:ind w:leftChars="1" w:left="31" w:right="28" w:hangingChars="14" w:hanging="29"/>
        <w:rPr>
          <w:rFonts w:ascii="MS Mincho" w:hAnsi="MS Mincho"/>
          <w:szCs w:val="21"/>
        </w:rPr>
      </w:pPr>
      <w:r>
        <w:rPr>
          <w:rFonts w:ascii="MS Mincho" w:hAnsi="MS Mincho"/>
          <w:noProof/>
          <w:szCs w:val="21"/>
        </w:rPr>
      </w:r>
      <w:r w:rsidR="007C2A58">
        <w:rPr>
          <w:rFonts w:ascii="MS Mincho" w:hAnsi="MS Mincho"/>
          <w:noProof/>
          <w:szCs w:val="21"/>
        </w:rPr>
        <w:pict>
          <v:rect id="_x0000_i1060" style="width:0;height:1.5pt" o:hralign="center" o:hrstd="t" o:hr="t" fillcolor="#a0a0a0" stroked="f">
            <v:textbox inset="5.85pt,.7pt,5.85pt,.7pt"/>
          </v:rect>
        </w:pict>
      </w:r>
    </w:p>
    <w:p w14:paraId="687F27D6" w14:textId="77777777" w:rsidR="00B87BA4" w:rsidRDefault="00B87BA4">
      <w:pPr>
        <w:spacing w:after="180"/>
        <w:ind w:leftChars="8" w:right="31" w:firstLineChars="147" w:firstLine="309"/>
      </w:pPr>
      <w:r>
        <w:rPr>
          <w:rFonts w:hint="eastAsia"/>
        </w:rPr>
        <w:t>本条第</w:t>
      </w:r>
      <w:r>
        <w:rPr>
          <w:rFonts w:hint="eastAsia"/>
        </w:rPr>
        <w:t>1</w:t>
      </w:r>
      <w:r>
        <w:rPr>
          <w:rFonts w:hint="eastAsia"/>
        </w:rPr>
        <w:t>項、第</w:t>
      </w:r>
      <w:r>
        <w:rPr>
          <w:rFonts w:hint="eastAsia"/>
        </w:rPr>
        <w:t>2</w:t>
      </w:r>
      <w:r>
        <w:rPr>
          <w:rFonts w:hint="eastAsia"/>
        </w:rPr>
        <w:t>項は、本契約に関し、紛争が生じた場合、法的救済手段を講じる前段階として、当事者間でまず十分協議し、解決に尽力すべきことを規定している。</w:t>
      </w:r>
    </w:p>
    <w:p w14:paraId="71282B69" w14:textId="77777777" w:rsidR="00B87BA4" w:rsidRDefault="00B87BA4">
      <w:pPr>
        <w:spacing w:after="180"/>
        <w:ind w:left="31" w:right="31" w:firstLine="210"/>
      </w:pPr>
      <w:r>
        <w:rPr>
          <w:rFonts w:hint="eastAsia"/>
        </w:rPr>
        <w:t>第</w:t>
      </w:r>
      <w:r>
        <w:rPr>
          <w:rFonts w:hint="eastAsia"/>
        </w:rPr>
        <w:t>3</w:t>
      </w:r>
      <w:r>
        <w:rPr>
          <w:rFonts w:hint="eastAsia"/>
        </w:rPr>
        <w:t>項は、当事者間による解決が不可能な場合、当事者は、法的救済手段（仲裁又は訴訟）による解決を求めることができることを規定している。</w:t>
      </w:r>
    </w:p>
    <w:p w14:paraId="2D163FDA" w14:textId="77777777" w:rsidR="00B87BA4" w:rsidRDefault="00B87BA4">
      <w:pPr>
        <w:spacing w:after="180"/>
        <w:ind w:left="31" w:right="31" w:firstLine="210"/>
      </w:pPr>
      <w:r>
        <w:rPr>
          <w:rFonts w:hint="eastAsia"/>
        </w:rPr>
        <w:t>第</w:t>
      </w:r>
      <w:r>
        <w:rPr>
          <w:rFonts w:hint="eastAsia"/>
        </w:rPr>
        <w:t>4</w:t>
      </w:r>
      <w:r>
        <w:rPr>
          <w:rFonts w:hint="eastAsia"/>
        </w:rPr>
        <w:t>項</w:t>
      </w:r>
      <w:r>
        <w:t>は、</w:t>
      </w:r>
      <w:r>
        <w:rPr>
          <w:rFonts w:hint="eastAsia"/>
        </w:rPr>
        <w:t>裁判所に訴訟提起する場合を前提に、</w:t>
      </w:r>
      <w:r>
        <w:t>専属的な合意管轄（民事訴訟法</w:t>
      </w:r>
      <w:r>
        <w:rPr>
          <w:rFonts w:hint="eastAsia"/>
        </w:rPr>
        <w:t>第</w:t>
      </w:r>
      <w:r>
        <w:rPr>
          <w:rFonts w:hint="eastAsia"/>
        </w:rPr>
        <w:t>11</w:t>
      </w:r>
      <w:r>
        <w:t>条）について規定する。</w:t>
      </w:r>
      <w:r>
        <w:rPr>
          <w:rFonts w:hint="eastAsia"/>
        </w:rPr>
        <w:t>なお、</w:t>
      </w:r>
      <w:r>
        <w:t>特許権、実用新案権、回路配置利用権又はプログラムの著作物についての著作者の権利に関する訴えについては、東京高等裁判所、名古屋高等裁判所、仙台高等裁判所又は札幌高等裁判所の管轄区域内に所在する地方裁判所については東京地方裁判所</w:t>
      </w:r>
      <w:r>
        <w:rPr>
          <w:rFonts w:hint="eastAsia"/>
        </w:rPr>
        <w:t>の管轄</w:t>
      </w:r>
      <w:r>
        <w:t>、大阪高等裁判所、広島高等裁判所、福岡高等裁判所又は高松高等裁判所の管轄区域内に所在する地方裁判所</w:t>
      </w:r>
      <w:r>
        <w:rPr>
          <w:rFonts w:hint="eastAsia"/>
        </w:rPr>
        <w:t>については大阪地方裁判所の管轄とされる（民事訴訟法第</w:t>
      </w:r>
      <w:r>
        <w:rPr>
          <w:rFonts w:hint="eastAsia"/>
        </w:rPr>
        <w:t>6</w:t>
      </w:r>
      <w:r>
        <w:rPr>
          <w:rFonts w:hint="eastAsia"/>
        </w:rPr>
        <w:t>条第</w:t>
      </w:r>
      <w:r>
        <w:rPr>
          <w:rFonts w:hint="eastAsia"/>
        </w:rPr>
        <w:t>1</w:t>
      </w:r>
      <w:r>
        <w:rPr>
          <w:rFonts w:hint="eastAsia"/>
        </w:rPr>
        <w:t>項）が、合意管轄も認められている（民事訴訟法第</w:t>
      </w:r>
      <w:r>
        <w:rPr>
          <w:rFonts w:hint="eastAsia"/>
        </w:rPr>
        <w:t>13</w:t>
      </w:r>
      <w:r>
        <w:rPr>
          <w:rFonts w:hint="eastAsia"/>
        </w:rPr>
        <w:t>条第</w:t>
      </w:r>
      <w:r>
        <w:rPr>
          <w:rFonts w:hint="eastAsia"/>
        </w:rPr>
        <w:t>2</w:t>
      </w:r>
      <w:r>
        <w:rPr>
          <w:rFonts w:hint="eastAsia"/>
        </w:rPr>
        <w:t>項）ので、本条の適用範囲に含まれる。</w:t>
      </w:r>
    </w:p>
    <w:p w14:paraId="499C4677" w14:textId="77777777" w:rsidR="00B87BA4" w:rsidRDefault="007C2A58" w:rsidP="00304AA7">
      <w:pPr>
        <w:spacing w:after="180" w:line="100" w:lineRule="exact"/>
        <w:ind w:leftChars="1" w:left="31" w:right="28" w:hangingChars="14" w:hanging="29"/>
        <w:rPr>
          <w:rFonts w:ascii="MS Mincho" w:hAnsi="MS Mincho"/>
          <w:szCs w:val="21"/>
        </w:rPr>
      </w:pPr>
      <w:r>
        <w:rPr>
          <w:rFonts w:ascii="MS Mincho" w:hAnsi="MS Mincho"/>
          <w:noProof/>
          <w:szCs w:val="21"/>
        </w:rPr>
      </w:r>
      <w:r w:rsidR="007C2A58">
        <w:rPr>
          <w:rFonts w:ascii="MS Mincho" w:hAnsi="MS Mincho"/>
          <w:noProof/>
          <w:szCs w:val="21"/>
        </w:rPr>
        <w:pict>
          <v:rect id="_x0000_i1061" style="width:0;height:1.5pt" o:hralign="center" o:hrstd="t" o:hr="t" fillcolor="#a0a0a0" stroked="f">
            <v:textbox inset="5.85pt,.7pt,5.85pt,.7pt"/>
          </v:rect>
        </w:pict>
      </w:r>
    </w:p>
    <w:p w14:paraId="0B482CE2" w14:textId="77777777" w:rsidR="00B87BA4" w:rsidRDefault="00B87BA4" w:rsidP="00DE5DA4">
      <w:pPr>
        <w:spacing w:after="180" w:line="100" w:lineRule="exact"/>
        <w:ind w:left="28" w:right="28" w:firstLine="210"/>
        <w:rPr>
          <w:rFonts w:ascii="MS Mincho" w:hAnsi="MS Mincho"/>
          <w:szCs w:val="21"/>
        </w:rPr>
      </w:pPr>
    </w:p>
    <w:p w14:paraId="6AEE91EC" w14:textId="77777777" w:rsidR="00B87BA4" w:rsidRDefault="00B87BA4">
      <w:pPr>
        <w:spacing w:after="180" w:line="240" w:lineRule="exact"/>
        <w:ind w:left="210" w:right="31" w:hangingChars="100" w:hanging="210"/>
        <w:rPr>
          <w:rFonts w:ascii="ＭＳ ゴシック" w:eastAsia="ＭＳ ゴシック" w:hAnsi="ＭＳ ゴシック"/>
          <w:szCs w:val="21"/>
        </w:rPr>
      </w:pPr>
      <w:r>
        <w:rPr>
          <w:rFonts w:ascii="ＭＳ ゴシック" w:eastAsia="ＭＳ ゴシック" w:hAnsi="ＭＳ ゴシック" w:hint="eastAsia"/>
          <w:szCs w:val="21"/>
        </w:rPr>
        <w:t>○○○○年○○月○○日</w:t>
      </w:r>
    </w:p>
    <w:p w14:paraId="5D60F0EF" w14:textId="77777777" w:rsidR="00B87BA4" w:rsidRDefault="00B87BA4" w:rsidP="00DE5DA4">
      <w:pPr>
        <w:spacing w:after="180" w:line="100" w:lineRule="exact"/>
        <w:ind w:left="210" w:right="28" w:hangingChars="100" w:hanging="210"/>
        <w:rPr>
          <w:rFonts w:ascii="ＭＳ ゴシック" w:eastAsia="ＭＳ ゴシック" w:hAnsi="ＭＳ ゴシック"/>
          <w:szCs w:val="21"/>
        </w:rPr>
      </w:pPr>
    </w:p>
    <w:tbl>
      <w:tblPr>
        <w:tblW w:w="0" w:type="auto"/>
        <w:tblInd w:w="567" w:type="dxa"/>
        <w:tblCellMar>
          <w:left w:w="0" w:type="dxa"/>
          <w:right w:w="0" w:type="dxa"/>
        </w:tblCellMar>
        <w:tblLook w:val="01E0" w:firstRow="1" w:lastRow="1" w:firstColumn="1" w:lastColumn="1" w:noHBand="0" w:noVBand="0"/>
      </w:tblPr>
      <w:tblGrid>
        <w:gridCol w:w="4101"/>
        <w:gridCol w:w="3836"/>
      </w:tblGrid>
      <w:tr w:rsidR="00B87BA4" w14:paraId="44FD3BED" w14:textId="77777777">
        <w:tc>
          <w:tcPr>
            <w:tcW w:w="4395" w:type="dxa"/>
          </w:tcPr>
          <w:p w14:paraId="6B07F7BC" w14:textId="77777777" w:rsidR="00B87BA4" w:rsidRDefault="00B87BA4">
            <w:pPr>
              <w:tabs>
                <w:tab w:val="left" w:pos="906"/>
              </w:tabs>
              <w:spacing w:after="180" w:line="240" w:lineRule="exact"/>
              <w:ind w:left="210" w:right="31" w:hangingChars="100" w:hanging="210"/>
              <w:rPr>
                <w:rFonts w:ascii="ＭＳ ゴシック" w:eastAsia="ＭＳ ゴシック" w:hAnsi="ＭＳ ゴシック"/>
                <w:szCs w:val="21"/>
              </w:rPr>
            </w:pPr>
            <w:r>
              <w:rPr>
                <w:rFonts w:ascii="ＭＳ ゴシック" w:eastAsia="ＭＳ ゴシック" w:hAnsi="ＭＳ ゴシック" w:hint="eastAsia"/>
                <w:szCs w:val="21"/>
              </w:rPr>
              <w:t>ユーザ：</w:t>
            </w:r>
            <w:r>
              <w:rPr>
                <w:rFonts w:ascii="ＭＳ ゴシック" w:eastAsia="ＭＳ ゴシック" w:hAnsi="ＭＳ ゴシック"/>
                <w:szCs w:val="21"/>
              </w:rPr>
              <w:tab/>
            </w:r>
          </w:p>
        </w:tc>
        <w:tc>
          <w:tcPr>
            <w:tcW w:w="4108" w:type="dxa"/>
          </w:tcPr>
          <w:p w14:paraId="2BB7CB41" w14:textId="77777777" w:rsidR="00B87BA4" w:rsidRDefault="00B87BA4">
            <w:pPr>
              <w:spacing w:after="180" w:line="240" w:lineRule="exact"/>
              <w:ind w:left="210" w:right="31" w:hangingChars="100" w:hanging="210"/>
              <w:rPr>
                <w:rFonts w:ascii="ＭＳ ゴシック" w:eastAsia="ＭＳ ゴシック" w:hAnsi="ＭＳ ゴシック"/>
                <w:szCs w:val="21"/>
              </w:rPr>
            </w:pPr>
            <w:r>
              <w:rPr>
                <w:rFonts w:ascii="ＭＳ ゴシック" w:eastAsia="ＭＳ ゴシック" w:hAnsi="ＭＳ ゴシック" w:hint="eastAsia"/>
                <w:szCs w:val="21"/>
              </w:rPr>
              <w:t>ベンダ：</w:t>
            </w:r>
            <w:r>
              <w:rPr>
                <w:rFonts w:ascii="ＭＳ ゴシック" w:eastAsia="ＭＳ ゴシック" w:hAnsi="ＭＳ ゴシック"/>
                <w:szCs w:val="21"/>
              </w:rPr>
              <w:tab/>
            </w:r>
          </w:p>
        </w:tc>
      </w:tr>
    </w:tbl>
    <w:p w14:paraId="41F0DF98" w14:textId="77777777" w:rsidR="00B87BA4" w:rsidRDefault="00B87BA4">
      <w:pPr>
        <w:pStyle w:val="20"/>
      </w:pPr>
      <w:r>
        <w:br w:type="page"/>
      </w:r>
      <w:bookmarkStart w:id="285" w:name="_Toc191953457"/>
      <w:r>
        <w:rPr>
          <w:rFonts w:hint="eastAsia"/>
        </w:rPr>
        <w:t>重要事項説明書</w:t>
      </w:r>
      <w:bookmarkEnd w:id="249"/>
      <w:bookmarkEnd w:id="285"/>
    </w:p>
    <w:p w14:paraId="50BEA4A8" w14:textId="77777777" w:rsidR="00B87BA4" w:rsidRDefault="00B87BA4">
      <w:pPr>
        <w:spacing w:after="180"/>
        <w:ind w:left="31" w:right="31" w:firstLine="210"/>
      </w:pPr>
      <w:r>
        <w:rPr>
          <w:rFonts w:hint="eastAsia"/>
        </w:rPr>
        <w:t>重要事項説明書は、契約によって構成が異なるため、別冊に代表的なパターンを掲載してある。ここでは、重要事項説明書記載の契約条項について解説する。</w:t>
      </w:r>
    </w:p>
    <w:p w14:paraId="3CBFA416" w14:textId="77777777" w:rsidR="00B87BA4" w:rsidRDefault="00B87BA4">
      <w:pPr>
        <w:spacing w:after="180"/>
        <w:ind w:left="31" w:right="31" w:firstLine="210"/>
      </w:pPr>
      <w:r>
        <w:rPr>
          <w:rFonts w:hint="eastAsia"/>
        </w:rPr>
        <w:t>要件定義～導入教育支援業務までの契約約定一覧は以下の通りである。</w:t>
      </w:r>
    </w:p>
    <w:p w14:paraId="1F06BEC7" w14:textId="77777777" w:rsidR="00B87BA4" w:rsidRDefault="00B87BA4">
      <w:pPr>
        <w:spacing w:afterLines="0" w:after="0"/>
        <w:ind w:left="0" w:right="-964" w:firstLineChars="0" w:firstLine="0"/>
      </w:pPr>
      <w:r>
        <w:rPr>
          <w:rFonts w:hint="eastAsia"/>
        </w:rPr>
        <w:t>A</w:t>
      </w:r>
      <w:r>
        <w:rPr>
          <w:rFonts w:hint="eastAsia"/>
        </w:rPr>
        <w:t xml:space="preserve">　要件定義支援及びパッケージソフトウェア候補選定支援業務契約（カスタマイズモデル）</w:t>
      </w:r>
    </w:p>
    <w:p w14:paraId="60D1A983" w14:textId="77777777" w:rsidR="00B87BA4" w:rsidRDefault="00B87BA4">
      <w:pPr>
        <w:spacing w:afterLines="0" w:after="0"/>
        <w:ind w:left="0" w:right="-964" w:firstLineChars="0" w:firstLine="0"/>
      </w:pPr>
      <w:r>
        <w:rPr>
          <w:rFonts w:hint="eastAsia"/>
        </w:rPr>
        <w:t>B</w:t>
      </w:r>
      <w:r>
        <w:rPr>
          <w:rFonts w:hint="eastAsia"/>
        </w:rPr>
        <w:t xml:space="preserve">　パッケージソフトウェア選定支援及び要件定義支援業務契約（カスタマイズモデル）</w:t>
      </w:r>
    </w:p>
    <w:p w14:paraId="666102E5" w14:textId="77777777" w:rsidR="00B87BA4" w:rsidRDefault="00B87BA4">
      <w:pPr>
        <w:spacing w:afterLines="0" w:after="0"/>
        <w:ind w:left="0" w:right="-964" w:firstLineChars="0" w:firstLine="0"/>
      </w:pPr>
      <w:r>
        <w:rPr>
          <w:rFonts w:hint="eastAsia"/>
        </w:rPr>
        <w:t>C</w:t>
      </w:r>
      <w:r>
        <w:rPr>
          <w:rFonts w:hint="eastAsia"/>
        </w:rPr>
        <w:t xml:space="preserve">　パッケージソフトウェア選定支援及び要件定義支援業務契約</w:t>
      </w:r>
      <w:r w:rsidR="00E67EC8">
        <w:rPr>
          <w:rFonts w:hint="eastAsia"/>
        </w:rPr>
        <w:t>（</w:t>
      </w:r>
      <w:r>
        <w:rPr>
          <w:rFonts w:hint="eastAsia"/>
        </w:rPr>
        <w:t>オプションモデル</w:t>
      </w:r>
      <w:r w:rsidR="00E67EC8">
        <w:rPr>
          <w:rFonts w:hint="eastAsia"/>
        </w:rPr>
        <w:t>）</w:t>
      </w:r>
    </w:p>
    <w:p w14:paraId="32B8F225" w14:textId="77777777" w:rsidR="00B87BA4" w:rsidRDefault="00B87BA4">
      <w:pPr>
        <w:spacing w:afterLines="0" w:after="0"/>
        <w:ind w:left="0" w:right="-964" w:firstLineChars="0" w:firstLine="0"/>
      </w:pPr>
      <w:r>
        <w:rPr>
          <w:rFonts w:hint="eastAsia"/>
        </w:rPr>
        <w:t>D</w:t>
      </w:r>
      <w:r>
        <w:rPr>
          <w:rFonts w:hint="eastAsia"/>
        </w:rPr>
        <w:t xml:space="preserve">　外部設計支援業務契約</w:t>
      </w:r>
    </w:p>
    <w:p w14:paraId="7C2E3EF1" w14:textId="77777777" w:rsidR="00B87BA4" w:rsidRDefault="00B87BA4">
      <w:pPr>
        <w:spacing w:afterLines="0" w:after="0"/>
        <w:ind w:left="0" w:right="-964" w:firstLineChars="0" w:firstLine="0"/>
      </w:pPr>
      <w:r>
        <w:rPr>
          <w:rFonts w:hint="eastAsia"/>
        </w:rPr>
        <w:t>E</w:t>
      </w:r>
      <w:r>
        <w:rPr>
          <w:rFonts w:hint="eastAsia"/>
        </w:rPr>
        <w:t xml:space="preserve">　ソフトウェア設計・制作業務契約</w:t>
      </w:r>
    </w:p>
    <w:p w14:paraId="1531AB06" w14:textId="77777777" w:rsidR="00B87BA4" w:rsidRDefault="00B87BA4">
      <w:pPr>
        <w:spacing w:afterLines="0" w:after="0"/>
        <w:ind w:left="0" w:right="-964" w:firstLineChars="0" w:firstLine="0"/>
      </w:pPr>
      <w:r>
        <w:rPr>
          <w:rFonts w:hint="eastAsia"/>
        </w:rPr>
        <w:t>F</w:t>
      </w:r>
      <w:r>
        <w:rPr>
          <w:rFonts w:hint="eastAsia"/>
        </w:rPr>
        <w:t xml:space="preserve">　構築・設定業務契約</w:t>
      </w:r>
    </w:p>
    <w:p w14:paraId="2D7AC83E" w14:textId="77777777" w:rsidR="00B87BA4" w:rsidRDefault="00B87BA4">
      <w:pPr>
        <w:spacing w:afterLines="0" w:after="0"/>
        <w:ind w:left="0" w:right="-964" w:firstLineChars="0" w:firstLine="0"/>
      </w:pPr>
      <w:r>
        <w:rPr>
          <w:rFonts w:hint="eastAsia"/>
        </w:rPr>
        <w:t>G</w:t>
      </w:r>
      <w:r>
        <w:rPr>
          <w:rFonts w:hint="eastAsia"/>
        </w:rPr>
        <w:t xml:space="preserve">　データ移行支援業務契約</w:t>
      </w:r>
    </w:p>
    <w:p w14:paraId="5A60BBCD" w14:textId="77777777" w:rsidR="00B87BA4" w:rsidRDefault="00B87BA4">
      <w:pPr>
        <w:spacing w:afterLines="0" w:after="0"/>
        <w:ind w:left="0" w:right="-964" w:firstLineChars="0" w:firstLine="0"/>
      </w:pPr>
      <w:r>
        <w:rPr>
          <w:rFonts w:hint="eastAsia"/>
        </w:rPr>
        <w:t>H</w:t>
      </w:r>
      <w:r>
        <w:rPr>
          <w:rFonts w:hint="eastAsia"/>
        </w:rPr>
        <w:t xml:space="preserve">　運用テスト支援業務契約</w:t>
      </w:r>
    </w:p>
    <w:p w14:paraId="4C119A0A" w14:textId="77777777" w:rsidR="00B87BA4" w:rsidRDefault="00B87BA4">
      <w:pPr>
        <w:spacing w:afterLines="0" w:after="0"/>
        <w:ind w:left="0" w:right="-964" w:firstLineChars="0" w:firstLine="0"/>
      </w:pPr>
      <w:r>
        <w:rPr>
          <w:rFonts w:hint="eastAsia"/>
        </w:rPr>
        <w:t>I</w:t>
      </w:r>
      <w:r>
        <w:rPr>
          <w:rFonts w:hint="eastAsia"/>
        </w:rPr>
        <w:t xml:space="preserve">　導入教育支援業務契約</w:t>
      </w:r>
    </w:p>
    <w:p w14:paraId="5A4F410E" w14:textId="77777777" w:rsidR="00B87BA4" w:rsidRDefault="00B87BA4">
      <w:pPr>
        <w:spacing w:afterLines="0" w:after="0"/>
        <w:ind w:left="0" w:right="-964" w:firstLineChars="0" w:firstLine="0"/>
      </w:pPr>
      <w:r>
        <w:rPr>
          <w:rFonts w:hint="eastAsia"/>
        </w:rPr>
        <w:t>J</w:t>
      </w:r>
      <w:r>
        <w:rPr>
          <w:rFonts w:hint="eastAsia"/>
        </w:rPr>
        <w:t xml:space="preserve">　保守業務契約</w:t>
      </w:r>
    </w:p>
    <w:p w14:paraId="2D7FA49B" w14:textId="77777777" w:rsidR="00B87BA4" w:rsidRDefault="00B87BA4">
      <w:pPr>
        <w:spacing w:afterLines="0" w:after="0"/>
        <w:ind w:left="0" w:right="-964" w:firstLineChars="0" w:firstLine="0"/>
      </w:pPr>
      <w:r>
        <w:rPr>
          <w:rFonts w:hint="eastAsia"/>
        </w:rPr>
        <w:t>K</w:t>
      </w:r>
      <w:r>
        <w:rPr>
          <w:rFonts w:hint="eastAsia"/>
        </w:rPr>
        <w:t xml:space="preserve">　運用支援業務契約</w:t>
      </w:r>
    </w:p>
    <w:p w14:paraId="14DAA514" w14:textId="77777777" w:rsidR="00B87BA4" w:rsidRDefault="00B87BA4">
      <w:pPr>
        <w:spacing w:after="180"/>
        <w:ind w:left="31" w:right="31" w:firstLine="210"/>
      </w:pPr>
    </w:p>
    <w:tbl>
      <w:tblPr>
        <w:tblW w:w="9640"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55"/>
        <w:gridCol w:w="476"/>
        <w:gridCol w:w="476"/>
        <w:gridCol w:w="476"/>
        <w:gridCol w:w="476"/>
        <w:gridCol w:w="476"/>
        <w:gridCol w:w="476"/>
        <w:gridCol w:w="476"/>
        <w:gridCol w:w="476"/>
        <w:gridCol w:w="477"/>
      </w:tblGrid>
      <w:tr w:rsidR="00B87BA4" w14:paraId="41FD4CD6" w14:textId="77777777">
        <w:trPr>
          <w:trHeight w:val="376"/>
        </w:trPr>
        <w:tc>
          <w:tcPr>
            <w:tcW w:w="5355" w:type="dxa"/>
            <w:vAlign w:val="center"/>
          </w:tcPr>
          <w:p w14:paraId="22FBB0C8" w14:textId="77777777" w:rsidR="00B87BA4" w:rsidRDefault="00B87BA4">
            <w:pPr>
              <w:spacing w:afterLines="0" w:after="0"/>
              <w:ind w:left="31" w:right="31" w:firstLineChars="0" w:firstLine="0"/>
              <w:rPr>
                <w:rFonts w:ascii="Arial" w:eastAsia="ＭＳ ゴシック" w:hAnsi="Arial" w:cs="Arial"/>
                <w:sz w:val="18"/>
              </w:rPr>
            </w:pPr>
            <w:r>
              <w:rPr>
                <w:rFonts w:ascii="Arial" w:eastAsia="ＭＳ ゴシック" w:hAnsi="ＭＳ ゴシック" w:cs="Arial"/>
                <w:sz w:val="18"/>
              </w:rPr>
              <w:t>契約条項の一覧</w:t>
            </w:r>
          </w:p>
        </w:tc>
        <w:tc>
          <w:tcPr>
            <w:tcW w:w="476" w:type="dxa"/>
            <w:vAlign w:val="center"/>
          </w:tcPr>
          <w:p w14:paraId="2CB9AB32" w14:textId="77777777" w:rsidR="00B87BA4" w:rsidRDefault="00B87BA4">
            <w:pPr>
              <w:spacing w:afterLines="0" w:after="0"/>
              <w:ind w:left="31" w:right="31" w:firstLineChars="0" w:firstLine="0"/>
              <w:jc w:val="center"/>
              <w:rPr>
                <w:sz w:val="18"/>
                <w:szCs w:val="18"/>
              </w:rPr>
            </w:pPr>
            <w:r>
              <w:rPr>
                <w:rFonts w:hint="eastAsia"/>
                <w:sz w:val="18"/>
                <w:szCs w:val="18"/>
              </w:rPr>
              <w:t>A</w:t>
            </w:r>
          </w:p>
        </w:tc>
        <w:tc>
          <w:tcPr>
            <w:tcW w:w="476" w:type="dxa"/>
            <w:vAlign w:val="center"/>
          </w:tcPr>
          <w:p w14:paraId="69E95C07" w14:textId="77777777" w:rsidR="00B87BA4" w:rsidRDefault="00B87BA4">
            <w:pPr>
              <w:spacing w:afterLines="0" w:after="0"/>
              <w:ind w:left="31" w:right="31" w:firstLineChars="0" w:firstLine="0"/>
              <w:jc w:val="center"/>
              <w:rPr>
                <w:sz w:val="18"/>
                <w:szCs w:val="18"/>
              </w:rPr>
            </w:pPr>
            <w:r>
              <w:rPr>
                <w:rFonts w:hint="eastAsia"/>
                <w:sz w:val="18"/>
                <w:szCs w:val="18"/>
              </w:rPr>
              <w:t>B</w:t>
            </w:r>
          </w:p>
        </w:tc>
        <w:tc>
          <w:tcPr>
            <w:tcW w:w="476" w:type="dxa"/>
            <w:vAlign w:val="center"/>
          </w:tcPr>
          <w:p w14:paraId="387C6198" w14:textId="77777777" w:rsidR="00B87BA4" w:rsidRDefault="00B87BA4">
            <w:pPr>
              <w:spacing w:afterLines="0" w:after="0"/>
              <w:ind w:left="31" w:right="31" w:firstLineChars="0" w:firstLine="0"/>
              <w:jc w:val="center"/>
              <w:rPr>
                <w:sz w:val="18"/>
                <w:szCs w:val="18"/>
              </w:rPr>
            </w:pPr>
            <w:r>
              <w:rPr>
                <w:rFonts w:hint="eastAsia"/>
                <w:sz w:val="18"/>
                <w:szCs w:val="18"/>
              </w:rPr>
              <w:t>C</w:t>
            </w:r>
          </w:p>
        </w:tc>
        <w:tc>
          <w:tcPr>
            <w:tcW w:w="476" w:type="dxa"/>
            <w:vAlign w:val="center"/>
          </w:tcPr>
          <w:p w14:paraId="16B8D106" w14:textId="77777777" w:rsidR="00B87BA4" w:rsidRDefault="00B87BA4">
            <w:pPr>
              <w:spacing w:afterLines="0" w:after="0"/>
              <w:ind w:left="31" w:right="31" w:firstLineChars="0" w:firstLine="0"/>
              <w:jc w:val="center"/>
              <w:rPr>
                <w:sz w:val="18"/>
                <w:szCs w:val="18"/>
              </w:rPr>
            </w:pPr>
            <w:r>
              <w:rPr>
                <w:rFonts w:hint="eastAsia"/>
                <w:sz w:val="18"/>
                <w:szCs w:val="18"/>
              </w:rPr>
              <w:t>D</w:t>
            </w:r>
          </w:p>
        </w:tc>
        <w:tc>
          <w:tcPr>
            <w:tcW w:w="476" w:type="dxa"/>
            <w:vAlign w:val="center"/>
          </w:tcPr>
          <w:p w14:paraId="4B378DA0" w14:textId="77777777" w:rsidR="00B87BA4" w:rsidRDefault="00B87BA4">
            <w:pPr>
              <w:spacing w:afterLines="0" w:after="0"/>
              <w:ind w:left="31" w:right="31" w:firstLineChars="0" w:firstLine="0"/>
              <w:jc w:val="center"/>
              <w:rPr>
                <w:sz w:val="18"/>
                <w:szCs w:val="18"/>
              </w:rPr>
            </w:pPr>
            <w:r>
              <w:rPr>
                <w:rFonts w:hint="eastAsia"/>
                <w:sz w:val="18"/>
                <w:szCs w:val="18"/>
              </w:rPr>
              <w:t>E</w:t>
            </w:r>
          </w:p>
        </w:tc>
        <w:tc>
          <w:tcPr>
            <w:tcW w:w="476" w:type="dxa"/>
            <w:vAlign w:val="center"/>
          </w:tcPr>
          <w:p w14:paraId="2D4100AD" w14:textId="77777777" w:rsidR="00B87BA4" w:rsidRDefault="00B87BA4">
            <w:pPr>
              <w:spacing w:afterLines="0" w:after="0"/>
              <w:ind w:left="31" w:right="31" w:firstLineChars="0" w:firstLine="0"/>
              <w:jc w:val="center"/>
              <w:rPr>
                <w:sz w:val="18"/>
                <w:szCs w:val="18"/>
              </w:rPr>
            </w:pPr>
            <w:r>
              <w:rPr>
                <w:rFonts w:hint="eastAsia"/>
                <w:sz w:val="18"/>
                <w:szCs w:val="18"/>
              </w:rPr>
              <w:t>F</w:t>
            </w:r>
          </w:p>
        </w:tc>
        <w:tc>
          <w:tcPr>
            <w:tcW w:w="476" w:type="dxa"/>
            <w:vAlign w:val="center"/>
          </w:tcPr>
          <w:p w14:paraId="31C3C69D" w14:textId="77777777" w:rsidR="00B87BA4" w:rsidRDefault="00B87BA4">
            <w:pPr>
              <w:spacing w:afterLines="0" w:after="0"/>
              <w:ind w:left="31" w:right="31" w:firstLineChars="0" w:firstLine="0"/>
              <w:jc w:val="center"/>
              <w:rPr>
                <w:sz w:val="18"/>
                <w:szCs w:val="18"/>
              </w:rPr>
            </w:pPr>
            <w:r>
              <w:rPr>
                <w:rFonts w:hint="eastAsia"/>
                <w:sz w:val="18"/>
                <w:szCs w:val="18"/>
              </w:rPr>
              <w:t>G</w:t>
            </w:r>
          </w:p>
        </w:tc>
        <w:tc>
          <w:tcPr>
            <w:tcW w:w="476" w:type="dxa"/>
            <w:vAlign w:val="center"/>
          </w:tcPr>
          <w:p w14:paraId="3EA73FBD" w14:textId="77777777" w:rsidR="00B87BA4" w:rsidRDefault="00B87BA4">
            <w:pPr>
              <w:spacing w:afterLines="0" w:after="0"/>
              <w:ind w:left="31" w:right="31" w:firstLineChars="0" w:firstLine="0"/>
              <w:jc w:val="center"/>
              <w:rPr>
                <w:sz w:val="18"/>
                <w:szCs w:val="18"/>
              </w:rPr>
            </w:pPr>
            <w:r>
              <w:rPr>
                <w:rFonts w:hint="eastAsia"/>
                <w:sz w:val="18"/>
                <w:szCs w:val="18"/>
              </w:rPr>
              <w:t>H</w:t>
            </w:r>
          </w:p>
        </w:tc>
        <w:tc>
          <w:tcPr>
            <w:tcW w:w="477" w:type="dxa"/>
            <w:vAlign w:val="center"/>
          </w:tcPr>
          <w:p w14:paraId="3145132C" w14:textId="77777777" w:rsidR="00B87BA4" w:rsidRDefault="00B87BA4">
            <w:pPr>
              <w:spacing w:afterLines="0" w:after="0"/>
              <w:ind w:left="31" w:right="31" w:firstLineChars="0" w:firstLine="0"/>
              <w:jc w:val="center"/>
              <w:rPr>
                <w:sz w:val="18"/>
                <w:szCs w:val="18"/>
              </w:rPr>
            </w:pPr>
            <w:r>
              <w:rPr>
                <w:rFonts w:hint="eastAsia"/>
                <w:sz w:val="18"/>
                <w:szCs w:val="18"/>
              </w:rPr>
              <w:t>I</w:t>
            </w:r>
          </w:p>
        </w:tc>
      </w:tr>
      <w:tr w:rsidR="00B87BA4" w14:paraId="4B5E5015" w14:textId="77777777">
        <w:trPr>
          <w:trHeight w:val="411"/>
        </w:trPr>
        <w:tc>
          <w:tcPr>
            <w:tcW w:w="5355" w:type="dxa"/>
            <w:vAlign w:val="center"/>
          </w:tcPr>
          <w:p w14:paraId="2D797D05" w14:textId="77777777" w:rsidR="00B87BA4" w:rsidRDefault="00B87BA4">
            <w:pPr>
              <w:spacing w:afterLines="0" w:after="0"/>
              <w:ind w:left="31" w:right="31" w:firstLineChars="0" w:firstLine="0"/>
              <w:rPr>
                <w:rFonts w:ascii="ＭＳ ゴシック" w:eastAsia="ＭＳ ゴシック" w:hAnsi="ＭＳ ゴシック"/>
                <w:sz w:val="18"/>
              </w:rPr>
            </w:pPr>
            <w:r>
              <w:rPr>
                <w:rFonts w:ascii="ＭＳ ゴシック" w:eastAsia="ＭＳ ゴシック" w:hAnsi="ＭＳ ゴシック" w:hint="eastAsia"/>
                <w:sz w:val="18"/>
              </w:rPr>
              <w:t>契約の成立</w:t>
            </w:r>
          </w:p>
        </w:tc>
        <w:tc>
          <w:tcPr>
            <w:tcW w:w="476" w:type="dxa"/>
            <w:vAlign w:val="center"/>
          </w:tcPr>
          <w:p w14:paraId="28BDE30A" w14:textId="77777777" w:rsidR="00B87BA4" w:rsidRDefault="00B87BA4">
            <w:pPr>
              <w:spacing w:afterLines="0" w:after="0"/>
              <w:ind w:left="31" w:right="31" w:firstLineChars="0" w:firstLine="0"/>
              <w:jc w:val="center"/>
              <w:rPr>
                <w:sz w:val="18"/>
                <w:szCs w:val="18"/>
              </w:rPr>
            </w:pPr>
            <w:r>
              <w:rPr>
                <w:rFonts w:hint="eastAsia"/>
                <w:sz w:val="18"/>
                <w:szCs w:val="18"/>
              </w:rPr>
              <w:t>○</w:t>
            </w:r>
          </w:p>
        </w:tc>
        <w:tc>
          <w:tcPr>
            <w:tcW w:w="476" w:type="dxa"/>
            <w:vAlign w:val="center"/>
          </w:tcPr>
          <w:p w14:paraId="17BBAF48" w14:textId="77777777" w:rsidR="00B87BA4" w:rsidRDefault="00B87BA4">
            <w:pPr>
              <w:spacing w:afterLines="0" w:after="0"/>
              <w:ind w:left="31" w:right="31" w:firstLineChars="0" w:firstLine="0"/>
              <w:jc w:val="center"/>
              <w:rPr>
                <w:sz w:val="18"/>
                <w:szCs w:val="18"/>
              </w:rPr>
            </w:pPr>
            <w:r>
              <w:rPr>
                <w:rFonts w:hint="eastAsia"/>
                <w:sz w:val="18"/>
                <w:szCs w:val="18"/>
              </w:rPr>
              <w:t>○</w:t>
            </w:r>
          </w:p>
        </w:tc>
        <w:tc>
          <w:tcPr>
            <w:tcW w:w="476" w:type="dxa"/>
            <w:vAlign w:val="center"/>
          </w:tcPr>
          <w:p w14:paraId="16401CEC" w14:textId="77777777" w:rsidR="00B87BA4" w:rsidRDefault="00B87BA4">
            <w:pPr>
              <w:spacing w:afterLines="0" w:after="0"/>
              <w:ind w:left="31" w:right="31" w:firstLineChars="0" w:firstLine="0"/>
              <w:jc w:val="center"/>
              <w:rPr>
                <w:sz w:val="18"/>
                <w:szCs w:val="18"/>
              </w:rPr>
            </w:pPr>
            <w:r>
              <w:rPr>
                <w:rFonts w:hint="eastAsia"/>
                <w:sz w:val="18"/>
                <w:szCs w:val="18"/>
              </w:rPr>
              <w:t>○</w:t>
            </w:r>
          </w:p>
        </w:tc>
        <w:tc>
          <w:tcPr>
            <w:tcW w:w="476" w:type="dxa"/>
            <w:vAlign w:val="center"/>
          </w:tcPr>
          <w:p w14:paraId="34A25351" w14:textId="77777777" w:rsidR="00B87BA4" w:rsidRDefault="00B87BA4">
            <w:pPr>
              <w:spacing w:afterLines="0" w:after="0"/>
              <w:ind w:left="31" w:right="31" w:firstLineChars="0" w:firstLine="0"/>
              <w:jc w:val="center"/>
              <w:rPr>
                <w:sz w:val="18"/>
                <w:szCs w:val="18"/>
              </w:rPr>
            </w:pPr>
            <w:r>
              <w:rPr>
                <w:rFonts w:hint="eastAsia"/>
                <w:sz w:val="18"/>
                <w:szCs w:val="18"/>
              </w:rPr>
              <w:t>○</w:t>
            </w:r>
          </w:p>
        </w:tc>
        <w:tc>
          <w:tcPr>
            <w:tcW w:w="476" w:type="dxa"/>
            <w:vAlign w:val="center"/>
          </w:tcPr>
          <w:p w14:paraId="52630C23" w14:textId="77777777" w:rsidR="00B87BA4" w:rsidRDefault="00B87BA4">
            <w:pPr>
              <w:spacing w:afterLines="0" w:after="0"/>
              <w:ind w:left="31" w:right="31" w:firstLineChars="0" w:firstLine="0"/>
              <w:jc w:val="center"/>
              <w:rPr>
                <w:sz w:val="18"/>
                <w:szCs w:val="18"/>
              </w:rPr>
            </w:pPr>
            <w:r>
              <w:rPr>
                <w:rFonts w:hint="eastAsia"/>
                <w:sz w:val="18"/>
                <w:szCs w:val="18"/>
              </w:rPr>
              <w:t>○</w:t>
            </w:r>
          </w:p>
        </w:tc>
        <w:tc>
          <w:tcPr>
            <w:tcW w:w="476" w:type="dxa"/>
            <w:vAlign w:val="center"/>
          </w:tcPr>
          <w:p w14:paraId="3CD58005" w14:textId="77777777" w:rsidR="00B87BA4" w:rsidRDefault="00B87BA4">
            <w:pPr>
              <w:spacing w:afterLines="0" w:after="0"/>
              <w:ind w:left="31" w:right="31" w:firstLineChars="0" w:firstLine="0"/>
              <w:jc w:val="center"/>
              <w:rPr>
                <w:sz w:val="18"/>
                <w:szCs w:val="18"/>
              </w:rPr>
            </w:pPr>
            <w:r>
              <w:rPr>
                <w:rFonts w:hint="eastAsia"/>
                <w:sz w:val="18"/>
                <w:szCs w:val="18"/>
              </w:rPr>
              <w:t>○</w:t>
            </w:r>
          </w:p>
        </w:tc>
        <w:tc>
          <w:tcPr>
            <w:tcW w:w="476" w:type="dxa"/>
            <w:vAlign w:val="center"/>
          </w:tcPr>
          <w:p w14:paraId="659D0978" w14:textId="77777777" w:rsidR="00B87BA4" w:rsidRDefault="00B87BA4">
            <w:pPr>
              <w:spacing w:afterLines="0" w:after="0"/>
              <w:ind w:left="31" w:right="31" w:firstLineChars="0" w:firstLine="0"/>
              <w:jc w:val="center"/>
              <w:rPr>
                <w:sz w:val="18"/>
                <w:szCs w:val="18"/>
              </w:rPr>
            </w:pPr>
            <w:r>
              <w:rPr>
                <w:rFonts w:hint="eastAsia"/>
                <w:sz w:val="18"/>
                <w:szCs w:val="18"/>
              </w:rPr>
              <w:t>○</w:t>
            </w:r>
          </w:p>
        </w:tc>
        <w:tc>
          <w:tcPr>
            <w:tcW w:w="476" w:type="dxa"/>
            <w:vAlign w:val="center"/>
          </w:tcPr>
          <w:p w14:paraId="54812FA3" w14:textId="77777777" w:rsidR="00B87BA4" w:rsidRDefault="00B87BA4">
            <w:pPr>
              <w:spacing w:afterLines="0" w:after="0"/>
              <w:ind w:left="31" w:right="31" w:firstLineChars="0" w:firstLine="0"/>
              <w:jc w:val="center"/>
              <w:rPr>
                <w:sz w:val="18"/>
                <w:szCs w:val="18"/>
              </w:rPr>
            </w:pPr>
            <w:r>
              <w:rPr>
                <w:rFonts w:hint="eastAsia"/>
                <w:sz w:val="18"/>
                <w:szCs w:val="18"/>
              </w:rPr>
              <w:t>○</w:t>
            </w:r>
          </w:p>
        </w:tc>
        <w:tc>
          <w:tcPr>
            <w:tcW w:w="477" w:type="dxa"/>
            <w:vAlign w:val="center"/>
          </w:tcPr>
          <w:p w14:paraId="7B0D6165" w14:textId="77777777" w:rsidR="00B87BA4" w:rsidRDefault="00B87BA4">
            <w:pPr>
              <w:spacing w:afterLines="0" w:after="0"/>
              <w:ind w:left="31" w:right="31" w:firstLineChars="0" w:firstLine="0"/>
              <w:jc w:val="center"/>
              <w:rPr>
                <w:sz w:val="18"/>
                <w:szCs w:val="18"/>
              </w:rPr>
            </w:pPr>
            <w:r>
              <w:rPr>
                <w:rFonts w:hint="eastAsia"/>
                <w:sz w:val="18"/>
                <w:szCs w:val="18"/>
              </w:rPr>
              <w:t>○</w:t>
            </w:r>
          </w:p>
        </w:tc>
      </w:tr>
      <w:tr w:rsidR="00B87BA4" w14:paraId="5FDC7873" w14:textId="77777777">
        <w:trPr>
          <w:trHeight w:val="417"/>
        </w:trPr>
        <w:tc>
          <w:tcPr>
            <w:tcW w:w="5355" w:type="dxa"/>
            <w:vAlign w:val="center"/>
          </w:tcPr>
          <w:p w14:paraId="7C332126" w14:textId="77777777" w:rsidR="00B87BA4" w:rsidRDefault="00B87BA4">
            <w:pPr>
              <w:spacing w:afterLines="0" w:after="0"/>
              <w:ind w:left="31" w:right="31" w:firstLineChars="0" w:firstLine="0"/>
              <w:rPr>
                <w:rFonts w:ascii="ＭＳ ゴシック" w:eastAsia="ＭＳ ゴシック" w:hAnsi="ＭＳ ゴシック"/>
                <w:sz w:val="18"/>
              </w:rPr>
            </w:pPr>
            <w:r>
              <w:rPr>
                <w:rFonts w:ascii="ＭＳ ゴシック" w:eastAsia="ＭＳ ゴシック" w:hAnsi="ＭＳ ゴシック" w:hint="eastAsia"/>
                <w:sz w:val="18"/>
              </w:rPr>
              <w:t>パッケージソフトウェア候補の選定支援における善管注意義務</w:t>
            </w:r>
          </w:p>
        </w:tc>
        <w:tc>
          <w:tcPr>
            <w:tcW w:w="476" w:type="dxa"/>
            <w:vAlign w:val="center"/>
          </w:tcPr>
          <w:p w14:paraId="508BA1BE" w14:textId="77777777" w:rsidR="00B87BA4" w:rsidRDefault="00B87BA4">
            <w:pPr>
              <w:spacing w:afterLines="0" w:after="0"/>
              <w:ind w:left="31" w:right="31" w:firstLineChars="0" w:firstLine="0"/>
              <w:jc w:val="center"/>
              <w:rPr>
                <w:sz w:val="18"/>
                <w:szCs w:val="18"/>
              </w:rPr>
            </w:pPr>
            <w:r>
              <w:rPr>
                <w:rFonts w:hint="eastAsia"/>
                <w:sz w:val="18"/>
                <w:szCs w:val="18"/>
              </w:rPr>
              <w:t>○</w:t>
            </w:r>
          </w:p>
        </w:tc>
        <w:tc>
          <w:tcPr>
            <w:tcW w:w="476" w:type="dxa"/>
            <w:vAlign w:val="center"/>
          </w:tcPr>
          <w:p w14:paraId="17C8E84B" w14:textId="77777777" w:rsidR="00B87BA4" w:rsidRDefault="00B87BA4">
            <w:pPr>
              <w:spacing w:afterLines="0" w:after="0"/>
              <w:ind w:left="31" w:right="31" w:firstLineChars="0" w:firstLine="0"/>
              <w:jc w:val="center"/>
              <w:rPr>
                <w:sz w:val="18"/>
                <w:szCs w:val="18"/>
              </w:rPr>
            </w:pPr>
          </w:p>
        </w:tc>
        <w:tc>
          <w:tcPr>
            <w:tcW w:w="476" w:type="dxa"/>
            <w:vAlign w:val="center"/>
          </w:tcPr>
          <w:p w14:paraId="118438CD" w14:textId="77777777" w:rsidR="00B87BA4" w:rsidRDefault="00B87BA4">
            <w:pPr>
              <w:spacing w:afterLines="0" w:after="0"/>
              <w:ind w:left="31" w:right="31" w:firstLineChars="0" w:firstLine="0"/>
              <w:jc w:val="center"/>
              <w:rPr>
                <w:sz w:val="18"/>
                <w:szCs w:val="18"/>
              </w:rPr>
            </w:pPr>
          </w:p>
        </w:tc>
        <w:tc>
          <w:tcPr>
            <w:tcW w:w="476" w:type="dxa"/>
            <w:vAlign w:val="center"/>
          </w:tcPr>
          <w:p w14:paraId="1883C2C1" w14:textId="77777777" w:rsidR="00B87BA4" w:rsidRDefault="00B87BA4">
            <w:pPr>
              <w:spacing w:afterLines="0" w:after="0"/>
              <w:ind w:left="31" w:right="31" w:firstLineChars="0" w:firstLine="0"/>
              <w:jc w:val="center"/>
              <w:rPr>
                <w:sz w:val="18"/>
                <w:szCs w:val="18"/>
              </w:rPr>
            </w:pPr>
          </w:p>
        </w:tc>
        <w:tc>
          <w:tcPr>
            <w:tcW w:w="476" w:type="dxa"/>
            <w:vAlign w:val="center"/>
          </w:tcPr>
          <w:p w14:paraId="11D31506" w14:textId="77777777" w:rsidR="00B87BA4" w:rsidRDefault="00B87BA4">
            <w:pPr>
              <w:spacing w:afterLines="0" w:after="0"/>
              <w:ind w:left="31" w:right="31" w:firstLineChars="0" w:firstLine="0"/>
              <w:jc w:val="center"/>
              <w:rPr>
                <w:sz w:val="18"/>
                <w:szCs w:val="18"/>
              </w:rPr>
            </w:pPr>
          </w:p>
        </w:tc>
        <w:tc>
          <w:tcPr>
            <w:tcW w:w="476" w:type="dxa"/>
            <w:vAlign w:val="center"/>
          </w:tcPr>
          <w:p w14:paraId="69DA2F6A" w14:textId="77777777" w:rsidR="00B87BA4" w:rsidRDefault="00B87BA4">
            <w:pPr>
              <w:spacing w:afterLines="0" w:after="0"/>
              <w:ind w:left="31" w:right="31" w:firstLineChars="0" w:firstLine="0"/>
              <w:jc w:val="center"/>
              <w:rPr>
                <w:sz w:val="18"/>
                <w:szCs w:val="18"/>
              </w:rPr>
            </w:pPr>
          </w:p>
        </w:tc>
        <w:tc>
          <w:tcPr>
            <w:tcW w:w="476" w:type="dxa"/>
            <w:vAlign w:val="center"/>
          </w:tcPr>
          <w:p w14:paraId="7259E419" w14:textId="77777777" w:rsidR="00B87BA4" w:rsidRDefault="00B87BA4">
            <w:pPr>
              <w:spacing w:afterLines="0" w:after="0"/>
              <w:ind w:left="31" w:right="31" w:firstLineChars="0" w:firstLine="0"/>
              <w:jc w:val="center"/>
              <w:rPr>
                <w:sz w:val="18"/>
                <w:szCs w:val="18"/>
              </w:rPr>
            </w:pPr>
          </w:p>
        </w:tc>
        <w:tc>
          <w:tcPr>
            <w:tcW w:w="476" w:type="dxa"/>
            <w:vAlign w:val="center"/>
          </w:tcPr>
          <w:p w14:paraId="7D90972D" w14:textId="77777777" w:rsidR="00B87BA4" w:rsidRDefault="00B87BA4">
            <w:pPr>
              <w:spacing w:afterLines="0" w:after="0"/>
              <w:ind w:left="31" w:right="31" w:firstLineChars="0" w:firstLine="0"/>
              <w:jc w:val="center"/>
              <w:rPr>
                <w:sz w:val="18"/>
                <w:szCs w:val="18"/>
              </w:rPr>
            </w:pPr>
          </w:p>
        </w:tc>
        <w:tc>
          <w:tcPr>
            <w:tcW w:w="477" w:type="dxa"/>
            <w:vAlign w:val="center"/>
          </w:tcPr>
          <w:p w14:paraId="2F04A28B" w14:textId="77777777" w:rsidR="00B87BA4" w:rsidRDefault="00B87BA4">
            <w:pPr>
              <w:spacing w:afterLines="0" w:after="0"/>
              <w:ind w:left="31" w:right="31" w:firstLineChars="0" w:firstLine="0"/>
              <w:jc w:val="center"/>
              <w:rPr>
                <w:sz w:val="18"/>
                <w:szCs w:val="18"/>
              </w:rPr>
            </w:pPr>
          </w:p>
        </w:tc>
      </w:tr>
      <w:tr w:rsidR="00B87BA4" w14:paraId="18433299" w14:textId="77777777">
        <w:trPr>
          <w:trHeight w:val="395"/>
        </w:trPr>
        <w:tc>
          <w:tcPr>
            <w:tcW w:w="5355" w:type="dxa"/>
            <w:vAlign w:val="center"/>
          </w:tcPr>
          <w:p w14:paraId="2805B855" w14:textId="77777777" w:rsidR="00B87BA4" w:rsidRDefault="00B87BA4">
            <w:pPr>
              <w:spacing w:afterLines="0" w:after="0"/>
              <w:ind w:left="31" w:right="31" w:firstLineChars="0" w:firstLine="0"/>
              <w:rPr>
                <w:rFonts w:ascii="ＭＳ ゴシック" w:eastAsia="ＭＳ ゴシック" w:hAnsi="ＭＳ ゴシック"/>
                <w:sz w:val="18"/>
              </w:rPr>
            </w:pPr>
            <w:r>
              <w:rPr>
                <w:rFonts w:ascii="ＭＳ ゴシック" w:eastAsia="ＭＳ ゴシック" w:hAnsi="ＭＳ ゴシック" w:hint="eastAsia"/>
                <w:sz w:val="18"/>
              </w:rPr>
              <w:t>パッケージソフトウェアの選定支援における善管注意義務</w:t>
            </w:r>
          </w:p>
        </w:tc>
        <w:tc>
          <w:tcPr>
            <w:tcW w:w="476" w:type="dxa"/>
            <w:vAlign w:val="center"/>
          </w:tcPr>
          <w:p w14:paraId="7E7D6593" w14:textId="77777777" w:rsidR="00B87BA4" w:rsidRDefault="00B87BA4">
            <w:pPr>
              <w:spacing w:afterLines="0" w:after="0"/>
              <w:ind w:left="31" w:right="31" w:firstLineChars="0" w:firstLine="0"/>
              <w:jc w:val="center"/>
              <w:rPr>
                <w:sz w:val="18"/>
                <w:szCs w:val="18"/>
              </w:rPr>
            </w:pPr>
          </w:p>
        </w:tc>
        <w:tc>
          <w:tcPr>
            <w:tcW w:w="476" w:type="dxa"/>
            <w:vAlign w:val="center"/>
          </w:tcPr>
          <w:p w14:paraId="2BAEAA4B" w14:textId="77777777" w:rsidR="00B87BA4" w:rsidRDefault="00B87BA4">
            <w:pPr>
              <w:spacing w:afterLines="0" w:after="0"/>
              <w:ind w:left="31" w:right="31" w:firstLineChars="0" w:firstLine="0"/>
              <w:jc w:val="center"/>
              <w:rPr>
                <w:sz w:val="18"/>
                <w:szCs w:val="18"/>
              </w:rPr>
            </w:pPr>
            <w:r>
              <w:rPr>
                <w:rFonts w:hint="eastAsia"/>
                <w:sz w:val="18"/>
                <w:szCs w:val="18"/>
              </w:rPr>
              <w:t>○</w:t>
            </w:r>
          </w:p>
        </w:tc>
        <w:tc>
          <w:tcPr>
            <w:tcW w:w="476" w:type="dxa"/>
            <w:vAlign w:val="center"/>
          </w:tcPr>
          <w:p w14:paraId="66C7DCAE" w14:textId="77777777" w:rsidR="00B87BA4" w:rsidRDefault="00B87BA4">
            <w:pPr>
              <w:spacing w:afterLines="0" w:after="0"/>
              <w:ind w:left="31" w:right="31" w:firstLineChars="0" w:firstLine="0"/>
              <w:jc w:val="center"/>
              <w:rPr>
                <w:sz w:val="18"/>
                <w:szCs w:val="18"/>
              </w:rPr>
            </w:pPr>
            <w:r>
              <w:rPr>
                <w:rFonts w:hint="eastAsia"/>
                <w:sz w:val="18"/>
                <w:szCs w:val="18"/>
              </w:rPr>
              <w:t>○</w:t>
            </w:r>
          </w:p>
        </w:tc>
        <w:tc>
          <w:tcPr>
            <w:tcW w:w="476" w:type="dxa"/>
            <w:vAlign w:val="center"/>
          </w:tcPr>
          <w:p w14:paraId="1C69EC75" w14:textId="77777777" w:rsidR="00B87BA4" w:rsidRDefault="00B87BA4">
            <w:pPr>
              <w:spacing w:afterLines="0" w:after="0"/>
              <w:ind w:left="31" w:right="31" w:firstLineChars="0" w:firstLine="0"/>
              <w:jc w:val="center"/>
              <w:rPr>
                <w:sz w:val="18"/>
                <w:szCs w:val="18"/>
              </w:rPr>
            </w:pPr>
          </w:p>
        </w:tc>
        <w:tc>
          <w:tcPr>
            <w:tcW w:w="476" w:type="dxa"/>
            <w:vAlign w:val="center"/>
          </w:tcPr>
          <w:p w14:paraId="26A117E7" w14:textId="77777777" w:rsidR="00B87BA4" w:rsidRDefault="00B87BA4">
            <w:pPr>
              <w:spacing w:afterLines="0" w:after="0"/>
              <w:ind w:left="31" w:right="31" w:firstLineChars="0" w:firstLine="0"/>
              <w:jc w:val="center"/>
              <w:rPr>
                <w:sz w:val="18"/>
                <w:szCs w:val="18"/>
              </w:rPr>
            </w:pPr>
          </w:p>
        </w:tc>
        <w:tc>
          <w:tcPr>
            <w:tcW w:w="476" w:type="dxa"/>
            <w:vAlign w:val="center"/>
          </w:tcPr>
          <w:p w14:paraId="0D1EB2C4" w14:textId="77777777" w:rsidR="00B87BA4" w:rsidRDefault="00B87BA4">
            <w:pPr>
              <w:spacing w:afterLines="0" w:after="0"/>
              <w:ind w:left="31" w:right="31" w:firstLineChars="0" w:firstLine="0"/>
              <w:jc w:val="center"/>
              <w:rPr>
                <w:sz w:val="18"/>
                <w:szCs w:val="18"/>
              </w:rPr>
            </w:pPr>
          </w:p>
        </w:tc>
        <w:tc>
          <w:tcPr>
            <w:tcW w:w="476" w:type="dxa"/>
            <w:vAlign w:val="center"/>
          </w:tcPr>
          <w:p w14:paraId="6DBCC55E" w14:textId="77777777" w:rsidR="00B87BA4" w:rsidRDefault="00B87BA4">
            <w:pPr>
              <w:spacing w:afterLines="0" w:after="0"/>
              <w:ind w:left="31" w:right="31" w:firstLineChars="0" w:firstLine="0"/>
              <w:jc w:val="center"/>
              <w:rPr>
                <w:sz w:val="18"/>
                <w:szCs w:val="18"/>
              </w:rPr>
            </w:pPr>
          </w:p>
        </w:tc>
        <w:tc>
          <w:tcPr>
            <w:tcW w:w="476" w:type="dxa"/>
            <w:vAlign w:val="center"/>
          </w:tcPr>
          <w:p w14:paraId="7DECA1E1" w14:textId="77777777" w:rsidR="00B87BA4" w:rsidRDefault="00B87BA4">
            <w:pPr>
              <w:spacing w:afterLines="0" w:after="0"/>
              <w:ind w:left="31" w:right="31" w:firstLineChars="0" w:firstLine="0"/>
              <w:jc w:val="center"/>
              <w:rPr>
                <w:sz w:val="18"/>
                <w:szCs w:val="18"/>
              </w:rPr>
            </w:pPr>
          </w:p>
        </w:tc>
        <w:tc>
          <w:tcPr>
            <w:tcW w:w="477" w:type="dxa"/>
            <w:vAlign w:val="center"/>
          </w:tcPr>
          <w:p w14:paraId="7A0B22CE" w14:textId="77777777" w:rsidR="00B87BA4" w:rsidRDefault="00B87BA4">
            <w:pPr>
              <w:spacing w:afterLines="0" w:after="0"/>
              <w:ind w:left="31" w:right="31" w:firstLineChars="0" w:firstLine="0"/>
              <w:jc w:val="center"/>
              <w:rPr>
                <w:sz w:val="18"/>
                <w:szCs w:val="18"/>
              </w:rPr>
            </w:pPr>
          </w:p>
        </w:tc>
      </w:tr>
      <w:tr w:rsidR="00B87BA4" w14:paraId="6495B784" w14:textId="77777777">
        <w:trPr>
          <w:trHeight w:val="415"/>
        </w:trPr>
        <w:tc>
          <w:tcPr>
            <w:tcW w:w="5355" w:type="dxa"/>
            <w:vAlign w:val="center"/>
          </w:tcPr>
          <w:p w14:paraId="64F8D180" w14:textId="77777777" w:rsidR="00B87BA4" w:rsidRDefault="00B87BA4">
            <w:pPr>
              <w:spacing w:afterLines="0" w:after="0"/>
              <w:ind w:left="31" w:right="31" w:firstLineChars="0" w:firstLine="0"/>
              <w:rPr>
                <w:rFonts w:ascii="ＭＳ ゴシック" w:eastAsia="ＭＳ ゴシック" w:hAnsi="ＭＳ ゴシック"/>
                <w:sz w:val="18"/>
              </w:rPr>
            </w:pPr>
            <w:r>
              <w:rPr>
                <w:rFonts w:ascii="ＭＳ ゴシック" w:eastAsia="ＭＳ ゴシック" w:hAnsi="ＭＳ ゴシック" w:hint="eastAsia"/>
                <w:sz w:val="18"/>
              </w:rPr>
              <w:t>ベンダの善管注意義務</w:t>
            </w:r>
          </w:p>
        </w:tc>
        <w:tc>
          <w:tcPr>
            <w:tcW w:w="476" w:type="dxa"/>
            <w:vAlign w:val="center"/>
          </w:tcPr>
          <w:p w14:paraId="388A0500" w14:textId="77777777" w:rsidR="00B87BA4" w:rsidRDefault="00B87BA4">
            <w:pPr>
              <w:spacing w:afterLines="0" w:after="0"/>
              <w:ind w:left="31" w:right="31" w:firstLineChars="0" w:firstLine="0"/>
              <w:jc w:val="center"/>
              <w:rPr>
                <w:sz w:val="18"/>
                <w:szCs w:val="18"/>
              </w:rPr>
            </w:pPr>
            <w:r>
              <w:rPr>
                <w:rFonts w:hint="eastAsia"/>
                <w:sz w:val="18"/>
                <w:szCs w:val="18"/>
              </w:rPr>
              <w:t>○</w:t>
            </w:r>
          </w:p>
        </w:tc>
        <w:tc>
          <w:tcPr>
            <w:tcW w:w="476" w:type="dxa"/>
            <w:vAlign w:val="center"/>
          </w:tcPr>
          <w:p w14:paraId="21EEA140" w14:textId="77777777" w:rsidR="00B87BA4" w:rsidRDefault="00B87BA4">
            <w:pPr>
              <w:spacing w:afterLines="0" w:after="0"/>
              <w:ind w:left="31" w:right="31" w:firstLineChars="0" w:firstLine="0"/>
              <w:jc w:val="center"/>
              <w:rPr>
                <w:sz w:val="18"/>
                <w:szCs w:val="18"/>
              </w:rPr>
            </w:pPr>
            <w:r>
              <w:rPr>
                <w:rFonts w:hint="eastAsia"/>
                <w:sz w:val="18"/>
                <w:szCs w:val="18"/>
              </w:rPr>
              <w:t>○</w:t>
            </w:r>
          </w:p>
        </w:tc>
        <w:tc>
          <w:tcPr>
            <w:tcW w:w="476" w:type="dxa"/>
            <w:vAlign w:val="center"/>
          </w:tcPr>
          <w:p w14:paraId="5AACDC54" w14:textId="77777777" w:rsidR="00B87BA4" w:rsidRDefault="00B87BA4">
            <w:pPr>
              <w:spacing w:afterLines="0" w:after="0"/>
              <w:ind w:left="31" w:right="31" w:firstLineChars="0" w:firstLine="0"/>
              <w:jc w:val="center"/>
              <w:rPr>
                <w:sz w:val="18"/>
                <w:szCs w:val="18"/>
              </w:rPr>
            </w:pPr>
            <w:r>
              <w:rPr>
                <w:rFonts w:hint="eastAsia"/>
                <w:sz w:val="18"/>
                <w:szCs w:val="18"/>
              </w:rPr>
              <w:t>○</w:t>
            </w:r>
          </w:p>
        </w:tc>
        <w:tc>
          <w:tcPr>
            <w:tcW w:w="476" w:type="dxa"/>
            <w:vAlign w:val="center"/>
          </w:tcPr>
          <w:p w14:paraId="348D78AE" w14:textId="77777777" w:rsidR="00B87BA4" w:rsidRDefault="00B87BA4">
            <w:pPr>
              <w:spacing w:afterLines="0" w:after="0"/>
              <w:ind w:left="31" w:right="31" w:firstLineChars="0" w:firstLine="0"/>
              <w:jc w:val="center"/>
              <w:rPr>
                <w:sz w:val="18"/>
                <w:szCs w:val="18"/>
              </w:rPr>
            </w:pPr>
            <w:r>
              <w:rPr>
                <w:rFonts w:hint="eastAsia"/>
                <w:sz w:val="18"/>
                <w:szCs w:val="18"/>
              </w:rPr>
              <w:t>○</w:t>
            </w:r>
          </w:p>
        </w:tc>
        <w:tc>
          <w:tcPr>
            <w:tcW w:w="476" w:type="dxa"/>
            <w:vAlign w:val="center"/>
          </w:tcPr>
          <w:p w14:paraId="325B6FD9" w14:textId="77777777" w:rsidR="00B87BA4" w:rsidRDefault="00B87BA4">
            <w:pPr>
              <w:spacing w:afterLines="0" w:after="0"/>
              <w:ind w:left="31" w:right="31" w:firstLineChars="0" w:firstLine="0"/>
              <w:jc w:val="center"/>
              <w:rPr>
                <w:sz w:val="18"/>
                <w:szCs w:val="18"/>
              </w:rPr>
            </w:pPr>
          </w:p>
        </w:tc>
        <w:tc>
          <w:tcPr>
            <w:tcW w:w="476" w:type="dxa"/>
            <w:vAlign w:val="center"/>
          </w:tcPr>
          <w:p w14:paraId="78DE99FE" w14:textId="77777777" w:rsidR="00B87BA4" w:rsidRDefault="00B87BA4">
            <w:pPr>
              <w:spacing w:afterLines="0" w:after="0"/>
              <w:ind w:left="31" w:right="31" w:firstLineChars="0" w:firstLine="0"/>
              <w:jc w:val="center"/>
              <w:rPr>
                <w:sz w:val="18"/>
                <w:szCs w:val="18"/>
              </w:rPr>
            </w:pPr>
          </w:p>
        </w:tc>
        <w:tc>
          <w:tcPr>
            <w:tcW w:w="476" w:type="dxa"/>
            <w:vAlign w:val="center"/>
          </w:tcPr>
          <w:p w14:paraId="0EC68E07" w14:textId="77777777" w:rsidR="00B87BA4" w:rsidRDefault="00B87BA4">
            <w:pPr>
              <w:spacing w:afterLines="0" w:after="0"/>
              <w:ind w:left="31" w:right="31" w:firstLineChars="0" w:firstLine="0"/>
              <w:jc w:val="center"/>
              <w:rPr>
                <w:sz w:val="18"/>
                <w:szCs w:val="18"/>
              </w:rPr>
            </w:pPr>
            <w:r>
              <w:rPr>
                <w:rFonts w:hint="eastAsia"/>
                <w:sz w:val="18"/>
                <w:szCs w:val="18"/>
              </w:rPr>
              <w:t>○</w:t>
            </w:r>
          </w:p>
        </w:tc>
        <w:tc>
          <w:tcPr>
            <w:tcW w:w="476" w:type="dxa"/>
            <w:vAlign w:val="center"/>
          </w:tcPr>
          <w:p w14:paraId="72435378" w14:textId="77777777" w:rsidR="00B87BA4" w:rsidRDefault="00B87BA4">
            <w:pPr>
              <w:spacing w:afterLines="0" w:after="0"/>
              <w:ind w:left="31" w:right="31" w:firstLineChars="0" w:firstLine="0"/>
              <w:jc w:val="center"/>
              <w:rPr>
                <w:sz w:val="18"/>
                <w:szCs w:val="18"/>
              </w:rPr>
            </w:pPr>
            <w:r>
              <w:rPr>
                <w:rFonts w:hint="eastAsia"/>
                <w:sz w:val="18"/>
                <w:szCs w:val="18"/>
              </w:rPr>
              <w:t>○</w:t>
            </w:r>
          </w:p>
        </w:tc>
        <w:tc>
          <w:tcPr>
            <w:tcW w:w="477" w:type="dxa"/>
            <w:vAlign w:val="center"/>
          </w:tcPr>
          <w:p w14:paraId="1BE613E3" w14:textId="77777777" w:rsidR="00B87BA4" w:rsidRDefault="00B87BA4">
            <w:pPr>
              <w:spacing w:afterLines="0" w:after="0"/>
              <w:ind w:left="31" w:right="31" w:firstLineChars="0" w:firstLine="0"/>
              <w:jc w:val="center"/>
              <w:rPr>
                <w:sz w:val="18"/>
                <w:szCs w:val="18"/>
              </w:rPr>
            </w:pPr>
            <w:r>
              <w:rPr>
                <w:rFonts w:hint="eastAsia"/>
                <w:sz w:val="18"/>
                <w:szCs w:val="18"/>
              </w:rPr>
              <w:t>○</w:t>
            </w:r>
          </w:p>
        </w:tc>
      </w:tr>
      <w:tr w:rsidR="00B87BA4" w14:paraId="4F6BCF3F" w14:textId="77777777">
        <w:trPr>
          <w:trHeight w:val="421"/>
        </w:trPr>
        <w:tc>
          <w:tcPr>
            <w:tcW w:w="5355" w:type="dxa"/>
            <w:vAlign w:val="center"/>
          </w:tcPr>
          <w:p w14:paraId="5EAE2ACD" w14:textId="77777777" w:rsidR="00B87BA4" w:rsidRDefault="00B87BA4">
            <w:pPr>
              <w:spacing w:afterLines="0" w:after="0"/>
              <w:ind w:left="31" w:right="31" w:firstLineChars="0" w:firstLine="0"/>
              <w:rPr>
                <w:rFonts w:ascii="ＭＳ ゴシック" w:eastAsia="ＭＳ ゴシック" w:hAnsi="ＭＳ ゴシック"/>
                <w:sz w:val="18"/>
              </w:rPr>
            </w:pPr>
            <w:r>
              <w:rPr>
                <w:rFonts w:ascii="ＭＳ ゴシック" w:eastAsia="ＭＳ ゴシック" w:hAnsi="ＭＳ ゴシック" w:hint="eastAsia"/>
                <w:sz w:val="18"/>
              </w:rPr>
              <w:t>業務終了の確認</w:t>
            </w:r>
          </w:p>
        </w:tc>
        <w:tc>
          <w:tcPr>
            <w:tcW w:w="476" w:type="dxa"/>
            <w:vAlign w:val="center"/>
          </w:tcPr>
          <w:p w14:paraId="5AACF13C" w14:textId="77777777" w:rsidR="00B87BA4" w:rsidRDefault="00B87BA4">
            <w:pPr>
              <w:spacing w:afterLines="0" w:after="0"/>
              <w:ind w:left="31" w:right="31" w:firstLineChars="0" w:firstLine="0"/>
              <w:jc w:val="center"/>
              <w:rPr>
                <w:sz w:val="18"/>
                <w:szCs w:val="18"/>
              </w:rPr>
            </w:pPr>
            <w:r>
              <w:rPr>
                <w:rFonts w:hint="eastAsia"/>
                <w:sz w:val="18"/>
                <w:szCs w:val="18"/>
              </w:rPr>
              <w:t>○</w:t>
            </w:r>
          </w:p>
        </w:tc>
        <w:tc>
          <w:tcPr>
            <w:tcW w:w="476" w:type="dxa"/>
            <w:vAlign w:val="center"/>
          </w:tcPr>
          <w:p w14:paraId="37AF60D1" w14:textId="77777777" w:rsidR="00B87BA4" w:rsidRDefault="00B87BA4">
            <w:pPr>
              <w:spacing w:afterLines="0" w:after="0"/>
              <w:ind w:left="31" w:right="31" w:firstLineChars="0" w:firstLine="0"/>
              <w:jc w:val="center"/>
              <w:rPr>
                <w:sz w:val="18"/>
                <w:szCs w:val="18"/>
              </w:rPr>
            </w:pPr>
            <w:r>
              <w:rPr>
                <w:rFonts w:hint="eastAsia"/>
                <w:sz w:val="18"/>
                <w:szCs w:val="18"/>
              </w:rPr>
              <w:t>○</w:t>
            </w:r>
          </w:p>
        </w:tc>
        <w:tc>
          <w:tcPr>
            <w:tcW w:w="476" w:type="dxa"/>
            <w:vAlign w:val="center"/>
          </w:tcPr>
          <w:p w14:paraId="5E21F97B" w14:textId="77777777" w:rsidR="00B87BA4" w:rsidRDefault="00B87BA4">
            <w:pPr>
              <w:spacing w:afterLines="0" w:after="0"/>
              <w:ind w:left="31" w:right="31" w:firstLineChars="0" w:firstLine="0"/>
              <w:jc w:val="center"/>
              <w:rPr>
                <w:sz w:val="18"/>
                <w:szCs w:val="18"/>
              </w:rPr>
            </w:pPr>
            <w:r>
              <w:rPr>
                <w:rFonts w:hint="eastAsia"/>
                <w:sz w:val="18"/>
                <w:szCs w:val="18"/>
              </w:rPr>
              <w:t>○</w:t>
            </w:r>
          </w:p>
        </w:tc>
        <w:tc>
          <w:tcPr>
            <w:tcW w:w="476" w:type="dxa"/>
            <w:vAlign w:val="center"/>
          </w:tcPr>
          <w:p w14:paraId="586CCF6E" w14:textId="77777777" w:rsidR="00B87BA4" w:rsidRDefault="00B87BA4">
            <w:pPr>
              <w:spacing w:afterLines="0" w:after="0"/>
              <w:ind w:left="31" w:right="31" w:firstLineChars="0" w:firstLine="0"/>
              <w:jc w:val="center"/>
              <w:rPr>
                <w:sz w:val="18"/>
                <w:szCs w:val="18"/>
              </w:rPr>
            </w:pPr>
            <w:r>
              <w:rPr>
                <w:rFonts w:hint="eastAsia"/>
                <w:sz w:val="18"/>
                <w:szCs w:val="18"/>
              </w:rPr>
              <w:t>○</w:t>
            </w:r>
          </w:p>
        </w:tc>
        <w:tc>
          <w:tcPr>
            <w:tcW w:w="476" w:type="dxa"/>
            <w:vAlign w:val="center"/>
          </w:tcPr>
          <w:p w14:paraId="615E9071" w14:textId="77777777" w:rsidR="00B87BA4" w:rsidRDefault="00B87BA4">
            <w:pPr>
              <w:spacing w:afterLines="0" w:after="0"/>
              <w:ind w:left="31" w:right="31" w:firstLineChars="0" w:firstLine="0"/>
              <w:jc w:val="center"/>
              <w:rPr>
                <w:sz w:val="18"/>
                <w:szCs w:val="18"/>
              </w:rPr>
            </w:pPr>
          </w:p>
        </w:tc>
        <w:tc>
          <w:tcPr>
            <w:tcW w:w="476" w:type="dxa"/>
            <w:vAlign w:val="center"/>
          </w:tcPr>
          <w:p w14:paraId="03D824F5" w14:textId="77777777" w:rsidR="00B87BA4" w:rsidRDefault="00B87BA4">
            <w:pPr>
              <w:spacing w:afterLines="0" w:after="0"/>
              <w:ind w:left="31" w:right="31" w:firstLineChars="0" w:firstLine="0"/>
              <w:jc w:val="center"/>
              <w:rPr>
                <w:sz w:val="18"/>
                <w:szCs w:val="18"/>
              </w:rPr>
            </w:pPr>
          </w:p>
        </w:tc>
        <w:tc>
          <w:tcPr>
            <w:tcW w:w="476" w:type="dxa"/>
            <w:vAlign w:val="center"/>
          </w:tcPr>
          <w:p w14:paraId="160E7FAE" w14:textId="77777777" w:rsidR="00B87BA4" w:rsidRDefault="00B87BA4">
            <w:pPr>
              <w:spacing w:afterLines="0" w:after="0"/>
              <w:ind w:left="31" w:right="31" w:firstLineChars="0" w:firstLine="0"/>
              <w:jc w:val="center"/>
              <w:rPr>
                <w:sz w:val="18"/>
                <w:szCs w:val="18"/>
              </w:rPr>
            </w:pPr>
            <w:r>
              <w:rPr>
                <w:rFonts w:hint="eastAsia"/>
                <w:sz w:val="18"/>
                <w:szCs w:val="18"/>
              </w:rPr>
              <w:t>○</w:t>
            </w:r>
          </w:p>
        </w:tc>
        <w:tc>
          <w:tcPr>
            <w:tcW w:w="476" w:type="dxa"/>
            <w:vAlign w:val="center"/>
          </w:tcPr>
          <w:p w14:paraId="45450449" w14:textId="77777777" w:rsidR="00B87BA4" w:rsidRDefault="00B87BA4">
            <w:pPr>
              <w:spacing w:afterLines="0" w:after="0"/>
              <w:ind w:left="31" w:right="31" w:firstLineChars="0" w:firstLine="0"/>
              <w:jc w:val="center"/>
              <w:rPr>
                <w:sz w:val="18"/>
                <w:szCs w:val="18"/>
              </w:rPr>
            </w:pPr>
            <w:r>
              <w:rPr>
                <w:rFonts w:hint="eastAsia"/>
                <w:sz w:val="18"/>
                <w:szCs w:val="18"/>
              </w:rPr>
              <w:t>○</w:t>
            </w:r>
          </w:p>
        </w:tc>
        <w:tc>
          <w:tcPr>
            <w:tcW w:w="477" w:type="dxa"/>
            <w:vAlign w:val="center"/>
          </w:tcPr>
          <w:p w14:paraId="03C248B4" w14:textId="77777777" w:rsidR="00B87BA4" w:rsidRDefault="00B87BA4">
            <w:pPr>
              <w:spacing w:afterLines="0" w:after="0"/>
              <w:ind w:left="31" w:right="31" w:firstLineChars="0" w:firstLine="0"/>
              <w:jc w:val="center"/>
              <w:rPr>
                <w:sz w:val="18"/>
                <w:szCs w:val="18"/>
              </w:rPr>
            </w:pPr>
            <w:r>
              <w:rPr>
                <w:rFonts w:hint="eastAsia"/>
                <w:sz w:val="18"/>
                <w:szCs w:val="18"/>
              </w:rPr>
              <w:t>○</w:t>
            </w:r>
          </w:p>
        </w:tc>
      </w:tr>
      <w:tr w:rsidR="00B87BA4" w14:paraId="024DEED9" w14:textId="77777777">
        <w:trPr>
          <w:trHeight w:val="413"/>
        </w:trPr>
        <w:tc>
          <w:tcPr>
            <w:tcW w:w="5355" w:type="dxa"/>
            <w:vAlign w:val="center"/>
          </w:tcPr>
          <w:p w14:paraId="75FA8404" w14:textId="77777777" w:rsidR="00B87BA4" w:rsidRDefault="00B87BA4">
            <w:pPr>
              <w:spacing w:afterLines="0" w:after="0"/>
              <w:ind w:left="31" w:right="31" w:firstLineChars="0" w:firstLine="0"/>
              <w:rPr>
                <w:rFonts w:ascii="ＭＳ ゴシック" w:eastAsia="ＭＳ ゴシック" w:hAnsi="ＭＳ ゴシック"/>
                <w:sz w:val="18"/>
              </w:rPr>
            </w:pPr>
            <w:r>
              <w:rPr>
                <w:rFonts w:ascii="ＭＳ ゴシック" w:eastAsia="ＭＳ ゴシック" w:hAnsi="ＭＳ ゴシック" w:hint="eastAsia"/>
                <w:sz w:val="18"/>
              </w:rPr>
              <w:t>機器の売買等</w:t>
            </w:r>
          </w:p>
        </w:tc>
        <w:tc>
          <w:tcPr>
            <w:tcW w:w="476" w:type="dxa"/>
            <w:vAlign w:val="center"/>
          </w:tcPr>
          <w:p w14:paraId="26A78F61" w14:textId="77777777" w:rsidR="00B87BA4" w:rsidRDefault="00B87BA4">
            <w:pPr>
              <w:spacing w:afterLines="0" w:after="0"/>
              <w:ind w:left="31" w:right="31" w:firstLineChars="0" w:firstLine="0"/>
              <w:jc w:val="center"/>
              <w:rPr>
                <w:sz w:val="18"/>
                <w:szCs w:val="18"/>
              </w:rPr>
            </w:pPr>
          </w:p>
        </w:tc>
        <w:tc>
          <w:tcPr>
            <w:tcW w:w="476" w:type="dxa"/>
            <w:vAlign w:val="center"/>
          </w:tcPr>
          <w:p w14:paraId="053454BC" w14:textId="77777777" w:rsidR="00B87BA4" w:rsidRDefault="00B87BA4">
            <w:pPr>
              <w:spacing w:afterLines="0" w:after="0"/>
              <w:ind w:left="31" w:right="31" w:firstLineChars="0" w:firstLine="0"/>
              <w:jc w:val="center"/>
              <w:rPr>
                <w:sz w:val="18"/>
                <w:szCs w:val="18"/>
              </w:rPr>
            </w:pPr>
            <w:r>
              <w:rPr>
                <w:rFonts w:hint="eastAsia"/>
                <w:sz w:val="18"/>
                <w:szCs w:val="18"/>
              </w:rPr>
              <w:t>○</w:t>
            </w:r>
          </w:p>
        </w:tc>
        <w:tc>
          <w:tcPr>
            <w:tcW w:w="476" w:type="dxa"/>
            <w:vAlign w:val="center"/>
          </w:tcPr>
          <w:p w14:paraId="43A35144" w14:textId="77777777" w:rsidR="00B87BA4" w:rsidRDefault="00B87BA4">
            <w:pPr>
              <w:spacing w:afterLines="0" w:after="0"/>
              <w:ind w:left="31" w:right="31" w:firstLineChars="0" w:firstLine="0"/>
              <w:jc w:val="center"/>
              <w:rPr>
                <w:sz w:val="18"/>
                <w:szCs w:val="18"/>
              </w:rPr>
            </w:pPr>
            <w:r>
              <w:rPr>
                <w:rFonts w:hint="eastAsia"/>
                <w:sz w:val="18"/>
                <w:szCs w:val="18"/>
              </w:rPr>
              <w:t>○</w:t>
            </w:r>
          </w:p>
        </w:tc>
        <w:tc>
          <w:tcPr>
            <w:tcW w:w="476" w:type="dxa"/>
            <w:vAlign w:val="center"/>
          </w:tcPr>
          <w:p w14:paraId="6B71748B" w14:textId="77777777" w:rsidR="00B87BA4" w:rsidRDefault="00B87BA4">
            <w:pPr>
              <w:spacing w:afterLines="0" w:after="0"/>
              <w:ind w:left="31" w:right="31" w:firstLineChars="0" w:firstLine="0"/>
              <w:jc w:val="center"/>
              <w:rPr>
                <w:sz w:val="18"/>
                <w:szCs w:val="18"/>
              </w:rPr>
            </w:pPr>
            <w:r>
              <w:rPr>
                <w:rFonts w:hint="eastAsia"/>
                <w:sz w:val="18"/>
                <w:szCs w:val="18"/>
              </w:rPr>
              <w:t>○</w:t>
            </w:r>
          </w:p>
        </w:tc>
        <w:tc>
          <w:tcPr>
            <w:tcW w:w="476" w:type="dxa"/>
            <w:vAlign w:val="center"/>
          </w:tcPr>
          <w:p w14:paraId="7A90E656" w14:textId="77777777" w:rsidR="00B87BA4" w:rsidRDefault="00B87BA4">
            <w:pPr>
              <w:spacing w:afterLines="0" w:after="0"/>
              <w:ind w:left="31" w:right="31" w:firstLineChars="0" w:firstLine="0"/>
              <w:jc w:val="center"/>
              <w:rPr>
                <w:sz w:val="18"/>
                <w:szCs w:val="18"/>
              </w:rPr>
            </w:pPr>
            <w:r>
              <w:rPr>
                <w:rFonts w:hint="eastAsia"/>
                <w:sz w:val="18"/>
                <w:szCs w:val="18"/>
              </w:rPr>
              <w:t>○</w:t>
            </w:r>
          </w:p>
        </w:tc>
        <w:tc>
          <w:tcPr>
            <w:tcW w:w="476" w:type="dxa"/>
            <w:vAlign w:val="center"/>
          </w:tcPr>
          <w:p w14:paraId="23E17C63" w14:textId="77777777" w:rsidR="00B87BA4" w:rsidRDefault="00B87BA4">
            <w:pPr>
              <w:spacing w:afterLines="0" w:after="0"/>
              <w:ind w:left="31" w:right="31" w:firstLineChars="0" w:firstLine="0"/>
              <w:jc w:val="center"/>
              <w:rPr>
                <w:sz w:val="18"/>
                <w:szCs w:val="18"/>
              </w:rPr>
            </w:pPr>
            <w:r>
              <w:rPr>
                <w:rFonts w:hint="eastAsia"/>
                <w:sz w:val="18"/>
                <w:szCs w:val="18"/>
              </w:rPr>
              <w:t>○</w:t>
            </w:r>
          </w:p>
        </w:tc>
        <w:tc>
          <w:tcPr>
            <w:tcW w:w="476" w:type="dxa"/>
            <w:vAlign w:val="center"/>
          </w:tcPr>
          <w:p w14:paraId="1C6DA148" w14:textId="77777777" w:rsidR="00B87BA4" w:rsidRDefault="00B87BA4">
            <w:pPr>
              <w:spacing w:afterLines="0" w:after="0"/>
              <w:ind w:left="31" w:right="31" w:firstLineChars="0" w:firstLine="0"/>
              <w:jc w:val="center"/>
              <w:rPr>
                <w:sz w:val="18"/>
                <w:szCs w:val="18"/>
              </w:rPr>
            </w:pPr>
            <w:r>
              <w:rPr>
                <w:rFonts w:hint="eastAsia"/>
                <w:sz w:val="18"/>
                <w:szCs w:val="18"/>
              </w:rPr>
              <w:t>○</w:t>
            </w:r>
          </w:p>
        </w:tc>
        <w:tc>
          <w:tcPr>
            <w:tcW w:w="476" w:type="dxa"/>
            <w:vAlign w:val="center"/>
          </w:tcPr>
          <w:p w14:paraId="34D10D4A" w14:textId="77777777" w:rsidR="00B87BA4" w:rsidRDefault="00B87BA4">
            <w:pPr>
              <w:spacing w:afterLines="0" w:after="0"/>
              <w:ind w:left="31" w:right="31" w:firstLineChars="0" w:firstLine="0"/>
              <w:jc w:val="center"/>
              <w:rPr>
                <w:sz w:val="18"/>
                <w:szCs w:val="18"/>
              </w:rPr>
            </w:pPr>
            <w:r>
              <w:rPr>
                <w:rFonts w:hint="eastAsia"/>
                <w:sz w:val="18"/>
                <w:szCs w:val="18"/>
              </w:rPr>
              <w:t>○</w:t>
            </w:r>
          </w:p>
        </w:tc>
        <w:tc>
          <w:tcPr>
            <w:tcW w:w="477" w:type="dxa"/>
            <w:vAlign w:val="center"/>
          </w:tcPr>
          <w:p w14:paraId="52F7AA52" w14:textId="77777777" w:rsidR="00B87BA4" w:rsidRDefault="00B87BA4">
            <w:pPr>
              <w:spacing w:afterLines="0" w:after="0"/>
              <w:ind w:left="31" w:right="31" w:firstLineChars="0" w:firstLine="0"/>
              <w:jc w:val="center"/>
              <w:rPr>
                <w:sz w:val="18"/>
                <w:szCs w:val="18"/>
              </w:rPr>
            </w:pPr>
            <w:r>
              <w:rPr>
                <w:rFonts w:hint="eastAsia"/>
                <w:sz w:val="18"/>
                <w:szCs w:val="18"/>
              </w:rPr>
              <w:t>○</w:t>
            </w:r>
          </w:p>
        </w:tc>
      </w:tr>
      <w:tr w:rsidR="00B87BA4" w14:paraId="5CA38DCA" w14:textId="77777777">
        <w:trPr>
          <w:trHeight w:val="418"/>
        </w:trPr>
        <w:tc>
          <w:tcPr>
            <w:tcW w:w="5355" w:type="dxa"/>
            <w:vAlign w:val="center"/>
          </w:tcPr>
          <w:p w14:paraId="02D0B342" w14:textId="77777777" w:rsidR="00B87BA4" w:rsidRDefault="00B87BA4">
            <w:pPr>
              <w:spacing w:afterLines="0" w:after="0"/>
              <w:ind w:left="31" w:right="31" w:firstLineChars="0" w:firstLine="0"/>
              <w:rPr>
                <w:rFonts w:ascii="ＭＳ ゴシック" w:eastAsia="ＭＳ ゴシック" w:hAnsi="ＭＳ ゴシック"/>
                <w:sz w:val="18"/>
              </w:rPr>
            </w:pPr>
            <w:r>
              <w:rPr>
                <w:rFonts w:ascii="ＭＳ ゴシック" w:eastAsia="ＭＳ ゴシック" w:hAnsi="ＭＳ ゴシック" w:hint="eastAsia"/>
                <w:sz w:val="18"/>
              </w:rPr>
              <w:t>本件システムの納入</w:t>
            </w:r>
          </w:p>
        </w:tc>
        <w:tc>
          <w:tcPr>
            <w:tcW w:w="476" w:type="dxa"/>
            <w:vAlign w:val="center"/>
          </w:tcPr>
          <w:p w14:paraId="1B7995D7" w14:textId="77777777" w:rsidR="00B87BA4" w:rsidRDefault="00B87BA4">
            <w:pPr>
              <w:spacing w:afterLines="0" w:after="0"/>
              <w:ind w:left="31" w:right="31" w:firstLineChars="0" w:firstLine="0"/>
              <w:jc w:val="center"/>
              <w:rPr>
                <w:sz w:val="18"/>
                <w:szCs w:val="18"/>
              </w:rPr>
            </w:pPr>
          </w:p>
        </w:tc>
        <w:tc>
          <w:tcPr>
            <w:tcW w:w="476" w:type="dxa"/>
            <w:vAlign w:val="center"/>
          </w:tcPr>
          <w:p w14:paraId="22761FAF" w14:textId="77777777" w:rsidR="00B87BA4" w:rsidRDefault="00B87BA4">
            <w:pPr>
              <w:spacing w:afterLines="0" w:after="0"/>
              <w:ind w:left="31" w:right="31" w:firstLineChars="0" w:firstLine="0"/>
              <w:jc w:val="center"/>
              <w:rPr>
                <w:sz w:val="18"/>
                <w:szCs w:val="18"/>
              </w:rPr>
            </w:pPr>
          </w:p>
        </w:tc>
        <w:tc>
          <w:tcPr>
            <w:tcW w:w="476" w:type="dxa"/>
            <w:vAlign w:val="center"/>
          </w:tcPr>
          <w:p w14:paraId="28AA52D2" w14:textId="77777777" w:rsidR="00B87BA4" w:rsidRDefault="00B87BA4">
            <w:pPr>
              <w:spacing w:afterLines="0" w:after="0"/>
              <w:ind w:left="31" w:right="31" w:firstLineChars="0" w:firstLine="0"/>
              <w:jc w:val="center"/>
              <w:rPr>
                <w:sz w:val="18"/>
                <w:szCs w:val="18"/>
              </w:rPr>
            </w:pPr>
          </w:p>
        </w:tc>
        <w:tc>
          <w:tcPr>
            <w:tcW w:w="476" w:type="dxa"/>
            <w:vAlign w:val="center"/>
          </w:tcPr>
          <w:p w14:paraId="2937F864" w14:textId="77777777" w:rsidR="00B87BA4" w:rsidRDefault="00B87BA4">
            <w:pPr>
              <w:spacing w:afterLines="0" w:after="0"/>
              <w:ind w:left="31" w:right="31" w:firstLineChars="0" w:firstLine="0"/>
              <w:jc w:val="center"/>
              <w:rPr>
                <w:sz w:val="18"/>
                <w:szCs w:val="18"/>
              </w:rPr>
            </w:pPr>
          </w:p>
        </w:tc>
        <w:tc>
          <w:tcPr>
            <w:tcW w:w="476" w:type="dxa"/>
            <w:vAlign w:val="center"/>
          </w:tcPr>
          <w:p w14:paraId="6340CD59" w14:textId="77777777" w:rsidR="00B87BA4" w:rsidRDefault="00B87BA4">
            <w:pPr>
              <w:spacing w:afterLines="0" w:after="0"/>
              <w:ind w:left="31" w:right="31" w:firstLineChars="0" w:firstLine="0"/>
              <w:jc w:val="center"/>
              <w:rPr>
                <w:sz w:val="18"/>
                <w:szCs w:val="18"/>
              </w:rPr>
            </w:pPr>
            <w:r>
              <w:rPr>
                <w:rFonts w:hint="eastAsia"/>
                <w:sz w:val="18"/>
                <w:szCs w:val="18"/>
              </w:rPr>
              <w:t>○</w:t>
            </w:r>
          </w:p>
        </w:tc>
        <w:tc>
          <w:tcPr>
            <w:tcW w:w="476" w:type="dxa"/>
            <w:vAlign w:val="center"/>
          </w:tcPr>
          <w:p w14:paraId="4812B1F0" w14:textId="77777777" w:rsidR="00B87BA4" w:rsidRDefault="00B87BA4">
            <w:pPr>
              <w:spacing w:afterLines="0" w:after="0"/>
              <w:ind w:left="31" w:right="31" w:firstLineChars="0" w:firstLine="0"/>
              <w:jc w:val="center"/>
              <w:rPr>
                <w:sz w:val="18"/>
                <w:szCs w:val="18"/>
              </w:rPr>
            </w:pPr>
            <w:r>
              <w:rPr>
                <w:rFonts w:hint="eastAsia"/>
                <w:sz w:val="18"/>
                <w:szCs w:val="18"/>
              </w:rPr>
              <w:t>○</w:t>
            </w:r>
          </w:p>
        </w:tc>
        <w:tc>
          <w:tcPr>
            <w:tcW w:w="476" w:type="dxa"/>
            <w:vAlign w:val="center"/>
          </w:tcPr>
          <w:p w14:paraId="10411F87" w14:textId="77777777" w:rsidR="00B87BA4" w:rsidRDefault="00B87BA4">
            <w:pPr>
              <w:spacing w:afterLines="0" w:after="0"/>
              <w:ind w:left="31" w:right="31" w:firstLineChars="0" w:firstLine="0"/>
              <w:jc w:val="center"/>
              <w:rPr>
                <w:sz w:val="18"/>
                <w:szCs w:val="18"/>
              </w:rPr>
            </w:pPr>
          </w:p>
        </w:tc>
        <w:tc>
          <w:tcPr>
            <w:tcW w:w="476" w:type="dxa"/>
            <w:vAlign w:val="center"/>
          </w:tcPr>
          <w:p w14:paraId="2D6341A1" w14:textId="77777777" w:rsidR="00B87BA4" w:rsidRDefault="00B87BA4">
            <w:pPr>
              <w:spacing w:afterLines="0" w:after="0"/>
              <w:ind w:left="31" w:right="31" w:firstLineChars="0" w:firstLine="0"/>
              <w:jc w:val="center"/>
              <w:rPr>
                <w:sz w:val="18"/>
                <w:szCs w:val="18"/>
              </w:rPr>
            </w:pPr>
          </w:p>
        </w:tc>
        <w:tc>
          <w:tcPr>
            <w:tcW w:w="477" w:type="dxa"/>
            <w:vAlign w:val="center"/>
          </w:tcPr>
          <w:p w14:paraId="53D9912F" w14:textId="77777777" w:rsidR="00B87BA4" w:rsidRDefault="00B87BA4">
            <w:pPr>
              <w:spacing w:afterLines="0" w:after="0"/>
              <w:ind w:left="31" w:right="31" w:firstLineChars="0" w:firstLine="0"/>
              <w:jc w:val="center"/>
              <w:rPr>
                <w:sz w:val="18"/>
                <w:szCs w:val="18"/>
              </w:rPr>
            </w:pPr>
          </w:p>
        </w:tc>
      </w:tr>
      <w:tr w:rsidR="00B87BA4" w14:paraId="0E3ABFED" w14:textId="77777777">
        <w:trPr>
          <w:trHeight w:val="411"/>
        </w:trPr>
        <w:tc>
          <w:tcPr>
            <w:tcW w:w="5355" w:type="dxa"/>
            <w:vAlign w:val="center"/>
          </w:tcPr>
          <w:p w14:paraId="098376CC" w14:textId="77777777" w:rsidR="00B87BA4" w:rsidRDefault="00B87BA4">
            <w:pPr>
              <w:spacing w:afterLines="0" w:after="0"/>
              <w:ind w:left="31" w:right="31" w:firstLineChars="0" w:firstLine="0"/>
              <w:rPr>
                <w:rFonts w:ascii="ＭＳ ゴシック" w:eastAsia="ＭＳ ゴシック" w:hAnsi="ＭＳ ゴシック"/>
                <w:sz w:val="18"/>
              </w:rPr>
            </w:pPr>
            <w:r>
              <w:rPr>
                <w:rFonts w:ascii="ＭＳ ゴシック" w:eastAsia="ＭＳ ゴシック" w:hAnsi="ＭＳ ゴシック" w:hint="eastAsia"/>
                <w:sz w:val="18"/>
              </w:rPr>
              <w:t>本件システムの検収</w:t>
            </w:r>
          </w:p>
        </w:tc>
        <w:tc>
          <w:tcPr>
            <w:tcW w:w="476" w:type="dxa"/>
            <w:vAlign w:val="center"/>
          </w:tcPr>
          <w:p w14:paraId="13711F9E" w14:textId="77777777" w:rsidR="00B87BA4" w:rsidRDefault="00B87BA4">
            <w:pPr>
              <w:spacing w:afterLines="0" w:after="0"/>
              <w:ind w:left="31" w:right="31" w:firstLineChars="0" w:firstLine="0"/>
              <w:jc w:val="center"/>
              <w:rPr>
                <w:sz w:val="18"/>
                <w:szCs w:val="18"/>
              </w:rPr>
            </w:pPr>
          </w:p>
        </w:tc>
        <w:tc>
          <w:tcPr>
            <w:tcW w:w="476" w:type="dxa"/>
            <w:vAlign w:val="center"/>
          </w:tcPr>
          <w:p w14:paraId="75D6AA04" w14:textId="77777777" w:rsidR="00B87BA4" w:rsidRDefault="00B87BA4">
            <w:pPr>
              <w:spacing w:afterLines="0" w:after="0"/>
              <w:ind w:left="31" w:right="31" w:firstLineChars="0" w:firstLine="0"/>
              <w:jc w:val="center"/>
              <w:rPr>
                <w:sz w:val="18"/>
                <w:szCs w:val="18"/>
              </w:rPr>
            </w:pPr>
          </w:p>
        </w:tc>
        <w:tc>
          <w:tcPr>
            <w:tcW w:w="476" w:type="dxa"/>
            <w:vAlign w:val="center"/>
          </w:tcPr>
          <w:p w14:paraId="47454F71" w14:textId="77777777" w:rsidR="00B87BA4" w:rsidRDefault="00B87BA4">
            <w:pPr>
              <w:spacing w:afterLines="0" w:after="0"/>
              <w:ind w:left="31" w:right="31" w:firstLineChars="0" w:firstLine="0"/>
              <w:jc w:val="center"/>
              <w:rPr>
                <w:sz w:val="18"/>
                <w:szCs w:val="18"/>
              </w:rPr>
            </w:pPr>
          </w:p>
        </w:tc>
        <w:tc>
          <w:tcPr>
            <w:tcW w:w="476" w:type="dxa"/>
            <w:vAlign w:val="center"/>
          </w:tcPr>
          <w:p w14:paraId="490582C8" w14:textId="77777777" w:rsidR="00B87BA4" w:rsidRDefault="00B87BA4">
            <w:pPr>
              <w:spacing w:afterLines="0" w:after="0"/>
              <w:ind w:left="31" w:right="31" w:firstLineChars="0" w:firstLine="0"/>
              <w:jc w:val="center"/>
              <w:rPr>
                <w:sz w:val="18"/>
                <w:szCs w:val="18"/>
              </w:rPr>
            </w:pPr>
          </w:p>
        </w:tc>
        <w:tc>
          <w:tcPr>
            <w:tcW w:w="476" w:type="dxa"/>
            <w:vAlign w:val="center"/>
          </w:tcPr>
          <w:p w14:paraId="73771F99" w14:textId="77777777" w:rsidR="00B87BA4" w:rsidRDefault="00B87BA4">
            <w:pPr>
              <w:spacing w:afterLines="0" w:after="0"/>
              <w:ind w:left="31" w:right="31" w:firstLineChars="0" w:firstLine="0"/>
              <w:jc w:val="center"/>
              <w:rPr>
                <w:sz w:val="18"/>
                <w:szCs w:val="18"/>
              </w:rPr>
            </w:pPr>
            <w:r>
              <w:rPr>
                <w:rFonts w:hint="eastAsia"/>
                <w:sz w:val="18"/>
                <w:szCs w:val="18"/>
              </w:rPr>
              <w:t>○</w:t>
            </w:r>
          </w:p>
        </w:tc>
        <w:tc>
          <w:tcPr>
            <w:tcW w:w="476" w:type="dxa"/>
            <w:vAlign w:val="center"/>
          </w:tcPr>
          <w:p w14:paraId="3C0434D5" w14:textId="77777777" w:rsidR="00B87BA4" w:rsidRDefault="00B87BA4">
            <w:pPr>
              <w:spacing w:afterLines="0" w:after="0"/>
              <w:ind w:left="31" w:right="31" w:firstLineChars="0" w:firstLine="0"/>
              <w:jc w:val="center"/>
              <w:rPr>
                <w:sz w:val="18"/>
                <w:szCs w:val="18"/>
              </w:rPr>
            </w:pPr>
            <w:r>
              <w:rPr>
                <w:rFonts w:hint="eastAsia"/>
                <w:sz w:val="18"/>
                <w:szCs w:val="18"/>
              </w:rPr>
              <w:t>○</w:t>
            </w:r>
          </w:p>
        </w:tc>
        <w:tc>
          <w:tcPr>
            <w:tcW w:w="476" w:type="dxa"/>
            <w:vAlign w:val="center"/>
          </w:tcPr>
          <w:p w14:paraId="086B99C9" w14:textId="77777777" w:rsidR="00B87BA4" w:rsidRDefault="00B87BA4">
            <w:pPr>
              <w:spacing w:afterLines="0" w:after="0"/>
              <w:ind w:left="31" w:right="31" w:firstLineChars="0" w:firstLine="0"/>
              <w:jc w:val="center"/>
              <w:rPr>
                <w:sz w:val="18"/>
                <w:szCs w:val="18"/>
              </w:rPr>
            </w:pPr>
          </w:p>
        </w:tc>
        <w:tc>
          <w:tcPr>
            <w:tcW w:w="476" w:type="dxa"/>
            <w:vAlign w:val="center"/>
          </w:tcPr>
          <w:p w14:paraId="22F775A9" w14:textId="77777777" w:rsidR="00B87BA4" w:rsidRDefault="00B87BA4">
            <w:pPr>
              <w:spacing w:afterLines="0" w:after="0"/>
              <w:ind w:left="31" w:right="31" w:firstLineChars="0" w:firstLine="0"/>
              <w:jc w:val="center"/>
              <w:rPr>
                <w:sz w:val="18"/>
                <w:szCs w:val="18"/>
              </w:rPr>
            </w:pPr>
          </w:p>
        </w:tc>
        <w:tc>
          <w:tcPr>
            <w:tcW w:w="477" w:type="dxa"/>
            <w:vAlign w:val="center"/>
          </w:tcPr>
          <w:p w14:paraId="0A698C5F" w14:textId="77777777" w:rsidR="00B87BA4" w:rsidRDefault="00B87BA4">
            <w:pPr>
              <w:spacing w:afterLines="0" w:after="0"/>
              <w:ind w:left="31" w:right="31" w:firstLineChars="0" w:firstLine="0"/>
              <w:jc w:val="center"/>
              <w:rPr>
                <w:sz w:val="18"/>
                <w:szCs w:val="18"/>
              </w:rPr>
            </w:pPr>
          </w:p>
        </w:tc>
      </w:tr>
      <w:tr w:rsidR="00B87BA4" w14:paraId="319C8EA3" w14:textId="77777777">
        <w:trPr>
          <w:trHeight w:val="417"/>
        </w:trPr>
        <w:tc>
          <w:tcPr>
            <w:tcW w:w="5355" w:type="dxa"/>
            <w:vAlign w:val="center"/>
          </w:tcPr>
          <w:p w14:paraId="7EE1AF66" w14:textId="77777777" w:rsidR="00B87BA4" w:rsidRDefault="00B87BA4">
            <w:pPr>
              <w:spacing w:afterLines="0" w:after="0"/>
              <w:ind w:left="31" w:right="31" w:firstLineChars="0" w:firstLine="0"/>
              <w:rPr>
                <w:rFonts w:ascii="ＭＳ ゴシック" w:eastAsia="ＭＳ ゴシック" w:hAnsi="ＭＳ ゴシック"/>
                <w:sz w:val="18"/>
              </w:rPr>
            </w:pPr>
            <w:r>
              <w:rPr>
                <w:rFonts w:ascii="ＭＳ ゴシック" w:eastAsia="ＭＳ ゴシック" w:hAnsi="ＭＳ ゴシック" w:hint="eastAsia"/>
                <w:sz w:val="18"/>
              </w:rPr>
              <w:t>本件パッケージ固有の</w:t>
            </w:r>
            <w:r w:rsidR="00E67EC8">
              <w:rPr>
                <w:rFonts w:ascii="ＭＳ ゴシック" w:eastAsia="ＭＳ ゴシック" w:hAnsi="ＭＳ ゴシック" w:hint="eastAsia"/>
                <w:sz w:val="18"/>
              </w:rPr>
              <w:t>契約不適合</w:t>
            </w:r>
          </w:p>
        </w:tc>
        <w:tc>
          <w:tcPr>
            <w:tcW w:w="476" w:type="dxa"/>
            <w:vAlign w:val="center"/>
          </w:tcPr>
          <w:p w14:paraId="3312E71F" w14:textId="77777777" w:rsidR="00B87BA4" w:rsidRDefault="00B87BA4">
            <w:pPr>
              <w:spacing w:afterLines="0" w:after="0"/>
              <w:ind w:left="31" w:right="31" w:firstLineChars="0" w:firstLine="0"/>
              <w:jc w:val="center"/>
              <w:rPr>
                <w:sz w:val="18"/>
                <w:szCs w:val="18"/>
              </w:rPr>
            </w:pPr>
          </w:p>
        </w:tc>
        <w:tc>
          <w:tcPr>
            <w:tcW w:w="476" w:type="dxa"/>
            <w:vAlign w:val="center"/>
          </w:tcPr>
          <w:p w14:paraId="77396EE5" w14:textId="77777777" w:rsidR="00B87BA4" w:rsidRDefault="00B87BA4">
            <w:pPr>
              <w:spacing w:afterLines="0" w:after="0"/>
              <w:ind w:left="31" w:right="31" w:firstLineChars="0" w:firstLine="0"/>
              <w:jc w:val="center"/>
              <w:rPr>
                <w:sz w:val="18"/>
                <w:szCs w:val="18"/>
              </w:rPr>
            </w:pPr>
          </w:p>
        </w:tc>
        <w:tc>
          <w:tcPr>
            <w:tcW w:w="476" w:type="dxa"/>
            <w:vAlign w:val="center"/>
          </w:tcPr>
          <w:p w14:paraId="716030D6" w14:textId="77777777" w:rsidR="00B87BA4" w:rsidRDefault="00B87BA4">
            <w:pPr>
              <w:spacing w:afterLines="0" w:after="0"/>
              <w:ind w:left="31" w:right="31" w:firstLineChars="0" w:firstLine="0"/>
              <w:jc w:val="center"/>
              <w:rPr>
                <w:sz w:val="18"/>
                <w:szCs w:val="18"/>
              </w:rPr>
            </w:pPr>
          </w:p>
        </w:tc>
        <w:tc>
          <w:tcPr>
            <w:tcW w:w="476" w:type="dxa"/>
            <w:vAlign w:val="center"/>
          </w:tcPr>
          <w:p w14:paraId="123E864B" w14:textId="77777777" w:rsidR="00B87BA4" w:rsidRDefault="00B87BA4">
            <w:pPr>
              <w:spacing w:afterLines="0" w:after="0"/>
              <w:ind w:left="31" w:right="31" w:firstLineChars="0" w:firstLine="0"/>
              <w:jc w:val="center"/>
              <w:rPr>
                <w:sz w:val="18"/>
                <w:szCs w:val="18"/>
              </w:rPr>
            </w:pPr>
          </w:p>
        </w:tc>
        <w:tc>
          <w:tcPr>
            <w:tcW w:w="476" w:type="dxa"/>
            <w:vAlign w:val="center"/>
          </w:tcPr>
          <w:p w14:paraId="03B2AB2A" w14:textId="77777777" w:rsidR="00B87BA4" w:rsidRDefault="00B87BA4">
            <w:pPr>
              <w:spacing w:afterLines="0" w:after="0"/>
              <w:ind w:left="31" w:right="31" w:firstLineChars="0" w:firstLine="0"/>
              <w:jc w:val="center"/>
              <w:rPr>
                <w:sz w:val="18"/>
                <w:szCs w:val="18"/>
              </w:rPr>
            </w:pPr>
            <w:r>
              <w:rPr>
                <w:rFonts w:hint="eastAsia"/>
                <w:sz w:val="18"/>
                <w:szCs w:val="18"/>
              </w:rPr>
              <w:t>○</w:t>
            </w:r>
          </w:p>
        </w:tc>
        <w:tc>
          <w:tcPr>
            <w:tcW w:w="476" w:type="dxa"/>
            <w:vAlign w:val="center"/>
          </w:tcPr>
          <w:p w14:paraId="785D1B68" w14:textId="77777777" w:rsidR="00B87BA4" w:rsidRDefault="00B87BA4">
            <w:pPr>
              <w:spacing w:afterLines="0" w:after="0"/>
              <w:ind w:left="31" w:right="31" w:firstLineChars="0" w:firstLine="0"/>
              <w:jc w:val="center"/>
              <w:rPr>
                <w:sz w:val="18"/>
                <w:szCs w:val="18"/>
              </w:rPr>
            </w:pPr>
            <w:r>
              <w:rPr>
                <w:rFonts w:hint="eastAsia"/>
                <w:sz w:val="18"/>
                <w:szCs w:val="18"/>
              </w:rPr>
              <w:t>○</w:t>
            </w:r>
          </w:p>
        </w:tc>
        <w:tc>
          <w:tcPr>
            <w:tcW w:w="476" w:type="dxa"/>
            <w:vAlign w:val="center"/>
          </w:tcPr>
          <w:p w14:paraId="26F16AFB" w14:textId="77777777" w:rsidR="00B87BA4" w:rsidRDefault="00B87BA4">
            <w:pPr>
              <w:spacing w:afterLines="0" w:after="0"/>
              <w:ind w:left="31" w:right="31" w:firstLineChars="0" w:firstLine="0"/>
              <w:jc w:val="center"/>
              <w:rPr>
                <w:sz w:val="18"/>
                <w:szCs w:val="18"/>
              </w:rPr>
            </w:pPr>
          </w:p>
        </w:tc>
        <w:tc>
          <w:tcPr>
            <w:tcW w:w="476" w:type="dxa"/>
            <w:vAlign w:val="center"/>
          </w:tcPr>
          <w:p w14:paraId="16A1DEF3" w14:textId="77777777" w:rsidR="00B87BA4" w:rsidRDefault="00B87BA4">
            <w:pPr>
              <w:spacing w:afterLines="0" w:after="0"/>
              <w:ind w:left="31" w:right="31" w:firstLineChars="0" w:firstLine="0"/>
              <w:jc w:val="center"/>
              <w:rPr>
                <w:sz w:val="18"/>
                <w:szCs w:val="18"/>
              </w:rPr>
            </w:pPr>
          </w:p>
        </w:tc>
        <w:tc>
          <w:tcPr>
            <w:tcW w:w="477" w:type="dxa"/>
            <w:vAlign w:val="center"/>
          </w:tcPr>
          <w:p w14:paraId="5AF2D9DB" w14:textId="77777777" w:rsidR="00B87BA4" w:rsidRDefault="00B87BA4">
            <w:pPr>
              <w:spacing w:afterLines="0" w:after="0"/>
              <w:ind w:left="31" w:right="31" w:firstLineChars="0" w:firstLine="0"/>
              <w:jc w:val="center"/>
              <w:rPr>
                <w:sz w:val="18"/>
                <w:szCs w:val="18"/>
              </w:rPr>
            </w:pPr>
          </w:p>
        </w:tc>
      </w:tr>
      <w:tr w:rsidR="00B87BA4" w14:paraId="16696ACF" w14:textId="77777777">
        <w:trPr>
          <w:trHeight w:val="423"/>
        </w:trPr>
        <w:tc>
          <w:tcPr>
            <w:tcW w:w="5355" w:type="dxa"/>
            <w:vAlign w:val="center"/>
          </w:tcPr>
          <w:p w14:paraId="5E18C227" w14:textId="77777777" w:rsidR="00B87BA4" w:rsidRDefault="00B87BA4">
            <w:pPr>
              <w:spacing w:afterLines="0" w:after="0"/>
              <w:ind w:left="31" w:right="31" w:firstLineChars="0" w:firstLine="0"/>
              <w:rPr>
                <w:rFonts w:ascii="ＭＳ ゴシック" w:eastAsia="ＭＳ ゴシック" w:hAnsi="ＭＳ ゴシック"/>
                <w:sz w:val="18"/>
              </w:rPr>
            </w:pPr>
            <w:r>
              <w:rPr>
                <w:rFonts w:ascii="ＭＳ ゴシック" w:eastAsia="ＭＳ ゴシック" w:hAnsi="ＭＳ ゴシック" w:hint="eastAsia"/>
                <w:sz w:val="18"/>
              </w:rPr>
              <w:t>本件システムについての</w:t>
            </w:r>
            <w:r w:rsidR="00B30047">
              <w:rPr>
                <w:rFonts w:ascii="ＭＳ ゴシック" w:eastAsia="ＭＳ ゴシック" w:hAnsi="ＭＳ ゴシック" w:hint="eastAsia"/>
                <w:sz w:val="18"/>
              </w:rPr>
              <w:t>契約不適合責任</w:t>
            </w:r>
          </w:p>
        </w:tc>
        <w:tc>
          <w:tcPr>
            <w:tcW w:w="476" w:type="dxa"/>
            <w:vAlign w:val="center"/>
          </w:tcPr>
          <w:p w14:paraId="76DD422F" w14:textId="77777777" w:rsidR="00B87BA4" w:rsidRDefault="00B87BA4">
            <w:pPr>
              <w:spacing w:afterLines="0" w:after="0"/>
              <w:ind w:left="31" w:right="31" w:firstLineChars="0" w:firstLine="0"/>
              <w:jc w:val="center"/>
              <w:rPr>
                <w:sz w:val="18"/>
                <w:szCs w:val="18"/>
              </w:rPr>
            </w:pPr>
          </w:p>
        </w:tc>
        <w:tc>
          <w:tcPr>
            <w:tcW w:w="476" w:type="dxa"/>
            <w:vAlign w:val="center"/>
          </w:tcPr>
          <w:p w14:paraId="2140F41F" w14:textId="77777777" w:rsidR="00B87BA4" w:rsidRDefault="00B87BA4">
            <w:pPr>
              <w:spacing w:afterLines="0" w:after="0"/>
              <w:ind w:left="31" w:right="31" w:firstLineChars="0" w:firstLine="0"/>
              <w:jc w:val="center"/>
              <w:rPr>
                <w:sz w:val="18"/>
                <w:szCs w:val="18"/>
              </w:rPr>
            </w:pPr>
          </w:p>
        </w:tc>
        <w:tc>
          <w:tcPr>
            <w:tcW w:w="476" w:type="dxa"/>
            <w:vAlign w:val="center"/>
          </w:tcPr>
          <w:p w14:paraId="53E20414" w14:textId="77777777" w:rsidR="00B87BA4" w:rsidRDefault="00B87BA4">
            <w:pPr>
              <w:spacing w:afterLines="0" w:after="0"/>
              <w:ind w:left="31" w:right="31" w:firstLineChars="0" w:firstLine="0"/>
              <w:jc w:val="center"/>
              <w:rPr>
                <w:sz w:val="18"/>
                <w:szCs w:val="18"/>
              </w:rPr>
            </w:pPr>
          </w:p>
        </w:tc>
        <w:tc>
          <w:tcPr>
            <w:tcW w:w="476" w:type="dxa"/>
            <w:vAlign w:val="center"/>
          </w:tcPr>
          <w:p w14:paraId="20C363A9" w14:textId="77777777" w:rsidR="00B87BA4" w:rsidRDefault="00B87BA4">
            <w:pPr>
              <w:spacing w:afterLines="0" w:after="0"/>
              <w:ind w:left="31" w:right="31" w:firstLineChars="0" w:firstLine="0"/>
              <w:jc w:val="center"/>
              <w:rPr>
                <w:sz w:val="18"/>
                <w:szCs w:val="18"/>
              </w:rPr>
            </w:pPr>
          </w:p>
        </w:tc>
        <w:tc>
          <w:tcPr>
            <w:tcW w:w="476" w:type="dxa"/>
            <w:vAlign w:val="center"/>
          </w:tcPr>
          <w:p w14:paraId="02D30F8F" w14:textId="77777777" w:rsidR="00B87BA4" w:rsidRDefault="00B87BA4">
            <w:pPr>
              <w:spacing w:afterLines="0" w:after="0"/>
              <w:ind w:left="31" w:right="31" w:firstLineChars="0" w:firstLine="0"/>
              <w:jc w:val="center"/>
              <w:rPr>
                <w:sz w:val="18"/>
                <w:szCs w:val="18"/>
              </w:rPr>
            </w:pPr>
            <w:r>
              <w:rPr>
                <w:rFonts w:hint="eastAsia"/>
                <w:sz w:val="18"/>
                <w:szCs w:val="18"/>
              </w:rPr>
              <w:t>○</w:t>
            </w:r>
          </w:p>
        </w:tc>
        <w:tc>
          <w:tcPr>
            <w:tcW w:w="476" w:type="dxa"/>
            <w:vAlign w:val="center"/>
          </w:tcPr>
          <w:p w14:paraId="76088729" w14:textId="77777777" w:rsidR="00B87BA4" w:rsidRDefault="00B87BA4">
            <w:pPr>
              <w:spacing w:afterLines="0" w:after="0"/>
              <w:ind w:left="31" w:right="31" w:firstLineChars="0" w:firstLine="0"/>
              <w:jc w:val="center"/>
              <w:rPr>
                <w:sz w:val="18"/>
                <w:szCs w:val="18"/>
              </w:rPr>
            </w:pPr>
            <w:r>
              <w:rPr>
                <w:rFonts w:hint="eastAsia"/>
                <w:sz w:val="18"/>
                <w:szCs w:val="18"/>
              </w:rPr>
              <w:t>○</w:t>
            </w:r>
          </w:p>
        </w:tc>
        <w:tc>
          <w:tcPr>
            <w:tcW w:w="476" w:type="dxa"/>
            <w:vAlign w:val="center"/>
          </w:tcPr>
          <w:p w14:paraId="4036222A" w14:textId="77777777" w:rsidR="00B87BA4" w:rsidRDefault="00B87BA4">
            <w:pPr>
              <w:spacing w:afterLines="0" w:after="0"/>
              <w:ind w:left="31" w:right="31" w:firstLineChars="0" w:firstLine="0"/>
              <w:jc w:val="center"/>
              <w:rPr>
                <w:sz w:val="18"/>
                <w:szCs w:val="18"/>
              </w:rPr>
            </w:pPr>
          </w:p>
        </w:tc>
        <w:tc>
          <w:tcPr>
            <w:tcW w:w="476" w:type="dxa"/>
            <w:vAlign w:val="center"/>
          </w:tcPr>
          <w:p w14:paraId="77C96FCF" w14:textId="77777777" w:rsidR="00B87BA4" w:rsidRDefault="00B87BA4">
            <w:pPr>
              <w:spacing w:afterLines="0" w:after="0"/>
              <w:ind w:left="31" w:right="31" w:firstLineChars="0" w:firstLine="0"/>
              <w:jc w:val="center"/>
              <w:rPr>
                <w:sz w:val="18"/>
                <w:szCs w:val="18"/>
              </w:rPr>
            </w:pPr>
          </w:p>
        </w:tc>
        <w:tc>
          <w:tcPr>
            <w:tcW w:w="477" w:type="dxa"/>
            <w:vAlign w:val="center"/>
          </w:tcPr>
          <w:p w14:paraId="05D34E24" w14:textId="77777777" w:rsidR="00B87BA4" w:rsidRDefault="00B87BA4">
            <w:pPr>
              <w:spacing w:afterLines="0" w:after="0"/>
              <w:ind w:left="31" w:right="31" w:firstLineChars="0" w:firstLine="0"/>
              <w:jc w:val="center"/>
              <w:rPr>
                <w:sz w:val="18"/>
                <w:szCs w:val="18"/>
              </w:rPr>
            </w:pPr>
          </w:p>
        </w:tc>
      </w:tr>
      <w:tr w:rsidR="00B87BA4" w14:paraId="48791603" w14:textId="77777777">
        <w:trPr>
          <w:trHeight w:val="415"/>
        </w:trPr>
        <w:tc>
          <w:tcPr>
            <w:tcW w:w="5355" w:type="dxa"/>
            <w:vAlign w:val="center"/>
          </w:tcPr>
          <w:p w14:paraId="653355B9" w14:textId="77777777" w:rsidR="00B87BA4" w:rsidRDefault="00B87BA4">
            <w:pPr>
              <w:spacing w:afterLines="0" w:after="0"/>
              <w:ind w:left="31" w:right="31" w:firstLineChars="0" w:firstLine="0"/>
              <w:rPr>
                <w:rFonts w:ascii="ＭＳ ゴシック" w:eastAsia="ＭＳ ゴシック" w:hAnsi="ＭＳ ゴシック"/>
                <w:sz w:val="18"/>
              </w:rPr>
            </w:pPr>
            <w:r>
              <w:rPr>
                <w:rFonts w:ascii="ＭＳ ゴシック" w:eastAsia="ＭＳ ゴシック" w:hAnsi="ＭＳ ゴシック" w:hint="eastAsia"/>
                <w:sz w:val="18"/>
              </w:rPr>
              <w:t>危険負担</w:t>
            </w:r>
          </w:p>
        </w:tc>
        <w:tc>
          <w:tcPr>
            <w:tcW w:w="476" w:type="dxa"/>
            <w:vAlign w:val="center"/>
          </w:tcPr>
          <w:p w14:paraId="7D6C81D4" w14:textId="77777777" w:rsidR="00B87BA4" w:rsidRDefault="00B87BA4">
            <w:pPr>
              <w:spacing w:afterLines="0" w:after="0"/>
              <w:ind w:left="31" w:right="31" w:firstLineChars="0" w:firstLine="0"/>
              <w:jc w:val="center"/>
              <w:rPr>
                <w:sz w:val="18"/>
                <w:szCs w:val="18"/>
              </w:rPr>
            </w:pPr>
          </w:p>
        </w:tc>
        <w:tc>
          <w:tcPr>
            <w:tcW w:w="476" w:type="dxa"/>
            <w:vAlign w:val="center"/>
          </w:tcPr>
          <w:p w14:paraId="46BDAA3C" w14:textId="77777777" w:rsidR="00B87BA4" w:rsidRDefault="00B87BA4">
            <w:pPr>
              <w:spacing w:afterLines="0" w:after="0"/>
              <w:ind w:left="31" w:right="31" w:firstLineChars="0" w:firstLine="0"/>
              <w:jc w:val="center"/>
              <w:rPr>
                <w:sz w:val="18"/>
                <w:szCs w:val="18"/>
              </w:rPr>
            </w:pPr>
          </w:p>
        </w:tc>
        <w:tc>
          <w:tcPr>
            <w:tcW w:w="476" w:type="dxa"/>
            <w:vAlign w:val="center"/>
          </w:tcPr>
          <w:p w14:paraId="7538A22D" w14:textId="77777777" w:rsidR="00B87BA4" w:rsidRDefault="00B87BA4">
            <w:pPr>
              <w:spacing w:afterLines="0" w:after="0"/>
              <w:ind w:left="31" w:right="31" w:firstLineChars="0" w:firstLine="0"/>
              <w:jc w:val="center"/>
              <w:rPr>
                <w:sz w:val="18"/>
                <w:szCs w:val="18"/>
              </w:rPr>
            </w:pPr>
          </w:p>
        </w:tc>
        <w:tc>
          <w:tcPr>
            <w:tcW w:w="476" w:type="dxa"/>
            <w:vAlign w:val="center"/>
          </w:tcPr>
          <w:p w14:paraId="18B28525" w14:textId="77777777" w:rsidR="00B87BA4" w:rsidRDefault="00B87BA4">
            <w:pPr>
              <w:spacing w:afterLines="0" w:after="0"/>
              <w:ind w:left="31" w:right="31" w:firstLineChars="0" w:firstLine="0"/>
              <w:jc w:val="center"/>
              <w:rPr>
                <w:sz w:val="18"/>
                <w:szCs w:val="18"/>
              </w:rPr>
            </w:pPr>
          </w:p>
        </w:tc>
        <w:tc>
          <w:tcPr>
            <w:tcW w:w="476" w:type="dxa"/>
            <w:vAlign w:val="center"/>
          </w:tcPr>
          <w:p w14:paraId="13AAAC65" w14:textId="77777777" w:rsidR="00B87BA4" w:rsidRDefault="00B87BA4">
            <w:pPr>
              <w:spacing w:afterLines="0" w:after="0"/>
              <w:ind w:left="31" w:right="31" w:firstLineChars="0" w:firstLine="0"/>
              <w:jc w:val="center"/>
              <w:rPr>
                <w:sz w:val="18"/>
                <w:szCs w:val="18"/>
              </w:rPr>
            </w:pPr>
            <w:r>
              <w:rPr>
                <w:rFonts w:hint="eastAsia"/>
                <w:sz w:val="18"/>
                <w:szCs w:val="18"/>
              </w:rPr>
              <w:t>○</w:t>
            </w:r>
          </w:p>
        </w:tc>
        <w:tc>
          <w:tcPr>
            <w:tcW w:w="476" w:type="dxa"/>
            <w:vAlign w:val="center"/>
          </w:tcPr>
          <w:p w14:paraId="15A44AE7" w14:textId="77777777" w:rsidR="00B87BA4" w:rsidRDefault="00B87BA4">
            <w:pPr>
              <w:spacing w:afterLines="0" w:after="0"/>
              <w:ind w:left="31" w:right="31" w:firstLineChars="0" w:firstLine="0"/>
              <w:jc w:val="center"/>
              <w:rPr>
                <w:sz w:val="18"/>
                <w:szCs w:val="18"/>
              </w:rPr>
            </w:pPr>
            <w:r>
              <w:rPr>
                <w:rFonts w:hint="eastAsia"/>
                <w:sz w:val="18"/>
                <w:szCs w:val="18"/>
              </w:rPr>
              <w:t>○</w:t>
            </w:r>
          </w:p>
        </w:tc>
        <w:tc>
          <w:tcPr>
            <w:tcW w:w="476" w:type="dxa"/>
            <w:vAlign w:val="center"/>
          </w:tcPr>
          <w:p w14:paraId="5ADA39D6" w14:textId="77777777" w:rsidR="00B87BA4" w:rsidRDefault="00B87BA4">
            <w:pPr>
              <w:spacing w:afterLines="0" w:after="0"/>
              <w:ind w:left="31" w:right="31" w:firstLineChars="0" w:firstLine="0"/>
              <w:jc w:val="center"/>
              <w:rPr>
                <w:sz w:val="18"/>
                <w:szCs w:val="18"/>
              </w:rPr>
            </w:pPr>
          </w:p>
        </w:tc>
        <w:tc>
          <w:tcPr>
            <w:tcW w:w="476" w:type="dxa"/>
            <w:vAlign w:val="center"/>
          </w:tcPr>
          <w:p w14:paraId="00E9B03F" w14:textId="77777777" w:rsidR="00B87BA4" w:rsidRDefault="00B87BA4">
            <w:pPr>
              <w:spacing w:afterLines="0" w:after="0"/>
              <w:ind w:left="31" w:right="31" w:firstLineChars="0" w:firstLine="0"/>
              <w:jc w:val="center"/>
              <w:rPr>
                <w:sz w:val="18"/>
                <w:szCs w:val="18"/>
              </w:rPr>
            </w:pPr>
          </w:p>
        </w:tc>
        <w:tc>
          <w:tcPr>
            <w:tcW w:w="477" w:type="dxa"/>
            <w:vAlign w:val="center"/>
          </w:tcPr>
          <w:p w14:paraId="201B0AC6" w14:textId="77777777" w:rsidR="00B87BA4" w:rsidRDefault="00B87BA4">
            <w:pPr>
              <w:spacing w:afterLines="0" w:after="0"/>
              <w:ind w:left="31" w:right="31" w:firstLineChars="0" w:firstLine="0"/>
              <w:jc w:val="center"/>
              <w:rPr>
                <w:sz w:val="18"/>
                <w:szCs w:val="18"/>
              </w:rPr>
            </w:pPr>
          </w:p>
        </w:tc>
      </w:tr>
      <w:tr w:rsidR="00B87BA4" w14:paraId="63871E4F" w14:textId="77777777">
        <w:trPr>
          <w:trHeight w:val="421"/>
        </w:trPr>
        <w:tc>
          <w:tcPr>
            <w:tcW w:w="5355" w:type="dxa"/>
            <w:vAlign w:val="center"/>
          </w:tcPr>
          <w:p w14:paraId="684E4C63" w14:textId="77777777" w:rsidR="00B87BA4" w:rsidRDefault="00B87BA4">
            <w:pPr>
              <w:spacing w:afterLines="0" w:after="0"/>
              <w:ind w:left="31" w:right="31" w:firstLineChars="0" w:firstLine="0"/>
              <w:rPr>
                <w:rFonts w:ascii="ＭＳ ゴシック" w:eastAsia="ＭＳ ゴシック" w:hAnsi="ＭＳ ゴシック"/>
                <w:sz w:val="18"/>
              </w:rPr>
            </w:pPr>
            <w:r>
              <w:rPr>
                <w:rFonts w:ascii="ＭＳ ゴシック" w:eastAsia="ＭＳ ゴシック" w:hAnsi="ＭＳ ゴシック" w:hint="eastAsia"/>
                <w:sz w:val="18"/>
              </w:rPr>
              <w:t>特許権等の帰属</w:t>
            </w:r>
          </w:p>
        </w:tc>
        <w:tc>
          <w:tcPr>
            <w:tcW w:w="476" w:type="dxa"/>
            <w:vAlign w:val="center"/>
          </w:tcPr>
          <w:p w14:paraId="1ED56BA7" w14:textId="77777777" w:rsidR="00B87BA4" w:rsidRDefault="00B87BA4">
            <w:pPr>
              <w:spacing w:afterLines="0" w:after="0"/>
              <w:ind w:left="31" w:right="31" w:firstLineChars="0" w:firstLine="0"/>
              <w:jc w:val="center"/>
              <w:rPr>
                <w:sz w:val="18"/>
                <w:szCs w:val="18"/>
              </w:rPr>
            </w:pPr>
          </w:p>
        </w:tc>
        <w:tc>
          <w:tcPr>
            <w:tcW w:w="476" w:type="dxa"/>
            <w:vAlign w:val="center"/>
          </w:tcPr>
          <w:p w14:paraId="7C8F988A" w14:textId="77777777" w:rsidR="00B87BA4" w:rsidRDefault="00B87BA4">
            <w:pPr>
              <w:spacing w:afterLines="0" w:after="0"/>
              <w:ind w:left="31" w:right="31" w:firstLineChars="0" w:firstLine="0"/>
              <w:jc w:val="center"/>
              <w:rPr>
                <w:sz w:val="18"/>
                <w:szCs w:val="18"/>
              </w:rPr>
            </w:pPr>
          </w:p>
        </w:tc>
        <w:tc>
          <w:tcPr>
            <w:tcW w:w="476" w:type="dxa"/>
            <w:vAlign w:val="center"/>
          </w:tcPr>
          <w:p w14:paraId="2BDBF326" w14:textId="77777777" w:rsidR="00B87BA4" w:rsidRDefault="00B87BA4">
            <w:pPr>
              <w:spacing w:afterLines="0" w:after="0"/>
              <w:ind w:left="31" w:right="31" w:firstLineChars="0" w:firstLine="0"/>
              <w:jc w:val="center"/>
              <w:rPr>
                <w:sz w:val="18"/>
                <w:szCs w:val="18"/>
              </w:rPr>
            </w:pPr>
          </w:p>
        </w:tc>
        <w:tc>
          <w:tcPr>
            <w:tcW w:w="476" w:type="dxa"/>
            <w:vAlign w:val="center"/>
          </w:tcPr>
          <w:p w14:paraId="300BCCCD" w14:textId="77777777" w:rsidR="00B87BA4" w:rsidRDefault="00B87BA4">
            <w:pPr>
              <w:spacing w:afterLines="0" w:after="0"/>
              <w:ind w:left="31" w:right="31" w:firstLineChars="0" w:firstLine="0"/>
              <w:jc w:val="center"/>
              <w:rPr>
                <w:sz w:val="18"/>
                <w:szCs w:val="18"/>
              </w:rPr>
            </w:pPr>
          </w:p>
        </w:tc>
        <w:tc>
          <w:tcPr>
            <w:tcW w:w="476" w:type="dxa"/>
            <w:vAlign w:val="center"/>
          </w:tcPr>
          <w:p w14:paraId="4FBC9FB3" w14:textId="77777777" w:rsidR="00B87BA4" w:rsidRDefault="00B87BA4">
            <w:pPr>
              <w:spacing w:afterLines="0" w:after="0"/>
              <w:ind w:left="31" w:right="31" w:firstLineChars="0" w:firstLine="0"/>
              <w:jc w:val="center"/>
              <w:rPr>
                <w:sz w:val="18"/>
                <w:szCs w:val="18"/>
              </w:rPr>
            </w:pPr>
            <w:r>
              <w:rPr>
                <w:rFonts w:hint="eastAsia"/>
                <w:sz w:val="18"/>
                <w:szCs w:val="18"/>
              </w:rPr>
              <w:t>○</w:t>
            </w:r>
          </w:p>
        </w:tc>
        <w:tc>
          <w:tcPr>
            <w:tcW w:w="476" w:type="dxa"/>
            <w:vAlign w:val="center"/>
          </w:tcPr>
          <w:p w14:paraId="12477DF5" w14:textId="77777777" w:rsidR="00B87BA4" w:rsidRDefault="00B87BA4">
            <w:pPr>
              <w:spacing w:afterLines="0" w:after="0"/>
              <w:ind w:left="31" w:right="31" w:firstLineChars="0" w:firstLine="0"/>
              <w:jc w:val="center"/>
              <w:rPr>
                <w:sz w:val="18"/>
                <w:szCs w:val="18"/>
              </w:rPr>
            </w:pPr>
            <w:r>
              <w:rPr>
                <w:rFonts w:hint="eastAsia"/>
                <w:sz w:val="18"/>
                <w:szCs w:val="18"/>
              </w:rPr>
              <w:t>○</w:t>
            </w:r>
          </w:p>
        </w:tc>
        <w:tc>
          <w:tcPr>
            <w:tcW w:w="476" w:type="dxa"/>
            <w:vAlign w:val="center"/>
          </w:tcPr>
          <w:p w14:paraId="5BB7D101" w14:textId="77777777" w:rsidR="00B87BA4" w:rsidRDefault="00B87BA4">
            <w:pPr>
              <w:spacing w:afterLines="0" w:after="0"/>
              <w:ind w:left="31" w:right="31" w:firstLineChars="0" w:firstLine="0"/>
              <w:jc w:val="center"/>
              <w:rPr>
                <w:sz w:val="18"/>
                <w:szCs w:val="18"/>
              </w:rPr>
            </w:pPr>
          </w:p>
        </w:tc>
        <w:tc>
          <w:tcPr>
            <w:tcW w:w="476" w:type="dxa"/>
            <w:vAlign w:val="center"/>
          </w:tcPr>
          <w:p w14:paraId="35DA0BA0" w14:textId="77777777" w:rsidR="00B87BA4" w:rsidRDefault="00B87BA4">
            <w:pPr>
              <w:spacing w:afterLines="0" w:after="0"/>
              <w:ind w:left="31" w:right="31" w:firstLineChars="0" w:firstLine="0"/>
              <w:jc w:val="center"/>
              <w:rPr>
                <w:sz w:val="18"/>
                <w:szCs w:val="18"/>
              </w:rPr>
            </w:pPr>
          </w:p>
        </w:tc>
        <w:tc>
          <w:tcPr>
            <w:tcW w:w="477" w:type="dxa"/>
            <w:vAlign w:val="center"/>
          </w:tcPr>
          <w:p w14:paraId="08FCC10F" w14:textId="77777777" w:rsidR="00B87BA4" w:rsidRDefault="00B87BA4">
            <w:pPr>
              <w:spacing w:afterLines="0" w:after="0"/>
              <w:ind w:left="31" w:right="31" w:firstLineChars="0" w:firstLine="0"/>
              <w:jc w:val="center"/>
              <w:rPr>
                <w:sz w:val="18"/>
                <w:szCs w:val="18"/>
              </w:rPr>
            </w:pPr>
          </w:p>
        </w:tc>
      </w:tr>
      <w:tr w:rsidR="00B87BA4" w14:paraId="70C920CB" w14:textId="77777777">
        <w:trPr>
          <w:trHeight w:val="413"/>
        </w:trPr>
        <w:tc>
          <w:tcPr>
            <w:tcW w:w="5355" w:type="dxa"/>
            <w:vAlign w:val="center"/>
          </w:tcPr>
          <w:p w14:paraId="51A2AFF0" w14:textId="77777777" w:rsidR="00B87BA4" w:rsidRDefault="00B87BA4">
            <w:pPr>
              <w:tabs>
                <w:tab w:val="left" w:pos="1935"/>
              </w:tabs>
              <w:spacing w:afterLines="0" w:after="0"/>
              <w:ind w:left="31" w:right="31" w:firstLineChars="0" w:firstLine="0"/>
              <w:rPr>
                <w:rFonts w:ascii="ＭＳ ゴシック" w:eastAsia="ＭＳ ゴシック" w:hAnsi="ＭＳ ゴシック"/>
                <w:sz w:val="18"/>
              </w:rPr>
            </w:pPr>
            <w:r>
              <w:rPr>
                <w:rFonts w:ascii="ＭＳ ゴシック" w:eastAsia="ＭＳ ゴシック" w:hAnsi="ＭＳ ゴシック" w:hint="eastAsia"/>
                <w:sz w:val="18"/>
              </w:rPr>
              <w:t>著作権の帰属</w:t>
            </w:r>
          </w:p>
        </w:tc>
        <w:tc>
          <w:tcPr>
            <w:tcW w:w="476" w:type="dxa"/>
            <w:vAlign w:val="center"/>
          </w:tcPr>
          <w:p w14:paraId="694471F6" w14:textId="77777777" w:rsidR="00B87BA4" w:rsidRDefault="00B87BA4">
            <w:pPr>
              <w:spacing w:afterLines="0" w:after="0"/>
              <w:ind w:left="31" w:right="31" w:firstLineChars="0" w:firstLine="0"/>
              <w:jc w:val="center"/>
              <w:rPr>
                <w:sz w:val="18"/>
                <w:szCs w:val="18"/>
              </w:rPr>
            </w:pPr>
          </w:p>
        </w:tc>
        <w:tc>
          <w:tcPr>
            <w:tcW w:w="476" w:type="dxa"/>
            <w:vAlign w:val="center"/>
          </w:tcPr>
          <w:p w14:paraId="01D4DA2A" w14:textId="77777777" w:rsidR="00B87BA4" w:rsidRDefault="00B87BA4">
            <w:pPr>
              <w:spacing w:afterLines="0" w:after="0"/>
              <w:ind w:left="31" w:right="31" w:firstLineChars="0" w:firstLine="0"/>
              <w:jc w:val="center"/>
              <w:rPr>
                <w:sz w:val="18"/>
                <w:szCs w:val="18"/>
              </w:rPr>
            </w:pPr>
          </w:p>
        </w:tc>
        <w:tc>
          <w:tcPr>
            <w:tcW w:w="476" w:type="dxa"/>
            <w:vAlign w:val="center"/>
          </w:tcPr>
          <w:p w14:paraId="5DC23108" w14:textId="77777777" w:rsidR="00B87BA4" w:rsidRDefault="00B87BA4">
            <w:pPr>
              <w:spacing w:afterLines="0" w:after="0"/>
              <w:ind w:left="31" w:right="31" w:firstLineChars="0" w:firstLine="0"/>
              <w:jc w:val="center"/>
              <w:rPr>
                <w:sz w:val="18"/>
                <w:szCs w:val="18"/>
              </w:rPr>
            </w:pPr>
          </w:p>
        </w:tc>
        <w:tc>
          <w:tcPr>
            <w:tcW w:w="476" w:type="dxa"/>
            <w:vAlign w:val="center"/>
          </w:tcPr>
          <w:p w14:paraId="7DDFED73" w14:textId="77777777" w:rsidR="00B87BA4" w:rsidRDefault="00B87BA4">
            <w:pPr>
              <w:spacing w:afterLines="0" w:after="0"/>
              <w:ind w:left="31" w:right="31" w:firstLineChars="0" w:firstLine="0"/>
              <w:jc w:val="center"/>
              <w:rPr>
                <w:sz w:val="18"/>
                <w:szCs w:val="18"/>
              </w:rPr>
            </w:pPr>
          </w:p>
        </w:tc>
        <w:tc>
          <w:tcPr>
            <w:tcW w:w="476" w:type="dxa"/>
            <w:vAlign w:val="center"/>
          </w:tcPr>
          <w:p w14:paraId="12A55B0D" w14:textId="77777777" w:rsidR="00B87BA4" w:rsidRDefault="00B87BA4">
            <w:pPr>
              <w:spacing w:afterLines="0" w:after="0"/>
              <w:ind w:left="31" w:right="31" w:firstLineChars="0" w:firstLine="0"/>
              <w:jc w:val="center"/>
              <w:rPr>
                <w:sz w:val="18"/>
                <w:szCs w:val="18"/>
              </w:rPr>
            </w:pPr>
            <w:r>
              <w:rPr>
                <w:rFonts w:hint="eastAsia"/>
                <w:sz w:val="18"/>
                <w:szCs w:val="18"/>
              </w:rPr>
              <w:t>○</w:t>
            </w:r>
          </w:p>
        </w:tc>
        <w:tc>
          <w:tcPr>
            <w:tcW w:w="476" w:type="dxa"/>
            <w:vAlign w:val="center"/>
          </w:tcPr>
          <w:p w14:paraId="6CA2C861" w14:textId="77777777" w:rsidR="00B87BA4" w:rsidRDefault="00B87BA4">
            <w:pPr>
              <w:spacing w:afterLines="0" w:after="0"/>
              <w:ind w:left="31" w:right="31" w:firstLineChars="0" w:firstLine="0"/>
              <w:jc w:val="center"/>
              <w:rPr>
                <w:sz w:val="18"/>
                <w:szCs w:val="18"/>
              </w:rPr>
            </w:pPr>
            <w:r>
              <w:rPr>
                <w:rFonts w:hint="eastAsia"/>
                <w:sz w:val="18"/>
                <w:szCs w:val="18"/>
              </w:rPr>
              <w:t>○</w:t>
            </w:r>
          </w:p>
        </w:tc>
        <w:tc>
          <w:tcPr>
            <w:tcW w:w="476" w:type="dxa"/>
            <w:vAlign w:val="center"/>
          </w:tcPr>
          <w:p w14:paraId="3BEE1618" w14:textId="77777777" w:rsidR="00B87BA4" w:rsidRDefault="00B87BA4">
            <w:pPr>
              <w:spacing w:afterLines="0" w:after="0"/>
              <w:ind w:left="31" w:right="31" w:firstLineChars="0" w:firstLine="0"/>
              <w:jc w:val="center"/>
              <w:rPr>
                <w:sz w:val="18"/>
                <w:szCs w:val="18"/>
              </w:rPr>
            </w:pPr>
          </w:p>
        </w:tc>
        <w:tc>
          <w:tcPr>
            <w:tcW w:w="476" w:type="dxa"/>
            <w:vAlign w:val="center"/>
          </w:tcPr>
          <w:p w14:paraId="37D25CED" w14:textId="77777777" w:rsidR="00B87BA4" w:rsidRDefault="00B87BA4">
            <w:pPr>
              <w:spacing w:afterLines="0" w:after="0"/>
              <w:ind w:left="31" w:right="31" w:firstLineChars="0" w:firstLine="0"/>
              <w:jc w:val="center"/>
              <w:rPr>
                <w:sz w:val="18"/>
                <w:szCs w:val="18"/>
              </w:rPr>
            </w:pPr>
          </w:p>
        </w:tc>
        <w:tc>
          <w:tcPr>
            <w:tcW w:w="477" w:type="dxa"/>
            <w:vAlign w:val="center"/>
          </w:tcPr>
          <w:p w14:paraId="1C43D182" w14:textId="77777777" w:rsidR="00B87BA4" w:rsidRDefault="00B87BA4">
            <w:pPr>
              <w:spacing w:afterLines="0" w:after="0"/>
              <w:ind w:left="31" w:right="31" w:firstLineChars="0" w:firstLine="0"/>
              <w:jc w:val="center"/>
              <w:rPr>
                <w:sz w:val="18"/>
                <w:szCs w:val="18"/>
              </w:rPr>
            </w:pPr>
          </w:p>
        </w:tc>
      </w:tr>
      <w:tr w:rsidR="00B87BA4" w14:paraId="663E6FBD" w14:textId="77777777">
        <w:trPr>
          <w:trHeight w:val="419"/>
        </w:trPr>
        <w:tc>
          <w:tcPr>
            <w:tcW w:w="5355" w:type="dxa"/>
            <w:vAlign w:val="center"/>
          </w:tcPr>
          <w:p w14:paraId="6EFC1144" w14:textId="77777777" w:rsidR="00B87BA4" w:rsidRDefault="00B87BA4">
            <w:pPr>
              <w:spacing w:afterLines="0" w:after="0"/>
              <w:ind w:left="31" w:right="31" w:firstLineChars="0" w:firstLine="0"/>
              <w:rPr>
                <w:rFonts w:ascii="ＭＳ ゴシック" w:eastAsia="ＭＳ ゴシック" w:hAnsi="ＭＳ ゴシック"/>
                <w:sz w:val="18"/>
              </w:rPr>
            </w:pPr>
            <w:r>
              <w:rPr>
                <w:rFonts w:ascii="ＭＳ ゴシック" w:eastAsia="ＭＳ ゴシック" w:hAnsi="ＭＳ ゴシック" w:hint="eastAsia"/>
                <w:sz w:val="18"/>
              </w:rPr>
              <w:t>知的財産侵害の責任</w:t>
            </w:r>
          </w:p>
        </w:tc>
        <w:tc>
          <w:tcPr>
            <w:tcW w:w="476" w:type="dxa"/>
            <w:vAlign w:val="center"/>
          </w:tcPr>
          <w:p w14:paraId="572F51C4" w14:textId="77777777" w:rsidR="00B87BA4" w:rsidRDefault="00B87BA4">
            <w:pPr>
              <w:spacing w:afterLines="0" w:after="0"/>
              <w:ind w:left="31" w:right="31" w:firstLineChars="0" w:firstLine="0"/>
              <w:jc w:val="center"/>
              <w:rPr>
                <w:sz w:val="18"/>
                <w:szCs w:val="18"/>
              </w:rPr>
            </w:pPr>
          </w:p>
        </w:tc>
        <w:tc>
          <w:tcPr>
            <w:tcW w:w="476" w:type="dxa"/>
            <w:vAlign w:val="center"/>
          </w:tcPr>
          <w:p w14:paraId="4D60B3FA" w14:textId="77777777" w:rsidR="00B87BA4" w:rsidRDefault="00B87BA4">
            <w:pPr>
              <w:spacing w:afterLines="0" w:after="0"/>
              <w:ind w:left="31" w:right="31" w:firstLineChars="0" w:firstLine="0"/>
              <w:jc w:val="center"/>
              <w:rPr>
                <w:sz w:val="18"/>
                <w:szCs w:val="18"/>
              </w:rPr>
            </w:pPr>
          </w:p>
        </w:tc>
        <w:tc>
          <w:tcPr>
            <w:tcW w:w="476" w:type="dxa"/>
            <w:vAlign w:val="center"/>
          </w:tcPr>
          <w:p w14:paraId="11E56D9E" w14:textId="77777777" w:rsidR="00B87BA4" w:rsidRDefault="00B87BA4">
            <w:pPr>
              <w:spacing w:afterLines="0" w:after="0"/>
              <w:ind w:left="31" w:right="31" w:firstLineChars="0" w:firstLine="0"/>
              <w:jc w:val="center"/>
              <w:rPr>
                <w:sz w:val="18"/>
                <w:szCs w:val="18"/>
              </w:rPr>
            </w:pPr>
          </w:p>
        </w:tc>
        <w:tc>
          <w:tcPr>
            <w:tcW w:w="476" w:type="dxa"/>
            <w:vAlign w:val="center"/>
          </w:tcPr>
          <w:p w14:paraId="29AAFA2D" w14:textId="77777777" w:rsidR="00B87BA4" w:rsidRDefault="00B87BA4">
            <w:pPr>
              <w:spacing w:afterLines="0" w:after="0"/>
              <w:ind w:left="31" w:right="31" w:firstLineChars="0" w:firstLine="0"/>
              <w:jc w:val="center"/>
              <w:rPr>
                <w:sz w:val="18"/>
                <w:szCs w:val="18"/>
              </w:rPr>
            </w:pPr>
          </w:p>
        </w:tc>
        <w:tc>
          <w:tcPr>
            <w:tcW w:w="476" w:type="dxa"/>
            <w:vAlign w:val="center"/>
          </w:tcPr>
          <w:p w14:paraId="1F4C5788" w14:textId="77777777" w:rsidR="00B87BA4" w:rsidRDefault="00B87BA4">
            <w:pPr>
              <w:spacing w:afterLines="0" w:after="0"/>
              <w:ind w:left="31" w:right="31" w:firstLineChars="0" w:firstLine="0"/>
              <w:jc w:val="center"/>
              <w:rPr>
                <w:sz w:val="18"/>
                <w:szCs w:val="18"/>
              </w:rPr>
            </w:pPr>
            <w:r>
              <w:rPr>
                <w:rFonts w:hint="eastAsia"/>
                <w:sz w:val="18"/>
                <w:szCs w:val="18"/>
              </w:rPr>
              <w:t>○</w:t>
            </w:r>
          </w:p>
        </w:tc>
        <w:tc>
          <w:tcPr>
            <w:tcW w:w="476" w:type="dxa"/>
            <w:vAlign w:val="center"/>
          </w:tcPr>
          <w:p w14:paraId="4EC6C550" w14:textId="77777777" w:rsidR="00B87BA4" w:rsidRDefault="00B87BA4">
            <w:pPr>
              <w:spacing w:afterLines="0" w:after="0"/>
              <w:ind w:left="31" w:right="31" w:firstLineChars="0" w:firstLine="0"/>
              <w:jc w:val="center"/>
              <w:rPr>
                <w:sz w:val="18"/>
                <w:szCs w:val="18"/>
              </w:rPr>
            </w:pPr>
            <w:r>
              <w:rPr>
                <w:rFonts w:hint="eastAsia"/>
                <w:sz w:val="18"/>
                <w:szCs w:val="18"/>
              </w:rPr>
              <w:t>○</w:t>
            </w:r>
          </w:p>
        </w:tc>
        <w:tc>
          <w:tcPr>
            <w:tcW w:w="476" w:type="dxa"/>
            <w:vAlign w:val="center"/>
          </w:tcPr>
          <w:p w14:paraId="3A8C5DC9" w14:textId="77777777" w:rsidR="00B87BA4" w:rsidRDefault="00B87BA4">
            <w:pPr>
              <w:spacing w:afterLines="0" w:after="0"/>
              <w:ind w:left="31" w:right="31" w:firstLineChars="0" w:firstLine="0"/>
              <w:jc w:val="center"/>
              <w:rPr>
                <w:sz w:val="18"/>
                <w:szCs w:val="18"/>
              </w:rPr>
            </w:pPr>
          </w:p>
        </w:tc>
        <w:tc>
          <w:tcPr>
            <w:tcW w:w="476" w:type="dxa"/>
            <w:vAlign w:val="center"/>
          </w:tcPr>
          <w:p w14:paraId="35F6CC0D" w14:textId="77777777" w:rsidR="00B87BA4" w:rsidRDefault="00B87BA4">
            <w:pPr>
              <w:spacing w:afterLines="0" w:after="0"/>
              <w:ind w:left="31" w:right="31" w:firstLineChars="0" w:firstLine="0"/>
              <w:jc w:val="center"/>
              <w:rPr>
                <w:sz w:val="18"/>
                <w:szCs w:val="18"/>
              </w:rPr>
            </w:pPr>
          </w:p>
        </w:tc>
        <w:tc>
          <w:tcPr>
            <w:tcW w:w="477" w:type="dxa"/>
            <w:vAlign w:val="center"/>
          </w:tcPr>
          <w:p w14:paraId="57FED501" w14:textId="77777777" w:rsidR="00B87BA4" w:rsidRDefault="00B87BA4">
            <w:pPr>
              <w:spacing w:afterLines="0" w:after="0"/>
              <w:ind w:left="31" w:right="31" w:firstLineChars="0" w:firstLine="0"/>
              <w:jc w:val="center"/>
              <w:rPr>
                <w:sz w:val="18"/>
                <w:szCs w:val="18"/>
              </w:rPr>
            </w:pPr>
          </w:p>
        </w:tc>
      </w:tr>
    </w:tbl>
    <w:p w14:paraId="0451807A" w14:textId="77777777" w:rsidR="00B87BA4" w:rsidRDefault="00B87BA4">
      <w:pPr>
        <w:spacing w:after="180"/>
        <w:ind w:left="31" w:right="31" w:firstLine="210"/>
      </w:pPr>
    </w:p>
    <w:p w14:paraId="45BA817E" w14:textId="77777777" w:rsidR="00B87BA4" w:rsidRDefault="00B87BA4">
      <w:pPr>
        <w:spacing w:after="180"/>
        <w:ind w:left="31" w:right="31" w:firstLine="210"/>
      </w:pPr>
      <w:r>
        <w:br w:type="page"/>
      </w:r>
      <w:r>
        <w:rPr>
          <w:rFonts w:hint="eastAsia"/>
        </w:rPr>
        <w:t>保守業務～運用支援業務までの契約約定一覧は以下の通りである。</w:t>
      </w:r>
    </w:p>
    <w:p w14:paraId="1F0688F4" w14:textId="77777777" w:rsidR="00B87BA4" w:rsidRDefault="00B87BA4">
      <w:pPr>
        <w:spacing w:afterLines="0" w:after="0"/>
        <w:ind w:left="28" w:right="28" w:firstLineChars="390" w:firstLine="819"/>
        <w:rPr>
          <w:rFonts w:ascii="ＭＳ ゴシック" w:eastAsia="ＭＳ ゴシック" w:hAnsi="ＭＳ ゴシック"/>
        </w:rPr>
      </w:pPr>
      <w:r>
        <w:rPr>
          <w:rFonts w:ascii="ＭＳ ゴシック" w:eastAsia="ＭＳ ゴシック" w:hAnsi="ＭＳ ゴシック" w:hint="eastAsia"/>
        </w:rPr>
        <w:t>J　保守業務契約</w:t>
      </w:r>
    </w:p>
    <w:p w14:paraId="58C0CBBC" w14:textId="77777777" w:rsidR="00B87BA4" w:rsidRDefault="00B87BA4">
      <w:pPr>
        <w:spacing w:after="180"/>
        <w:ind w:left="31" w:right="31" w:firstLineChars="390" w:firstLine="819"/>
        <w:rPr>
          <w:rFonts w:ascii="ＭＳ ゴシック" w:eastAsia="ＭＳ ゴシック" w:hAnsi="ＭＳ ゴシック"/>
        </w:rPr>
      </w:pPr>
      <w:r>
        <w:rPr>
          <w:rFonts w:ascii="ＭＳ ゴシック" w:eastAsia="ＭＳ ゴシック" w:hAnsi="ＭＳ ゴシック" w:hint="eastAsia"/>
        </w:rPr>
        <w:t>K　運用支援業務契約</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516"/>
        <w:gridCol w:w="489"/>
        <w:gridCol w:w="489"/>
      </w:tblGrid>
      <w:tr w:rsidR="00B87BA4" w14:paraId="6AC6CAC6" w14:textId="77777777">
        <w:trPr>
          <w:trHeight w:val="477"/>
        </w:trPr>
        <w:tc>
          <w:tcPr>
            <w:tcW w:w="7868" w:type="dxa"/>
            <w:vAlign w:val="center"/>
          </w:tcPr>
          <w:p w14:paraId="7754D5FE" w14:textId="77777777" w:rsidR="00B87BA4" w:rsidRDefault="00B87BA4">
            <w:pPr>
              <w:spacing w:afterLines="0" w:after="0"/>
              <w:ind w:left="31" w:right="31" w:firstLineChars="0" w:firstLine="0"/>
              <w:rPr>
                <w:rFonts w:ascii="ＭＳ ゴシック" w:eastAsia="ＭＳ ゴシック" w:hAnsi="ＭＳ ゴシック"/>
              </w:rPr>
            </w:pPr>
            <w:r>
              <w:rPr>
                <w:rFonts w:ascii="ＭＳ ゴシック" w:eastAsia="ＭＳ ゴシック" w:hAnsi="ＭＳ ゴシック" w:hint="eastAsia"/>
              </w:rPr>
              <w:t>契約条項一覧</w:t>
            </w:r>
          </w:p>
        </w:tc>
        <w:tc>
          <w:tcPr>
            <w:tcW w:w="426" w:type="dxa"/>
            <w:vAlign w:val="center"/>
          </w:tcPr>
          <w:p w14:paraId="0CA2644B" w14:textId="77777777" w:rsidR="00B87BA4" w:rsidRDefault="00B87BA4">
            <w:pPr>
              <w:spacing w:afterLines="0" w:after="0"/>
              <w:ind w:left="31" w:right="31" w:firstLineChars="0" w:firstLine="0"/>
              <w:jc w:val="center"/>
            </w:pPr>
            <w:r>
              <w:rPr>
                <w:rFonts w:hint="eastAsia"/>
              </w:rPr>
              <w:t>J</w:t>
            </w:r>
          </w:p>
        </w:tc>
        <w:tc>
          <w:tcPr>
            <w:tcW w:w="426" w:type="dxa"/>
            <w:vAlign w:val="center"/>
          </w:tcPr>
          <w:p w14:paraId="4CEE3DD4" w14:textId="77777777" w:rsidR="00B87BA4" w:rsidRDefault="00B87BA4">
            <w:pPr>
              <w:spacing w:afterLines="0" w:after="0"/>
              <w:ind w:left="31" w:right="31" w:firstLineChars="0" w:firstLine="0"/>
              <w:jc w:val="center"/>
            </w:pPr>
            <w:r>
              <w:rPr>
                <w:rFonts w:hint="eastAsia"/>
              </w:rPr>
              <w:t>K</w:t>
            </w:r>
          </w:p>
        </w:tc>
      </w:tr>
      <w:tr w:rsidR="00B87BA4" w14:paraId="28ADCEC6" w14:textId="77777777">
        <w:trPr>
          <w:trHeight w:val="413"/>
        </w:trPr>
        <w:tc>
          <w:tcPr>
            <w:tcW w:w="7868" w:type="dxa"/>
            <w:vAlign w:val="center"/>
          </w:tcPr>
          <w:p w14:paraId="675E092F" w14:textId="77777777" w:rsidR="00B87BA4" w:rsidRDefault="00B87BA4">
            <w:pPr>
              <w:spacing w:afterLines="0" w:after="0"/>
              <w:ind w:left="31" w:right="31" w:firstLineChars="0" w:firstLine="0"/>
              <w:rPr>
                <w:sz w:val="20"/>
                <w:szCs w:val="20"/>
              </w:rPr>
            </w:pPr>
            <w:r>
              <w:rPr>
                <w:rFonts w:ascii="ＭＳ ゴシック" w:eastAsia="ＭＳ ゴシック" w:hAnsi="ＭＳ ゴシック" w:hint="eastAsia"/>
                <w:sz w:val="20"/>
                <w:szCs w:val="20"/>
              </w:rPr>
              <w:t>契約の成立</w:t>
            </w:r>
          </w:p>
        </w:tc>
        <w:tc>
          <w:tcPr>
            <w:tcW w:w="426" w:type="dxa"/>
            <w:vAlign w:val="center"/>
          </w:tcPr>
          <w:p w14:paraId="1D9348A3" w14:textId="77777777" w:rsidR="00B87BA4" w:rsidRDefault="00B87BA4">
            <w:pPr>
              <w:spacing w:afterLines="0" w:after="0"/>
              <w:ind w:left="31" w:right="31" w:firstLineChars="0" w:firstLine="0"/>
              <w:jc w:val="center"/>
            </w:pPr>
            <w:r>
              <w:rPr>
                <w:rFonts w:hint="eastAsia"/>
              </w:rPr>
              <w:t>○</w:t>
            </w:r>
          </w:p>
        </w:tc>
        <w:tc>
          <w:tcPr>
            <w:tcW w:w="426" w:type="dxa"/>
            <w:vAlign w:val="center"/>
          </w:tcPr>
          <w:p w14:paraId="365652A8" w14:textId="77777777" w:rsidR="00B87BA4" w:rsidRDefault="00B87BA4">
            <w:pPr>
              <w:spacing w:afterLines="0" w:after="0"/>
              <w:ind w:left="31" w:right="31" w:firstLineChars="0" w:firstLine="0"/>
              <w:jc w:val="center"/>
            </w:pPr>
            <w:r>
              <w:rPr>
                <w:rFonts w:hint="eastAsia"/>
              </w:rPr>
              <w:t>○</w:t>
            </w:r>
          </w:p>
        </w:tc>
      </w:tr>
      <w:tr w:rsidR="00B87BA4" w14:paraId="7F0DFF6C" w14:textId="77777777">
        <w:trPr>
          <w:trHeight w:val="419"/>
        </w:trPr>
        <w:tc>
          <w:tcPr>
            <w:tcW w:w="7868" w:type="dxa"/>
            <w:vAlign w:val="center"/>
          </w:tcPr>
          <w:p w14:paraId="2EE2504E" w14:textId="77777777" w:rsidR="00B87BA4" w:rsidRDefault="00B87BA4">
            <w:pPr>
              <w:spacing w:afterLines="0" w:after="0"/>
              <w:ind w:left="31" w:right="31" w:firstLineChars="0" w:firstLine="0"/>
              <w:rPr>
                <w:sz w:val="20"/>
                <w:szCs w:val="20"/>
              </w:rPr>
            </w:pPr>
            <w:r>
              <w:rPr>
                <w:rFonts w:ascii="ＭＳ ゴシック" w:eastAsia="ＭＳ ゴシック" w:hAnsi="ＭＳ ゴシック" w:hint="eastAsia"/>
                <w:sz w:val="20"/>
                <w:szCs w:val="20"/>
              </w:rPr>
              <w:t>機器等の売買等</w:t>
            </w:r>
          </w:p>
        </w:tc>
        <w:tc>
          <w:tcPr>
            <w:tcW w:w="426" w:type="dxa"/>
            <w:vAlign w:val="center"/>
          </w:tcPr>
          <w:p w14:paraId="3B2F9A07" w14:textId="77777777" w:rsidR="00B87BA4" w:rsidRDefault="00B87BA4">
            <w:pPr>
              <w:spacing w:afterLines="0" w:after="0"/>
              <w:ind w:left="31" w:right="31" w:firstLineChars="0" w:firstLine="0"/>
              <w:jc w:val="center"/>
            </w:pPr>
            <w:r>
              <w:rPr>
                <w:rFonts w:hint="eastAsia"/>
              </w:rPr>
              <w:t>○</w:t>
            </w:r>
          </w:p>
        </w:tc>
        <w:tc>
          <w:tcPr>
            <w:tcW w:w="426" w:type="dxa"/>
            <w:vAlign w:val="center"/>
          </w:tcPr>
          <w:p w14:paraId="2C34C248" w14:textId="77777777" w:rsidR="00B87BA4" w:rsidRDefault="00B87BA4">
            <w:pPr>
              <w:spacing w:afterLines="0" w:after="0"/>
              <w:ind w:left="31" w:right="31" w:firstLineChars="0" w:firstLine="0"/>
              <w:jc w:val="center"/>
            </w:pPr>
            <w:r>
              <w:rPr>
                <w:rFonts w:hint="eastAsia"/>
              </w:rPr>
              <w:t>○</w:t>
            </w:r>
          </w:p>
        </w:tc>
      </w:tr>
      <w:tr w:rsidR="00B87BA4" w14:paraId="1FF52655" w14:textId="77777777">
        <w:trPr>
          <w:trHeight w:val="411"/>
        </w:trPr>
        <w:tc>
          <w:tcPr>
            <w:tcW w:w="7868" w:type="dxa"/>
            <w:vAlign w:val="center"/>
          </w:tcPr>
          <w:p w14:paraId="570CC613" w14:textId="77777777" w:rsidR="00B87BA4" w:rsidRDefault="00B87BA4">
            <w:pPr>
              <w:spacing w:afterLines="0" w:after="0"/>
              <w:ind w:left="31" w:right="31" w:firstLineChars="0" w:firstLine="0"/>
              <w:rPr>
                <w:sz w:val="20"/>
                <w:szCs w:val="20"/>
              </w:rPr>
            </w:pPr>
            <w:r>
              <w:rPr>
                <w:rFonts w:ascii="ＭＳ ゴシック" w:eastAsia="ＭＳ ゴシック" w:hAnsi="ＭＳ ゴシック" w:hint="eastAsia"/>
                <w:sz w:val="20"/>
                <w:szCs w:val="20"/>
              </w:rPr>
              <w:t>保守業務の範囲</w:t>
            </w:r>
          </w:p>
        </w:tc>
        <w:tc>
          <w:tcPr>
            <w:tcW w:w="426" w:type="dxa"/>
            <w:vAlign w:val="center"/>
          </w:tcPr>
          <w:p w14:paraId="201799B3" w14:textId="77777777" w:rsidR="00B87BA4" w:rsidRDefault="00B87BA4">
            <w:pPr>
              <w:spacing w:afterLines="0" w:after="0"/>
              <w:ind w:left="31" w:right="31" w:firstLineChars="0" w:firstLine="0"/>
              <w:jc w:val="center"/>
            </w:pPr>
            <w:r>
              <w:rPr>
                <w:rFonts w:hint="eastAsia"/>
              </w:rPr>
              <w:t>○</w:t>
            </w:r>
          </w:p>
        </w:tc>
        <w:tc>
          <w:tcPr>
            <w:tcW w:w="426" w:type="dxa"/>
            <w:vAlign w:val="center"/>
          </w:tcPr>
          <w:p w14:paraId="447036DA" w14:textId="77777777" w:rsidR="00B87BA4" w:rsidRDefault="00B87BA4">
            <w:pPr>
              <w:spacing w:afterLines="0" w:after="0"/>
              <w:ind w:left="31" w:right="31" w:firstLineChars="0" w:firstLine="0"/>
              <w:jc w:val="center"/>
            </w:pPr>
          </w:p>
        </w:tc>
      </w:tr>
      <w:tr w:rsidR="00B87BA4" w14:paraId="39D38C48" w14:textId="77777777">
        <w:trPr>
          <w:trHeight w:val="416"/>
        </w:trPr>
        <w:tc>
          <w:tcPr>
            <w:tcW w:w="7868" w:type="dxa"/>
            <w:vAlign w:val="center"/>
          </w:tcPr>
          <w:p w14:paraId="1ACC5C41" w14:textId="77777777" w:rsidR="00B87BA4" w:rsidRDefault="00B87BA4">
            <w:pPr>
              <w:spacing w:afterLines="0" w:after="0"/>
              <w:ind w:left="31" w:right="31" w:firstLineChars="0" w:firstLine="0"/>
              <w:rPr>
                <w:rFonts w:ascii="ＭＳ ゴシック" w:eastAsia="ＭＳ ゴシック" w:hAnsi="ＭＳ ゴシック"/>
                <w:sz w:val="20"/>
                <w:szCs w:val="20"/>
              </w:rPr>
            </w:pPr>
            <w:r>
              <w:rPr>
                <w:rFonts w:ascii="ＭＳ ゴシック" w:eastAsia="ＭＳ ゴシック" w:hAnsi="ＭＳ ゴシック" w:hint="eastAsia"/>
                <w:sz w:val="20"/>
                <w:szCs w:val="20"/>
              </w:rPr>
              <w:t>運用支援業務の範囲</w:t>
            </w:r>
          </w:p>
        </w:tc>
        <w:tc>
          <w:tcPr>
            <w:tcW w:w="426" w:type="dxa"/>
            <w:vAlign w:val="center"/>
          </w:tcPr>
          <w:p w14:paraId="2CFBE722" w14:textId="77777777" w:rsidR="00B87BA4" w:rsidRDefault="00B87BA4">
            <w:pPr>
              <w:spacing w:afterLines="0" w:after="0"/>
              <w:ind w:left="31" w:right="31" w:firstLineChars="0" w:firstLine="0"/>
              <w:jc w:val="center"/>
            </w:pPr>
          </w:p>
        </w:tc>
        <w:tc>
          <w:tcPr>
            <w:tcW w:w="426" w:type="dxa"/>
            <w:vAlign w:val="center"/>
          </w:tcPr>
          <w:p w14:paraId="56DEBBB2" w14:textId="77777777" w:rsidR="00B87BA4" w:rsidRDefault="00B87BA4">
            <w:pPr>
              <w:spacing w:afterLines="0" w:after="0"/>
              <w:ind w:left="31" w:right="31" w:firstLineChars="0" w:firstLine="0"/>
              <w:jc w:val="center"/>
            </w:pPr>
            <w:r>
              <w:rPr>
                <w:rFonts w:hint="eastAsia"/>
              </w:rPr>
              <w:t>○</w:t>
            </w:r>
          </w:p>
        </w:tc>
      </w:tr>
      <w:tr w:rsidR="00B87BA4" w14:paraId="51DDE430" w14:textId="77777777">
        <w:trPr>
          <w:trHeight w:val="409"/>
        </w:trPr>
        <w:tc>
          <w:tcPr>
            <w:tcW w:w="7868" w:type="dxa"/>
            <w:vAlign w:val="center"/>
          </w:tcPr>
          <w:p w14:paraId="03B98039" w14:textId="77777777" w:rsidR="00B87BA4" w:rsidRDefault="00B87BA4">
            <w:pPr>
              <w:spacing w:afterLines="0" w:after="0"/>
              <w:ind w:left="31" w:right="31" w:firstLineChars="0" w:firstLine="0"/>
              <w:rPr>
                <w:sz w:val="20"/>
                <w:szCs w:val="20"/>
              </w:rPr>
            </w:pPr>
            <w:r>
              <w:rPr>
                <w:rFonts w:ascii="ＭＳ ゴシック" w:eastAsia="ＭＳ ゴシック" w:hAnsi="ＭＳ ゴシック" w:hint="eastAsia"/>
                <w:sz w:val="20"/>
                <w:szCs w:val="20"/>
              </w:rPr>
              <w:t>サービスの範囲（サービス仕様書による）</w:t>
            </w:r>
          </w:p>
        </w:tc>
        <w:tc>
          <w:tcPr>
            <w:tcW w:w="426" w:type="dxa"/>
            <w:vAlign w:val="center"/>
          </w:tcPr>
          <w:p w14:paraId="7E78CAEB" w14:textId="77777777" w:rsidR="00B87BA4" w:rsidRDefault="00B87BA4">
            <w:pPr>
              <w:spacing w:afterLines="0" w:after="0"/>
              <w:ind w:left="31" w:right="31" w:firstLineChars="0" w:firstLine="0"/>
              <w:jc w:val="center"/>
            </w:pPr>
            <w:r>
              <w:rPr>
                <w:rFonts w:hint="eastAsia"/>
              </w:rPr>
              <w:t>○</w:t>
            </w:r>
          </w:p>
        </w:tc>
        <w:tc>
          <w:tcPr>
            <w:tcW w:w="426" w:type="dxa"/>
            <w:vAlign w:val="center"/>
          </w:tcPr>
          <w:p w14:paraId="7B0D8CC2" w14:textId="77777777" w:rsidR="00B87BA4" w:rsidRDefault="00B87BA4">
            <w:pPr>
              <w:spacing w:afterLines="0" w:after="0"/>
              <w:ind w:left="31" w:right="31" w:firstLineChars="0" w:firstLine="0"/>
              <w:jc w:val="center"/>
            </w:pPr>
            <w:r>
              <w:rPr>
                <w:rFonts w:hint="eastAsia"/>
              </w:rPr>
              <w:t>○</w:t>
            </w:r>
          </w:p>
        </w:tc>
      </w:tr>
      <w:tr w:rsidR="00B87BA4" w14:paraId="21A2B54C" w14:textId="77777777">
        <w:trPr>
          <w:trHeight w:val="429"/>
        </w:trPr>
        <w:tc>
          <w:tcPr>
            <w:tcW w:w="7868" w:type="dxa"/>
            <w:vAlign w:val="center"/>
          </w:tcPr>
          <w:p w14:paraId="4887ED10" w14:textId="77777777" w:rsidR="00B87BA4" w:rsidRDefault="00B87BA4">
            <w:pPr>
              <w:spacing w:afterLines="0" w:after="0"/>
              <w:ind w:left="31" w:right="31" w:firstLineChars="0" w:firstLine="0"/>
              <w:rPr>
                <w:sz w:val="20"/>
                <w:szCs w:val="20"/>
              </w:rPr>
            </w:pPr>
            <w:r>
              <w:rPr>
                <w:rFonts w:ascii="ＭＳ ゴシック" w:eastAsia="ＭＳ ゴシック" w:hAnsi="ＭＳ ゴシック" w:hint="eastAsia"/>
                <w:sz w:val="20"/>
                <w:szCs w:val="20"/>
              </w:rPr>
              <w:t>設置場所への立ち入り等</w:t>
            </w:r>
          </w:p>
        </w:tc>
        <w:tc>
          <w:tcPr>
            <w:tcW w:w="426" w:type="dxa"/>
            <w:vAlign w:val="center"/>
          </w:tcPr>
          <w:p w14:paraId="219E60AC" w14:textId="77777777" w:rsidR="00B87BA4" w:rsidRDefault="00B87BA4">
            <w:pPr>
              <w:spacing w:afterLines="0" w:after="0"/>
              <w:ind w:left="31" w:right="31" w:firstLineChars="0" w:firstLine="0"/>
              <w:jc w:val="center"/>
            </w:pPr>
            <w:r>
              <w:rPr>
                <w:rFonts w:hint="eastAsia"/>
              </w:rPr>
              <w:t>○</w:t>
            </w:r>
          </w:p>
        </w:tc>
        <w:tc>
          <w:tcPr>
            <w:tcW w:w="426" w:type="dxa"/>
            <w:vAlign w:val="center"/>
          </w:tcPr>
          <w:p w14:paraId="53EF6280" w14:textId="77777777" w:rsidR="00B87BA4" w:rsidRDefault="00B87BA4">
            <w:pPr>
              <w:spacing w:afterLines="0" w:after="0"/>
              <w:ind w:left="31" w:right="31" w:firstLineChars="0" w:firstLine="0"/>
              <w:jc w:val="center"/>
            </w:pPr>
            <w:r>
              <w:rPr>
                <w:rFonts w:hint="eastAsia"/>
              </w:rPr>
              <w:t>○</w:t>
            </w:r>
          </w:p>
        </w:tc>
      </w:tr>
      <w:tr w:rsidR="00B87BA4" w14:paraId="30C0B115" w14:textId="77777777">
        <w:trPr>
          <w:trHeight w:val="407"/>
        </w:trPr>
        <w:tc>
          <w:tcPr>
            <w:tcW w:w="7868" w:type="dxa"/>
            <w:vAlign w:val="center"/>
          </w:tcPr>
          <w:p w14:paraId="7A11F48E" w14:textId="77777777" w:rsidR="00B87BA4" w:rsidRDefault="00B87BA4">
            <w:pPr>
              <w:spacing w:afterLines="0" w:after="0"/>
              <w:ind w:left="31" w:right="31" w:firstLineChars="0" w:firstLine="0"/>
              <w:rPr>
                <w:sz w:val="20"/>
                <w:szCs w:val="20"/>
              </w:rPr>
            </w:pPr>
            <w:r>
              <w:rPr>
                <w:rFonts w:ascii="ＭＳ ゴシック" w:eastAsia="ＭＳ ゴシック" w:hAnsi="ＭＳ ゴシック" w:hint="eastAsia"/>
                <w:sz w:val="20"/>
                <w:szCs w:val="20"/>
              </w:rPr>
              <w:t>遠隔操作によるサービス</w:t>
            </w:r>
          </w:p>
        </w:tc>
        <w:tc>
          <w:tcPr>
            <w:tcW w:w="426" w:type="dxa"/>
            <w:vAlign w:val="center"/>
          </w:tcPr>
          <w:p w14:paraId="1DDFE486" w14:textId="77777777" w:rsidR="00B87BA4" w:rsidRDefault="00B87BA4">
            <w:pPr>
              <w:spacing w:afterLines="0" w:after="0"/>
              <w:ind w:left="31" w:right="31" w:firstLineChars="0" w:firstLine="0"/>
              <w:jc w:val="center"/>
            </w:pPr>
            <w:r>
              <w:rPr>
                <w:rFonts w:hint="eastAsia"/>
              </w:rPr>
              <w:t>○</w:t>
            </w:r>
          </w:p>
        </w:tc>
        <w:tc>
          <w:tcPr>
            <w:tcW w:w="426" w:type="dxa"/>
            <w:vAlign w:val="center"/>
          </w:tcPr>
          <w:p w14:paraId="314EA29A" w14:textId="77777777" w:rsidR="00B87BA4" w:rsidRDefault="00B87BA4">
            <w:pPr>
              <w:spacing w:afterLines="0" w:after="0"/>
              <w:ind w:left="31" w:right="31" w:firstLineChars="0" w:firstLine="0"/>
              <w:jc w:val="center"/>
            </w:pPr>
            <w:r>
              <w:rPr>
                <w:rFonts w:hint="eastAsia"/>
              </w:rPr>
              <w:t>○</w:t>
            </w:r>
          </w:p>
        </w:tc>
      </w:tr>
      <w:tr w:rsidR="00B87BA4" w14:paraId="5B5A5FFD" w14:textId="77777777">
        <w:trPr>
          <w:trHeight w:val="413"/>
        </w:trPr>
        <w:tc>
          <w:tcPr>
            <w:tcW w:w="7868" w:type="dxa"/>
            <w:vAlign w:val="center"/>
          </w:tcPr>
          <w:p w14:paraId="6B5642E0" w14:textId="77777777" w:rsidR="00B87BA4" w:rsidRDefault="00B87BA4">
            <w:pPr>
              <w:spacing w:afterLines="0" w:after="0"/>
              <w:ind w:left="31" w:right="31" w:firstLineChars="0" w:firstLine="0"/>
              <w:rPr>
                <w:sz w:val="20"/>
                <w:szCs w:val="20"/>
              </w:rPr>
            </w:pPr>
            <w:r>
              <w:rPr>
                <w:rFonts w:ascii="ＭＳ ゴシック" w:eastAsia="ＭＳ ゴシック" w:hAnsi="ＭＳ ゴシック" w:hint="eastAsia"/>
                <w:sz w:val="20"/>
                <w:szCs w:val="20"/>
              </w:rPr>
              <w:t>製造打ち切り、保守部品提供の中止の際の取扱い</w:t>
            </w:r>
          </w:p>
        </w:tc>
        <w:tc>
          <w:tcPr>
            <w:tcW w:w="426" w:type="dxa"/>
            <w:vAlign w:val="center"/>
          </w:tcPr>
          <w:p w14:paraId="675079D1" w14:textId="77777777" w:rsidR="00B87BA4" w:rsidRDefault="00B87BA4">
            <w:pPr>
              <w:spacing w:afterLines="0" w:after="0"/>
              <w:ind w:left="31" w:right="31" w:firstLineChars="0" w:firstLine="0"/>
              <w:jc w:val="center"/>
            </w:pPr>
            <w:r>
              <w:rPr>
                <w:rFonts w:hint="eastAsia"/>
              </w:rPr>
              <w:t>○</w:t>
            </w:r>
          </w:p>
        </w:tc>
        <w:tc>
          <w:tcPr>
            <w:tcW w:w="426" w:type="dxa"/>
            <w:vAlign w:val="center"/>
          </w:tcPr>
          <w:p w14:paraId="155E3D17" w14:textId="77777777" w:rsidR="00B87BA4" w:rsidRDefault="00B87BA4">
            <w:pPr>
              <w:spacing w:afterLines="0" w:after="0"/>
              <w:ind w:left="31" w:right="31" w:firstLineChars="0" w:firstLine="0"/>
              <w:jc w:val="center"/>
            </w:pPr>
          </w:p>
        </w:tc>
      </w:tr>
      <w:tr w:rsidR="00B87BA4" w14:paraId="35C70518" w14:textId="77777777">
        <w:trPr>
          <w:trHeight w:val="419"/>
        </w:trPr>
        <w:tc>
          <w:tcPr>
            <w:tcW w:w="7868" w:type="dxa"/>
            <w:vAlign w:val="center"/>
          </w:tcPr>
          <w:p w14:paraId="35215570" w14:textId="77777777" w:rsidR="00B87BA4" w:rsidRDefault="00B87BA4">
            <w:pPr>
              <w:spacing w:afterLines="0" w:after="0"/>
              <w:ind w:left="31" w:right="31" w:firstLineChars="0" w:firstLine="0"/>
              <w:rPr>
                <w:sz w:val="20"/>
                <w:szCs w:val="20"/>
              </w:rPr>
            </w:pPr>
            <w:r>
              <w:rPr>
                <w:rFonts w:ascii="ＭＳ ゴシック" w:eastAsia="ＭＳ ゴシック" w:hAnsi="ＭＳ ゴシック" w:hint="eastAsia"/>
                <w:sz w:val="20"/>
                <w:szCs w:val="20"/>
              </w:rPr>
              <w:t>老朽化装置の取扱い</w:t>
            </w:r>
          </w:p>
        </w:tc>
        <w:tc>
          <w:tcPr>
            <w:tcW w:w="426" w:type="dxa"/>
            <w:vAlign w:val="center"/>
          </w:tcPr>
          <w:p w14:paraId="5AD76C13" w14:textId="77777777" w:rsidR="00B87BA4" w:rsidRDefault="00B87BA4">
            <w:pPr>
              <w:spacing w:afterLines="0" w:after="0"/>
              <w:ind w:left="31" w:right="31" w:firstLineChars="0" w:firstLine="0"/>
              <w:jc w:val="center"/>
            </w:pPr>
            <w:r>
              <w:rPr>
                <w:rFonts w:hint="eastAsia"/>
              </w:rPr>
              <w:t>○</w:t>
            </w:r>
          </w:p>
        </w:tc>
        <w:tc>
          <w:tcPr>
            <w:tcW w:w="426" w:type="dxa"/>
            <w:vAlign w:val="center"/>
          </w:tcPr>
          <w:p w14:paraId="1559EC32" w14:textId="77777777" w:rsidR="00B87BA4" w:rsidRDefault="00B87BA4">
            <w:pPr>
              <w:spacing w:afterLines="0" w:after="0"/>
              <w:ind w:left="31" w:right="31" w:firstLineChars="0" w:firstLine="0"/>
              <w:jc w:val="center"/>
            </w:pPr>
          </w:p>
        </w:tc>
      </w:tr>
      <w:tr w:rsidR="00B87BA4" w14:paraId="1280A016" w14:textId="77777777">
        <w:trPr>
          <w:trHeight w:val="425"/>
        </w:trPr>
        <w:tc>
          <w:tcPr>
            <w:tcW w:w="7868" w:type="dxa"/>
            <w:vAlign w:val="center"/>
          </w:tcPr>
          <w:p w14:paraId="2F1B35C6" w14:textId="77777777" w:rsidR="00B87BA4" w:rsidRDefault="00B87BA4">
            <w:pPr>
              <w:spacing w:afterLines="0" w:after="0"/>
              <w:ind w:left="31" w:right="31" w:firstLineChars="0" w:firstLine="0"/>
              <w:rPr>
                <w:sz w:val="20"/>
                <w:szCs w:val="20"/>
              </w:rPr>
            </w:pPr>
            <w:r>
              <w:rPr>
                <w:rFonts w:ascii="ＭＳ ゴシック" w:eastAsia="ＭＳ ゴシック" w:hAnsi="ＭＳ ゴシック" w:hint="eastAsia"/>
                <w:sz w:val="20"/>
                <w:szCs w:val="20"/>
              </w:rPr>
              <w:t>交換部品の所有権</w:t>
            </w:r>
          </w:p>
        </w:tc>
        <w:tc>
          <w:tcPr>
            <w:tcW w:w="426" w:type="dxa"/>
            <w:vAlign w:val="center"/>
          </w:tcPr>
          <w:p w14:paraId="41EAAE6B" w14:textId="77777777" w:rsidR="00B87BA4" w:rsidRDefault="00B87BA4">
            <w:pPr>
              <w:spacing w:afterLines="0" w:after="0"/>
              <w:ind w:left="31" w:right="31" w:firstLineChars="0" w:firstLine="0"/>
              <w:jc w:val="center"/>
            </w:pPr>
            <w:r>
              <w:rPr>
                <w:rFonts w:hint="eastAsia"/>
              </w:rPr>
              <w:t>○</w:t>
            </w:r>
          </w:p>
        </w:tc>
        <w:tc>
          <w:tcPr>
            <w:tcW w:w="426" w:type="dxa"/>
            <w:vAlign w:val="center"/>
          </w:tcPr>
          <w:p w14:paraId="63320F44" w14:textId="77777777" w:rsidR="00B87BA4" w:rsidRDefault="00B87BA4">
            <w:pPr>
              <w:spacing w:afterLines="0" w:after="0"/>
              <w:ind w:left="31" w:right="31" w:firstLineChars="0" w:firstLine="0"/>
              <w:jc w:val="center"/>
            </w:pPr>
          </w:p>
        </w:tc>
      </w:tr>
      <w:tr w:rsidR="00B87BA4" w14:paraId="5C418F49" w14:textId="77777777">
        <w:trPr>
          <w:trHeight w:val="417"/>
        </w:trPr>
        <w:tc>
          <w:tcPr>
            <w:tcW w:w="7868" w:type="dxa"/>
            <w:vAlign w:val="center"/>
          </w:tcPr>
          <w:p w14:paraId="6B8A338C" w14:textId="77777777" w:rsidR="00B87BA4" w:rsidRDefault="00B87BA4">
            <w:pPr>
              <w:spacing w:afterLines="0" w:after="0"/>
              <w:ind w:left="31" w:right="31" w:firstLineChars="0" w:firstLine="0"/>
              <w:rPr>
                <w:sz w:val="20"/>
                <w:szCs w:val="20"/>
              </w:rPr>
            </w:pPr>
            <w:r>
              <w:rPr>
                <w:rFonts w:ascii="ＭＳ ゴシック" w:eastAsia="ＭＳ ゴシック" w:hAnsi="ＭＳ ゴシック" w:hint="eastAsia"/>
                <w:sz w:val="20"/>
                <w:szCs w:val="20"/>
              </w:rPr>
              <w:t>秘密保持</w:t>
            </w:r>
          </w:p>
        </w:tc>
        <w:tc>
          <w:tcPr>
            <w:tcW w:w="426" w:type="dxa"/>
            <w:vAlign w:val="center"/>
          </w:tcPr>
          <w:p w14:paraId="2FE86D9C" w14:textId="77777777" w:rsidR="00B87BA4" w:rsidRDefault="00B87BA4">
            <w:pPr>
              <w:spacing w:afterLines="0" w:after="0"/>
              <w:ind w:left="31" w:right="31" w:firstLineChars="0" w:firstLine="0"/>
              <w:jc w:val="center"/>
            </w:pPr>
            <w:r>
              <w:rPr>
                <w:rFonts w:hint="eastAsia"/>
              </w:rPr>
              <w:t>○</w:t>
            </w:r>
          </w:p>
        </w:tc>
        <w:tc>
          <w:tcPr>
            <w:tcW w:w="426" w:type="dxa"/>
            <w:vAlign w:val="center"/>
          </w:tcPr>
          <w:p w14:paraId="02C1B4CB" w14:textId="77777777" w:rsidR="00B87BA4" w:rsidRDefault="00B87BA4">
            <w:pPr>
              <w:spacing w:afterLines="0" w:after="0"/>
              <w:ind w:left="31" w:right="31" w:firstLineChars="0" w:firstLine="0"/>
              <w:jc w:val="center"/>
            </w:pPr>
          </w:p>
        </w:tc>
      </w:tr>
      <w:tr w:rsidR="00B87BA4" w14:paraId="12D4CE15" w14:textId="77777777">
        <w:trPr>
          <w:trHeight w:val="395"/>
        </w:trPr>
        <w:tc>
          <w:tcPr>
            <w:tcW w:w="7868" w:type="dxa"/>
            <w:vAlign w:val="center"/>
          </w:tcPr>
          <w:p w14:paraId="5A22BE8F" w14:textId="77777777" w:rsidR="00B87BA4" w:rsidRDefault="00B87BA4">
            <w:pPr>
              <w:spacing w:afterLines="0" w:after="0"/>
              <w:ind w:left="31" w:right="31" w:firstLineChars="0" w:firstLine="0"/>
              <w:rPr>
                <w:sz w:val="20"/>
                <w:szCs w:val="20"/>
              </w:rPr>
            </w:pPr>
            <w:r>
              <w:rPr>
                <w:rFonts w:ascii="ＭＳ ゴシック" w:eastAsia="ＭＳ ゴシック" w:hAnsi="ＭＳ ゴシック" w:hint="eastAsia"/>
                <w:sz w:val="20"/>
                <w:szCs w:val="20"/>
              </w:rPr>
              <w:t>設置場所の変更</w:t>
            </w:r>
          </w:p>
        </w:tc>
        <w:tc>
          <w:tcPr>
            <w:tcW w:w="426" w:type="dxa"/>
            <w:vAlign w:val="center"/>
          </w:tcPr>
          <w:p w14:paraId="01F55908" w14:textId="77777777" w:rsidR="00B87BA4" w:rsidRDefault="00B87BA4">
            <w:pPr>
              <w:spacing w:afterLines="0" w:after="0"/>
              <w:ind w:left="31" w:right="31" w:firstLineChars="0" w:firstLine="0"/>
              <w:jc w:val="center"/>
            </w:pPr>
            <w:r>
              <w:rPr>
                <w:rFonts w:hint="eastAsia"/>
              </w:rPr>
              <w:t>○</w:t>
            </w:r>
          </w:p>
        </w:tc>
        <w:tc>
          <w:tcPr>
            <w:tcW w:w="426" w:type="dxa"/>
            <w:vAlign w:val="center"/>
          </w:tcPr>
          <w:p w14:paraId="3C653CA8" w14:textId="77777777" w:rsidR="00B87BA4" w:rsidRDefault="00B87BA4">
            <w:pPr>
              <w:spacing w:afterLines="0" w:after="0"/>
              <w:ind w:left="31" w:right="31" w:firstLineChars="0" w:firstLine="0"/>
              <w:jc w:val="center"/>
            </w:pPr>
            <w:r>
              <w:rPr>
                <w:rFonts w:hint="eastAsia"/>
              </w:rPr>
              <w:t>○</w:t>
            </w:r>
          </w:p>
        </w:tc>
      </w:tr>
      <w:tr w:rsidR="00B87BA4" w14:paraId="209A8664" w14:textId="77777777">
        <w:trPr>
          <w:trHeight w:val="415"/>
        </w:trPr>
        <w:tc>
          <w:tcPr>
            <w:tcW w:w="7868" w:type="dxa"/>
            <w:vAlign w:val="center"/>
          </w:tcPr>
          <w:p w14:paraId="08F2A5F8" w14:textId="77777777" w:rsidR="00B87BA4" w:rsidRDefault="00B87BA4">
            <w:pPr>
              <w:spacing w:afterLines="0" w:after="0"/>
              <w:ind w:left="31" w:right="31" w:firstLineChars="0" w:firstLine="0"/>
              <w:rPr>
                <w:sz w:val="20"/>
                <w:szCs w:val="20"/>
              </w:rPr>
            </w:pPr>
            <w:r>
              <w:rPr>
                <w:rFonts w:ascii="ＭＳ ゴシック" w:eastAsia="ＭＳ ゴシック" w:hAnsi="ＭＳ ゴシック" w:hint="eastAsia"/>
                <w:sz w:val="20"/>
                <w:szCs w:val="20"/>
              </w:rPr>
              <w:t>設置場所の整備</w:t>
            </w:r>
          </w:p>
        </w:tc>
        <w:tc>
          <w:tcPr>
            <w:tcW w:w="426" w:type="dxa"/>
            <w:vAlign w:val="center"/>
          </w:tcPr>
          <w:p w14:paraId="5FD5C042" w14:textId="77777777" w:rsidR="00B87BA4" w:rsidRDefault="00B87BA4">
            <w:pPr>
              <w:spacing w:afterLines="0" w:after="0"/>
              <w:ind w:left="31" w:right="31" w:firstLineChars="0" w:firstLine="0"/>
              <w:jc w:val="center"/>
            </w:pPr>
            <w:r>
              <w:rPr>
                <w:rFonts w:hint="eastAsia"/>
              </w:rPr>
              <w:t>○</w:t>
            </w:r>
          </w:p>
        </w:tc>
        <w:tc>
          <w:tcPr>
            <w:tcW w:w="426" w:type="dxa"/>
            <w:vAlign w:val="center"/>
          </w:tcPr>
          <w:p w14:paraId="263D816A" w14:textId="77777777" w:rsidR="00B87BA4" w:rsidRDefault="00B87BA4">
            <w:pPr>
              <w:spacing w:afterLines="0" w:after="0"/>
              <w:ind w:left="31" w:right="31" w:firstLineChars="0" w:firstLine="0"/>
              <w:jc w:val="center"/>
            </w:pPr>
            <w:r>
              <w:rPr>
                <w:rFonts w:hint="eastAsia"/>
              </w:rPr>
              <w:t>○</w:t>
            </w:r>
          </w:p>
        </w:tc>
      </w:tr>
      <w:tr w:rsidR="00B87BA4" w14:paraId="14E97701" w14:textId="77777777">
        <w:trPr>
          <w:trHeight w:val="421"/>
        </w:trPr>
        <w:tc>
          <w:tcPr>
            <w:tcW w:w="7868" w:type="dxa"/>
            <w:vAlign w:val="center"/>
          </w:tcPr>
          <w:p w14:paraId="63227DB9" w14:textId="77777777" w:rsidR="00B87BA4" w:rsidRDefault="00B87BA4">
            <w:pPr>
              <w:spacing w:afterLines="0" w:after="0"/>
              <w:ind w:left="31" w:right="31" w:firstLineChars="0" w:firstLine="0"/>
              <w:rPr>
                <w:sz w:val="20"/>
                <w:szCs w:val="20"/>
              </w:rPr>
            </w:pPr>
            <w:r>
              <w:rPr>
                <w:rFonts w:ascii="ＭＳ ゴシック" w:eastAsia="ＭＳ ゴシック" w:hAnsi="ＭＳ ゴシック" w:hint="eastAsia"/>
                <w:sz w:val="20"/>
                <w:szCs w:val="20"/>
              </w:rPr>
              <w:t>不具合の調査費用</w:t>
            </w:r>
          </w:p>
        </w:tc>
        <w:tc>
          <w:tcPr>
            <w:tcW w:w="426" w:type="dxa"/>
            <w:vAlign w:val="center"/>
          </w:tcPr>
          <w:p w14:paraId="3D3E026A" w14:textId="77777777" w:rsidR="00B87BA4" w:rsidRDefault="00B87BA4">
            <w:pPr>
              <w:spacing w:afterLines="0" w:after="0"/>
              <w:ind w:left="31" w:right="31" w:firstLineChars="0" w:firstLine="0"/>
              <w:jc w:val="center"/>
            </w:pPr>
            <w:r>
              <w:rPr>
                <w:rFonts w:hint="eastAsia"/>
              </w:rPr>
              <w:t>○</w:t>
            </w:r>
          </w:p>
        </w:tc>
        <w:tc>
          <w:tcPr>
            <w:tcW w:w="426" w:type="dxa"/>
            <w:vAlign w:val="center"/>
          </w:tcPr>
          <w:p w14:paraId="0EEF7F0B" w14:textId="77777777" w:rsidR="00B87BA4" w:rsidRDefault="00B87BA4">
            <w:pPr>
              <w:spacing w:afterLines="0" w:after="0"/>
              <w:ind w:left="31" w:right="31" w:firstLineChars="0" w:firstLine="0"/>
              <w:jc w:val="center"/>
            </w:pPr>
          </w:p>
        </w:tc>
      </w:tr>
      <w:tr w:rsidR="00B87BA4" w14:paraId="63CA329F" w14:textId="77777777">
        <w:trPr>
          <w:trHeight w:val="413"/>
        </w:trPr>
        <w:tc>
          <w:tcPr>
            <w:tcW w:w="7868" w:type="dxa"/>
            <w:vAlign w:val="center"/>
          </w:tcPr>
          <w:p w14:paraId="5B872911" w14:textId="77777777" w:rsidR="00B87BA4" w:rsidRDefault="00B87BA4">
            <w:pPr>
              <w:spacing w:afterLines="0" w:after="0"/>
              <w:ind w:left="31" w:right="31" w:firstLineChars="0" w:firstLine="0"/>
              <w:rPr>
                <w:sz w:val="20"/>
                <w:szCs w:val="20"/>
              </w:rPr>
            </w:pPr>
            <w:r>
              <w:rPr>
                <w:rFonts w:ascii="ＭＳ ゴシック" w:eastAsia="ＭＳ ゴシック" w:hAnsi="ＭＳ ゴシック" w:hint="eastAsia"/>
                <w:sz w:val="20"/>
                <w:szCs w:val="20"/>
              </w:rPr>
              <w:t>使用地域の制限</w:t>
            </w:r>
          </w:p>
        </w:tc>
        <w:tc>
          <w:tcPr>
            <w:tcW w:w="426" w:type="dxa"/>
            <w:vAlign w:val="center"/>
          </w:tcPr>
          <w:p w14:paraId="6B3F6ADB" w14:textId="77777777" w:rsidR="00B87BA4" w:rsidRDefault="00B87BA4">
            <w:pPr>
              <w:spacing w:afterLines="0" w:after="0"/>
              <w:ind w:left="31" w:right="31" w:firstLineChars="0" w:firstLine="0"/>
              <w:jc w:val="center"/>
            </w:pPr>
            <w:r>
              <w:rPr>
                <w:rFonts w:hint="eastAsia"/>
              </w:rPr>
              <w:t>○</w:t>
            </w:r>
          </w:p>
        </w:tc>
        <w:tc>
          <w:tcPr>
            <w:tcW w:w="426" w:type="dxa"/>
            <w:vAlign w:val="center"/>
          </w:tcPr>
          <w:p w14:paraId="7AF35329" w14:textId="77777777" w:rsidR="00B87BA4" w:rsidRDefault="00B87BA4">
            <w:pPr>
              <w:spacing w:afterLines="0" w:after="0"/>
              <w:ind w:left="31" w:right="31" w:firstLineChars="0" w:firstLine="0"/>
              <w:jc w:val="center"/>
            </w:pPr>
            <w:r>
              <w:rPr>
                <w:rFonts w:hint="eastAsia"/>
              </w:rPr>
              <w:t>○</w:t>
            </w:r>
          </w:p>
        </w:tc>
      </w:tr>
      <w:tr w:rsidR="00B87BA4" w14:paraId="1A68C4DB" w14:textId="77777777">
        <w:trPr>
          <w:trHeight w:val="418"/>
        </w:trPr>
        <w:tc>
          <w:tcPr>
            <w:tcW w:w="7868" w:type="dxa"/>
            <w:vAlign w:val="center"/>
          </w:tcPr>
          <w:p w14:paraId="5F04D8CC" w14:textId="77777777" w:rsidR="00B87BA4" w:rsidRDefault="00B87BA4">
            <w:pPr>
              <w:spacing w:afterLines="0" w:after="0"/>
              <w:ind w:left="31" w:right="31" w:firstLineChars="0" w:firstLine="0"/>
              <w:rPr>
                <w:sz w:val="20"/>
                <w:szCs w:val="20"/>
              </w:rPr>
            </w:pPr>
            <w:r>
              <w:rPr>
                <w:rFonts w:ascii="ＭＳ ゴシック" w:eastAsia="ＭＳ ゴシック" w:hAnsi="ＭＳ ゴシック" w:hint="eastAsia"/>
                <w:sz w:val="20"/>
                <w:szCs w:val="20"/>
              </w:rPr>
              <w:t>パッケージ本体の</w:t>
            </w:r>
            <w:r w:rsidR="00EF0A74">
              <w:rPr>
                <w:rFonts w:ascii="ＭＳ ゴシック" w:eastAsia="ＭＳ ゴシック" w:hAnsi="ＭＳ ゴシック" w:hint="eastAsia"/>
                <w:sz w:val="20"/>
                <w:szCs w:val="20"/>
              </w:rPr>
              <w:t>不具合</w:t>
            </w:r>
          </w:p>
        </w:tc>
        <w:tc>
          <w:tcPr>
            <w:tcW w:w="426" w:type="dxa"/>
            <w:vAlign w:val="center"/>
          </w:tcPr>
          <w:p w14:paraId="57FDFE8C" w14:textId="77777777" w:rsidR="00B87BA4" w:rsidRDefault="00B87BA4">
            <w:pPr>
              <w:spacing w:afterLines="0" w:after="0"/>
              <w:ind w:left="31" w:right="31" w:firstLineChars="0" w:firstLine="0"/>
              <w:jc w:val="center"/>
            </w:pPr>
            <w:r>
              <w:rPr>
                <w:rFonts w:hint="eastAsia"/>
              </w:rPr>
              <w:t>○</w:t>
            </w:r>
          </w:p>
        </w:tc>
        <w:tc>
          <w:tcPr>
            <w:tcW w:w="426" w:type="dxa"/>
            <w:vAlign w:val="center"/>
          </w:tcPr>
          <w:p w14:paraId="461B250A" w14:textId="77777777" w:rsidR="00B87BA4" w:rsidRDefault="00B87BA4">
            <w:pPr>
              <w:spacing w:afterLines="0" w:after="0"/>
              <w:ind w:left="31" w:right="31" w:firstLineChars="0" w:firstLine="0"/>
              <w:jc w:val="center"/>
            </w:pPr>
          </w:p>
        </w:tc>
      </w:tr>
      <w:tr w:rsidR="00B87BA4" w14:paraId="4BD931CF" w14:textId="77777777">
        <w:trPr>
          <w:trHeight w:val="410"/>
        </w:trPr>
        <w:tc>
          <w:tcPr>
            <w:tcW w:w="7868" w:type="dxa"/>
            <w:vAlign w:val="center"/>
          </w:tcPr>
          <w:p w14:paraId="4054BF54" w14:textId="77777777" w:rsidR="00B87BA4" w:rsidRDefault="00B87BA4">
            <w:pPr>
              <w:spacing w:afterLines="0" w:after="0"/>
              <w:ind w:left="31" w:right="31" w:firstLineChars="0" w:firstLine="0"/>
              <w:rPr>
                <w:sz w:val="20"/>
                <w:szCs w:val="20"/>
              </w:rPr>
            </w:pPr>
            <w:r>
              <w:rPr>
                <w:rFonts w:ascii="ＭＳ ゴシック" w:eastAsia="ＭＳ ゴシック" w:hAnsi="ＭＳ ゴシック" w:hint="eastAsia"/>
                <w:sz w:val="20"/>
                <w:szCs w:val="20"/>
              </w:rPr>
              <w:t>有効期間</w:t>
            </w:r>
          </w:p>
        </w:tc>
        <w:tc>
          <w:tcPr>
            <w:tcW w:w="426" w:type="dxa"/>
            <w:vAlign w:val="center"/>
          </w:tcPr>
          <w:p w14:paraId="0E3CD515" w14:textId="77777777" w:rsidR="00B87BA4" w:rsidRDefault="00B87BA4">
            <w:pPr>
              <w:spacing w:afterLines="0" w:after="0"/>
              <w:ind w:left="31" w:right="31" w:firstLineChars="0" w:firstLine="0"/>
              <w:jc w:val="center"/>
            </w:pPr>
            <w:r>
              <w:rPr>
                <w:rFonts w:hint="eastAsia"/>
              </w:rPr>
              <w:t>○</w:t>
            </w:r>
          </w:p>
        </w:tc>
        <w:tc>
          <w:tcPr>
            <w:tcW w:w="426" w:type="dxa"/>
            <w:vAlign w:val="center"/>
          </w:tcPr>
          <w:p w14:paraId="4EC738C1" w14:textId="77777777" w:rsidR="00B87BA4" w:rsidRDefault="00B87BA4">
            <w:pPr>
              <w:spacing w:afterLines="0" w:after="0"/>
              <w:ind w:left="31" w:right="31" w:firstLineChars="0" w:firstLine="0"/>
              <w:jc w:val="center"/>
            </w:pPr>
            <w:r>
              <w:rPr>
                <w:rFonts w:hint="eastAsia"/>
              </w:rPr>
              <w:t>○</w:t>
            </w:r>
          </w:p>
        </w:tc>
      </w:tr>
      <w:tr w:rsidR="00B87BA4" w14:paraId="5CA1DFC2" w14:textId="77777777">
        <w:trPr>
          <w:trHeight w:val="417"/>
        </w:trPr>
        <w:tc>
          <w:tcPr>
            <w:tcW w:w="7868" w:type="dxa"/>
            <w:vAlign w:val="center"/>
          </w:tcPr>
          <w:p w14:paraId="6658A90A" w14:textId="77777777" w:rsidR="00B87BA4" w:rsidRDefault="00B87BA4">
            <w:pPr>
              <w:tabs>
                <w:tab w:val="left" w:pos="1140"/>
              </w:tabs>
              <w:spacing w:afterLines="0" w:after="0"/>
              <w:ind w:left="31" w:right="31" w:firstLineChars="0" w:firstLine="0"/>
              <w:rPr>
                <w:sz w:val="20"/>
                <w:szCs w:val="20"/>
              </w:rPr>
            </w:pPr>
            <w:r>
              <w:rPr>
                <w:rFonts w:ascii="ＭＳ ゴシック" w:eastAsia="ＭＳ ゴシック" w:hAnsi="ＭＳ ゴシック" w:hint="eastAsia"/>
                <w:sz w:val="20"/>
                <w:szCs w:val="20"/>
              </w:rPr>
              <w:t>支払い遅延</w:t>
            </w:r>
          </w:p>
        </w:tc>
        <w:tc>
          <w:tcPr>
            <w:tcW w:w="426" w:type="dxa"/>
            <w:vAlign w:val="center"/>
          </w:tcPr>
          <w:p w14:paraId="7259D27A" w14:textId="77777777" w:rsidR="00B87BA4" w:rsidRDefault="00B87BA4">
            <w:pPr>
              <w:spacing w:afterLines="0" w:after="0"/>
              <w:ind w:left="31" w:right="31" w:firstLineChars="0" w:firstLine="0"/>
              <w:jc w:val="center"/>
            </w:pPr>
            <w:r>
              <w:rPr>
                <w:rFonts w:hint="eastAsia"/>
              </w:rPr>
              <w:t>○</w:t>
            </w:r>
          </w:p>
        </w:tc>
        <w:tc>
          <w:tcPr>
            <w:tcW w:w="426" w:type="dxa"/>
            <w:vAlign w:val="center"/>
          </w:tcPr>
          <w:p w14:paraId="7AEC7718" w14:textId="77777777" w:rsidR="00B87BA4" w:rsidRDefault="00B87BA4">
            <w:pPr>
              <w:spacing w:afterLines="0" w:after="0"/>
              <w:ind w:left="31" w:right="31" w:firstLineChars="0" w:firstLine="0"/>
              <w:jc w:val="center"/>
            </w:pPr>
            <w:r>
              <w:rPr>
                <w:rFonts w:hint="eastAsia"/>
              </w:rPr>
              <w:t>○</w:t>
            </w:r>
          </w:p>
        </w:tc>
      </w:tr>
    </w:tbl>
    <w:p w14:paraId="4912020C" w14:textId="77777777" w:rsidR="00B87BA4" w:rsidRDefault="00B87BA4">
      <w:pPr>
        <w:spacing w:after="180"/>
        <w:ind w:left="31" w:right="31" w:firstLine="210"/>
      </w:pPr>
    </w:p>
    <w:p w14:paraId="52E567C4" w14:textId="77777777" w:rsidR="00B87BA4" w:rsidRDefault="00B87BA4">
      <w:pPr>
        <w:pStyle w:val="4"/>
      </w:pPr>
      <w:r>
        <w:rPr>
          <w:rFonts w:hint="eastAsia"/>
        </w:rPr>
        <w:t>A</w:t>
      </w:r>
      <w:r>
        <w:rPr>
          <w:rFonts w:hint="eastAsia"/>
        </w:rPr>
        <w:t xml:space="preserve">　要件定義支援及びパッケージソフトウェア候補選定支援業務契約（カスタマイズモデル）</w:t>
      </w:r>
      <w:r w:rsidR="007C2A58">
        <w:rPr>
          <w:noProof/>
        </w:rPr>
      </w:r>
      <w:r w:rsidR="007C2A58">
        <w:rPr>
          <w:noProof/>
        </w:rPr>
        <w:pict>
          <v:rect id="_x0000_i1062" style="width:0;height:1.5pt" o:hralign="center" o:hrstd="t" o:hr="t" fillcolor="#a0a0a0" stroked="f">
            <v:textbox inset="5.85pt,.7pt,5.85pt,.7pt"/>
          </v:rect>
        </w:pict>
      </w:r>
    </w:p>
    <w:p w14:paraId="45CAA923" w14:textId="77777777" w:rsidR="00B87BA4" w:rsidRDefault="00B87BA4">
      <w:pPr>
        <w:spacing w:after="180"/>
        <w:ind w:firstLine="210"/>
      </w:pPr>
      <w:r>
        <w:rPr>
          <w:rFonts w:hint="eastAsia"/>
        </w:rPr>
        <w:t>別紙１のパッケージカスタマイズ取引契約モデルの上流工程前半に対応する規定である。</w:t>
      </w:r>
    </w:p>
    <w:p w14:paraId="0AC782E1" w14:textId="77777777" w:rsidR="00B87BA4" w:rsidRDefault="00B87BA4">
      <w:pPr>
        <w:spacing w:after="180"/>
        <w:ind w:firstLine="210"/>
      </w:pPr>
      <w:r>
        <w:rPr>
          <w:rFonts w:hint="eastAsia"/>
        </w:rPr>
        <w:t>第</w:t>
      </w:r>
      <w:r>
        <w:rPr>
          <w:rFonts w:hint="eastAsia"/>
        </w:rPr>
        <w:t>1</w:t>
      </w:r>
      <w:r>
        <w:rPr>
          <w:rFonts w:hint="eastAsia"/>
        </w:rPr>
        <w:t>条は契約の成立についての規定である。</w:t>
      </w:r>
    </w:p>
    <w:p w14:paraId="22F49914" w14:textId="77777777" w:rsidR="00B87BA4" w:rsidRDefault="00B87BA4">
      <w:pPr>
        <w:spacing w:afterLines="0" w:after="0"/>
        <w:ind w:left="0" w:firstLine="210"/>
      </w:pPr>
      <w:r>
        <w:rPr>
          <w:rFonts w:hint="eastAsia"/>
        </w:rPr>
        <w:t>第</w:t>
      </w:r>
      <w:r>
        <w:rPr>
          <w:rFonts w:hint="eastAsia"/>
        </w:rPr>
        <w:t>2</w:t>
      </w:r>
      <w:r>
        <w:rPr>
          <w:rFonts w:hint="eastAsia"/>
        </w:rPr>
        <w:t>条はパッケージソフトウェアの候補選定支援における善管注意義務についての規定である。</w:t>
      </w:r>
      <w:r>
        <w:br/>
      </w:r>
      <w:r>
        <w:rPr>
          <w:rFonts w:hint="eastAsia"/>
        </w:rPr>
        <w:t xml:space="preserve">　本モデル契約書のいわゆる上流工程における最も重要な作業は</w:t>
      </w:r>
      <w:r w:rsidRPr="0013626D">
        <w:rPr>
          <w:rFonts w:hint="eastAsia"/>
        </w:rPr>
        <w:t>、パッケージソフト</w:t>
      </w:r>
      <w:r w:rsidRPr="00530FF9">
        <w:rPr>
          <w:rFonts w:hint="eastAsia"/>
        </w:rPr>
        <w:t>ウェア（本件</w:t>
      </w:r>
      <w:r w:rsidRPr="00366A55">
        <w:rPr>
          <w:rFonts w:hint="eastAsia"/>
        </w:rPr>
        <w:t>システムの構築に利用する第三者が権利を有するソフトウェア、</w:t>
      </w:r>
      <w:r w:rsidRPr="00366A55">
        <w:rPr>
          <w:rFonts w:hint="eastAsia"/>
        </w:rPr>
        <w:t>SaaS/ASP</w:t>
      </w:r>
      <w:r w:rsidRPr="00366A55">
        <w:rPr>
          <w:rFonts w:hint="eastAsia"/>
        </w:rPr>
        <w:t>。以下「本件パ</w:t>
      </w:r>
      <w:r w:rsidRPr="00BD475D">
        <w:rPr>
          <w:rFonts w:hint="eastAsia"/>
        </w:rPr>
        <w:t>ッ</w:t>
      </w:r>
      <w:r w:rsidRPr="003659BD">
        <w:rPr>
          <w:rFonts w:hint="eastAsia"/>
        </w:rPr>
        <w:t>ケージ」という。）</w:t>
      </w:r>
      <w:r w:rsidRPr="00007998">
        <w:rPr>
          <w:rFonts w:hint="eastAsia"/>
        </w:rPr>
        <w:t>の選定で</w:t>
      </w:r>
      <w:r>
        <w:rPr>
          <w:rFonts w:hint="eastAsia"/>
        </w:rPr>
        <w:t>ある。本モデル契約書においては「</w:t>
      </w:r>
      <w:r>
        <w:rPr>
          <w:rFonts w:hint="eastAsia"/>
        </w:rPr>
        <w:t>A</w:t>
      </w:r>
      <w:r>
        <w:rPr>
          <w:rFonts w:hint="eastAsia"/>
        </w:rPr>
        <w:t xml:space="preserve">　要件定義支援及びパッケージソフトウェア候補選定支援業務契約（カスタマイズモデル）」において本件パッケージ候補の選定が、「</w:t>
      </w:r>
      <w:r>
        <w:rPr>
          <w:rFonts w:hint="eastAsia"/>
        </w:rPr>
        <w:t>B</w:t>
      </w:r>
      <w:r>
        <w:rPr>
          <w:rFonts w:hint="eastAsia"/>
        </w:rPr>
        <w:t xml:space="preserve">　パッケージソフトウェア選定支援及び要件定義支援業務契約（カスタマイズモデル）」、「</w:t>
      </w:r>
      <w:r>
        <w:rPr>
          <w:rFonts w:hint="eastAsia"/>
        </w:rPr>
        <w:t>C</w:t>
      </w:r>
      <w:r>
        <w:rPr>
          <w:rFonts w:hint="eastAsia"/>
        </w:rPr>
        <w:t xml:space="preserve">　パッケージソフトウェア選定支援及び要件定義支援業務契約</w:t>
      </w:r>
      <w:r w:rsidR="00E67EC8">
        <w:rPr>
          <w:rFonts w:hint="eastAsia"/>
        </w:rPr>
        <w:t>（</w:t>
      </w:r>
      <w:r>
        <w:rPr>
          <w:rFonts w:hint="eastAsia"/>
        </w:rPr>
        <w:t>オプションモデル</w:t>
      </w:r>
      <w:r w:rsidR="00E67EC8">
        <w:rPr>
          <w:rFonts w:hint="eastAsia"/>
        </w:rPr>
        <w:t>）</w:t>
      </w:r>
      <w:r>
        <w:rPr>
          <w:rFonts w:hint="eastAsia"/>
        </w:rPr>
        <w:t>」において本件パッケージの選定がユーザによって行われ、ベンダはその支援業務を行う。本件パッケージは本モデル契約の成果物となる本件システムの技術的中核となるものであり、また、利用・</w:t>
      </w:r>
      <w:r w:rsidR="00E67EC8">
        <w:rPr>
          <w:rFonts w:hint="eastAsia"/>
        </w:rPr>
        <w:t>契約不適合責任</w:t>
      </w:r>
      <w:r>
        <w:rPr>
          <w:rFonts w:hint="eastAsia"/>
        </w:rPr>
        <w:t>等の法的問題の分野においても広い範囲にわたってその固有の条件が適用されることにより重要な意味をもつ。そして下流過程である設計、構築・設定、保守、運用の契約条件に対しても大きな影響を与えるものである。</w:t>
      </w:r>
    </w:p>
    <w:p w14:paraId="1CA1559B" w14:textId="77777777" w:rsidR="00B87BA4" w:rsidRDefault="00B87BA4">
      <w:pPr>
        <w:spacing w:afterLines="0" w:after="0"/>
        <w:ind w:left="0" w:firstLine="210"/>
      </w:pPr>
      <w:r>
        <w:rPr>
          <w:rFonts w:hint="eastAsia"/>
        </w:rPr>
        <w:t>本モデル契約書が想定する中小企業等ユーザは、パッケージソフトウェア等に関する専門的知識を有するベンダに比べ、そのようなパッケージソフトウェアに関する知見に欠けている。しかしながらユーザの業務内容及びプロジェクトゴールを熟知しているのはユーザ自身である。また上流過程における役割分担においてユーザがベンダに頼りきり、いわば丸投げ状態を認めることはユーザとベンダのシステム契約についての理解の不一致を招き、こうした契約における契約条件の透明性・明確性の妨げとなる。</w:t>
      </w:r>
    </w:p>
    <w:p w14:paraId="745DDDC4" w14:textId="77777777" w:rsidR="00B87BA4" w:rsidRDefault="00B87BA4">
      <w:pPr>
        <w:spacing w:afterLines="0" w:after="0"/>
        <w:ind w:firstLine="210"/>
      </w:pPr>
      <w:r>
        <w:rPr>
          <w:rFonts w:hint="eastAsia"/>
        </w:rPr>
        <w:t>そこで本モデル契約書では、最終的に本件パッケージの選定を行う者をユーザとし、ベンダはユーザに対し、パッケージソフトウェアに関する情報提供をしつつ、推奨するパッケージをユーザに提案する建付けとしている。そして前述した本モデル契約が想定する中小企業等ユーザのパッケージソフトウェアについての知見の不足に対応するために、当該推奨に係るパッケージの提案に関してベンダは、業界で一般的に認められる専門知識とノウハウにもとづく善良な管理者としての注意義務を負わせるものとした。また、これらの専門知識とノウハウに基づき、ベンダが適切と判断したときは、本件パッケージ候補が存在しないことをユーザに進言しなければならないとした。</w:t>
      </w:r>
    </w:p>
    <w:p w14:paraId="5011ACD3" w14:textId="77777777" w:rsidR="00B87BA4" w:rsidRDefault="00B87BA4">
      <w:pPr>
        <w:spacing w:after="180"/>
        <w:ind w:firstLine="210"/>
      </w:pPr>
      <w:r>
        <w:rPr>
          <w:rFonts w:hint="eastAsia"/>
        </w:rPr>
        <w:t>「善良なる管理者の注意義務を果たした」かどうかは、情報処理技術に関する業界で一般的に要求される専門知識・ノウハウにもとづく注意義務を果たしたかどうかによって決定される。すなわち、ここでの注意義務とは、自らの能力に応じた注意義務の程度という主観的な意味ではなく業界において一般的・客観的に要求される注意義務を意味し、このような注意義務を欠くときは過失が認められる。ここで規定される善管注意義務は第３条のベンダの善管注意義務に重なるものであるが、上記したとおり本件パッケージの候補の選定支援作業の重要性に鑑み、再度確認して記載している。</w:t>
      </w:r>
    </w:p>
    <w:p w14:paraId="512007D2" w14:textId="77777777" w:rsidR="00B87BA4" w:rsidRDefault="00B87BA4">
      <w:pPr>
        <w:spacing w:after="180"/>
        <w:ind w:firstLine="210"/>
      </w:pPr>
      <w:r>
        <w:rPr>
          <w:rFonts w:hint="eastAsia"/>
        </w:rPr>
        <w:t>第</w:t>
      </w:r>
      <w:r>
        <w:rPr>
          <w:rFonts w:hint="eastAsia"/>
        </w:rPr>
        <w:t>3</w:t>
      </w:r>
      <w:r>
        <w:rPr>
          <w:rFonts w:hint="eastAsia"/>
        </w:rPr>
        <w:t>条はベンダの善管注意義務一般についての規定である。ベンダは、ユーザに対し、各本件業務（請負契約であるソフトウェア設計・制作及び構築・設定業務を除く。）の履行に関し、準委任契約上の善良なる管理者の注意義務を負うことを確認する（民法第</w:t>
      </w:r>
      <w:r>
        <w:rPr>
          <w:rFonts w:hint="eastAsia"/>
        </w:rPr>
        <w:t>656</w:t>
      </w:r>
      <w:r>
        <w:rPr>
          <w:rFonts w:hint="eastAsia"/>
        </w:rPr>
        <w:t>条、第</w:t>
      </w:r>
      <w:r>
        <w:rPr>
          <w:rFonts w:hint="eastAsia"/>
        </w:rPr>
        <w:t>644</w:t>
      </w:r>
      <w:r>
        <w:rPr>
          <w:rFonts w:hint="eastAsia"/>
        </w:rPr>
        <w:t>条）。前述したとおり「善良なる管理者の注意義務を果たした」かどうかは、情報処理技術に関する業界で一般的に要求される専門知識・ノウハウにもとづく注意義務を果たしたかどうかによって決定される。すなわち、ここでの注意義務とは、自らの能力に応じた注意義務の程度という主観的な意味ではなく業界において一般的・客観的に要求される注意義務を意味し、このような注意義務を欠くときは過失が認められる。</w:t>
      </w:r>
      <w:r>
        <w:br/>
      </w:r>
      <w:r>
        <w:rPr>
          <w:rFonts w:hint="eastAsia"/>
        </w:rPr>
        <w:t xml:space="preserve">　逆に言うと、ベンダは、ユーザに対し、善良な管理者の注意義務をもって本件業務を履行している限り、各業務の内容、結果等について責任を負わない。</w:t>
      </w:r>
    </w:p>
    <w:p w14:paraId="54D8F614" w14:textId="77777777" w:rsidR="00B87BA4" w:rsidRDefault="00B87BA4">
      <w:pPr>
        <w:spacing w:afterLines="0" w:after="0"/>
        <w:ind w:firstLine="210"/>
      </w:pPr>
      <w:r>
        <w:rPr>
          <w:rFonts w:hint="eastAsia"/>
        </w:rPr>
        <w:t>第</w:t>
      </w:r>
      <w:r>
        <w:rPr>
          <w:rFonts w:hint="eastAsia"/>
        </w:rPr>
        <w:t>4</w:t>
      </w:r>
      <w:r>
        <w:rPr>
          <w:rFonts w:hint="eastAsia"/>
        </w:rPr>
        <w:t>条は業務終了の確認についての規定である。</w:t>
      </w:r>
      <w:r>
        <w:br/>
      </w:r>
      <w:r>
        <w:rPr>
          <w:rFonts w:hint="eastAsia"/>
        </w:rPr>
        <w:t>本条では、準委任としてベンダが善管注意義務に基づき業務を適切に行ったかどうかの確認を行う手続を定める。</w:t>
      </w:r>
    </w:p>
    <w:p w14:paraId="22654199" w14:textId="77777777" w:rsidR="00B87BA4" w:rsidRDefault="00B87BA4">
      <w:pPr>
        <w:spacing w:after="180"/>
        <w:ind w:firstLine="210"/>
      </w:pPr>
      <w:r>
        <w:rPr>
          <w:rFonts w:hint="eastAsia"/>
        </w:rPr>
        <w:t>第</w:t>
      </w:r>
      <w:r>
        <w:rPr>
          <w:rFonts w:hint="eastAsia"/>
        </w:rPr>
        <w:t>1</w:t>
      </w:r>
      <w:r>
        <w:rPr>
          <w:rFonts w:hint="eastAsia"/>
        </w:rPr>
        <w:t>項は、ベンダはユーザに対し、業務終了後所定の期間内に業務完了報告書を提出することとする。</w:t>
      </w:r>
      <w:r>
        <w:rPr>
          <w:rFonts w:ascii="MS Mincho" w:hAnsi="MS Mincho" w:hint="eastAsia"/>
          <w:szCs w:val="20"/>
        </w:rPr>
        <w:t>業務完了報告書兼検収依頼書</w:t>
      </w:r>
      <w:r>
        <w:rPr>
          <w:rFonts w:hint="eastAsia"/>
        </w:rPr>
        <w:t>の例については、別添のドキュメントモデルを参照のこと。</w:t>
      </w:r>
      <w:r>
        <w:br/>
      </w:r>
      <w:r>
        <w:rPr>
          <w:rFonts w:hint="eastAsia"/>
        </w:rPr>
        <w:t xml:space="preserve">　第</w:t>
      </w:r>
      <w:r>
        <w:rPr>
          <w:rFonts w:hint="eastAsia"/>
        </w:rPr>
        <w:t>2</w:t>
      </w:r>
      <w:r>
        <w:rPr>
          <w:rFonts w:hint="eastAsia"/>
        </w:rPr>
        <w:t>項は、点検期間を明確にした上で、ユーザが業務完了報告書の確認を行うことを定める。</w:t>
      </w:r>
      <w:r>
        <w:br/>
      </w:r>
      <w:r>
        <w:rPr>
          <w:rFonts w:hint="eastAsia"/>
        </w:rPr>
        <w:t xml:space="preserve">　第</w:t>
      </w:r>
      <w:r>
        <w:rPr>
          <w:rFonts w:hint="eastAsia"/>
        </w:rPr>
        <w:t>3</w:t>
      </w:r>
      <w:r>
        <w:rPr>
          <w:rFonts w:hint="eastAsia"/>
        </w:rPr>
        <w:t>項の業務完了確認書兼検収書の例については、別添ドキュメントモデルを参照のこと。</w:t>
      </w:r>
      <w:r>
        <w:br/>
      </w:r>
      <w:r>
        <w:rPr>
          <w:rFonts w:hint="eastAsia"/>
        </w:rPr>
        <w:t xml:space="preserve">　第</w:t>
      </w:r>
      <w:r>
        <w:rPr>
          <w:rFonts w:hint="eastAsia"/>
        </w:rPr>
        <w:t>4</w:t>
      </w:r>
      <w:r>
        <w:rPr>
          <w:rFonts w:hint="eastAsia"/>
        </w:rPr>
        <w:t>項は、ユーザが業務完了確認を怠った場合のみなし確認を定める。</w:t>
      </w:r>
    </w:p>
    <w:p w14:paraId="21924661" w14:textId="77777777" w:rsidR="00B87BA4" w:rsidRDefault="00B87BA4">
      <w:pPr>
        <w:spacing w:after="180"/>
        <w:ind w:firstLine="210"/>
      </w:pPr>
    </w:p>
    <w:p w14:paraId="03A2A8C5" w14:textId="77777777" w:rsidR="00B87BA4" w:rsidRDefault="00B87BA4">
      <w:pPr>
        <w:pStyle w:val="4"/>
      </w:pPr>
      <w:r>
        <w:rPr>
          <w:rFonts w:hint="eastAsia"/>
        </w:rPr>
        <w:t>B</w:t>
      </w:r>
      <w:r>
        <w:rPr>
          <w:rFonts w:hint="eastAsia"/>
        </w:rPr>
        <w:t xml:space="preserve">　パッケージソフトウェア選定支援及び要件定義支援業務契約（カスタマイズモデル）</w:t>
      </w:r>
      <w:r w:rsidR="007C2A58">
        <w:rPr>
          <w:noProof/>
        </w:rPr>
      </w:r>
      <w:r w:rsidR="007C2A58">
        <w:rPr>
          <w:noProof/>
        </w:rPr>
        <w:pict>
          <v:rect id="_x0000_i1063" style="width:0;height:1.5pt" o:hralign="center" o:hrstd="t" o:hr="t" fillcolor="#a0a0a0" stroked="f">
            <v:textbox inset="5.85pt,.7pt,5.85pt,.7pt"/>
          </v:rect>
        </w:pict>
      </w:r>
    </w:p>
    <w:p w14:paraId="12314385" w14:textId="77777777" w:rsidR="00B87BA4" w:rsidRDefault="00B87BA4">
      <w:pPr>
        <w:spacing w:after="180"/>
        <w:ind w:firstLine="210"/>
      </w:pPr>
      <w:r>
        <w:rPr>
          <w:rFonts w:hint="eastAsia"/>
        </w:rPr>
        <w:t>別紙１のパッケージカスタマイズ取引契約モデルの上流工程後半に対応する規定である。</w:t>
      </w:r>
    </w:p>
    <w:p w14:paraId="06F7F067" w14:textId="77777777" w:rsidR="00B87BA4" w:rsidRDefault="00B87BA4">
      <w:pPr>
        <w:spacing w:after="180"/>
        <w:ind w:firstLine="210"/>
      </w:pPr>
      <w:r>
        <w:rPr>
          <w:rFonts w:hint="eastAsia"/>
        </w:rPr>
        <w:t>第</w:t>
      </w:r>
      <w:r>
        <w:rPr>
          <w:rFonts w:hint="eastAsia"/>
        </w:rPr>
        <w:t>1</w:t>
      </w:r>
      <w:r>
        <w:rPr>
          <w:rFonts w:hint="eastAsia"/>
        </w:rPr>
        <w:t>条、</w:t>
      </w:r>
      <w:r>
        <w:rPr>
          <w:rFonts w:hint="eastAsia"/>
        </w:rPr>
        <w:t>3</w:t>
      </w:r>
      <w:r>
        <w:rPr>
          <w:rFonts w:hint="eastAsia"/>
        </w:rPr>
        <w:t>条、</w:t>
      </w:r>
      <w:r>
        <w:rPr>
          <w:rFonts w:hint="eastAsia"/>
        </w:rPr>
        <w:t>4</w:t>
      </w:r>
      <w:r>
        <w:rPr>
          <w:rFonts w:hint="eastAsia"/>
        </w:rPr>
        <w:t>条、</w:t>
      </w:r>
      <w:r>
        <w:rPr>
          <w:rFonts w:hint="eastAsia"/>
        </w:rPr>
        <w:t>5</w:t>
      </w:r>
      <w:r>
        <w:rPr>
          <w:rFonts w:hint="eastAsia"/>
        </w:rPr>
        <w:t>条は、基本的に</w:t>
      </w:r>
      <w:r>
        <w:rPr>
          <w:rFonts w:hint="eastAsia"/>
        </w:rPr>
        <w:t>A</w:t>
      </w:r>
      <w:r>
        <w:rPr>
          <w:rFonts w:hint="eastAsia"/>
        </w:rPr>
        <w:t>パッケージソフトウェア選定・要件定義支援業務契約のものと変わらない。</w:t>
      </w:r>
    </w:p>
    <w:p w14:paraId="70CE63E6" w14:textId="77777777" w:rsidR="00B87BA4" w:rsidRDefault="00B87BA4">
      <w:pPr>
        <w:spacing w:after="180"/>
        <w:ind w:firstLine="210"/>
      </w:pPr>
      <w:r>
        <w:rPr>
          <w:rFonts w:hint="eastAsia"/>
        </w:rPr>
        <w:t>第</w:t>
      </w:r>
      <w:r>
        <w:rPr>
          <w:rFonts w:hint="eastAsia"/>
        </w:rPr>
        <w:t>2</w:t>
      </w:r>
      <w:r>
        <w:rPr>
          <w:rFonts w:hint="eastAsia"/>
        </w:rPr>
        <w:t>条は機器等の売買等についての規定である。本件業務においては機器等の販売が行われる場合があり、その際ユーザは、本件システムを構成する機器等（ハードウェア機器、電子媒体、</w:t>
      </w:r>
      <w:r>
        <w:rPr>
          <w:rFonts w:hint="eastAsia"/>
        </w:rPr>
        <w:t>OS</w:t>
      </w:r>
      <w:r>
        <w:rPr>
          <w:rFonts w:hint="eastAsia"/>
        </w:rPr>
        <w:t>）をベンダ又は第三者から購入し、またはリースすることとなるが、ベンダ又は第三者は、ユーザとの間において別途売買等に関する契約を締結することが多い。そうした契約が存在するときは、契約の対象となる当該機器等に関しては、本契約に優先して適用される旨を定める。</w:t>
      </w:r>
    </w:p>
    <w:p w14:paraId="38DB6F82" w14:textId="77777777" w:rsidR="00B87BA4" w:rsidRDefault="00B87BA4">
      <w:pPr>
        <w:spacing w:after="180"/>
        <w:ind w:firstLine="210"/>
      </w:pPr>
    </w:p>
    <w:p w14:paraId="555198EE" w14:textId="77777777" w:rsidR="00B87BA4" w:rsidRDefault="00B87BA4">
      <w:pPr>
        <w:spacing w:afterLines="0" w:after="0"/>
        <w:ind w:leftChars="-8" w:left="0" w:hangingChars="8" w:hanging="17"/>
      </w:pPr>
      <w:r>
        <w:rPr>
          <w:rFonts w:hint="eastAsia"/>
        </w:rPr>
        <w:t>C</w:t>
      </w:r>
      <w:r>
        <w:rPr>
          <w:rFonts w:hint="eastAsia"/>
        </w:rPr>
        <w:t xml:space="preserve">　パッケージソフトウェア選定支援及び要件定義支援業務契約</w:t>
      </w:r>
      <w:r w:rsidR="00E67EC8">
        <w:rPr>
          <w:rFonts w:hint="eastAsia"/>
        </w:rPr>
        <w:t>（</w:t>
      </w:r>
      <w:r>
        <w:rPr>
          <w:rFonts w:hint="eastAsia"/>
        </w:rPr>
        <w:t>オプションモデル</w:t>
      </w:r>
      <w:r w:rsidR="00E67EC8">
        <w:rPr>
          <w:rFonts w:hint="eastAsia"/>
        </w:rPr>
        <w:t>）</w:t>
      </w:r>
      <w:r w:rsidR="007C2A58">
        <w:rPr>
          <w:noProof/>
        </w:rPr>
      </w:r>
      <w:r w:rsidR="007C2A58">
        <w:rPr>
          <w:noProof/>
        </w:rPr>
        <w:pict>
          <v:rect id="_x0000_i1064" style="width:0;height:1.5pt" o:hralign="center" o:hrstd="t" o:hr="t" fillcolor="#a0a0a0" stroked="f">
            <v:textbox inset="5.85pt,.7pt,5.85pt,.7pt"/>
          </v:rect>
        </w:pict>
      </w:r>
    </w:p>
    <w:p w14:paraId="3664BFF9" w14:textId="77777777" w:rsidR="00B87BA4" w:rsidRDefault="00B87BA4">
      <w:pPr>
        <w:spacing w:after="180"/>
        <w:ind w:firstLine="210"/>
      </w:pPr>
      <w:r>
        <w:rPr>
          <w:rFonts w:hint="eastAsia"/>
        </w:rPr>
        <w:t>別紙</w:t>
      </w:r>
      <w:r>
        <w:rPr>
          <w:rFonts w:hint="eastAsia"/>
        </w:rPr>
        <w:t>2</w:t>
      </w:r>
      <w:r>
        <w:rPr>
          <w:rFonts w:hint="eastAsia"/>
        </w:rPr>
        <w:t>のパッケージオプション取引契約モデルの上流工程に対応する規定である。条項は別紙</w:t>
      </w:r>
      <w:r>
        <w:rPr>
          <w:rFonts w:hint="eastAsia"/>
        </w:rPr>
        <w:t>1</w:t>
      </w:r>
      <w:r>
        <w:rPr>
          <w:rFonts w:hint="eastAsia"/>
        </w:rPr>
        <w:t>のパッケージカスタマイズ取引契約モデルに対応する「</w:t>
      </w:r>
      <w:r>
        <w:rPr>
          <w:rFonts w:hint="eastAsia"/>
        </w:rPr>
        <w:t>A</w:t>
      </w:r>
      <w:r>
        <w:rPr>
          <w:rFonts w:hint="eastAsia"/>
        </w:rPr>
        <w:t xml:space="preserve">　要件定義支援及びパッケージソフトウェア候補選定支援業務契約（カスタマイズモデル）」、「</w:t>
      </w:r>
      <w:r>
        <w:rPr>
          <w:rFonts w:hint="eastAsia"/>
        </w:rPr>
        <w:t>B</w:t>
      </w:r>
      <w:r>
        <w:rPr>
          <w:rFonts w:hint="eastAsia"/>
        </w:rPr>
        <w:t xml:space="preserve">　パッケージソフトウェア選定支援及び要件定義支援業務契約（カスタマイズモデル）」のものと同じである。</w:t>
      </w:r>
    </w:p>
    <w:p w14:paraId="5225814F" w14:textId="77777777" w:rsidR="00B87BA4" w:rsidRDefault="00B87BA4">
      <w:pPr>
        <w:spacing w:after="180"/>
        <w:ind w:firstLine="210"/>
      </w:pPr>
    </w:p>
    <w:p w14:paraId="03DE82FA" w14:textId="77777777" w:rsidR="00B87BA4" w:rsidRDefault="00B87BA4">
      <w:pPr>
        <w:spacing w:afterLines="0" w:after="0"/>
        <w:ind w:leftChars="-8" w:left="-1" w:hangingChars="8" w:hanging="16"/>
      </w:pPr>
      <w:r>
        <w:rPr>
          <w:rFonts w:hint="eastAsia"/>
          <w:bCs/>
          <w:kern w:val="0"/>
          <w:sz w:val="20"/>
          <w:szCs w:val="20"/>
        </w:rPr>
        <w:t>D</w:t>
      </w:r>
      <w:r>
        <w:rPr>
          <w:rFonts w:hint="eastAsia"/>
          <w:bCs/>
          <w:kern w:val="0"/>
          <w:sz w:val="20"/>
          <w:szCs w:val="20"/>
        </w:rPr>
        <w:t xml:space="preserve">　外部設計支援業務契約</w:t>
      </w:r>
      <w:r w:rsidR="007C2A58">
        <w:rPr>
          <w:noProof/>
        </w:rPr>
      </w:r>
      <w:r w:rsidR="007C2A58">
        <w:rPr>
          <w:noProof/>
        </w:rPr>
        <w:pict>
          <v:rect id="_x0000_i1065" style="width:0;height:1.5pt" o:hralign="center" o:hrstd="t" o:hr="t" fillcolor="#a0a0a0" stroked="f">
            <v:textbox inset="5.85pt,.7pt,5.85pt,.7pt"/>
          </v:rect>
        </w:pict>
      </w:r>
    </w:p>
    <w:p w14:paraId="0A536B0B" w14:textId="77777777" w:rsidR="00B87BA4" w:rsidRDefault="00B87BA4">
      <w:pPr>
        <w:spacing w:after="180"/>
        <w:ind w:firstLine="210"/>
      </w:pPr>
      <w:r>
        <w:rPr>
          <w:rFonts w:hint="eastAsia"/>
        </w:rPr>
        <w:t>契約の成立、機器等の売買等、ベンダの善管注意義務、業務終了の確認の</w:t>
      </w:r>
      <w:r>
        <w:rPr>
          <w:rFonts w:hint="eastAsia"/>
        </w:rPr>
        <w:t>4</w:t>
      </w:r>
      <w:r>
        <w:rPr>
          <w:rFonts w:hint="eastAsia"/>
        </w:rPr>
        <w:t>条項から成り、各条項の説明は前述のとおりである。</w:t>
      </w:r>
    </w:p>
    <w:p w14:paraId="3D3E3DA4" w14:textId="77777777" w:rsidR="00B87BA4" w:rsidRDefault="00B87BA4">
      <w:pPr>
        <w:spacing w:after="180"/>
        <w:ind w:firstLine="210"/>
      </w:pPr>
    </w:p>
    <w:p w14:paraId="17CFA2B5" w14:textId="77777777" w:rsidR="00B87BA4" w:rsidRDefault="00B87BA4">
      <w:pPr>
        <w:pStyle w:val="4"/>
      </w:pPr>
      <w:r>
        <w:rPr>
          <w:rFonts w:hint="eastAsia"/>
        </w:rPr>
        <w:t xml:space="preserve">E </w:t>
      </w:r>
      <w:r>
        <w:rPr>
          <w:rFonts w:hint="eastAsia"/>
        </w:rPr>
        <w:t>ソフトウェア設計・制作業務契約、</w:t>
      </w:r>
      <w:r>
        <w:rPr>
          <w:rFonts w:hint="eastAsia"/>
        </w:rPr>
        <w:t xml:space="preserve">F  </w:t>
      </w:r>
      <w:r>
        <w:rPr>
          <w:rFonts w:hint="eastAsia"/>
        </w:rPr>
        <w:t>構築・設定業務契約</w:t>
      </w:r>
    </w:p>
    <w:p w14:paraId="13A1C356" w14:textId="77777777" w:rsidR="00B87BA4" w:rsidRDefault="007C2A58">
      <w:pPr>
        <w:spacing w:after="180"/>
        <w:ind w:leftChars="-8" w:left="0" w:hangingChars="8" w:hanging="17"/>
      </w:pPr>
      <w:r>
        <w:rPr>
          <w:noProof/>
        </w:rPr>
      </w:r>
      <w:r w:rsidR="007C2A58">
        <w:rPr>
          <w:noProof/>
        </w:rPr>
        <w:pict>
          <v:rect id="_x0000_i1066" style="width:0;height:1.5pt" o:hralign="center" o:hrstd="t" o:hr="t" fillcolor="#a0a0a0" stroked="f">
            <v:textbox inset="5.85pt,.7pt,5.85pt,.7pt"/>
          </v:rect>
        </w:pict>
      </w:r>
    </w:p>
    <w:p w14:paraId="3FCF7BF4" w14:textId="77777777" w:rsidR="00B87BA4" w:rsidRDefault="00B87BA4">
      <w:pPr>
        <w:spacing w:after="180"/>
        <w:ind w:firstLine="210"/>
      </w:pPr>
      <w:r>
        <w:rPr>
          <w:rFonts w:hint="eastAsia"/>
        </w:rPr>
        <w:t>第</w:t>
      </w:r>
      <w:r>
        <w:rPr>
          <w:rFonts w:hint="eastAsia"/>
        </w:rPr>
        <w:t>1</w:t>
      </w:r>
      <w:r>
        <w:rPr>
          <w:rFonts w:hint="eastAsia"/>
        </w:rPr>
        <w:t>条は請負契約の成立に関する規定である。</w:t>
      </w:r>
    </w:p>
    <w:p w14:paraId="15D324F2" w14:textId="77777777" w:rsidR="00B87BA4" w:rsidRDefault="00B87BA4">
      <w:pPr>
        <w:spacing w:after="180"/>
        <w:ind w:firstLine="210"/>
      </w:pPr>
      <w:r>
        <w:rPr>
          <w:rFonts w:hint="eastAsia"/>
        </w:rPr>
        <w:t>第</w:t>
      </w:r>
      <w:r>
        <w:rPr>
          <w:rFonts w:hint="eastAsia"/>
        </w:rPr>
        <w:t>2</w:t>
      </w:r>
      <w:r>
        <w:rPr>
          <w:rFonts w:hint="eastAsia"/>
        </w:rPr>
        <w:t>条は本件システムの納入および出荷テストについての規定で、基本的にモデル取引・契約書第一版の規定と同じである。ソフトウェア設計・制作業務の場合はベンダによる適格性（出荷）テストの実施を定めている。</w:t>
      </w:r>
    </w:p>
    <w:p w14:paraId="603D2191" w14:textId="77777777" w:rsidR="00B87BA4" w:rsidRDefault="00B87BA4">
      <w:pPr>
        <w:spacing w:afterLines="0" w:after="0"/>
        <w:ind w:firstLine="210"/>
      </w:pPr>
      <w:r>
        <w:rPr>
          <w:rFonts w:hint="eastAsia"/>
        </w:rPr>
        <w:t>第</w:t>
      </w:r>
      <w:r>
        <w:rPr>
          <w:rFonts w:hint="eastAsia"/>
        </w:rPr>
        <w:t>3</w:t>
      </w:r>
      <w:r>
        <w:rPr>
          <w:rFonts w:hint="eastAsia"/>
        </w:rPr>
        <w:t>条では本件システムに関する検収を行う手続について定める。</w:t>
      </w:r>
    </w:p>
    <w:p w14:paraId="243DA6B9" w14:textId="77777777" w:rsidR="00B87BA4" w:rsidRDefault="00B87BA4">
      <w:pPr>
        <w:spacing w:after="180"/>
        <w:ind w:firstLine="210"/>
      </w:pPr>
      <w:r>
        <w:rPr>
          <w:rFonts w:hint="eastAsia"/>
        </w:rPr>
        <w:t>第</w:t>
      </w:r>
      <w:r>
        <w:rPr>
          <w:rFonts w:hint="eastAsia"/>
        </w:rPr>
        <w:t>1</w:t>
      </w:r>
      <w:r>
        <w:rPr>
          <w:rFonts w:hint="eastAsia"/>
        </w:rPr>
        <w:t>項については、本件パッケージについて検査期間内に適格性（出荷）テスト条件（構築・設定の場合は「受入れテスト条件」）に基づき検査し、システム要件定義書、関連する文書と本件システムとが合致することを点検することを規定する。構築・設定業務の場合、現地調整の都合上、仕様書通りとならない場合があるため、構築・設定業務報告書が加わっている。</w:t>
      </w:r>
      <w:r>
        <w:br/>
      </w:r>
      <w:r>
        <w:rPr>
          <w:rFonts w:hint="eastAsia"/>
        </w:rPr>
        <w:t xml:space="preserve">　第</w:t>
      </w:r>
      <w:r>
        <w:rPr>
          <w:rFonts w:hint="eastAsia"/>
        </w:rPr>
        <w:t>2</w:t>
      </w:r>
      <w:r>
        <w:rPr>
          <w:rFonts w:hint="eastAsia"/>
        </w:rPr>
        <w:t>項は、本件パッケージがシステム要件定義書、関連する文書と本件システムに適合しないことが判明した場合、ベンダがこれを修正して修正版をユーザに納入することを義務付けている。検査合格通知書兼検収書の例は、別添のドキュメントモデルを参照のこと。</w:t>
      </w:r>
      <w:r>
        <w:br/>
      </w:r>
      <w:r>
        <w:rPr>
          <w:rFonts w:hint="eastAsia"/>
        </w:rPr>
        <w:t xml:space="preserve">　第</w:t>
      </w:r>
      <w:r>
        <w:rPr>
          <w:rFonts w:hint="eastAsia"/>
        </w:rPr>
        <w:t>3</w:t>
      </w:r>
      <w:r>
        <w:rPr>
          <w:rFonts w:hint="eastAsia"/>
        </w:rPr>
        <w:t>項は、みなし検査合格に関する規定を定めることにより、ユーザの都合により検収が引き延ばされることを防ぐものである。</w:t>
      </w:r>
      <w:r>
        <w:br/>
      </w:r>
      <w:r>
        <w:rPr>
          <w:rFonts w:hint="eastAsia"/>
        </w:rPr>
        <w:t xml:space="preserve">　第</w:t>
      </w:r>
      <w:r>
        <w:rPr>
          <w:rFonts w:hint="eastAsia"/>
        </w:rPr>
        <w:t>4</w:t>
      </w:r>
      <w:r>
        <w:rPr>
          <w:rFonts w:hint="eastAsia"/>
        </w:rPr>
        <w:t>項は、検査合格をもって本件ソフトウェアの検収完了とすることを明記する。</w:t>
      </w:r>
    </w:p>
    <w:p w14:paraId="6C31C206" w14:textId="77777777" w:rsidR="00B87BA4" w:rsidRDefault="00B87BA4">
      <w:pPr>
        <w:spacing w:after="180"/>
        <w:ind w:firstLine="210"/>
      </w:pPr>
      <w:r>
        <w:rPr>
          <w:rFonts w:hint="eastAsia"/>
        </w:rPr>
        <w:t>第</w:t>
      </w:r>
      <w:r>
        <w:rPr>
          <w:rFonts w:hint="eastAsia"/>
        </w:rPr>
        <w:t>4</w:t>
      </w:r>
      <w:r>
        <w:rPr>
          <w:rFonts w:hint="eastAsia"/>
        </w:rPr>
        <w:t>条は機器等の売買等がある場合の規定であり、文言は、他の業務における規定と同じである。</w:t>
      </w:r>
      <w:r>
        <w:br/>
      </w:r>
      <w:r>
        <w:rPr>
          <w:rFonts w:hint="eastAsia"/>
        </w:rPr>
        <w:t xml:space="preserve">　機器等の売買について別契約が存在する場合はかかる契約が本契約に優先して適用されるので、当然</w:t>
      </w:r>
      <w:r w:rsidR="00B45C6E">
        <w:rPr>
          <w:rFonts w:hint="eastAsia"/>
        </w:rPr>
        <w:t>契約不適合責任</w:t>
      </w:r>
      <w:r>
        <w:rPr>
          <w:rFonts w:hint="eastAsia"/>
        </w:rPr>
        <w:t>についても優先される。本件パッケージについても通常は本契約とは別の使用許諾契約書等が存在し、当該契約書に</w:t>
      </w:r>
      <w:r w:rsidR="00B45C6E">
        <w:rPr>
          <w:rFonts w:hint="eastAsia"/>
        </w:rPr>
        <w:t>契約不適合責任</w:t>
      </w:r>
      <w:r>
        <w:rPr>
          <w:rFonts w:hint="eastAsia"/>
        </w:rPr>
        <w:t>の規定が存在することが多いと考えられるので本条と本件パッケージ固有の</w:t>
      </w:r>
      <w:r w:rsidR="00B661F7">
        <w:rPr>
          <w:rFonts w:hint="eastAsia"/>
        </w:rPr>
        <w:t>契約不適合</w:t>
      </w:r>
      <w:r>
        <w:rPr>
          <w:rFonts w:hint="eastAsia"/>
        </w:rPr>
        <w:t>の規定は重複する点もあるが、本モデル契約書における本件パッケージの役割の重要性に鑑み個別の条項において権利関係を明確にすることが重要であることから重複して規定してある。</w:t>
      </w:r>
    </w:p>
    <w:p w14:paraId="4BED5092" w14:textId="77777777" w:rsidR="00B87BA4" w:rsidRDefault="00B87BA4">
      <w:pPr>
        <w:spacing w:afterLines="0" w:after="0"/>
        <w:ind w:firstLine="210"/>
      </w:pPr>
      <w:r>
        <w:rPr>
          <w:rFonts w:hint="eastAsia"/>
        </w:rPr>
        <w:t>第</w:t>
      </w:r>
      <w:r>
        <w:rPr>
          <w:rFonts w:hint="eastAsia"/>
        </w:rPr>
        <w:t>5</w:t>
      </w:r>
      <w:r>
        <w:rPr>
          <w:rFonts w:hint="eastAsia"/>
        </w:rPr>
        <w:t>条は、本件パッケージの固有の</w:t>
      </w:r>
      <w:r w:rsidR="00E67EC8">
        <w:rPr>
          <w:rFonts w:hint="eastAsia"/>
        </w:rPr>
        <w:t>契約不適合</w:t>
      </w:r>
      <w:r>
        <w:rPr>
          <w:rFonts w:hint="eastAsia"/>
        </w:rPr>
        <w:t>に関する規定である。</w:t>
      </w:r>
    </w:p>
    <w:p w14:paraId="6A38DC8F" w14:textId="77777777" w:rsidR="00B87BA4" w:rsidRDefault="00B87BA4">
      <w:pPr>
        <w:spacing w:after="180"/>
        <w:ind w:firstLine="210"/>
      </w:pPr>
      <w:r>
        <w:rPr>
          <w:rFonts w:hint="eastAsia"/>
        </w:rPr>
        <w:t>第</w:t>
      </w:r>
      <w:r>
        <w:rPr>
          <w:rFonts w:hint="eastAsia"/>
        </w:rPr>
        <w:t>1</w:t>
      </w:r>
      <w:r>
        <w:rPr>
          <w:rFonts w:hint="eastAsia"/>
        </w:rPr>
        <w:t>項は、ソフトウェア設計・制作業務においてベンダが、ユーザに対し、本件パッケージに固有の</w:t>
      </w:r>
      <w:r w:rsidR="00E67EC8">
        <w:rPr>
          <w:rFonts w:hint="eastAsia"/>
        </w:rPr>
        <w:t>契約不適合</w:t>
      </w:r>
      <w:r>
        <w:rPr>
          <w:rFonts w:hint="eastAsia"/>
        </w:rPr>
        <w:t>（本件パッケージそのものについての</w:t>
      </w:r>
      <w:r w:rsidR="00E67EC8">
        <w:rPr>
          <w:rFonts w:hint="eastAsia"/>
        </w:rPr>
        <w:t>契約不適合</w:t>
      </w:r>
      <w:r>
        <w:rPr>
          <w:rFonts w:hint="eastAsia"/>
        </w:rPr>
        <w:t>）について</w:t>
      </w:r>
      <w:r w:rsidR="00074FF7">
        <w:rPr>
          <w:rFonts w:hint="eastAsia"/>
        </w:rPr>
        <w:t>ベン</w:t>
      </w:r>
      <w:r w:rsidR="00B661F7">
        <w:rPr>
          <w:rFonts w:hint="eastAsia"/>
        </w:rPr>
        <w:t>ダ</w:t>
      </w:r>
      <w:r w:rsidR="00074FF7">
        <w:rPr>
          <w:rFonts w:hint="eastAsia"/>
        </w:rPr>
        <w:t>がそれらの存在を知り、または重過失によりこれを知らず結果としてユーザにこれを告げなかった場合を除いて、</w:t>
      </w:r>
      <w:r>
        <w:rPr>
          <w:rFonts w:hint="eastAsia"/>
        </w:rPr>
        <w:t>原則として責任を負わないことを規定する。</w:t>
      </w:r>
      <w:r>
        <w:br/>
      </w:r>
      <w:r>
        <w:rPr>
          <w:rFonts w:hint="eastAsia"/>
        </w:rPr>
        <w:t xml:space="preserve">　</w:t>
      </w:r>
      <w:r>
        <w:br/>
      </w:r>
      <w:r>
        <w:rPr>
          <w:rFonts w:hint="eastAsia"/>
        </w:rPr>
        <w:t xml:space="preserve">　第</w:t>
      </w:r>
      <w:r w:rsidR="00074FF7">
        <w:t>2</w:t>
      </w:r>
      <w:r>
        <w:rPr>
          <w:rFonts w:hint="eastAsia"/>
        </w:rPr>
        <w:t>項は、</w:t>
      </w:r>
      <w:r w:rsidR="00074FF7">
        <w:rPr>
          <w:rFonts w:hint="eastAsia"/>
        </w:rPr>
        <w:t>前</w:t>
      </w:r>
      <w:r>
        <w:rPr>
          <w:rFonts w:hint="eastAsia"/>
        </w:rPr>
        <w:t>項によって責任を負う場合であっても、本体の請負契約の</w:t>
      </w:r>
      <w:r w:rsidR="00B45C6E">
        <w:rPr>
          <w:rFonts w:hint="eastAsia"/>
        </w:rPr>
        <w:t>契約不適合</w:t>
      </w:r>
      <w:r w:rsidR="00CB72AC">
        <w:rPr>
          <w:rFonts w:hint="eastAsia"/>
        </w:rPr>
        <w:t>責任における</w:t>
      </w:r>
      <w:r w:rsidR="00B661F7">
        <w:rPr>
          <w:rFonts w:hint="eastAsia"/>
        </w:rPr>
        <w:t>契約</w:t>
      </w:r>
      <w:r w:rsidR="00CB72AC">
        <w:rPr>
          <w:rFonts w:hint="eastAsia"/>
        </w:rPr>
        <w:t>不適合</w:t>
      </w:r>
      <w:r w:rsidR="003C6B16">
        <w:rPr>
          <w:rFonts w:hint="eastAsia"/>
        </w:rPr>
        <w:t>によっても契約の目的が達</w:t>
      </w:r>
      <w:r w:rsidR="00A85962">
        <w:rPr>
          <w:rFonts w:hint="eastAsia"/>
        </w:rPr>
        <w:t>することが</w:t>
      </w:r>
      <w:r w:rsidR="003C6B16">
        <w:rPr>
          <w:rFonts w:hint="eastAsia"/>
        </w:rPr>
        <w:t>できる場合</w:t>
      </w:r>
      <w:r>
        <w:rPr>
          <w:rFonts w:hint="eastAsia"/>
        </w:rPr>
        <w:t>で、</w:t>
      </w:r>
      <w:r w:rsidR="00B86A37">
        <w:rPr>
          <w:rFonts w:hint="eastAsia"/>
        </w:rPr>
        <w:t>対応</w:t>
      </w:r>
      <w:r>
        <w:rPr>
          <w:rFonts w:hint="eastAsia"/>
        </w:rPr>
        <w:t>に過分の費用を要する場合に無償での</w:t>
      </w:r>
      <w:r w:rsidR="003C6B16">
        <w:rPr>
          <w:rFonts w:hint="eastAsia"/>
        </w:rPr>
        <w:t>対応</w:t>
      </w:r>
      <w:r>
        <w:rPr>
          <w:rFonts w:hint="eastAsia"/>
        </w:rPr>
        <w:t>をベンダに求めるのは酷であるとの考え方から、免責を定めたものである。</w:t>
      </w:r>
    </w:p>
    <w:p w14:paraId="22724CE4" w14:textId="77777777" w:rsidR="00B87BA4" w:rsidRDefault="00B87BA4">
      <w:pPr>
        <w:spacing w:after="180"/>
        <w:ind w:firstLine="210"/>
      </w:pPr>
      <w:r>
        <w:rPr>
          <w:rFonts w:hint="eastAsia"/>
        </w:rPr>
        <w:t>第</w:t>
      </w:r>
      <w:r>
        <w:rPr>
          <w:rFonts w:hint="eastAsia"/>
        </w:rPr>
        <w:t>6</w:t>
      </w:r>
      <w:r>
        <w:rPr>
          <w:rFonts w:hint="eastAsia"/>
        </w:rPr>
        <w:t>条は、本件システム（ただし、本件パッケージソフトウェア及びハードウェア機器部分を除く。）に関する</w:t>
      </w:r>
      <w:r w:rsidR="00BB48EE">
        <w:rPr>
          <w:rFonts w:hint="eastAsia"/>
        </w:rPr>
        <w:t>契約不適合</w:t>
      </w:r>
      <w:r>
        <w:rPr>
          <w:rFonts w:hint="eastAsia"/>
        </w:rPr>
        <w:t>責任について定める。</w:t>
      </w:r>
      <w:r w:rsidR="003C6B16" w:rsidRPr="003C6B16">
        <w:rPr>
          <w:rFonts w:hint="eastAsia"/>
        </w:rPr>
        <w:t>ソフトウェア</w:t>
      </w:r>
      <w:r w:rsidR="003C6B16">
        <w:rPr>
          <w:rFonts w:hint="eastAsia"/>
        </w:rPr>
        <w:t>設計・製作</w:t>
      </w:r>
      <w:r w:rsidR="003C6B16" w:rsidRPr="003C6B16">
        <w:rPr>
          <w:rFonts w:hint="eastAsia"/>
        </w:rPr>
        <w:t>業務</w:t>
      </w:r>
      <w:r w:rsidR="003C6B16">
        <w:rPr>
          <w:rFonts w:hint="eastAsia"/>
        </w:rPr>
        <w:t>や構築・設定業務</w:t>
      </w:r>
      <w:r w:rsidR="00DB7154">
        <w:rPr>
          <w:rFonts w:hint="eastAsia"/>
        </w:rPr>
        <w:t>を請負</w:t>
      </w:r>
      <w:r w:rsidR="004E4DDA">
        <w:rPr>
          <w:rFonts w:hint="eastAsia"/>
        </w:rPr>
        <w:t>型</w:t>
      </w:r>
      <w:r w:rsidR="00DB7154">
        <w:rPr>
          <w:rFonts w:hint="eastAsia"/>
        </w:rPr>
        <w:t>で行う場合には</w:t>
      </w:r>
      <w:r w:rsidR="003C6B16" w:rsidRPr="003C6B16">
        <w:rPr>
          <w:rFonts w:hint="eastAsia"/>
        </w:rPr>
        <w:t>、ベンダは</w:t>
      </w:r>
      <w:r w:rsidR="00DB7154">
        <w:rPr>
          <w:rFonts w:hint="eastAsia"/>
        </w:rPr>
        <w:t>仕事の</w:t>
      </w:r>
      <w:r w:rsidR="003C6B16" w:rsidRPr="003C6B16">
        <w:rPr>
          <w:rFonts w:hint="eastAsia"/>
        </w:rPr>
        <w:t>完成義務を負う</w:t>
      </w:r>
      <w:del w:id="286" w:author="作成者">
        <w:r w:rsidR="003C6B16" w:rsidRPr="003C6B16" w:rsidDel="00867066">
          <w:rPr>
            <w:rFonts w:hint="eastAsia"/>
          </w:rPr>
          <w:delText>。</w:delText>
        </w:r>
      </w:del>
      <w:r>
        <w:rPr>
          <w:rFonts w:hint="eastAsia"/>
        </w:rPr>
        <w:t>。システム開発についてシステムを完成させたと認められるか否かは、仕事が当初の請負契約で予約していた最後の工程まで終えているか否かを基準にすべきであるとする裁判例がある（東京地判平成</w:t>
      </w:r>
      <w:r>
        <w:rPr>
          <w:rFonts w:hint="eastAsia"/>
        </w:rPr>
        <w:t>14</w:t>
      </w:r>
      <w:r>
        <w:rPr>
          <w:rFonts w:hint="eastAsia"/>
        </w:rPr>
        <w:t>年</w:t>
      </w:r>
      <w:r>
        <w:rPr>
          <w:rFonts w:hint="eastAsia"/>
        </w:rPr>
        <w:t>4</w:t>
      </w:r>
      <w:r>
        <w:rPr>
          <w:rFonts w:hint="eastAsia"/>
        </w:rPr>
        <w:t>月</w:t>
      </w:r>
      <w:r>
        <w:rPr>
          <w:rFonts w:hint="eastAsia"/>
        </w:rPr>
        <w:t>22</w:t>
      </w:r>
      <w:r>
        <w:rPr>
          <w:rFonts w:hint="eastAsia"/>
        </w:rPr>
        <w:t>日）。具体的には、当初仕様書にて予約されている業務の最後の工程まで終えて納品及び</w:t>
      </w:r>
      <w:r w:rsidR="004E4DDA">
        <w:rPr>
          <w:rFonts w:hint="eastAsia"/>
        </w:rPr>
        <w:t>検収完了</w:t>
      </w:r>
      <w:r>
        <w:rPr>
          <w:rFonts w:hint="eastAsia"/>
        </w:rPr>
        <w:t>後、</w:t>
      </w:r>
      <w:r w:rsidR="00BB48EE">
        <w:rPr>
          <w:rFonts w:hint="eastAsia"/>
        </w:rPr>
        <w:t>契約不適合</w:t>
      </w:r>
      <w:r>
        <w:rPr>
          <w:rFonts w:hint="eastAsia"/>
        </w:rPr>
        <w:t>が発見された場合には、原則として</w:t>
      </w:r>
      <w:r w:rsidR="004E4DDA">
        <w:rPr>
          <w:rFonts w:hint="eastAsia"/>
        </w:rPr>
        <w:t>本条の</w:t>
      </w:r>
      <w:r w:rsidR="00BB48EE">
        <w:rPr>
          <w:rFonts w:hint="eastAsia"/>
        </w:rPr>
        <w:t>契約不適合</w:t>
      </w:r>
      <w:r>
        <w:rPr>
          <w:rFonts w:hint="eastAsia"/>
        </w:rPr>
        <w:t>責任が適用されることになると考えられる。</w:t>
      </w:r>
      <w:r>
        <w:br/>
      </w:r>
      <w:r>
        <w:rPr>
          <w:rFonts w:hint="eastAsia"/>
        </w:rPr>
        <w:t xml:space="preserve">　前述したように本件システムを構成するものであっても、本件パッケージソフトウェアについてはベンダは当該パッケージの固有の</w:t>
      </w:r>
      <w:r w:rsidR="003A449E">
        <w:rPr>
          <w:rFonts w:hint="eastAsia"/>
        </w:rPr>
        <w:t>契約不適合</w:t>
      </w:r>
      <w:r w:rsidR="00192584">
        <w:rPr>
          <w:rFonts w:hint="eastAsia"/>
        </w:rPr>
        <w:t>や</w:t>
      </w:r>
      <w:r>
        <w:rPr>
          <w:rFonts w:hint="eastAsia"/>
        </w:rPr>
        <w:t>権利侵害等の存在を知り、または重大な過失によりこれを知らず結果としてユーザにこれを告げなかった場合にのみ責任を負うものであって、本件パッケージソフトウェアについての本条の適用はない。さらに本件システムを構成する機器等であっても、係る機器等について別の契約が存在する場合はやはり本条の</w:t>
      </w:r>
      <w:r w:rsidR="00192584">
        <w:rPr>
          <w:rFonts w:hint="eastAsia"/>
        </w:rPr>
        <w:t>契約不適合責任</w:t>
      </w:r>
      <w:r>
        <w:rPr>
          <w:rFonts w:hint="eastAsia"/>
        </w:rPr>
        <w:t>の規定の適用はない。</w:t>
      </w:r>
    </w:p>
    <w:p w14:paraId="15FC92BC" w14:textId="77777777" w:rsidR="00192584" w:rsidRDefault="00B87BA4" w:rsidP="00E964DB">
      <w:pPr>
        <w:spacing w:afterLines="0" w:after="0"/>
        <w:ind w:firstLine="210"/>
      </w:pPr>
      <w:r>
        <w:rPr>
          <w:rFonts w:hint="eastAsia"/>
        </w:rPr>
        <w:t>第</w:t>
      </w:r>
      <w:r>
        <w:rPr>
          <w:rFonts w:hint="eastAsia"/>
        </w:rPr>
        <w:t>1</w:t>
      </w:r>
      <w:r>
        <w:rPr>
          <w:rFonts w:hint="eastAsia"/>
        </w:rPr>
        <w:t>項は、パッケージシステム利用コンピュータソフトウェア開発業務において生じた「本件システムについてシステム要件定義書及び／もしくは関連する文書等の仕様との不一致（バグを含む。）」を</w:t>
      </w:r>
      <w:r w:rsidR="00E67EC8">
        <w:rPr>
          <w:rFonts w:hint="eastAsia"/>
        </w:rPr>
        <w:t>契約不適合</w:t>
      </w:r>
      <w:r>
        <w:rPr>
          <w:rFonts w:hint="eastAsia"/>
        </w:rPr>
        <w:t>と</w:t>
      </w:r>
      <w:r w:rsidR="00DB7154">
        <w:rPr>
          <w:rFonts w:hint="eastAsia"/>
        </w:rPr>
        <w:t>定義した上で、契約不適合が発見された場合には、ベンダはその修正等の追完義務を負うことを規定</w:t>
      </w:r>
      <w:r>
        <w:rPr>
          <w:rFonts w:hint="eastAsia"/>
        </w:rPr>
        <w:t>する。本件システムに関するセキュリティ対策についてはシステム仕様書等に含まれているのであればその仕様書との不一致があれば、「</w:t>
      </w:r>
      <w:r w:rsidR="003A449E">
        <w:rPr>
          <w:rFonts w:hint="eastAsia"/>
        </w:rPr>
        <w:t>契約</w:t>
      </w:r>
      <w:r w:rsidR="00192584">
        <w:rPr>
          <w:rFonts w:hint="eastAsia"/>
        </w:rPr>
        <w:t>不適合</w:t>
      </w:r>
      <w:r>
        <w:rPr>
          <w:rFonts w:hint="eastAsia"/>
        </w:rPr>
        <w:t>」に該当する。</w:t>
      </w:r>
      <w:r w:rsidR="00192584" w:rsidRPr="00192584">
        <w:rPr>
          <w:rFonts w:hint="eastAsia"/>
        </w:rPr>
        <w:t>なお第</w:t>
      </w:r>
      <w:r w:rsidR="00192584" w:rsidRPr="00192584">
        <w:rPr>
          <w:rFonts w:hint="eastAsia"/>
        </w:rPr>
        <w:t>1</w:t>
      </w:r>
      <w:r w:rsidR="00192584" w:rsidRPr="00192584">
        <w:rPr>
          <w:rFonts w:hint="eastAsia"/>
        </w:rPr>
        <w:t>項但書では、民法第</w:t>
      </w:r>
      <w:r w:rsidR="00192584" w:rsidRPr="00192584">
        <w:rPr>
          <w:rFonts w:hint="eastAsia"/>
        </w:rPr>
        <w:t>562</w:t>
      </w:r>
      <w:r w:rsidR="00192584" w:rsidRPr="00192584">
        <w:rPr>
          <w:rFonts w:hint="eastAsia"/>
        </w:rPr>
        <w:t>条の規定に準じて、</w:t>
      </w:r>
      <w:r w:rsidR="003A449E">
        <w:rPr>
          <w:rFonts w:hint="eastAsia"/>
        </w:rPr>
        <w:t>ユーザ</w:t>
      </w:r>
      <w:r w:rsidR="00192584" w:rsidRPr="00192584">
        <w:rPr>
          <w:rFonts w:hint="eastAsia"/>
        </w:rPr>
        <w:t>に不相当な負担を課するものではないときは、ベンダはユーザが請求した方法と異なる方法による追完を行うことができる旨定め</w:t>
      </w:r>
      <w:r w:rsidR="00E732FA">
        <w:rPr>
          <w:rFonts w:hint="eastAsia"/>
        </w:rPr>
        <w:t>ている</w:t>
      </w:r>
      <w:r w:rsidR="00192584" w:rsidRPr="00192584">
        <w:rPr>
          <w:rFonts w:hint="eastAsia"/>
        </w:rPr>
        <w:t>。</w:t>
      </w:r>
      <w:r w:rsidR="00E732FA" w:rsidRPr="00E732FA">
        <w:rPr>
          <w:rFonts w:hint="eastAsia"/>
        </w:rPr>
        <w:t>もっとも、どの方法がユーザに不相当な負担を課すものであるかは必ずしも明らかではないから、ベンダが一方的に選択した方法により追完することは現実的ではなく、ベンダとしては、まずはユーザと協議の上、ユーザ・ベンダ双方においていかなる対応が望ましい</w:t>
      </w:r>
      <w:r w:rsidR="002141AA">
        <w:rPr>
          <w:rFonts w:hint="eastAsia"/>
        </w:rPr>
        <w:t>か</w:t>
      </w:r>
      <w:r w:rsidR="00E732FA" w:rsidRPr="00E732FA">
        <w:rPr>
          <w:rFonts w:hint="eastAsia"/>
        </w:rPr>
        <w:t>という観点から方法を決定することが期待される。</w:t>
      </w:r>
      <w:r>
        <w:br/>
      </w:r>
      <w:r>
        <w:rPr>
          <w:rFonts w:hint="eastAsia"/>
        </w:rPr>
        <w:t xml:space="preserve">　第</w:t>
      </w:r>
      <w:r>
        <w:rPr>
          <w:rFonts w:hint="eastAsia"/>
        </w:rPr>
        <w:t>2</w:t>
      </w:r>
      <w:r>
        <w:rPr>
          <w:rFonts w:hint="eastAsia"/>
        </w:rPr>
        <w:t>項では、</w:t>
      </w:r>
      <w:r w:rsidR="003A449E">
        <w:rPr>
          <w:rFonts w:hint="eastAsia"/>
        </w:rPr>
        <w:t>契約不適合</w:t>
      </w:r>
      <w:r w:rsidR="00E732FA">
        <w:rPr>
          <w:rFonts w:hint="eastAsia"/>
        </w:rPr>
        <w:t>があった場合に、それによってもなお</w:t>
      </w:r>
      <w:r>
        <w:rPr>
          <w:rFonts w:hint="eastAsia"/>
        </w:rPr>
        <w:t>が</w:t>
      </w:r>
      <w:r w:rsidR="00192584">
        <w:rPr>
          <w:rFonts w:hint="eastAsia"/>
        </w:rPr>
        <w:t>個別契約の目的を達することが</w:t>
      </w:r>
      <w:r w:rsidR="003A449E">
        <w:rPr>
          <w:rFonts w:hint="eastAsia"/>
        </w:rPr>
        <w:t>できる場合</w:t>
      </w:r>
      <w:r>
        <w:rPr>
          <w:rFonts w:hint="eastAsia"/>
        </w:rPr>
        <w:t>であっても、</w:t>
      </w:r>
      <w:r w:rsidR="00192584">
        <w:rPr>
          <w:rFonts w:hint="eastAsia"/>
        </w:rPr>
        <w:t>追完</w:t>
      </w:r>
      <w:r>
        <w:rPr>
          <w:rFonts w:hint="eastAsia"/>
        </w:rPr>
        <w:t>に過分の費用を要する場合に無償での</w:t>
      </w:r>
      <w:r w:rsidR="003C6B16">
        <w:rPr>
          <w:rFonts w:hint="eastAsia"/>
        </w:rPr>
        <w:t>追完</w:t>
      </w:r>
      <w:r>
        <w:rPr>
          <w:rFonts w:hint="eastAsia"/>
        </w:rPr>
        <w:t>をベンダに求めるのは酷である</w:t>
      </w:r>
      <w:r w:rsidR="00E732FA">
        <w:rPr>
          <w:rFonts w:hint="eastAsia"/>
        </w:rPr>
        <w:t>ことから</w:t>
      </w:r>
      <w:r>
        <w:rPr>
          <w:rFonts w:hint="eastAsia"/>
        </w:rPr>
        <w:t>、</w:t>
      </w:r>
      <w:r w:rsidR="00192584">
        <w:rPr>
          <w:rFonts w:hint="eastAsia"/>
        </w:rPr>
        <w:t>この場合には</w:t>
      </w:r>
      <w:r w:rsidR="00E732FA">
        <w:rPr>
          <w:rFonts w:hint="eastAsia"/>
        </w:rPr>
        <w:t>ベンダは</w:t>
      </w:r>
      <w:r w:rsidR="00192584">
        <w:rPr>
          <w:rFonts w:hint="eastAsia"/>
        </w:rPr>
        <w:t>追完義務を負わないものとし</w:t>
      </w:r>
      <w:r w:rsidR="00E732FA">
        <w:rPr>
          <w:rFonts w:hint="eastAsia"/>
        </w:rPr>
        <w:t>ている</w:t>
      </w:r>
      <w:r w:rsidR="00192584">
        <w:rPr>
          <w:rFonts w:hint="eastAsia"/>
        </w:rPr>
        <w:t>。</w:t>
      </w:r>
    </w:p>
    <w:p w14:paraId="1595E9DA" w14:textId="77777777" w:rsidR="00192584" w:rsidRDefault="00192584" w:rsidP="00E964DB">
      <w:pPr>
        <w:spacing w:afterLines="0" w:after="0"/>
        <w:ind w:firstLine="210"/>
      </w:pPr>
      <w:r>
        <w:rPr>
          <w:rFonts w:hint="eastAsia"/>
        </w:rPr>
        <w:t>第</w:t>
      </w:r>
      <w:r>
        <w:rPr>
          <w:rFonts w:hint="eastAsia"/>
        </w:rPr>
        <w:t>3</w:t>
      </w:r>
      <w:r>
        <w:rPr>
          <w:rFonts w:hint="eastAsia"/>
        </w:rPr>
        <w:t>項は、契約不適合責任に基づく損害賠償請求について規定している。損害賠償について</w:t>
      </w:r>
      <w:r w:rsidR="00C87BDD">
        <w:rPr>
          <w:rFonts w:hint="eastAsia"/>
        </w:rPr>
        <w:t>は</w:t>
      </w:r>
      <w:r w:rsidR="003A449E">
        <w:rPr>
          <w:rFonts w:hint="eastAsia"/>
        </w:rPr>
        <w:t>システム基本</w:t>
      </w:r>
      <w:r w:rsidR="00C87BDD">
        <w:rPr>
          <w:rFonts w:hint="eastAsia"/>
        </w:rPr>
        <w:t>契約書第</w:t>
      </w:r>
      <w:r w:rsidR="00C87BDD">
        <w:rPr>
          <w:rFonts w:hint="eastAsia"/>
        </w:rPr>
        <w:t>10</w:t>
      </w:r>
      <w:r w:rsidR="00C87BDD">
        <w:rPr>
          <w:rFonts w:hint="eastAsia"/>
        </w:rPr>
        <w:t>条</w:t>
      </w:r>
      <w:r>
        <w:rPr>
          <w:rFonts w:hint="eastAsia"/>
        </w:rPr>
        <w:t>に一般規定があるものの、</w:t>
      </w:r>
      <w:r w:rsidR="00E732FA" w:rsidRPr="00E732FA">
        <w:rPr>
          <w:rFonts w:hint="eastAsia"/>
        </w:rPr>
        <w:t>契約不適合責任には他の債務不履行等に基づく損害賠償責任一般とは異なる期間制限が存すること、また、納入物に</w:t>
      </w:r>
      <w:r w:rsidR="00A343DB">
        <w:rPr>
          <w:rFonts w:hint="eastAsia"/>
        </w:rPr>
        <w:t>契約</w:t>
      </w:r>
      <w:r w:rsidR="00E732FA" w:rsidRPr="00E732FA">
        <w:rPr>
          <w:rFonts w:hint="eastAsia"/>
        </w:rPr>
        <w:t>不適合があった場合の救済を一つの条文で整理した方が本モデル契約の利用者にとってわかりやすいことから本条において規定している。</w:t>
      </w:r>
      <w:r>
        <w:rPr>
          <w:rFonts w:hint="eastAsia"/>
        </w:rPr>
        <w:t>もっとも、契約不適合責任に基づく損害賠償額の上限については</w:t>
      </w:r>
      <w:r w:rsidR="00B661F7">
        <w:rPr>
          <w:rFonts w:hint="eastAsia"/>
        </w:rPr>
        <w:t>システム基本</w:t>
      </w:r>
      <w:r w:rsidR="00151D4C">
        <w:rPr>
          <w:rFonts w:hint="eastAsia"/>
        </w:rPr>
        <w:t>契約書第</w:t>
      </w:r>
      <w:r w:rsidR="00151D4C">
        <w:rPr>
          <w:rFonts w:hint="eastAsia"/>
        </w:rPr>
        <w:t>10</w:t>
      </w:r>
      <w:r w:rsidR="00151D4C">
        <w:rPr>
          <w:rFonts w:hint="eastAsia"/>
        </w:rPr>
        <w:t>条</w:t>
      </w:r>
      <w:r>
        <w:rPr>
          <w:rFonts w:hint="eastAsia"/>
        </w:rPr>
        <w:t>の定めが適用されることになる。</w:t>
      </w:r>
    </w:p>
    <w:p w14:paraId="33390279" w14:textId="77777777" w:rsidR="00192584" w:rsidRDefault="00192584" w:rsidP="00E964DB">
      <w:pPr>
        <w:spacing w:afterLines="0" w:after="0"/>
        <w:ind w:firstLine="210"/>
      </w:pPr>
      <w:r>
        <w:rPr>
          <w:rFonts w:hint="eastAsia"/>
        </w:rPr>
        <w:t>第</w:t>
      </w:r>
      <w:r>
        <w:rPr>
          <w:rFonts w:hint="eastAsia"/>
        </w:rPr>
        <w:t>4</w:t>
      </w:r>
      <w:r>
        <w:rPr>
          <w:rFonts w:hint="eastAsia"/>
        </w:rPr>
        <w:t>項は、民法第</w:t>
      </w:r>
      <w:r>
        <w:rPr>
          <w:rFonts w:hint="eastAsia"/>
        </w:rPr>
        <w:t>559</w:t>
      </w:r>
      <w:r>
        <w:rPr>
          <w:rFonts w:hint="eastAsia"/>
        </w:rPr>
        <w:t>条で準用される、第</w:t>
      </w:r>
      <w:r>
        <w:rPr>
          <w:rFonts w:hint="eastAsia"/>
        </w:rPr>
        <w:t>564</w:t>
      </w:r>
      <w:r>
        <w:rPr>
          <w:rFonts w:hint="eastAsia"/>
        </w:rPr>
        <w:t>条、第</w:t>
      </w:r>
      <w:r>
        <w:rPr>
          <w:rFonts w:hint="eastAsia"/>
        </w:rPr>
        <w:t>541</w:t>
      </w:r>
      <w:r>
        <w:rPr>
          <w:rFonts w:hint="eastAsia"/>
        </w:rPr>
        <w:t>条及び第</w:t>
      </w:r>
      <w:r>
        <w:rPr>
          <w:rFonts w:hint="eastAsia"/>
        </w:rPr>
        <w:t>542</w:t>
      </w:r>
      <w:r>
        <w:rPr>
          <w:rFonts w:hint="eastAsia"/>
        </w:rPr>
        <w:t>条に準じ、契約不適合が生じた際に、追完の請求をしても相当期間に追完がされない場合</w:t>
      </w:r>
      <w:r w:rsidR="003A449E">
        <w:rPr>
          <w:rFonts w:hint="eastAsia"/>
        </w:rPr>
        <w:t>、</w:t>
      </w:r>
      <w:r>
        <w:rPr>
          <w:rFonts w:hint="eastAsia"/>
        </w:rPr>
        <w:t>又は追完の見込みがない場合において、個別契約の目的が達</w:t>
      </w:r>
      <w:r w:rsidR="00E732FA">
        <w:rPr>
          <w:rFonts w:hint="eastAsia"/>
        </w:rPr>
        <w:t>することが</w:t>
      </w:r>
      <w:r>
        <w:rPr>
          <w:rFonts w:hint="eastAsia"/>
        </w:rPr>
        <w:t>できない場合に</w:t>
      </w:r>
      <w:r w:rsidR="00E732FA">
        <w:rPr>
          <w:rFonts w:hint="eastAsia"/>
        </w:rPr>
        <w:t>は</w:t>
      </w:r>
      <w:r>
        <w:rPr>
          <w:rFonts w:hint="eastAsia"/>
        </w:rPr>
        <w:t>、</w:t>
      </w:r>
      <w:r w:rsidR="00E732FA">
        <w:rPr>
          <w:rFonts w:hint="eastAsia"/>
        </w:rPr>
        <w:t>当該契約を</w:t>
      </w:r>
      <w:r>
        <w:rPr>
          <w:rFonts w:hint="eastAsia"/>
        </w:rPr>
        <w:t>解除することができる旨規定している。</w:t>
      </w:r>
    </w:p>
    <w:p w14:paraId="2D20B13A" w14:textId="77777777" w:rsidR="00192584" w:rsidRDefault="00192584" w:rsidP="00E964DB">
      <w:pPr>
        <w:spacing w:afterLines="0" w:after="0"/>
        <w:ind w:firstLine="210"/>
      </w:pPr>
      <w:r>
        <w:rPr>
          <w:rFonts w:hint="eastAsia"/>
        </w:rPr>
        <w:t>第</w:t>
      </w:r>
      <w:r>
        <w:rPr>
          <w:rFonts w:hint="eastAsia"/>
        </w:rPr>
        <w:t>5</w:t>
      </w:r>
      <w:r>
        <w:rPr>
          <w:rFonts w:hint="eastAsia"/>
        </w:rPr>
        <w:t>項</w:t>
      </w:r>
      <w:r w:rsidR="00151D4C">
        <w:rPr>
          <w:rFonts w:hint="eastAsia"/>
        </w:rPr>
        <w:t>は</w:t>
      </w:r>
      <w:r>
        <w:rPr>
          <w:rFonts w:hint="eastAsia"/>
        </w:rPr>
        <w:t>、契約不適合責任</w:t>
      </w:r>
      <w:r w:rsidR="00151D4C">
        <w:rPr>
          <w:rFonts w:hint="eastAsia"/>
        </w:rPr>
        <w:t>について、重要事項説明書</w:t>
      </w:r>
      <w:r w:rsidR="008E3B9E">
        <w:rPr>
          <w:rFonts w:hint="eastAsia"/>
        </w:rPr>
        <w:t>の</w:t>
      </w:r>
      <w:r w:rsidR="00EF0A74">
        <w:rPr>
          <w:rFonts w:hint="eastAsia"/>
        </w:rPr>
        <w:t>記載の</w:t>
      </w:r>
      <w:r w:rsidR="008E3B9E">
        <w:rPr>
          <w:rFonts w:hint="eastAsia"/>
        </w:rPr>
        <w:t>契約不適合責任の</w:t>
      </w:r>
      <w:r w:rsidR="00EF0A74">
        <w:rPr>
          <w:rFonts w:hint="eastAsia"/>
        </w:rPr>
        <w:t>存続</w:t>
      </w:r>
      <w:r w:rsidR="008E3B9E">
        <w:rPr>
          <w:rFonts w:hint="eastAsia"/>
        </w:rPr>
        <w:t>期間</w:t>
      </w:r>
      <w:r w:rsidR="00151D4C">
        <w:rPr>
          <w:rFonts w:hint="eastAsia"/>
        </w:rPr>
        <w:t>内に限って、</w:t>
      </w:r>
      <w:r w:rsidR="002141AA">
        <w:rPr>
          <w:rFonts w:hint="eastAsia"/>
        </w:rPr>
        <w:t>ユーザが権利行使を行うことが</w:t>
      </w:r>
      <w:r w:rsidR="00151D4C">
        <w:rPr>
          <w:rFonts w:hint="eastAsia"/>
        </w:rPr>
        <w:t>できるものとしている。</w:t>
      </w:r>
    </w:p>
    <w:p w14:paraId="5A3BCCAB" w14:textId="77777777" w:rsidR="00192584" w:rsidRDefault="00192584" w:rsidP="00E964DB">
      <w:pPr>
        <w:spacing w:afterLines="0" w:after="0"/>
        <w:ind w:firstLine="210"/>
      </w:pPr>
      <w:r>
        <w:rPr>
          <w:rFonts w:hint="eastAsia"/>
        </w:rPr>
        <w:t>請負における民法上の契約不適合責任は、注文者が</w:t>
      </w:r>
      <w:r w:rsidR="003A449E">
        <w:rPr>
          <w:rFonts w:hint="eastAsia"/>
        </w:rPr>
        <w:t>契約</w:t>
      </w:r>
      <w:r>
        <w:rPr>
          <w:rFonts w:hint="eastAsia"/>
        </w:rPr>
        <w:t>不適合を知っ</w:t>
      </w:r>
      <w:r w:rsidR="00EF0A74">
        <w:rPr>
          <w:rFonts w:hint="eastAsia"/>
        </w:rPr>
        <w:t>た時から</w:t>
      </w:r>
      <w:r>
        <w:rPr>
          <w:rFonts w:hint="eastAsia"/>
        </w:rPr>
        <w:t>1</w:t>
      </w:r>
      <w:r>
        <w:rPr>
          <w:rFonts w:hint="eastAsia"/>
        </w:rPr>
        <w:t>年以内に</w:t>
      </w:r>
      <w:r w:rsidR="00EF0A74">
        <w:rPr>
          <w:rFonts w:hint="eastAsia"/>
        </w:rPr>
        <w:t>その旨を</w:t>
      </w:r>
      <w:r>
        <w:rPr>
          <w:rFonts w:hint="eastAsia"/>
        </w:rPr>
        <w:t>通知すれば権利行使が可能であり（民法第</w:t>
      </w:r>
      <w:r>
        <w:rPr>
          <w:rFonts w:hint="eastAsia"/>
        </w:rPr>
        <w:t>637</w:t>
      </w:r>
      <w:r>
        <w:rPr>
          <w:rFonts w:hint="eastAsia"/>
        </w:rPr>
        <w:t>条第</w:t>
      </w:r>
      <w:r>
        <w:rPr>
          <w:rFonts w:hint="eastAsia"/>
        </w:rPr>
        <w:t>1</w:t>
      </w:r>
      <w:r>
        <w:rPr>
          <w:rFonts w:hint="eastAsia"/>
        </w:rPr>
        <w:t>項）、当該</w:t>
      </w:r>
      <w:r w:rsidR="003A449E">
        <w:rPr>
          <w:rFonts w:hint="eastAsia"/>
        </w:rPr>
        <w:t>契約</w:t>
      </w:r>
      <w:r>
        <w:rPr>
          <w:rFonts w:hint="eastAsia"/>
        </w:rPr>
        <w:t>不適合を注文者が認識しない限りは、消滅時効の一般規定に基づき、完成物の引渡し又は仕事の終了時から</w:t>
      </w:r>
      <w:r>
        <w:rPr>
          <w:rFonts w:hint="eastAsia"/>
        </w:rPr>
        <w:t>10</w:t>
      </w:r>
      <w:r>
        <w:rPr>
          <w:rFonts w:hint="eastAsia"/>
        </w:rPr>
        <w:t>年間は権利行使しうる状況となる（民法第</w:t>
      </w:r>
      <w:r>
        <w:rPr>
          <w:rFonts w:hint="eastAsia"/>
        </w:rPr>
        <w:t>166</w:t>
      </w:r>
      <w:r>
        <w:rPr>
          <w:rFonts w:hint="eastAsia"/>
        </w:rPr>
        <w:t>条第</w:t>
      </w:r>
      <w:r>
        <w:rPr>
          <w:rFonts w:hint="eastAsia"/>
        </w:rPr>
        <w:t>1</w:t>
      </w:r>
      <w:r>
        <w:rPr>
          <w:rFonts w:hint="eastAsia"/>
        </w:rPr>
        <w:t>項第</w:t>
      </w:r>
      <w:r>
        <w:rPr>
          <w:rFonts w:hint="eastAsia"/>
        </w:rPr>
        <w:t>2</w:t>
      </w:r>
      <w:r>
        <w:rPr>
          <w:rFonts w:hint="eastAsia"/>
        </w:rPr>
        <w:t>号）。</w:t>
      </w:r>
    </w:p>
    <w:p w14:paraId="4327AAB7" w14:textId="77777777" w:rsidR="00283FCC" w:rsidRDefault="00E732FA" w:rsidP="003A449E">
      <w:pPr>
        <w:spacing w:afterLines="0" w:after="0"/>
        <w:ind w:firstLine="210"/>
      </w:pPr>
      <w:r w:rsidRPr="00E732FA">
        <w:rPr>
          <w:rFonts w:hint="eastAsia"/>
        </w:rPr>
        <w:t>権利行使の期間制限の起算点をユーザが契約不適合を知った時からとすると、ユーザにとっての検査の位置づけが軽くなり、適切な検査を行うことについてのインセンティブが失われることから、本モデル契約では、民法上のデフォルトルールにかかわらず、契約不適合責任の期間制限の起算点を検収完了時という客観的なものとした。また、契約不適合に基づく権利行使の期間の長さについては、｢○ヶ月／</w:t>
      </w:r>
      <w:r w:rsidR="00EF0A74">
        <w:rPr>
          <w:rFonts w:hint="eastAsia"/>
        </w:rPr>
        <w:t>○</w:t>
      </w:r>
      <w:r w:rsidRPr="00E732FA">
        <w:rPr>
          <w:rFonts w:hint="eastAsia"/>
        </w:rPr>
        <w:t>年以内｣としているが、これは、１年というように一律に固定の期間とするのではなく、後述する観点から開発対象のシステムの特性に応じて、当事者が適切な期間を定めることを想定している。</w:t>
      </w:r>
    </w:p>
    <w:p w14:paraId="63CD0C37" w14:textId="77777777" w:rsidR="003A449E" w:rsidRDefault="00283FCC" w:rsidP="003A449E">
      <w:pPr>
        <w:spacing w:afterLines="0" w:after="0"/>
        <w:ind w:firstLine="210"/>
      </w:pPr>
      <w:r w:rsidRPr="00283FCC">
        <w:rPr>
          <w:rFonts w:hint="eastAsia"/>
        </w:rPr>
        <w:t>なお、仮に権利行使の期間を</w:t>
      </w:r>
      <w:r w:rsidRPr="00283FCC">
        <w:rPr>
          <w:rFonts w:hint="eastAsia"/>
        </w:rPr>
        <w:t>1</w:t>
      </w:r>
      <w:r w:rsidRPr="00283FCC">
        <w:rPr>
          <w:rFonts w:hint="eastAsia"/>
        </w:rPr>
        <w:t>年以上の長期に設定した場合には、ユーザが契約不適合の存在に気付いたときに、その期間内に権利行使すればよいというのではなく、速やかにベンダに対して通知を行うことが適当であると考えられることから、ユーザが契約不適合を知った時から〇ヶ月という主観的な起算点を重ねて設定することも考えられる。</w:t>
      </w:r>
    </w:p>
    <w:p w14:paraId="4C5A7CBC" w14:textId="77777777" w:rsidR="00192584" w:rsidRDefault="00EF0A74" w:rsidP="00351F7F">
      <w:pPr>
        <w:spacing w:afterLines="0" w:after="0"/>
        <w:ind w:firstLine="210"/>
      </w:pPr>
      <w:r>
        <w:rPr>
          <w:rFonts w:hint="eastAsia"/>
        </w:rPr>
        <w:t>本</w:t>
      </w:r>
      <w:r w:rsidR="008E3B9E" w:rsidRPr="008E3B9E">
        <w:rPr>
          <w:rFonts w:hint="eastAsia"/>
        </w:rPr>
        <w:t>項の期間制限は、契約に適合した納品を完了したとのベンダの期待を保護するものであるから、検収完了時においてベンダが契約不適合を認識していたとき、または通常の注意を尽くしていればそれを容易に認識できた場合にまで期間短縮の恩恵を享受させることは、やはり怠慢なベンダを保護することになり、妥当ではない。したがって、民法第</w:t>
      </w:r>
      <w:r w:rsidR="008E3B9E" w:rsidRPr="008E3B9E">
        <w:rPr>
          <w:rFonts w:hint="eastAsia"/>
        </w:rPr>
        <w:t>637</w:t>
      </w:r>
      <w:r w:rsidR="008E3B9E" w:rsidRPr="008E3B9E">
        <w:rPr>
          <w:rFonts w:hint="eastAsia"/>
        </w:rPr>
        <w:t>条第</w:t>
      </w:r>
      <w:r w:rsidR="008E3B9E" w:rsidRPr="008E3B9E">
        <w:rPr>
          <w:rFonts w:hint="eastAsia"/>
        </w:rPr>
        <w:t>2</w:t>
      </w:r>
      <w:r w:rsidR="008E3B9E" w:rsidRPr="008E3B9E">
        <w:rPr>
          <w:rFonts w:hint="eastAsia"/>
        </w:rPr>
        <w:t>項に準じて、この場合には契約で定めた期間制限を適用しないこととした。</w:t>
      </w:r>
    </w:p>
    <w:p w14:paraId="46702192" w14:textId="77777777" w:rsidR="00E732FA" w:rsidRDefault="00E732FA" w:rsidP="00E732FA">
      <w:pPr>
        <w:spacing w:afterLines="0" w:after="0"/>
        <w:ind w:firstLine="210"/>
      </w:pPr>
      <w:r>
        <w:rPr>
          <w:rFonts w:hint="eastAsia"/>
        </w:rPr>
        <w:t>また、</w:t>
      </w:r>
      <w:r w:rsidR="00EF0A74">
        <w:rPr>
          <w:rFonts w:hint="eastAsia"/>
        </w:rPr>
        <w:t>本</w:t>
      </w:r>
      <w:r>
        <w:rPr>
          <w:rFonts w:hint="eastAsia"/>
        </w:rPr>
        <w:t>項の期間制限は、基本的には検収完了時という客観的な起算点から一定期間に権利行使を制限するものであるが、契約不適合を知った時という主観的起算点から１年と定める民法第</w:t>
      </w:r>
      <w:r>
        <w:rPr>
          <w:rFonts w:hint="eastAsia"/>
        </w:rPr>
        <w:t>637</w:t>
      </w:r>
      <w:r>
        <w:rPr>
          <w:rFonts w:hint="eastAsia"/>
        </w:rPr>
        <w:t>条と比べると、民法のデフォルトルールによればユーザの権利行使が可能であるような場合にもこれを制限する、一種の免責ないし責任制限としての効果を有する条項と評価することができる。しかし、基本的な注意義務を尽くしていれば容易に回避することが可能であった契約不適合についてまでベンダに免責的な効果を享受させることは、怠慢なベンダを保護することになり望ましくない。そこで、ベンダに契約不適合を生じさせたことについて故意または重過失がある場合についても、契約で定めた期間制限を適用しないこととした。</w:t>
      </w:r>
    </w:p>
    <w:p w14:paraId="56C4BFBF" w14:textId="77777777" w:rsidR="00E732FA" w:rsidRDefault="00E732FA" w:rsidP="00E732FA">
      <w:pPr>
        <w:spacing w:afterLines="0" w:after="0"/>
        <w:ind w:firstLine="210"/>
      </w:pPr>
      <w:r>
        <w:rPr>
          <w:rFonts w:hint="eastAsia"/>
        </w:rPr>
        <w:t>なお、契約不適合がベンダの故意または重過失に起因して生じたものであるという要件と、検収完了時における契約不適合が存したことについてのベンダの悪意または重過失という要件とは、実際上重複して充足が認められる場合もありうるが、上記のような異なる観点から要請されるものであり、必ずしも常に重なるものではない。</w:t>
      </w:r>
    </w:p>
    <w:p w14:paraId="54FCD6D4" w14:textId="77777777" w:rsidR="00264F8E" w:rsidRPr="00F0646D" w:rsidRDefault="00264F8E" w:rsidP="00E732FA">
      <w:pPr>
        <w:spacing w:afterLines="0" w:after="0"/>
        <w:ind w:firstLine="210"/>
      </w:pPr>
      <w:r w:rsidRPr="00264F8E">
        <w:rPr>
          <w:rFonts w:hint="eastAsia"/>
        </w:rPr>
        <w:t>さらに、</w:t>
      </w:r>
      <w:r>
        <w:rPr>
          <w:rFonts w:hint="eastAsia"/>
        </w:rPr>
        <w:t>重要事項説明書の</w:t>
      </w:r>
      <w:r w:rsidR="004E4DDA">
        <w:rPr>
          <w:rFonts w:hint="eastAsia"/>
        </w:rPr>
        <w:t>「</w:t>
      </w:r>
      <w:r>
        <w:rPr>
          <w:rFonts w:hint="eastAsia"/>
        </w:rPr>
        <w:t>契約不適合責任の</w:t>
      </w:r>
      <w:r w:rsidR="004E4DDA">
        <w:rPr>
          <w:rFonts w:hint="eastAsia"/>
        </w:rPr>
        <w:t>存続期間」</w:t>
      </w:r>
      <w:r>
        <w:rPr>
          <w:rFonts w:hint="eastAsia"/>
        </w:rPr>
        <w:t>欄では、第</w:t>
      </w:r>
      <w:r>
        <w:rPr>
          <w:rFonts w:hint="eastAsia"/>
        </w:rPr>
        <w:t>3</w:t>
      </w:r>
      <w:r w:rsidRPr="00264F8E">
        <w:rPr>
          <w:rFonts w:hint="eastAsia"/>
        </w:rPr>
        <w:t>条の検査によってもユーザが契約不適合を発見することがその性質上合理的に期待できない場合には、</w:t>
      </w:r>
      <w:r>
        <w:rPr>
          <w:rFonts w:hint="eastAsia"/>
        </w:rPr>
        <w:t>検収完了日を起算点とする</w:t>
      </w:r>
      <w:r w:rsidRPr="00264F8E">
        <w:rPr>
          <w:rFonts w:hint="eastAsia"/>
        </w:rPr>
        <w:t>期間制限の例外として、ユーザが当該契約不適合を知った時から〇ヶ月以内にその旨を通知することにより権利行使することができることを当事者が定める</w:t>
      </w:r>
      <w:r>
        <w:rPr>
          <w:rFonts w:hint="eastAsia"/>
        </w:rPr>
        <w:t>ことができる旨のオプションを記載している</w:t>
      </w:r>
      <w:r w:rsidRPr="00264F8E">
        <w:rPr>
          <w:rFonts w:hint="eastAsia"/>
        </w:rPr>
        <w:t>。長期間にわたるデータの蓄積によって初めて発現する著しい性能低下など、その発現に一定期間の一定以上の時間の経過を要する契約不適合等については、その性質上、第</w:t>
      </w:r>
      <w:r>
        <w:rPr>
          <w:rFonts w:hint="eastAsia"/>
        </w:rPr>
        <w:t>3</w:t>
      </w:r>
      <w:r w:rsidRPr="00264F8E">
        <w:rPr>
          <w:rFonts w:hint="eastAsia"/>
        </w:rPr>
        <w:t>条に定める検査によってはユーザが契約不適合を発見することが合理的に期待することができない場合がありうる。特に、</w:t>
      </w:r>
      <w:r>
        <w:rPr>
          <w:rFonts w:hint="eastAsia"/>
        </w:rPr>
        <w:t>検収完了日を起算点とする</w:t>
      </w:r>
      <w:r w:rsidRPr="00264F8E">
        <w:rPr>
          <w:rFonts w:hint="eastAsia"/>
        </w:rPr>
        <w:t>契約不適合責任の期間制限が比較的短期に設定された場合等には、このような場合について</w:t>
      </w:r>
      <w:r>
        <w:rPr>
          <w:rFonts w:hint="eastAsia"/>
        </w:rPr>
        <w:t>契約</w:t>
      </w:r>
      <w:r w:rsidRPr="00264F8E">
        <w:rPr>
          <w:rFonts w:hint="eastAsia"/>
        </w:rPr>
        <w:t>不適合責任</w:t>
      </w:r>
      <w:r>
        <w:rPr>
          <w:rFonts w:hint="eastAsia"/>
        </w:rPr>
        <w:t>に基づくユーザの権利行使</w:t>
      </w:r>
      <w:r w:rsidRPr="00264F8E">
        <w:rPr>
          <w:rFonts w:hint="eastAsia"/>
        </w:rPr>
        <w:t>を当該期間内に限定制限することが合理性に欠ける場合がありうることから、このような契約不適合が想定されるような場合には、ユーザ及びベンダの合意によって、契約不適合についてベンダに故意・重過失がある場合のほか、ユーザが検査によって発見することが合理的に期待できない性質の契約不適合についても、検収完了時からの期間制限の例外を認める適用を除外することを定めることも考えられるため、</w:t>
      </w:r>
      <w:r w:rsidR="008E3B9E">
        <w:rPr>
          <w:rFonts w:hint="eastAsia"/>
        </w:rPr>
        <w:t>そのような定め方</w:t>
      </w:r>
      <w:r w:rsidRPr="00264F8E">
        <w:rPr>
          <w:rFonts w:hint="eastAsia"/>
        </w:rPr>
        <w:t>をオプションとして用意した。もっとも、この場合でも、ユーザが契約不適合を発見したときは、速やかな行動をとることが期待されることから、主観的な起算点から一定の期間内に権利行使を制限することが適切であり、ユーザが契約不適合を知った時から○ヶ月以内に通知することを要件としている。上記のとおり、このオプションが適用されるかどうかは、当該契約不適合の性質上、ユーザが適切な検査を行ってもそれを発見することが合理的に期待できない</w:t>
      </w:r>
      <w:r w:rsidR="00E27836">
        <w:rPr>
          <w:rFonts w:hint="eastAsia"/>
        </w:rPr>
        <w:t>か次第であること</w:t>
      </w:r>
      <w:r w:rsidRPr="00264F8E">
        <w:rPr>
          <w:rFonts w:hint="eastAsia"/>
        </w:rPr>
        <w:t>から、例えば、単にユーザに時間的余裕がないなどの事情により検査が不十分なものとなり契約不適合を発見できなかった</w:t>
      </w:r>
      <w:r w:rsidRPr="00F0646D">
        <w:rPr>
          <w:rFonts w:hint="eastAsia"/>
        </w:rPr>
        <w:t>場合や、</w:t>
      </w:r>
      <w:r w:rsidR="004E4DDA" w:rsidRPr="00F0646D">
        <w:rPr>
          <w:rFonts w:hint="eastAsia"/>
        </w:rPr>
        <w:t>テスト条件</w:t>
      </w:r>
      <w:r w:rsidRPr="00F0646D">
        <w:rPr>
          <w:rFonts w:hint="eastAsia"/>
        </w:rPr>
        <w:t>の</w:t>
      </w:r>
      <w:r w:rsidR="004E4DDA" w:rsidRPr="00F0646D">
        <w:rPr>
          <w:rFonts w:hint="eastAsia"/>
        </w:rPr>
        <w:t>策定において、</w:t>
      </w:r>
      <w:r w:rsidRPr="00F0646D">
        <w:rPr>
          <w:rFonts w:hint="eastAsia"/>
        </w:rPr>
        <w:t>ユーザが適切な</w:t>
      </w:r>
      <w:r w:rsidR="004E4DDA" w:rsidRPr="00F0646D">
        <w:rPr>
          <w:rFonts w:hint="eastAsia"/>
        </w:rPr>
        <w:t>協力</w:t>
      </w:r>
      <w:r w:rsidRPr="00F0646D">
        <w:rPr>
          <w:rFonts w:hint="eastAsia"/>
        </w:rPr>
        <w:t>を怠ったために契約不適合が発見できなかった場合などは、適用対象とならないと解されるので注意が必要である。</w:t>
      </w:r>
    </w:p>
    <w:p w14:paraId="02CA780F" w14:textId="77777777" w:rsidR="00C87BDD" w:rsidRDefault="00192584" w:rsidP="00E964DB">
      <w:pPr>
        <w:spacing w:afterLines="0" w:after="0"/>
        <w:ind w:firstLine="210"/>
      </w:pPr>
      <w:r w:rsidRPr="00F0646D">
        <w:rPr>
          <w:rFonts w:hint="eastAsia"/>
        </w:rPr>
        <w:t>なお、</w:t>
      </w:r>
      <w:r w:rsidR="00151D4C" w:rsidRPr="00F0646D">
        <w:rPr>
          <w:rFonts w:hint="eastAsia"/>
        </w:rPr>
        <w:t>期間</w:t>
      </w:r>
      <w:r w:rsidR="007A50E1" w:rsidRPr="00F0646D">
        <w:rPr>
          <w:rFonts w:hint="eastAsia"/>
        </w:rPr>
        <w:t>の長さについて</w:t>
      </w:r>
      <w:r w:rsidR="00151D4C" w:rsidRPr="00F0646D">
        <w:rPr>
          <w:rFonts w:hint="eastAsia"/>
        </w:rPr>
        <w:t>は、</w:t>
      </w:r>
      <w:r w:rsidRPr="00F0646D">
        <w:rPr>
          <w:rFonts w:hint="eastAsia"/>
        </w:rPr>
        <w:t>以下のような諸要素についてベンダ・ユーザ間で考慮し共通理解を得た上で定めることが考えられる。</w:t>
      </w:r>
    </w:p>
    <w:p w14:paraId="2C6C8049" w14:textId="77777777" w:rsidR="00C87BDD" w:rsidRDefault="00C87BDD" w:rsidP="00E964DB">
      <w:pPr>
        <w:spacing w:afterLines="0" w:after="0"/>
        <w:ind w:leftChars="100" w:left="210" w:firstLine="210"/>
      </w:pPr>
      <w:r>
        <w:rPr>
          <w:rFonts w:hint="eastAsia"/>
        </w:rPr>
        <w:t xml:space="preserve">①　</w:t>
      </w:r>
      <w:r w:rsidR="00192584">
        <w:rPr>
          <w:rFonts w:hint="eastAsia"/>
        </w:rPr>
        <w:t>どのようなシステムを作るのか（どの程度の期間維持されるべきものなのか、ユーザが本当に求めている要件は何なのか等）</w:t>
      </w:r>
    </w:p>
    <w:p w14:paraId="59824A23" w14:textId="77777777" w:rsidR="00264F8E" w:rsidRDefault="00264F8E" w:rsidP="00264F8E">
      <w:pPr>
        <w:spacing w:afterLines="0" w:after="0"/>
        <w:ind w:leftChars="200" w:left="420" w:firstLine="210"/>
      </w:pPr>
      <w:r>
        <w:rPr>
          <w:rFonts w:hint="eastAsia"/>
        </w:rPr>
        <w:t>開発対象のシステムとしてどのようなものを作るかは、言うまでもなくそもそも何が契約不適合かを考える上で最も重要であるが、契約不適合責任の存続期間を考える上でも重要である。</w:t>
      </w:r>
    </w:p>
    <w:p w14:paraId="7662F47B" w14:textId="77777777" w:rsidR="00192584" w:rsidRPr="00264F8E" w:rsidRDefault="00264F8E" w:rsidP="00264F8E">
      <w:pPr>
        <w:spacing w:afterLines="0" w:after="0"/>
        <w:ind w:leftChars="200" w:left="420" w:firstLine="210"/>
      </w:pPr>
      <w:r>
        <w:rPr>
          <w:rFonts w:hint="eastAsia"/>
        </w:rPr>
        <w:t>例えば、対象のシステムが稼働後</w:t>
      </w:r>
      <w:r>
        <w:rPr>
          <w:rFonts w:hint="eastAsia"/>
        </w:rPr>
        <w:t>X</w:t>
      </w:r>
      <w:r>
        <w:rPr>
          <w:rFonts w:hint="eastAsia"/>
        </w:rPr>
        <w:t>年間維持されるべきものなのかということにおける「</w:t>
      </w:r>
      <w:r>
        <w:rPr>
          <w:rFonts w:hint="eastAsia"/>
        </w:rPr>
        <w:t>X</w:t>
      </w:r>
      <w:r>
        <w:rPr>
          <w:rFonts w:hint="eastAsia"/>
        </w:rPr>
        <w:t>年」というのは、それ自体契約不適合責任に基づく権利行使の期間制限とは性質が異なる。「</w:t>
      </w:r>
      <w:r>
        <w:rPr>
          <w:rFonts w:hint="eastAsia"/>
        </w:rPr>
        <w:t>X</w:t>
      </w:r>
      <w:r>
        <w:rPr>
          <w:rFonts w:hint="eastAsia"/>
        </w:rPr>
        <w:t>年維持されるべきシステム」が契約の目的である以上は、</w:t>
      </w:r>
      <w:r>
        <w:rPr>
          <w:rFonts w:hint="eastAsia"/>
        </w:rPr>
        <w:t>X</w:t>
      </w:r>
      <w:r>
        <w:rPr>
          <w:rFonts w:hint="eastAsia"/>
        </w:rPr>
        <w:t>年以内に不具合が出た場合には（個別の内容によるものの）契約不適合が生じていることにほかならないので、それについてベンダに対応してもらうことが可能となるような期間の設定が必要となる。</w:t>
      </w:r>
    </w:p>
    <w:p w14:paraId="4D4A15BC" w14:textId="77777777" w:rsidR="00192584" w:rsidRDefault="00192584" w:rsidP="00E964DB">
      <w:pPr>
        <w:spacing w:afterLines="0" w:after="0"/>
        <w:ind w:firstLineChars="200" w:firstLine="420"/>
      </w:pPr>
      <w:r>
        <w:rPr>
          <w:rFonts w:hint="eastAsia"/>
        </w:rPr>
        <w:t>②</w:t>
      </w:r>
      <w:r w:rsidR="00151D4C">
        <w:rPr>
          <w:rFonts w:hint="eastAsia"/>
        </w:rPr>
        <w:t xml:space="preserve">　</w:t>
      </w:r>
      <w:r>
        <w:rPr>
          <w:rFonts w:hint="eastAsia"/>
        </w:rPr>
        <w:t>どのような環境で開発が行われるのか</w:t>
      </w:r>
    </w:p>
    <w:p w14:paraId="2E309B4C" w14:textId="77777777" w:rsidR="00192584" w:rsidRDefault="00192584" w:rsidP="00E964DB">
      <w:pPr>
        <w:spacing w:afterLines="0" w:after="0"/>
        <w:ind w:leftChars="100" w:left="420" w:hangingChars="100" w:hanging="210"/>
      </w:pPr>
      <w:r>
        <w:rPr>
          <w:rFonts w:hint="eastAsia"/>
        </w:rPr>
        <w:t xml:space="preserve">　</w:t>
      </w:r>
      <w:r w:rsidR="00151D4C">
        <w:rPr>
          <w:rFonts w:hint="eastAsia"/>
        </w:rPr>
        <w:t xml:space="preserve">　</w:t>
      </w:r>
      <w:r>
        <w:rPr>
          <w:rFonts w:hint="eastAsia"/>
        </w:rPr>
        <w:t>事後的に追完を求められたとしても、当時の開発環境が再現できなければ事実上追完できないこともありうるところである。契約締結時点において、当該環境がどの程度の期間維持されるのかをすべて予想することは困難ではあるが、可能な限りで情報を共有し、期間決定の考慮要素とすべきである。</w:t>
      </w:r>
    </w:p>
    <w:p w14:paraId="19C28FD3" w14:textId="77777777" w:rsidR="00192584" w:rsidRDefault="00192584" w:rsidP="00E964DB">
      <w:pPr>
        <w:spacing w:afterLines="0" w:after="0"/>
        <w:ind w:firstLineChars="200" w:firstLine="420"/>
      </w:pPr>
      <w:r>
        <w:rPr>
          <w:rFonts w:hint="eastAsia"/>
        </w:rPr>
        <w:t>③</w:t>
      </w:r>
      <w:r w:rsidR="00151D4C">
        <w:rPr>
          <w:rFonts w:hint="eastAsia"/>
        </w:rPr>
        <w:t xml:space="preserve">　</w:t>
      </w:r>
      <w:r w:rsidR="00530379">
        <w:rPr>
          <w:rFonts w:hint="eastAsia"/>
        </w:rPr>
        <w:t>契約不適合責任の存続期間</w:t>
      </w:r>
      <w:r>
        <w:rPr>
          <w:rFonts w:hint="eastAsia"/>
        </w:rPr>
        <w:t>に応じてどのように</w:t>
      </w:r>
      <w:r w:rsidR="00F70BAF">
        <w:rPr>
          <w:rFonts w:hint="eastAsia"/>
        </w:rPr>
        <w:t>コスト</w:t>
      </w:r>
      <w:r>
        <w:rPr>
          <w:rFonts w:hint="eastAsia"/>
        </w:rPr>
        <w:t>が見積もられるのか</w:t>
      </w:r>
    </w:p>
    <w:p w14:paraId="581443A1" w14:textId="77777777" w:rsidR="00192584" w:rsidRDefault="00192584" w:rsidP="00E964DB">
      <w:pPr>
        <w:spacing w:afterLines="0" w:after="0"/>
        <w:ind w:leftChars="100" w:left="420" w:hangingChars="100" w:hanging="210"/>
      </w:pPr>
      <w:r>
        <w:rPr>
          <w:rFonts w:hint="eastAsia"/>
        </w:rPr>
        <w:t xml:space="preserve">　</w:t>
      </w:r>
      <w:r w:rsidR="00151D4C">
        <w:rPr>
          <w:rFonts w:hint="eastAsia"/>
        </w:rPr>
        <w:t xml:space="preserve">　</w:t>
      </w:r>
      <w:r w:rsidR="00264F8E" w:rsidRPr="00264F8E">
        <w:rPr>
          <w:rFonts w:hint="eastAsia"/>
        </w:rPr>
        <w:t>ベンダ側としては、</w:t>
      </w:r>
      <w:r w:rsidR="00530379">
        <w:rPr>
          <w:rFonts w:hint="eastAsia"/>
        </w:rPr>
        <w:t>契約不適合責任の存続</w:t>
      </w:r>
      <w:r w:rsidR="00264F8E" w:rsidRPr="00264F8E">
        <w:rPr>
          <w:rFonts w:hint="eastAsia"/>
        </w:rPr>
        <w:t>期間が長ければ長いほど対応要員の維持コストが上がり、それを当初の開発費用に上乗せする必要があるようにも思われる。一方でユーザ側から見れば、検収完了後何も問題がない場合には一切作業を行わない人員についてのコストを追加的に負担することについての抵抗感やその見積もりの適切性についての疑念を持つこともありうる。したがって、ベンダとしては、契約不適合責任の存続期間に応じたコストの見積もりについての説明を尽くし、ユーザの納得を得た上で、どの程度の</w:t>
      </w:r>
      <w:r w:rsidR="00F70BAF">
        <w:rPr>
          <w:rFonts w:hint="eastAsia"/>
        </w:rPr>
        <w:t>存続</w:t>
      </w:r>
      <w:r w:rsidR="00264F8E" w:rsidRPr="00264F8E">
        <w:rPr>
          <w:rFonts w:hint="eastAsia"/>
        </w:rPr>
        <w:t>期間を定めるべきかを決することが望ましい。</w:t>
      </w:r>
    </w:p>
    <w:p w14:paraId="1C735740" w14:textId="77777777" w:rsidR="00192584" w:rsidRDefault="00151D4C" w:rsidP="00E964DB">
      <w:pPr>
        <w:spacing w:afterLines="0" w:after="0"/>
        <w:ind w:leftChars="200" w:left="420" w:firstLineChars="0" w:firstLine="0"/>
      </w:pPr>
      <w:r>
        <w:rPr>
          <w:rFonts w:hint="eastAsia"/>
        </w:rPr>
        <w:t xml:space="preserve">④　</w:t>
      </w:r>
      <w:r w:rsidR="00192584">
        <w:rPr>
          <w:rFonts w:hint="eastAsia"/>
        </w:rPr>
        <w:t>契約不適合とは言えない不具合への対応も対象とする保守との役割分担をどうするのか</w:t>
      </w:r>
    </w:p>
    <w:p w14:paraId="0FE6EAF9" w14:textId="77777777" w:rsidR="00192584" w:rsidRDefault="00192584" w:rsidP="00E964DB">
      <w:pPr>
        <w:spacing w:afterLines="0" w:after="0"/>
        <w:ind w:leftChars="100" w:left="420" w:hangingChars="100" w:hanging="210"/>
      </w:pPr>
      <w:r>
        <w:rPr>
          <w:rFonts w:hint="eastAsia"/>
        </w:rPr>
        <w:t xml:space="preserve">　</w:t>
      </w:r>
      <w:r w:rsidR="00151D4C">
        <w:rPr>
          <w:rFonts w:hint="eastAsia"/>
        </w:rPr>
        <w:t xml:space="preserve">　</w:t>
      </w:r>
      <w:r>
        <w:rPr>
          <w:rFonts w:hint="eastAsia"/>
        </w:rPr>
        <w:t>見直しの議論において、システム開発契約において何が契約不適合かを決することが難しいという意見が多く出されたところである。例えば、確かに不具合は生じたものの、それがシステム検収完了後に</w:t>
      </w:r>
      <w:r>
        <w:rPr>
          <w:rFonts w:hint="eastAsia"/>
        </w:rPr>
        <w:t>OS</w:t>
      </w:r>
      <w:r>
        <w:rPr>
          <w:rFonts w:hint="eastAsia"/>
        </w:rPr>
        <w:t>がバージョンアップしたことに伴うものであれば、契約時点において前提となる</w:t>
      </w:r>
      <w:r>
        <w:rPr>
          <w:rFonts w:hint="eastAsia"/>
        </w:rPr>
        <w:t>OS</w:t>
      </w:r>
      <w:r>
        <w:rPr>
          <w:rFonts w:hint="eastAsia"/>
        </w:rPr>
        <w:t>とは異なっている以上、当該不具合は契約不適合ではないとされることもある。</w:t>
      </w:r>
    </w:p>
    <w:p w14:paraId="28D11931" w14:textId="77777777" w:rsidR="00192584" w:rsidRDefault="00192584" w:rsidP="00E964DB">
      <w:pPr>
        <w:spacing w:afterLines="0" w:after="0"/>
        <w:ind w:leftChars="100" w:left="420" w:hangingChars="100" w:hanging="210"/>
      </w:pPr>
      <w:r>
        <w:rPr>
          <w:rFonts w:hint="eastAsia"/>
        </w:rPr>
        <w:t xml:space="preserve">　</w:t>
      </w:r>
      <w:r w:rsidR="00151D4C">
        <w:rPr>
          <w:rFonts w:hint="eastAsia"/>
        </w:rPr>
        <w:t xml:space="preserve">　</w:t>
      </w:r>
      <w:r>
        <w:rPr>
          <w:rFonts w:hint="eastAsia"/>
        </w:rPr>
        <w:t>ユーザとしては、契約不適合が生じた場合には、無償で追完請求ができるし、その期間が延びればそれ自体はユーザにとっては有利なものの、契約不適合該当性についてユーザ・ベンダ間で争いとなるケースも</w:t>
      </w:r>
      <w:r w:rsidR="003A449E">
        <w:rPr>
          <w:rFonts w:hint="eastAsia"/>
        </w:rPr>
        <w:t>少なく</w:t>
      </w:r>
      <w:r>
        <w:rPr>
          <w:rFonts w:hint="eastAsia"/>
        </w:rPr>
        <w:t>なく、余計なコストが生じることも考えられるところである。</w:t>
      </w:r>
    </w:p>
    <w:p w14:paraId="78C03242" w14:textId="77777777" w:rsidR="00530379" w:rsidRDefault="00192584" w:rsidP="00530379">
      <w:pPr>
        <w:spacing w:afterLines="0" w:after="0"/>
        <w:ind w:leftChars="100" w:left="420" w:hangingChars="100" w:hanging="210"/>
      </w:pPr>
      <w:r>
        <w:rPr>
          <w:rFonts w:hint="eastAsia"/>
        </w:rPr>
        <w:t xml:space="preserve">　</w:t>
      </w:r>
      <w:r w:rsidR="00151D4C">
        <w:rPr>
          <w:rFonts w:hint="eastAsia"/>
        </w:rPr>
        <w:t xml:space="preserve">　</w:t>
      </w:r>
      <w:r>
        <w:rPr>
          <w:rFonts w:hint="eastAsia"/>
        </w:rPr>
        <w:t>上記③の通り、</w:t>
      </w:r>
      <w:r w:rsidR="00530379">
        <w:rPr>
          <w:rFonts w:hint="eastAsia"/>
        </w:rPr>
        <w:t>契約不適合責任の存続</w:t>
      </w:r>
      <w:r>
        <w:rPr>
          <w:rFonts w:hint="eastAsia"/>
        </w:rPr>
        <w:t>期間の伸長によってユーザが一定程度の追加負担を避けられないということであれば、契約不適合責任の</w:t>
      </w:r>
      <w:r w:rsidR="00530379">
        <w:rPr>
          <w:rFonts w:hint="eastAsia"/>
        </w:rPr>
        <w:t>存続</w:t>
      </w:r>
      <w:r>
        <w:rPr>
          <w:rFonts w:hint="eastAsia"/>
        </w:rPr>
        <w:t>期間自体は短くした上で、その期間</w:t>
      </w:r>
      <w:r w:rsidR="00530379">
        <w:rPr>
          <w:rFonts w:hint="eastAsia"/>
        </w:rPr>
        <w:t>経過</w:t>
      </w:r>
      <w:r>
        <w:rPr>
          <w:rFonts w:hint="eastAsia"/>
        </w:rPr>
        <w:t>後は、契約不適合に該当するかしないかを問わず対応してもらう保守契約を締結する方がかえってユーザにとって経済的である局面もあると思われるので、この点についても③と併せて対話をすることが望ましい。</w:t>
      </w:r>
    </w:p>
    <w:p w14:paraId="0054F66E" w14:textId="77777777" w:rsidR="0074088E" w:rsidRDefault="00AC5214" w:rsidP="00351F7F">
      <w:pPr>
        <w:spacing w:afterLines="0" w:after="0"/>
        <w:ind w:leftChars="8" w:firstLine="210"/>
      </w:pPr>
      <w:r>
        <w:rPr>
          <w:rFonts w:hint="eastAsia"/>
        </w:rPr>
        <w:t>なお、</w:t>
      </w:r>
      <w:r w:rsidR="0074088E" w:rsidRPr="0074088E">
        <w:rPr>
          <w:rFonts w:hint="eastAsia"/>
        </w:rPr>
        <w:t>検収完了時までに可能な限り契約不適合を洗い出し早期に問題解消を図ることがユーザ・ベンダ双方にとって望ましいことは言うまでもなく、そのためには十分な検査が実施される必要がある。ただ、「十分な検査が実施された」といえるためには、要件定義書や外部設計書に記載の機能が実装されていることの確認だけではなく、納入物であるシステムの性質や用途によっては、多様なテストケースやテストデータによる確認が必要とされるケースも想定される。そのため、検査の基準となるテスト条件の作成に際しては、ユーザとベンダがシステムの性質や用途に関する認識を共有し、相互にテスト条件の作成に必要となる情報の提供などで協力することが望ましい。</w:t>
      </w:r>
    </w:p>
    <w:p w14:paraId="567E9561" w14:textId="77777777" w:rsidR="004466C8" w:rsidRDefault="00192584" w:rsidP="00351F7F">
      <w:pPr>
        <w:spacing w:afterLines="0" w:after="0"/>
        <w:ind w:leftChars="8" w:firstLine="210"/>
      </w:pPr>
      <w:r>
        <w:rPr>
          <w:rFonts w:hint="eastAsia"/>
        </w:rPr>
        <w:t>なお、</w:t>
      </w:r>
      <w:r w:rsidR="008E3B9E">
        <w:rPr>
          <w:rFonts w:hint="eastAsia"/>
        </w:rPr>
        <w:t>期間内に</w:t>
      </w:r>
      <w:r>
        <w:rPr>
          <w:rFonts w:hint="eastAsia"/>
        </w:rPr>
        <w:t>ユーザが契約不適合</w:t>
      </w:r>
      <w:r w:rsidR="008E3B9E">
        <w:rPr>
          <w:rFonts w:hint="eastAsia"/>
        </w:rPr>
        <w:t>に基づく権利行使</w:t>
      </w:r>
      <w:r>
        <w:rPr>
          <w:rFonts w:hint="eastAsia"/>
        </w:rPr>
        <w:t>をするために</w:t>
      </w:r>
      <w:r w:rsidR="008E3B9E">
        <w:rPr>
          <w:rFonts w:hint="eastAsia"/>
        </w:rPr>
        <w:t>とる</w:t>
      </w:r>
      <w:r>
        <w:rPr>
          <w:rFonts w:hint="eastAsia"/>
        </w:rPr>
        <w:t>行動は、民法第</w:t>
      </w:r>
      <w:r>
        <w:rPr>
          <w:rFonts w:hint="eastAsia"/>
        </w:rPr>
        <w:t>637</w:t>
      </w:r>
      <w:r>
        <w:rPr>
          <w:rFonts w:hint="eastAsia"/>
        </w:rPr>
        <w:t>条第</w:t>
      </w:r>
      <w:r>
        <w:rPr>
          <w:rFonts w:hint="eastAsia"/>
        </w:rPr>
        <w:t>1</w:t>
      </w:r>
      <w:r>
        <w:rPr>
          <w:rFonts w:hint="eastAsia"/>
        </w:rPr>
        <w:t>項に準じて、</w:t>
      </w:r>
      <w:r w:rsidR="00625B47">
        <w:rPr>
          <w:rFonts w:hint="eastAsia"/>
        </w:rPr>
        <w:t>契約</w:t>
      </w:r>
      <w:r>
        <w:rPr>
          <w:rFonts w:hint="eastAsia"/>
        </w:rPr>
        <w:t>不適合がある旨をベンダに通知することとしている。</w:t>
      </w:r>
      <w:r w:rsidR="003C6B16">
        <w:rPr>
          <w:rFonts w:hint="eastAsia"/>
        </w:rPr>
        <w:t>もっとも、</w:t>
      </w:r>
      <w:r w:rsidR="008E3B9E">
        <w:rPr>
          <w:rFonts w:hint="eastAsia"/>
        </w:rPr>
        <w:t>改正民法の</w:t>
      </w:r>
      <w:r w:rsidR="003A449E" w:rsidRPr="003A449E">
        <w:rPr>
          <w:rFonts w:hint="eastAsia"/>
        </w:rPr>
        <w:t>立案担当者によれば、この通知は、単に契約不適合がある旨を抽象的に伝えるのみでは足りず、細目にわたるまでの必要はないものの、契約不適合の内容を把握することが可能な程度に、契約不適合の種類・範囲を伝えることを想定しているとされており（前掲筒井＝村松</w:t>
      </w:r>
      <w:r w:rsidR="003A449E" w:rsidRPr="003A449E">
        <w:rPr>
          <w:rFonts w:hint="eastAsia"/>
        </w:rPr>
        <w:t>285</w:t>
      </w:r>
      <w:r w:rsidR="003A449E" w:rsidRPr="003A449E">
        <w:rPr>
          <w:rFonts w:hint="eastAsia"/>
        </w:rPr>
        <w:t>頁）、システム開発の局面でも、ベンダが契約不適合の内容を把握できるように、契約不適合の内容や当該契約不適合の発生した状況（画面等）を具体的に示すことが求められる。</w:t>
      </w:r>
      <w:r w:rsidR="00B87BA4">
        <w:br/>
      </w:r>
      <w:r w:rsidR="00B87BA4">
        <w:rPr>
          <w:rFonts w:hint="eastAsia"/>
        </w:rPr>
        <w:t xml:space="preserve">　第</w:t>
      </w:r>
      <w:r w:rsidR="000349F7">
        <w:t>6</w:t>
      </w:r>
      <w:r w:rsidR="00B87BA4">
        <w:rPr>
          <w:rFonts w:hint="eastAsia"/>
        </w:rPr>
        <w:t>項は、民法第</w:t>
      </w:r>
      <w:r w:rsidR="00B87BA4">
        <w:rPr>
          <w:rFonts w:hint="eastAsia"/>
        </w:rPr>
        <w:t>63</w:t>
      </w:r>
      <w:r w:rsidR="00AF396A">
        <w:t>6</w:t>
      </w:r>
      <w:r w:rsidR="00B87BA4">
        <w:rPr>
          <w:rFonts w:hint="eastAsia"/>
        </w:rPr>
        <w:t>条に準じ、</w:t>
      </w:r>
      <w:r w:rsidR="00AF396A">
        <w:rPr>
          <w:rFonts w:hint="eastAsia"/>
        </w:rPr>
        <w:t>契約不適合</w:t>
      </w:r>
      <w:r w:rsidR="00B87BA4">
        <w:rPr>
          <w:rFonts w:hint="eastAsia"/>
        </w:rPr>
        <w:t>がユーザの指示や提供した資料等に起因する場合にはベンダは</w:t>
      </w:r>
      <w:r w:rsidR="00AF396A">
        <w:rPr>
          <w:rFonts w:hint="eastAsia"/>
        </w:rPr>
        <w:t>契約不適合</w:t>
      </w:r>
      <w:r w:rsidR="00B87BA4">
        <w:rPr>
          <w:rFonts w:hint="eastAsia"/>
        </w:rPr>
        <w:t>責任を負わないが、ベンダがかかる資料等又はユーザの指示が不適当であることを知って指摘しない場合には</w:t>
      </w:r>
      <w:r w:rsidR="00AF396A">
        <w:rPr>
          <w:rFonts w:hint="eastAsia"/>
        </w:rPr>
        <w:t>契約不適合</w:t>
      </w:r>
      <w:r w:rsidR="00B87BA4">
        <w:rPr>
          <w:rFonts w:hint="eastAsia"/>
        </w:rPr>
        <w:t>責任を免れないとする規定である。</w:t>
      </w:r>
      <w:r w:rsidR="00B87BA4">
        <w:br/>
      </w:r>
      <w:r w:rsidR="00B87BA4">
        <w:rPr>
          <w:rFonts w:hint="eastAsia"/>
        </w:rPr>
        <w:t xml:space="preserve">　第</w:t>
      </w:r>
      <w:r w:rsidR="000349F7">
        <w:t>7</w:t>
      </w:r>
      <w:r w:rsidR="00B87BA4">
        <w:rPr>
          <w:rFonts w:hint="eastAsia"/>
        </w:rPr>
        <w:t>項は、</w:t>
      </w:r>
      <w:r w:rsidR="001218F6">
        <w:rPr>
          <w:rFonts w:hint="eastAsia"/>
        </w:rPr>
        <w:t>契約不適合</w:t>
      </w:r>
      <w:r w:rsidR="00B87BA4">
        <w:rPr>
          <w:rFonts w:hint="eastAsia"/>
        </w:rPr>
        <w:t>責任の範囲を定める。実務上、</w:t>
      </w:r>
      <w:r w:rsidR="001218F6">
        <w:rPr>
          <w:rFonts w:hint="eastAsia"/>
        </w:rPr>
        <w:t>契約不適合</w:t>
      </w:r>
      <w:r w:rsidR="00B87BA4">
        <w:rPr>
          <w:rFonts w:hint="eastAsia"/>
        </w:rPr>
        <w:t>責任による修補と保守業務とが区別されずにいたため、本来であれば、ベンダがユーザに対して有償で提供する保守サービスが</w:t>
      </w:r>
      <w:r w:rsidR="001218F6">
        <w:rPr>
          <w:rFonts w:hint="eastAsia"/>
        </w:rPr>
        <w:t>契約不適合</w:t>
      </w:r>
      <w:r w:rsidR="00B87BA4">
        <w:rPr>
          <w:rFonts w:hint="eastAsia"/>
        </w:rPr>
        <w:t>責任の名の下に無償にて提供されている場合がよくある。このような現状を整理するため、本項では</w:t>
      </w:r>
      <w:r w:rsidR="001218F6">
        <w:rPr>
          <w:rFonts w:hint="eastAsia"/>
        </w:rPr>
        <w:t>契約不適合</w:t>
      </w:r>
      <w:r w:rsidR="00B87BA4">
        <w:rPr>
          <w:rFonts w:hint="eastAsia"/>
        </w:rPr>
        <w:t>責任の対象は、本契約のもとでテストが行われた本件システムのみであって、当該システムがアップグレードされたことに起因する問題等については、ベンダは、有償による保守サービスによってこれに対応するものとする。</w:t>
      </w:r>
    </w:p>
    <w:p w14:paraId="513585A7" w14:textId="77777777" w:rsidR="00B87BA4" w:rsidRDefault="008E3B9E" w:rsidP="004466C8">
      <w:pPr>
        <w:spacing w:afterLines="0" w:after="0"/>
        <w:ind w:leftChars="8" w:firstLine="210"/>
      </w:pPr>
      <w:r w:rsidRPr="008E3B9E">
        <w:rPr>
          <w:rFonts w:hint="eastAsia"/>
        </w:rPr>
        <w:t>なお、民法上、注文者には契約不適合責任に基づき、追完がされない場合等に不適合の程度に応じて報酬減額請求権を行使することも認められている（第</w:t>
      </w:r>
      <w:r w:rsidRPr="008E3B9E">
        <w:rPr>
          <w:rFonts w:hint="eastAsia"/>
        </w:rPr>
        <w:t>559</w:t>
      </w:r>
      <w:r w:rsidRPr="008E3B9E">
        <w:rPr>
          <w:rFonts w:hint="eastAsia"/>
        </w:rPr>
        <w:t>条による第</w:t>
      </w:r>
      <w:r w:rsidRPr="008E3B9E">
        <w:rPr>
          <w:rFonts w:hint="eastAsia"/>
        </w:rPr>
        <w:t>563</w:t>
      </w:r>
      <w:r w:rsidRPr="008E3B9E">
        <w:rPr>
          <w:rFonts w:hint="eastAsia"/>
        </w:rPr>
        <w:t>条の準用）。しかし、システム開発において「不適合の程度」が明確ではなく、また契約においても明確にすることが難しいこと、システム開発で問題が生じた場合、報酬の減額を請求するというより、他のベンダに作業を依頼したときに支出した費用等を損害として請求することが多く、システム開発においてユーザが報酬減額請求権を行使することはあまりないと考えられることから、本契約に積極的に盛り込むことはしていない。もっとも、これは報酬減額請求権を排除する趣旨ではなく、その行使の要件及び効果は民法の規律に委ねられることになる。ただ、仮にユーザが報酬減額請求権を行使する場合であっても、他の救済方法と同様本契約で定めた期間制限に服させる必要があることから、第</w:t>
      </w:r>
      <w:r w:rsidRPr="008E3B9E">
        <w:rPr>
          <w:rFonts w:hint="eastAsia"/>
        </w:rPr>
        <w:t>5</w:t>
      </w:r>
      <w:r w:rsidRPr="008E3B9E">
        <w:rPr>
          <w:rFonts w:hint="eastAsia"/>
        </w:rPr>
        <w:t>項の期間制限の対象については、「本条に定める責任その他の契約不適合責任」としている。なお、ユーザから履行の追完の請求をされた際に、担当者がその対応を熟慮せずに履行の追完を拒否した場合、民法上の報酬減額請求権が行使されることになり、当事者間の紛争につながりかねない。したがって、契約不適合が生じた場合における追完の請求に関する判断を責任者に集中することが望ましい。</w:t>
      </w:r>
      <w:r w:rsidR="00B87BA4">
        <w:br/>
      </w:r>
    </w:p>
    <w:p w14:paraId="0D55309C" w14:textId="77777777" w:rsidR="00B87BA4" w:rsidRDefault="00B87BA4">
      <w:pPr>
        <w:spacing w:after="180"/>
        <w:ind w:firstLine="210"/>
      </w:pPr>
      <w:r>
        <w:rPr>
          <w:rFonts w:hint="eastAsia"/>
        </w:rPr>
        <w:t>第</w:t>
      </w:r>
      <w:r>
        <w:rPr>
          <w:rFonts w:hint="eastAsia"/>
        </w:rPr>
        <w:t>7</w:t>
      </w:r>
      <w:r>
        <w:rPr>
          <w:rFonts w:hint="eastAsia"/>
        </w:rPr>
        <w:t>条は有体物の納入がある場合の危険負担について定めたものである。</w:t>
      </w:r>
    </w:p>
    <w:p w14:paraId="18369B74" w14:textId="77777777" w:rsidR="00B87BA4" w:rsidRDefault="00B87BA4">
      <w:pPr>
        <w:spacing w:after="180"/>
        <w:ind w:firstLine="210"/>
      </w:pPr>
      <w:r>
        <w:rPr>
          <w:rFonts w:hint="eastAsia"/>
        </w:rPr>
        <w:t>第</w:t>
      </w:r>
      <w:r>
        <w:rPr>
          <w:rFonts w:hint="eastAsia"/>
        </w:rPr>
        <w:t>8</w:t>
      </w:r>
      <w:r>
        <w:rPr>
          <w:rFonts w:hint="eastAsia"/>
        </w:rPr>
        <w:t>条は特許権の帰属についての規定である。ベンダが開発したソフトウェア等の納入物に関しては、特許権、著作権、ノウハウ等の知的財産権が発生する場合がある。知的財産権の帰属については、ユーザ、ベンダ双方の利害が対立することから、契約で明確に規定しておくべきである。本条は、ソフトウェア設計・製作業務及び構築・設定業務の遂行過程で生じる特許権等に関する権利の帰属及び実施権について定める。</w:t>
      </w:r>
      <w:r>
        <w:br/>
      </w:r>
      <w:r>
        <w:rPr>
          <w:rFonts w:hint="eastAsia"/>
        </w:rPr>
        <w:t xml:space="preserve">　第</w:t>
      </w:r>
      <w:r>
        <w:rPr>
          <w:rFonts w:hint="eastAsia"/>
        </w:rPr>
        <w:t>1</w:t>
      </w:r>
      <w:r>
        <w:rPr>
          <w:rFonts w:hint="eastAsia"/>
        </w:rPr>
        <w:t>項は、発明者主義に従い、当事者のいずれか一方の発明者が単独で発明考案した場合には、特許権等は当該当事者に帰属するものとする。なお、モデル取引・契約書第一版におけるモデル契約書第</w:t>
      </w:r>
      <w:r>
        <w:rPr>
          <w:rFonts w:hint="eastAsia"/>
        </w:rPr>
        <w:t>44</w:t>
      </w:r>
      <w:r>
        <w:rPr>
          <w:rFonts w:hint="eastAsia"/>
        </w:rPr>
        <w:t>条第</w:t>
      </w:r>
      <w:r>
        <w:rPr>
          <w:rFonts w:hint="eastAsia"/>
        </w:rPr>
        <w:t>2</w:t>
      </w:r>
      <w:r>
        <w:rPr>
          <w:rFonts w:hint="eastAsia"/>
        </w:rPr>
        <w:t>項のようにベンダ及びユーザが共同発明を行うことは、本件システムがパッケージソフトウェアを前提としているものである以上、考えにくく、ベンダのみが発明者となる場合が圧倒的に多いであろう。</w:t>
      </w:r>
      <w:r>
        <w:br/>
      </w:r>
      <w:r>
        <w:rPr>
          <w:rFonts w:hint="eastAsia"/>
        </w:rPr>
        <w:t xml:space="preserve">　第</w:t>
      </w:r>
      <w:r>
        <w:rPr>
          <w:rFonts w:hint="eastAsia"/>
        </w:rPr>
        <w:t>2</w:t>
      </w:r>
      <w:r>
        <w:rPr>
          <w:rFonts w:hint="eastAsia"/>
        </w:rPr>
        <w:t>項は、ベンダが特許権等を保有する場合においても、ユーザが開発されたソフトウェアを使用するのに必要な範囲では、特許権等を使用する必要があるため、通常実施権を許諾するものとしている。また、一定の第三者に使用せしめる旨を個別契約の目的として特掲した上で開発された特定ソフトウェアについては、当該第三者に対しても許諾するものとする。なお、かかる許諾についての対価は委託料に含まれることを明記すべきである。</w:t>
      </w:r>
    </w:p>
    <w:p w14:paraId="01F66F43" w14:textId="77777777" w:rsidR="00B87BA4" w:rsidRDefault="00B87BA4">
      <w:pPr>
        <w:spacing w:after="180"/>
        <w:ind w:firstLine="210"/>
      </w:pPr>
      <w:r>
        <w:rPr>
          <w:rFonts w:hint="eastAsia"/>
        </w:rPr>
        <w:t>第</w:t>
      </w:r>
      <w:r>
        <w:rPr>
          <w:rFonts w:hint="eastAsia"/>
        </w:rPr>
        <w:t>9</w:t>
      </w:r>
      <w:r>
        <w:rPr>
          <w:rFonts w:hint="eastAsia"/>
        </w:rPr>
        <w:t>条では、納入物の著作権の権利帰属及び利用について規定する。</w:t>
      </w:r>
      <w:r>
        <w:br/>
      </w:r>
      <w:r>
        <w:rPr>
          <w:rFonts w:hint="eastAsia"/>
        </w:rPr>
        <w:t>新たに作成されたソフトウェアの著作権をベンダ、ユーザのいずれに帰属させるべきかについては、ベンダは作成したソフトウェアの再利用のために自己のものとして留保したいと考え、ユーザは自己の機密情報が含まれる場合の保護の観点などからベンダから譲り受けて、自己のものとしたいと考えている。モデル取引・契約書第一版においては、社会的な生産効率の向上の観点などから、汎用性のあるプログラムについてはベンダに帰属させると共に、その余のプログラムに関してベンダ帰属案（</w:t>
      </w:r>
      <w:r>
        <w:rPr>
          <w:rFonts w:hint="eastAsia"/>
        </w:rPr>
        <w:t>A</w:t>
      </w:r>
      <w:r>
        <w:rPr>
          <w:rFonts w:hint="eastAsia"/>
        </w:rPr>
        <w:t>案）、ユーザ帰属案（</w:t>
      </w:r>
      <w:r>
        <w:rPr>
          <w:rFonts w:hint="eastAsia"/>
        </w:rPr>
        <w:t>B</w:t>
      </w:r>
      <w:r>
        <w:rPr>
          <w:rFonts w:hint="eastAsia"/>
        </w:rPr>
        <w:t>案）、共有案（</w:t>
      </w:r>
      <w:r>
        <w:rPr>
          <w:rFonts w:hint="eastAsia"/>
        </w:rPr>
        <w:t>C</w:t>
      </w:r>
      <w:r>
        <w:rPr>
          <w:rFonts w:hint="eastAsia"/>
        </w:rPr>
        <w:t>案）が記載されている。</w:t>
      </w:r>
      <w:r>
        <w:br/>
      </w:r>
      <w:r>
        <w:rPr>
          <w:rFonts w:hint="eastAsia"/>
        </w:rPr>
        <w:t xml:space="preserve">　本研究会が前提とする取引は、パッケージソフトウェアを利用すること、ユーザが中小企業等であることなどに特色がある。この観点より本論点を検討すると、まず、アドオン等のカスタマイズで新たに作成されるソフトウェアは前提となるパッケージソフトウェアの関連で作成されるものであり、当該パッケージソフトウェアの一般的機能となるべきものが、カスタマイズという形で先行して開発されることも多い。それゆえ、かかる部分が将来的には他のユーザにも共通に利用できる部分となるケースもしばしばある。なお、ユーザがベンダから著作権の譲渡を受ける場合には、別途譲渡の対価を支払うことが要請されるため、そのような場合にはユーザの費用負担が増大する。他方、かかる部分にユーザの機密情報が含まれている場合にノウハウの流出防止など当該機密情報の保護をユーザが求めることは当然のことであるが、機密情報の保護のためには、著作権を取得しなくとも別途用意される秘密保持条項で対応できるものと考えられる。</w:t>
      </w:r>
      <w:r>
        <w:br/>
      </w:r>
      <w:r>
        <w:rPr>
          <w:rFonts w:hint="eastAsia"/>
        </w:rPr>
        <w:t xml:space="preserve">　以上の次第で、カスタマイズ等により作成されたソフトウェアの権利をベンダに帰属させベンダが他のビジネスにおいても再利用できる環境を整えていた方が、総体としては価格を低く抑えることができ、中小企業等が利用するシステムとして比較的合理的な価格で広く普及することに資する結果となると考えられるため、カスタマイズ等により新たに作成されたソフトウェアの権利は原則ベンダに帰属させることとした。</w:t>
      </w:r>
      <w:r>
        <w:br/>
      </w:r>
      <w:r>
        <w:rPr>
          <w:rFonts w:hint="eastAsia"/>
        </w:rPr>
        <w:t xml:space="preserve">　勿論、当事者の合意により、</w:t>
      </w:r>
      <w:r>
        <w:rPr>
          <w:rFonts w:hint="eastAsia"/>
        </w:rPr>
        <w:t>B</w:t>
      </w:r>
      <w:r>
        <w:rPr>
          <w:rFonts w:hint="eastAsia"/>
        </w:rPr>
        <w:t>案又は</w:t>
      </w:r>
      <w:r>
        <w:rPr>
          <w:rFonts w:hint="eastAsia"/>
        </w:rPr>
        <w:t>C</w:t>
      </w:r>
      <w:r>
        <w:rPr>
          <w:rFonts w:hint="eastAsia"/>
        </w:rPr>
        <w:t>案を採用することも可能である。第</w:t>
      </w:r>
      <w:r>
        <w:rPr>
          <w:rFonts w:hint="eastAsia"/>
        </w:rPr>
        <w:t>1</w:t>
      </w:r>
      <w:r>
        <w:rPr>
          <w:rFonts w:hint="eastAsia"/>
        </w:rPr>
        <w:t>項は、納入物に関する著作物の著作権については、ユーザ又は第三者が従前から保有していた著作権を除き、ベンダに全ての著作権を帰属させる。</w:t>
      </w:r>
      <w:r>
        <w:br/>
      </w:r>
      <w:r>
        <w:rPr>
          <w:rFonts w:hint="eastAsia"/>
        </w:rPr>
        <w:t xml:space="preserve">　第</w:t>
      </w:r>
      <w:r>
        <w:rPr>
          <w:rFonts w:hint="eastAsia"/>
        </w:rPr>
        <w:t>2</w:t>
      </w:r>
      <w:r>
        <w:rPr>
          <w:rFonts w:hint="eastAsia"/>
        </w:rPr>
        <w:t>項は、本件ソフトウェアに関して、ユーザが行う自己使用のための複製又は翻案について定める。また、一定の第三者に使用せしめる旨を個別契約の目的として特掲した上で、開発された特定ソフトウェアについては、当該第三者に対しても利用許諾できるものとし、ベンダは、著作者人格権（著作権法第</w:t>
      </w:r>
      <w:r>
        <w:rPr>
          <w:rFonts w:hint="eastAsia"/>
        </w:rPr>
        <w:t>59</w:t>
      </w:r>
      <w:r>
        <w:rPr>
          <w:rFonts w:hint="eastAsia"/>
        </w:rPr>
        <w:t>条）を行使しないことを定める。なお、一定の第三者に使用せしめる旨を個別契約の目的として特掲した上で開発された特定ソフトウェアについては、当該第三者に対しても許諾するものとする。なお、かかる許諾についての対価は委託料に含まれることを明記すべきである。</w:t>
      </w:r>
    </w:p>
    <w:p w14:paraId="661700B4" w14:textId="77777777" w:rsidR="00B87BA4" w:rsidRDefault="00B87BA4">
      <w:pPr>
        <w:spacing w:after="180"/>
        <w:ind w:firstLine="210"/>
      </w:pPr>
      <w:r>
        <w:rPr>
          <w:rFonts w:hint="eastAsia"/>
        </w:rPr>
        <w:t>第</w:t>
      </w:r>
      <w:r>
        <w:rPr>
          <w:rFonts w:hint="eastAsia"/>
        </w:rPr>
        <w:t>10</w:t>
      </w:r>
      <w:r>
        <w:rPr>
          <w:rFonts w:hint="eastAsia"/>
        </w:rPr>
        <w:t>条では、納入物が、著作権及び特許権その他の知的財産権を侵害した場合のベンダの責任について規定する。著作権侵害についてはクリーンルーム手法等による回避の可能性もあるが、特許権は未公開中のものもあるし、公開済みの出願であっても、ベンダにおいて侵害の有無をすべてを完全に調査検証することは事実上困難であるし、海外も含め調査検証にかなりの費用を要することもある。また、ベンダが、第三者の知的財産権に関する納入物の非侵害を保証することは現実的ではないため、侵害時の責任分担を定めておくことも必要となる。個別取引の実情にあわせて規定を設けることになるが、本契約では、以下の案を提示する。</w:t>
      </w:r>
      <w:r>
        <w:br/>
      </w:r>
      <w:r>
        <w:rPr>
          <w:rFonts w:hint="eastAsia"/>
        </w:rPr>
        <w:t xml:space="preserve">　本条では、パッケージソフトウェア等の選定についてベンダがユーザに提案することから、ユーザが権利者に対して支払うこととなった損害賠償額等をベンダが負担することとしている。但し、ベンダがかかる責任を負う前提として、ベンダに必要な情報が提供され、防御に関する適切な権限が与えられることが必要である。そこで、ベンダが責任を負う要件として、①申立ての事実及び内容のすみやかな通知、②ベンダが交渉又は訴訟の決定権限を有すること、③ユーザの敗訴判決確定又は和解成立などによる確定的解決で損害賠償の支払義務が確定することを規定する。ユーザに生じた損害賠償額及び合理的な弁護士費用の上限は、システム基本契約書第</w:t>
      </w:r>
      <w:r>
        <w:rPr>
          <w:rFonts w:hint="eastAsia"/>
        </w:rPr>
        <w:t>10</w:t>
      </w:r>
      <w:r>
        <w:rPr>
          <w:rFonts w:hint="eastAsia"/>
        </w:rPr>
        <w:t>条に従う。</w:t>
      </w:r>
      <w:r>
        <w:rPr>
          <w:rStyle w:val="af2"/>
        </w:rPr>
        <w:footnoteReference w:id="41"/>
      </w:r>
      <w:r>
        <w:rPr>
          <w:rFonts w:hint="eastAsia"/>
        </w:rPr>
        <w:t xml:space="preserve"> </w:t>
      </w:r>
      <w:r>
        <w:rPr>
          <w:rFonts w:hint="eastAsia"/>
        </w:rPr>
        <w:t>第</w:t>
      </w:r>
      <w:r>
        <w:rPr>
          <w:rFonts w:hint="eastAsia"/>
        </w:rPr>
        <w:t>1</w:t>
      </w:r>
      <w:r>
        <w:rPr>
          <w:rFonts w:hint="eastAsia"/>
        </w:rPr>
        <w:t>項但書は、侵害の申立がユーザの帰責事由による場合、本件パッケージソフトウェア及びシステム基本契約書に優先する契約の対象となる機器等を原因とする場合には、ベンダが免責される旨規定する。例えば、特許権侵害等がユーザの指示した仕様に関する部分である場合、納入した本件ソフトウェアをユーザが他のソフトウェアと組み合わせるなどして第三者の特許権を侵害した場合、ユーザが本件ソフトウェアをベンダとの事前の合意に反して本邦外で使用し本邦外の特許権を侵害した場合、ユーザが本件ソフトウェアをベンダとの事前の合意なく変更した場合、ユーザが本件ソフトウェアを自己利用の範囲又は第三者に使用せしめる旨を特掲した特定ソフトウェアの範囲を超えて配布した場合などが想定されている。</w:t>
      </w:r>
      <w:r>
        <w:br/>
      </w:r>
      <w:r>
        <w:rPr>
          <w:rFonts w:hint="eastAsia"/>
        </w:rPr>
        <w:t xml:space="preserve">　第</w:t>
      </w:r>
      <w:r>
        <w:rPr>
          <w:rFonts w:hint="eastAsia"/>
        </w:rPr>
        <w:t>2</w:t>
      </w:r>
      <w:r>
        <w:rPr>
          <w:rFonts w:hint="eastAsia"/>
        </w:rPr>
        <w:t>項は、ベンダは、本条に基づく責任を主体的に負うことになるので、ユーザは、防御方法等の一切をベンダに委ねなければならない旨を定める。</w:t>
      </w:r>
      <w:r>
        <w:br/>
      </w:r>
      <w:r>
        <w:rPr>
          <w:rFonts w:hint="eastAsia"/>
        </w:rPr>
        <w:t xml:space="preserve">　第</w:t>
      </w:r>
      <w:r>
        <w:rPr>
          <w:rFonts w:hint="eastAsia"/>
        </w:rPr>
        <w:t>3</w:t>
      </w:r>
      <w:r>
        <w:rPr>
          <w:rFonts w:hint="eastAsia"/>
        </w:rPr>
        <w:t>項は、ベンダの帰責事由により納入物の使用が不可能となるおそれがあるような場合には、ベンダの判断と費用負担で、ユーザが第三者の知的財産権を侵害することなく情報システムを継続使用できるように措置を講じることができる旨を規定する。第三者の知的財産権を侵害するものとして損害賠償額が拡大し、プログラムの継続使用ができなくなる事態を考慮したものである。</w:t>
      </w:r>
    </w:p>
    <w:p w14:paraId="1B82EF68" w14:textId="77777777" w:rsidR="00B87BA4" w:rsidRDefault="00B87BA4">
      <w:pPr>
        <w:spacing w:after="180"/>
        <w:ind w:firstLine="210"/>
      </w:pPr>
    </w:p>
    <w:p w14:paraId="0927367C" w14:textId="77777777" w:rsidR="00B87BA4" w:rsidRDefault="00B87BA4">
      <w:pPr>
        <w:pStyle w:val="4"/>
      </w:pPr>
      <w:r>
        <w:rPr>
          <w:rFonts w:hint="eastAsia"/>
        </w:rPr>
        <w:t xml:space="preserve">G </w:t>
      </w:r>
      <w:r>
        <w:rPr>
          <w:rFonts w:hint="eastAsia"/>
        </w:rPr>
        <w:t>データ移行支援業務契約、</w:t>
      </w:r>
      <w:r>
        <w:rPr>
          <w:rFonts w:hint="eastAsia"/>
        </w:rPr>
        <w:t xml:space="preserve">H </w:t>
      </w:r>
      <w:r>
        <w:rPr>
          <w:rFonts w:hint="eastAsia"/>
        </w:rPr>
        <w:t>運用テスト支援業務契約、</w:t>
      </w:r>
      <w:r>
        <w:rPr>
          <w:rFonts w:hint="eastAsia"/>
        </w:rPr>
        <w:t xml:space="preserve">I </w:t>
      </w:r>
      <w:r>
        <w:rPr>
          <w:rFonts w:hint="eastAsia"/>
        </w:rPr>
        <w:t>導入教育支援業務契約</w:t>
      </w:r>
    </w:p>
    <w:p w14:paraId="4061F462" w14:textId="77777777" w:rsidR="00B87BA4" w:rsidRDefault="007C2A58">
      <w:pPr>
        <w:spacing w:after="180"/>
        <w:ind w:left="0" w:firstLineChars="0" w:firstLine="0"/>
      </w:pPr>
      <w:r>
        <w:rPr>
          <w:noProof/>
        </w:rPr>
      </w:r>
      <w:r w:rsidR="007C2A58">
        <w:rPr>
          <w:noProof/>
        </w:rPr>
        <w:pict>
          <v:rect id="_x0000_i1067" style="width:418.4pt;height:1.5pt" o:hrpct="986" o:hralign="center" o:hrstd="t" o:hr="t" fillcolor="#a0a0a0" stroked="f">
            <v:textbox inset="5.85pt,.7pt,5.85pt,.7pt"/>
          </v:rect>
        </w:pict>
      </w:r>
    </w:p>
    <w:p w14:paraId="08E93C6E" w14:textId="77777777" w:rsidR="00B87BA4" w:rsidRDefault="00B87BA4">
      <w:pPr>
        <w:spacing w:after="180"/>
        <w:ind w:firstLine="210"/>
      </w:pPr>
      <w:r>
        <w:rPr>
          <w:rFonts w:hint="eastAsia"/>
        </w:rPr>
        <w:t>契約の成立、機器等の売買等、ベンダの善管注意義務、業務終了の確認の</w:t>
      </w:r>
      <w:r>
        <w:rPr>
          <w:rFonts w:hint="eastAsia"/>
        </w:rPr>
        <w:t>4</w:t>
      </w:r>
      <w:r>
        <w:rPr>
          <w:rFonts w:hint="eastAsia"/>
        </w:rPr>
        <w:t>条項から成り、各条項の説明は前述のとおりである。</w:t>
      </w:r>
    </w:p>
    <w:p w14:paraId="76BFFFDB" w14:textId="77777777" w:rsidR="00B87BA4" w:rsidRDefault="00B87BA4">
      <w:pPr>
        <w:spacing w:after="180"/>
        <w:ind w:firstLine="210"/>
      </w:pPr>
    </w:p>
    <w:p w14:paraId="3EC761BB" w14:textId="77777777" w:rsidR="00B87BA4" w:rsidRDefault="00B87BA4">
      <w:pPr>
        <w:pStyle w:val="4"/>
      </w:pPr>
      <w:r>
        <w:rPr>
          <w:rFonts w:hint="eastAsia"/>
        </w:rPr>
        <w:t xml:space="preserve">J </w:t>
      </w:r>
      <w:r>
        <w:rPr>
          <w:rFonts w:hint="eastAsia"/>
        </w:rPr>
        <w:t>保守業務契約</w:t>
      </w:r>
    </w:p>
    <w:p w14:paraId="01FD0F71" w14:textId="77777777" w:rsidR="00B87BA4" w:rsidRDefault="007C2A58">
      <w:pPr>
        <w:spacing w:after="180"/>
        <w:ind w:left="0" w:firstLineChars="0" w:firstLine="0"/>
      </w:pPr>
      <w:r>
        <w:rPr>
          <w:noProof/>
        </w:rPr>
      </w:r>
      <w:r w:rsidR="007C2A58">
        <w:rPr>
          <w:noProof/>
        </w:rPr>
        <w:pict>
          <v:rect id="_x0000_i1068" style="width:418.4pt;height:1.5pt" o:hrpct="986" o:hralign="center" o:hrstd="t" o:hr="t" fillcolor="#a0a0a0" stroked="f">
            <v:textbox inset="5.85pt,.7pt,5.85pt,.7pt"/>
          </v:rect>
        </w:pict>
      </w:r>
    </w:p>
    <w:p w14:paraId="6446009F" w14:textId="77777777" w:rsidR="00B87BA4" w:rsidRDefault="00B87BA4">
      <w:pPr>
        <w:spacing w:after="180"/>
        <w:ind w:firstLine="210"/>
      </w:pPr>
      <w:r>
        <w:rPr>
          <w:rFonts w:hint="eastAsia"/>
        </w:rPr>
        <w:t>第</w:t>
      </w:r>
      <w:r>
        <w:rPr>
          <w:rFonts w:hint="eastAsia"/>
        </w:rPr>
        <w:t>1</w:t>
      </w:r>
      <w:r>
        <w:rPr>
          <w:rFonts w:hint="eastAsia"/>
        </w:rPr>
        <w:t>条は、準委任契約の成立に関する規定である。</w:t>
      </w:r>
    </w:p>
    <w:p w14:paraId="6C92B1CC" w14:textId="77777777" w:rsidR="00B87BA4" w:rsidRDefault="00B87BA4">
      <w:pPr>
        <w:spacing w:after="180"/>
        <w:ind w:firstLine="210"/>
      </w:pPr>
      <w:r>
        <w:rPr>
          <w:rFonts w:hint="eastAsia"/>
        </w:rPr>
        <w:t>第</w:t>
      </w:r>
      <w:r>
        <w:rPr>
          <w:rFonts w:hint="eastAsia"/>
        </w:rPr>
        <w:t>2</w:t>
      </w:r>
      <w:r>
        <w:rPr>
          <w:rFonts w:hint="eastAsia"/>
        </w:rPr>
        <w:t>条は、保守業務の範囲についての規定である。本件システムに対する保守業務には、ハードウェア保守及びアプリケーション保守（パッケージソフトウェアに関する保守を除く。）があり、本条はこの双方について定めるものである。共通フレーム</w:t>
      </w:r>
      <w:r w:rsidR="00135A58">
        <w:rPr>
          <w:rFonts w:hint="eastAsia"/>
        </w:rPr>
        <w:t>2013</w:t>
      </w:r>
      <w:r>
        <w:rPr>
          <w:rFonts w:hint="eastAsia"/>
        </w:rPr>
        <w:t>によれば、保守業務には、</w:t>
      </w:r>
      <w:r>
        <w:rPr>
          <w:rFonts w:hint="eastAsia"/>
        </w:rPr>
        <w:t>(1)</w:t>
      </w:r>
      <w:r>
        <w:rPr>
          <w:rFonts w:hint="eastAsia"/>
        </w:rPr>
        <w:t>不良や不具合を修正する業務（是正保守）、</w:t>
      </w:r>
      <w:r>
        <w:rPr>
          <w:rFonts w:hint="eastAsia"/>
        </w:rPr>
        <w:t>(2)</w:t>
      </w:r>
      <w:r>
        <w:rPr>
          <w:rFonts w:hint="eastAsia"/>
        </w:rPr>
        <w:t>あらゆる環境の変化に対応させる業務（適応保守）、</w:t>
      </w:r>
      <w:r>
        <w:rPr>
          <w:rFonts w:hint="eastAsia"/>
        </w:rPr>
        <w:t>(3)</w:t>
      </w:r>
      <w:r>
        <w:rPr>
          <w:rFonts w:hint="eastAsia"/>
        </w:rPr>
        <w:t>本件システムの性能又は保守性を改善する業務（完全化保守）及び</w:t>
      </w:r>
      <w:r>
        <w:rPr>
          <w:rFonts w:hint="eastAsia"/>
        </w:rPr>
        <w:t>(4)</w:t>
      </w:r>
      <w:r>
        <w:rPr>
          <w:rFonts w:hint="eastAsia"/>
        </w:rPr>
        <w:t>引渡後潜在的な不具合が顕在化する前に発見し修復する業務（予防保守）が挙げられる。本条にてベンダが行う保守とは、</w:t>
      </w:r>
      <w:r>
        <w:rPr>
          <w:rFonts w:hint="eastAsia"/>
        </w:rPr>
        <w:t>(1)</w:t>
      </w:r>
      <w:r>
        <w:rPr>
          <w:rFonts w:hint="eastAsia"/>
        </w:rPr>
        <w:t>のみであり、</w:t>
      </w:r>
      <w:r>
        <w:rPr>
          <w:rFonts w:hint="eastAsia"/>
        </w:rPr>
        <w:t>(2)</w:t>
      </w:r>
      <w:r>
        <w:rPr>
          <w:rFonts w:hint="eastAsia"/>
        </w:rPr>
        <w:t>、</w:t>
      </w:r>
      <w:r>
        <w:rPr>
          <w:rFonts w:hint="eastAsia"/>
        </w:rPr>
        <w:t>(3)</w:t>
      </w:r>
      <w:r>
        <w:rPr>
          <w:rFonts w:hint="eastAsia"/>
        </w:rPr>
        <w:t>及び</w:t>
      </w:r>
      <w:r>
        <w:rPr>
          <w:rFonts w:hint="eastAsia"/>
        </w:rPr>
        <w:t>(4)</w:t>
      </w:r>
      <w:r>
        <w:rPr>
          <w:rFonts w:hint="eastAsia"/>
        </w:rPr>
        <w:t>の業務は、既に本件システムの変更でありこれを通常の保守業務としてベンダに行わせるのは酷との考えから、対象外であるとした。</w:t>
      </w:r>
    </w:p>
    <w:p w14:paraId="52BBCE61" w14:textId="77777777" w:rsidR="00B87BA4" w:rsidRDefault="00B87BA4">
      <w:pPr>
        <w:spacing w:after="180"/>
        <w:ind w:firstLine="210"/>
      </w:pPr>
      <w:r>
        <w:rPr>
          <w:rFonts w:hint="eastAsia"/>
        </w:rPr>
        <w:t>第</w:t>
      </w:r>
      <w:r>
        <w:rPr>
          <w:rFonts w:hint="eastAsia"/>
        </w:rPr>
        <w:t>3</w:t>
      </w:r>
      <w:r>
        <w:rPr>
          <w:rFonts w:hint="eastAsia"/>
        </w:rPr>
        <w:t>条は、サービスの範囲についての規定であり、保守サービスの内容は、別途ベンダとユーザとの間で取り交わされるサービス仕様書による旨を定めた。</w:t>
      </w:r>
    </w:p>
    <w:p w14:paraId="09E92F0A" w14:textId="77777777" w:rsidR="00B87BA4" w:rsidRDefault="00B87BA4">
      <w:pPr>
        <w:spacing w:after="180"/>
        <w:ind w:firstLine="210"/>
      </w:pPr>
      <w:r>
        <w:rPr>
          <w:rFonts w:hint="eastAsia"/>
        </w:rPr>
        <w:t>第</w:t>
      </w:r>
      <w:r>
        <w:rPr>
          <w:rFonts w:hint="eastAsia"/>
        </w:rPr>
        <w:t>4</w:t>
      </w:r>
      <w:r>
        <w:rPr>
          <w:rFonts w:hint="eastAsia"/>
        </w:rPr>
        <w:t>条は設置場所への立ち入り等についての規定であり、保守業務の便宜のために、ベンダによる本件システムの設置場所への立ち入り、ユーザによる作業場所及び消耗品の提供について定めた。</w:t>
      </w:r>
    </w:p>
    <w:p w14:paraId="51BE5744" w14:textId="77777777" w:rsidR="00B87BA4" w:rsidRDefault="00B87BA4">
      <w:pPr>
        <w:spacing w:after="180"/>
        <w:ind w:firstLine="210"/>
      </w:pPr>
      <w:r>
        <w:rPr>
          <w:rFonts w:hint="eastAsia"/>
        </w:rPr>
        <w:t>第</w:t>
      </w:r>
      <w:r>
        <w:rPr>
          <w:rFonts w:hint="eastAsia"/>
        </w:rPr>
        <w:t>5</w:t>
      </w:r>
      <w:r>
        <w:rPr>
          <w:rFonts w:hint="eastAsia"/>
        </w:rPr>
        <w:t>条は、遠隔操作によるサービスについての規定である。事前の合意がある場合、ベンダが遠隔地からユーザのサーバにログインして保守サービスが実行できる。遠隔保守を実行する都度、ユーザの個別承認を得るかは、個別に重要事項説明書の付帯事項で定める。</w:t>
      </w:r>
    </w:p>
    <w:p w14:paraId="0E26B43B" w14:textId="77777777" w:rsidR="00B87BA4" w:rsidRDefault="00B87BA4">
      <w:pPr>
        <w:spacing w:after="180"/>
        <w:ind w:firstLine="210"/>
      </w:pPr>
      <w:r>
        <w:rPr>
          <w:rFonts w:hint="eastAsia"/>
        </w:rPr>
        <w:t>第</w:t>
      </w:r>
      <w:r>
        <w:rPr>
          <w:rFonts w:hint="eastAsia"/>
        </w:rPr>
        <w:t>6</w:t>
      </w:r>
      <w:r>
        <w:rPr>
          <w:rFonts w:hint="eastAsia"/>
        </w:rPr>
        <w:t>条は、製造打ち切り、保守部品提供の中止の際の取扱いについての規定であり、本件システムを構成するハードウェアの製造会社の都合によってハードウェアの製造が中止された場合、又は保守部品の提供を中止した場合、ベンダは、ユーザに対し、ハードウェア保守を行うことは不可能である。そこで、ベンダは、ユーザに対し、ハードウェア自体を有償にて交換することを請求することができる。当該請求に応じなかったユーザについては、当該ハードウェアを保守業務の対象から外すことができる。この場合の保守料金は、当該保守料金体系に従って処理されるものとする。</w:t>
      </w:r>
    </w:p>
    <w:p w14:paraId="7DDCFDD1" w14:textId="77777777" w:rsidR="00B87BA4" w:rsidRDefault="00B87BA4">
      <w:pPr>
        <w:spacing w:after="180"/>
        <w:ind w:firstLine="210"/>
      </w:pPr>
      <w:r>
        <w:rPr>
          <w:rFonts w:hint="eastAsia"/>
        </w:rPr>
        <w:t>第</w:t>
      </w:r>
      <w:r>
        <w:rPr>
          <w:rFonts w:hint="eastAsia"/>
        </w:rPr>
        <w:t>7</w:t>
      </w:r>
      <w:r>
        <w:rPr>
          <w:rFonts w:hint="eastAsia"/>
        </w:rPr>
        <w:t>条は、老朽化装置の取扱いについての規定である。前条と同様の趣旨から、本件システムを構成するハードウェアの保守部品がハードウェア製造会社の定める耐用年数（設計標準使用期間）を超えた場合、当該保守部品が老朽化し、保守業務が適切に行われなくなる可能性が高いので、ベンダは、ユーザに対し、当該保守部品を有償にて交換することを請求することができる。当該請求に応じなかったユーザについては、当該保守部品を保守業務の対象から外すことができる。この場合、ユーザがベンダに対して支払う保守料金については変更しない。</w:t>
      </w:r>
    </w:p>
    <w:p w14:paraId="22023895" w14:textId="77777777" w:rsidR="00B87BA4" w:rsidRDefault="00B87BA4">
      <w:pPr>
        <w:spacing w:after="180"/>
        <w:ind w:firstLine="210"/>
      </w:pPr>
      <w:r>
        <w:rPr>
          <w:rFonts w:hint="eastAsia"/>
        </w:rPr>
        <w:t>第</w:t>
      </w:r>
      <w:r>
        <w:rPr>
          <w:rFonts w:hint="eastAsia"/>
        </w:rPr>
        <w:t>8</w:t>
      </w:r>
      <w:r>
        <w:rPr>
          <w:rFonts w:hint="eastAsia"/>
        </w:rPr>
        <w:t>条は、ソフトウェアのサポート中止がなされた際の取扱いの規定である。ソフトウェアの製造会社がサポートを中止した後、機能の不具合やセキュリティ等の欠陥が発見された場合、ベンダはそれを改修することが不可能である。また、ソフトの製造会社が不具合を修正しないことで、ソフトウェアの安定稼働を維持することが困難になり、それによって、カスタマイズ部分に影響が及び、保守業務が適切に行われなくなる等の場合がある。ベンダはこのような場合、保守の継続について検討し、その内容をユーザに提示した上で、保守内容の変更交渉を開始することができる。この場合、ユーザはベンダと保守契約の見直し交渉に応じなくてはならない。</w:t>
      </w:r>
    </w:p>
    <w:p w14:paraId="4A417722" w14:textId="77777777" w:rsidR="00B87BA4" w:rsidRDefault="00B87BA4">
      <w:pPr>
        <w:spacing w:after="180"/>
        <w:ind w:firstLine="210"/>
      </w:pPr>
      <w:r>
        <w:rPr>
          <w:rFonts w:hint="eastAsia"/>
        </w:rPr>
        <w:t>第</w:t>
      </w:r>
      <w:r>
        <w:rPr>
          <w:rFonts w:hint="eastAsia"/>
        </w:rPr>
        <w:t>9</w:t>
      </w:r>
      <w:r>
        <w:rPr>
          <w:rFonts w:hint="eastAsia"/>
        </w:rPr>
        <w:t>条は、交換部品の所有権についての規定である。交換された保守部品については、従来はユーザに所有権がある。ただ、本条は、保守業務の履行の際の実務上の慣行に基づき、交換された保守部品の所有権が交換によってベンダに帰属する旨を定める。</w:t>
      </w:r>
    </w:p>
    <w:p w14:paraId="4C84265F" w14:textId="77777777" w:rsidR="00B87BA4" w:rsidRDefault="00B87BA4">
      <w:pPr>
        <w:spacing w:after="180"/>
        <w:ind w:firstLine="210"/>
      </w:pPr>
      <w:r>
        <w:rPr>
          <w:rFonts w:hint="eastAsia"/>
        </w:rPr>
        <w:t>第</w:t>
      </w:r>
      <w:r>
        <w:rPr>
          <w:rFonts w:hint="eastAsia"/>
        </w:rPr>
        <w:t>10</w:t>
      </w:r>
      <w:r>
        <w:rPr>
          <w:rFonts w:hint="eastAsia"/>
        </w:rPr>
        <w:t>条は、秘密保持についての保守契約独自の規定である。契約書の秘密保持義務の規定と矛盾せず、その前提での規定である。前条により、交換された保守部品についてはベンダの所有となるが、ユーザの使用により、当該保守部品にはユーザの情報が記憶されている。本条は、ベンダが当該ユーザ情報を本契約第</w:t>
      </w:r>
      <w:r>
        <w:rPr>
          <w:rFonts w:hint="eastAsia"/>
        </w:rPr>
        <w:t>7</w:t>
      </w:r>
      <w:r>
        <w:rPr>
          <w:rFonts w:hint="eastAsia"/>
        </w:rPr>
        <w:t>条に定める秘密情報として取扱い、保護する旨を定めた。</w:t>
      </w:r>
    </w:p>
    <w:p w14:paraId="04C0EE3F" w14:textId="77777777" w:rsidR="00B87BA4" w:rsidRDefault="00B87BA4">
      <w:pPr>
        <w:spacing w:after="180"/>
        <w:ind w:firstLine="210"/>
      </w:pPr>
      <w:r>
        <w:rPr>
          <w:rFonts w:hint="eastAsia"/>
        </w:rPr>
        <w:t>第</w:t>
      </w:r>
      <w:r>
        <w:rPr>
          <w:rFonts w:hint="eastAsia"/>
        </w:rPr>
        <w:t>11</w:t>
      </w:r>
      <w:r>
        <w:rPr>
          <w:rFonts w:hint="eastAsia"/>
        </w:rPr>
        <w:t>条は、設置場所の変更についての規定である。ユーザが本件システムの設置場所を変更した際、ベンダがこれを知らなければ円滑な保守業務が行われることはないので、ユーザに対し、ベンダに変更の</w:t>
      </w:r>
      <w:r>
        <w:rPr>
          <w:rFonts w:hint="eastAsia"/>
        </w:rPr>
        <w:t>30</w:t>
      </w:r>
      <w:r>
        <w:rPr>
          <w:rFonts w:hint="eastAsia"/>
        </w:rPr>
        <w:t>日前までにこれを通知することを求めた規定である。仮に、ユーザがこれを怠った場合、ベンダによる保守業務を受けられなくてもこれをベンダの債務不履行であると主張することはできない。</w:t>
      </w:r>
    </w:p>
    <w:p w14:paraId="7880914B" w14:textId="77777777" w:rsidR="00B87BA4" w:rsidRDefault="00B87BA4">
      <w:pPr>
        <w:spacing w:after="180"/>
        <w:ind w:firstLine="210"/>
      </w:pPr>
      <w:r>
        <w:rPr>
          <w:rFonts w:hint="eastAsia"/>
        </w:rPr>
        <w:t>第</w:t>
      </w:r>
      <w:r>
        <w:rPr>
          <w:rFonts w:hint="eastAsia"/>
        </w:rPr>
        <w:t>12</w:t>
      </w:r>
      <w:r>
        <w:rPr>
          <w:rFonts w:hint="eastAsia"/>
        </w:rPr>
        <w:t>条は、設置場所の整備についての規定である。ユーザが本件システムを所有及び管理しているので、ユーザが本件システムの設置場所を整備しておかなければベンダによる適切な保守が受けられない。そこで、ユーザは、ハードウェア製造会社が定める数々の使用環境条件に適合するよう本件システムの設置場所を整備しなければならないことを定める。</w:t>
      </w:r>
    </w:p>
    <w:p w14:paraId="7752E31A" w14:textId="77777777" w:rsidR="00B87BA4" w:rsidRDefault="00B87BA4">
      <w:pPr>
        <w:spacing w:after="180"/>
        <w:ind w:firstLine="210"/>
      </w:pPr>
      <w:r>
        <w:rPr>
          <w:rFonts w:hint="eastAsia"/>
        </w:rPr>
        <w:t>第</w:t>
      </w:r>
      <w:r>
        <w:rPr>
          <w:rFonts w:hint="eastAsia"/>
        </w:rPr>
        <w:t>13</w:t>
      </w:r>
      <w:r>
        <w:rPr>
          <w:rFonts w:hint="eastAsia"/>
        </w:rPr>
        <w:t>条は、不具合の調査費用についての規定である。本件システムのハードウェア、ソフトウェアの不具合については、原則としてシステム保守の専門家であるベンダがその費用負担にてこれを調査する。しかしながら、調査の結果、当該不具合がユーザの重過失により発生したことが判明した場合、調査の費用をベンダに負わせることは公平ではない。また、保守業務の対象に含まれないハードウェア、ソフトウェアが原因になって保守業務の対象であるハードウェア、ソフトウェアに不具合が発生した場合、調査の費用をベンダに負わせることは公平ではないことから、本件システムの不具合の際の調査費用について定めた。</w:t>
      </w:r>
    </w:p>
    <w:p w14:paraId="41DF5C33" w14:textId="77777777" w:rsidR="00B87BA4" w:rsidRDefault="00B87BA4">
      <w:pPr>
        <w:spacing w:after="180"/>
        <w:ind w:firstLine="210"/>
      </w:pPr>
      <w:r>
        <w:rPr>
          <w:rFonts w:hint="eastAsia"/>
        </w:rPr>
        <w:t>第</w:t>
      </w:r>
      <w:r>
        <w:rPr>
          <w:rFonts w:hint="eastAsia"/>
        </w:rPr>
        <w:t>14</w:t>
      </w:r>
      <w:r>
        <w:rPr>
          <w:rFonts w:hint="eastAsia"/>
        </w:rPr>
        <w:t>条は、使用地域の制限についての規定である。本件システムは、もともと日本国内においてのみ使用することが予約されており、仮にユーザがこれを一回でも日本国外にて使用した場合本件システムに何らかの影響が発生する可能性が大きく、ベンダは、当該システムについては適切な保守業務を行うことはできないため、本件システムの使用地域の制限について定めた。</w:t>
      </w:r>
    </w:p>
    <w:p w14:paraId="30E0DED4" w14:textId="77777777" w:rsidR="00B87BA4" w:rsidRDefault="00B87BA4">
      <w:pPr>
        <w:spacing w:after="180"/>
        <w:ind w:firstLine="210"/>
      </w:pPr>
      <w:bookmarkStart w:id="289" w:name="_Hlk27506989"/>
      <w:r>
        <w:rPr>
          <w:rFonts w:hint="eastAsia"/>
        </w:rPr>
        <w:t>第</w:t>
      </w:r>
      <w:r>
        <w:rPr>
          <w:rFonts w:hint="eastAsia"/>
        </w:rPr>
        <w:t>15</w:t>
      </w:r>
      <w:r>
        <w:rPr>
          <w:rFonts w:hint="eastAsia"/>
        </w:rPr>
        <w:t>条は、パッケージ本体の不具合についての規定である。ベンダは、パッケージソフトウェアの固有の不具合について、適切な保守業務を行うことは不可能であるから、これは保守業務の対象外であることを定めた。パッケージソフトウェアの固有の不具合については、パッケージソフトウェアの使用許諾書に従うものとする。</w:t>
      </w:r>
      <w:bookmarkEnd w:id="289"/>
    </w:p>
    <w:p w14:paraId="3DD13DBD" w14:textId="77777777" w:rsidR="00B87BA4" w:rsidRDefault="00B87BA4">
      <w:pPr>
        <w:spacing w:after="180"/>
        <w:ind w:firstLine="210"/>
      </w:pPr>
      <w:r>
        <w:rPr>
          <w:rFonts w:hint="eastAsia"/>
        </w:rPr>
        <w:t>第</w:t>
      </w:r>
      <w:r>
        <w:rPr>
          <w:rFonts w:hint="eastAsia"/>
        </w:rPr>
        <w:t>16</w:t>
      </w:r>
      <w:r>
        <w:rPr>
          <w:rFonts w:hint="eastAsia"/>
        </w:rPr>
        <w:t>条は、有効期間についての規定であり、保守業務の期間を</w:t>
      </w:r>
      <w:r>
        <w:rPr>
          <w:rFonts w:hint="eastAsia"/>
        </w:rPr>
        <w:t>1</w:t>
      </w:r>
      <w:r>
        <w:rPr>
          <w:rFonts w:hint="eastAsia"/>
        </w:rPr>
        <w:t>年間とし、当事者から申し出がなく、また保守業務の対象機器であるハードウェアの部品が市場において供給される限り、自動更新されることを定める。</w:t>
      </w:r>
    </w:p>
    <w:p w14:paraId="1F3A4385" w14:textId="77777777" w:rsidR="00B87BA4" w:rsidRDefault="00B87BA4">
      <w:pPr>
        <w:spacing w:after="180"/>
        <w:ind w:firstLine="210"/>
      </w:pPr>
      <w:r>
        <w:rPr>
          <w:rFonts w:hint="eastAsia"/>
        </w:rPr>
        <w:t>第</w:t>
      </w:r>
      <w:r>
        <w:rPr>
          <w:rFonts w:hint="eastAsia"/>
        </w:rPr>
        <w:t>17</w:t>
      </w:r>
      <w:r>
        <w:rPr>
          <w:rFonts w:hint="eastAsia"/>
        </w:rPr>
        <w:t>条は、支払遅延についての規定である。保守業務は、継続的な保守サービスを供給することをその内容とするため、仮にユーザが代金債務の支払を怠った場合においてもベンダにサービスの提供を要求することは酷であるため、このような場合、ベンダは、ユーザに対し、支払遅延日以後の保守サービスを行う必要がない旨を定めた。</w:t>
      </w:r>
    </w:p>
    <w:p w14:paraId="193D0036" w14:textId="77777777" w:rsidR="00B87BA4" w:rsidRDefault="00B87BA4">
      <w:pPr>
        <w:spacing w:after="180"/>
        <w:ind w:firstLine="210"/>
      </w:pPr>
    </w:p>
    <w:p w14:paraId="543DE89D" w14:textId="77777777" w:rsidR="00B87BA4" w:rsidRDefault="00B87BA4">
      <w:pPr>
        <w:pStyle w:val="4"/>
      </w:pPr>
      <w:r>
        <w:rPr>
          <w:rFonts w:hint="eastAsia"/>
        </w:rPr>
        <w:t xml:space="preserve">K </w:t>
      </w:r>
      <w:r>
        <w:rPr>
          <w:rFonts w:hint="eastAsia"/>
        </w:rPr>
        <w:t>運用支援業務契約</w:t>
      </w:r>
    </w:p>
    <w:p w14:paraId="6611B66F" w14:textId="77777777" w:rsidR="00B87BA4" w:rsidRDefault="007C2A58">
      <w:pPr>
        <w:spacing w:after="180"/>
        <w:ind w:leftChars="-8" w:left="0" w:hangingChars="8" w:hanging="17"/>
      </w:pPr>
      <w:r>
        <w:rPr>
          <w:noProof/>
        </w:rPr>
      </w:r>
      <w:r w:rsidR="007C2A58">
        <w:rPr>
          <w:noProof/>
        </w:rPr>
        <w:pict>
          <v:rect id="_x0000_i1069" style="width:0;height:1.5pt" o:hralign="center" o:hrstd="t" o:hr="t" fillcolor="#a0a0a0" stroked="f">
            <v:textbox inset="5.85pt,.7pt,5.85pt,.7pt"/>
          </v:rect>
        </w:pict>
      </w:r>
    </w:p>
    <w:p w14:paraId="5090B3A3" w14:textId="77777777" w:rsidR="00B87BA4" w:rsidRDefault="00B87BA4">
      <w:pPr>
        <w:spacing w:after="180"/>
        <w:ind w:firstLine="210"/>
      </w:pPr>
      <w:r>
        <w:rPr>
          <w:rFonts w:hint="eastAsia"/>
        </w:rPr>
        <w:t>保守業務契約の規定とほぼ同様であるのでそちらを参照されたい。</w:t>
      </w:r>
    </w:p>
    <w:p w14:paraId="5A4862F5" w14:textId="77777777" w:rsidR="00B87BA4" w:rsidRDefault="00B87BA4">
      <w:pPr>
        <w:spacing w:after="180"/>
        <w:ind w:firstLine="210"/>
      </w:pPr>
    </w:p>
    <w:p w14:paraId="26093CAE" w14:textId="77777777" w:rsidR="00B87BA4" w:rsidRDefault="00B87BA4">
      <w:pPr>
        <w:spacing w:after="180"/>
        <w:ind w:firstLine="210"/>
      </w:pPr>
    </w:p>
    <w:p w14:paraId="4B69935C" w14:textId="77777777" w:rsidR="00B87BA4" w:rsidRDefault="00B87BA4">
      <w:pPr>
        <w:spacing w:after="180"/>
        <w:ind w:firstLine="210"/>
      </w:pPr>
    </w:p>
    <w:p w14:paraId="2C471A72" w14:textId="77777777" w:rsidR="00B87BA4" w:rsidRDefault="00B87BA4">
      <w:pPr>
        <w:pStyle w:val="4"/>
      </w:pPr>
    </w:p>
    <w:p w14:paraId="3ECE6214" w14:textId="77777777" w:rsidR="00B87BA4" w:rsidRDefault="00B87BA4">
      <w:pPr>
        <w:pStyle w:val="4"/>
        <w:sectPr w:rsidR="00B87BA4" w:rsidSect="00DB7154">
          <w:type w:val="continuous"/>
          <w:pgSz w:w="11906" w:h="16838"/>
          <w:pgMar w:top="1985" w:right="1701" w:bottom="1701" w:left="1701" w:header="851" w:footer="992" w:gutter="0"/>
          <w:cols w:space="425"/>
          <w:titlePg/>
          <w:docGrid w:type="lines" w:linePitch="360"/>
        </w:sectPr>
      </w:pPr>
    </w:p>
    <w:p w14:paraId="0E956ADE" w14:textId="77777777" w:rsidR="00B87BA4" w:rsidRDefault="00B87BA4" w:rsidP="00915F97">
      <w:pPr>
        <w:pStyle w:val="1"/>
      </w:pPr>
      <w:bookmarkStart w:id="290" w:name="_Toc191953458"/>
      <w:r>
        <w:rPr>
          <w:rFonts w:hint="eastAsia"/>
        </w:rPr>
        <w:t>ドキュメント</w:t>
      </w:r>
      <w:bookmarkStart w:id="291" w:name="_Toc187340450"/>
      <w:r>
        <w:rPr>
          <w:rFonts w:hint="eastAsia"/>
        </w:rPr>
        <w:t>モデル</w:t>
      </w:r>
      <w:bookmarkEnd w:id="290"/>
      <w:bookmarkEnd w:id="291"/>
    </w:p>
    <w:p w14:paraId="153172B6" w14:textId="77777777" w:rsidR="00B87BA4" w:rsidRDefault="00B87BA4">
      <w:pPr>
        <w:spacing w:after="180"/>
        <w:ind w:left="31" w:right="31" w:firstLine="210"/>
        <w:rPr>
          <w:rFonts w:ascii="MS Mincho" w:hAnsi="MS Mincho"/>
          <w:szCs w:val="21"/>
        </w:rPr>
      </w:pPr>
      <w:r>
        <w:rPr>
          <w:rFonts w:ascii="MS Mincho" w:hAnsi="MS Mincho" w:hint="eastAsia"/>
          <w:szCs w:val="21"/>
        </w:rPr>
        <w:t>本契約書、重要事項説明書、モデル取引のプロセスに合致するサンプルドキュメントを準備した。適宜、全部または一部を参考し活用されたい。</w:t>
      </w:r>
    </w:p>
    <w:p w14:paraId="250A5C1A" w14:textId="77777777" w:rsidR="00B87BA4" w:rsidRDefault="00B87BA4">
      <w:pPr>
        <w:spacing w:after="180"/>
        <w:ind w:left="31" w:right="31" w:firstLine="210"/>
        <w:rPr>
          <w:rFonts w:ascii="MS Mincho" w:hAnsi="MS Mincho"/>
          <w:szCs w:val="21"/>
        </w:rPr>
      </w:pPr>
      <w:r>
        <w:rPr>
          <w:rFonts w:ascii="MS Mincho" w:hAnsi="MS Mincho" w:hint="eastAsia"/>
          <w:szCs w:val="21"/>
        </w:rPr>
        <w:t>また、チェックシートは、取引の端緒にあたって、ベンダからユーザに配布し、プロセスの理解を深めるための資料として活用されることを期待している。</w:t>
      </w:r>
    </w:p>
    <w:p w14:paraId="197C1CD3" w14:textId="77777777" w:rsidR="00B87BA4" w:rsidRDefault="00B87BA4">
      <w:pPr>
        <w:spacing w:after="180"/>
        <w:ind w:left="31" w:right="31" w:firstLine="210"/>
        <w:rPr>
          <w:rFonts w:ascii="MS Mincho" w:hAnsi="MS Mincho"/>
          <w:szCs w:val="21"/>
        </w:rPr>
      </w:pPr>
    </w:p>
    <w:p w14:paraId="496A9A27" w14:textId="77777777" w:rsidR="00B87BA4" w:rsidRDefault="00B87BA4">
      <w:pPr>
        <w:spacing w:after="180"/>
        <w:ind w:left="31" w:right="31" w:firstLine="210"/>
        <w:rPr>
          <w:rFonts w:ascii="MS Mincho" w:hAnsi="MS Mincho"/>
          <w:szCs w:val="21"/>
        </w:rPr>
      </w:pPr>
    </w:p>
    <w:p w14:paraId="19A8994B" w14:textId="77777777" w:rsidR="00B87BA4" w:rsidRDefault="00B87BA4">
      <w:pPr>
        <w:pStyle w:val="3"/>
      </w:pPr>
      <w:bookmarkStart w:id="292" w:name="_Toc191953459"/>
      <w:r>
        <w:rPr>
          <w:rFonts w:hint="eastAsia"/>
        </w:rPr>
        <w:t>業務関連サンプルドキュメント</w:t>
      </w:r>
      <w:bookmarkEnd w:id="292"/>
    </w:p>
    <w:p w14:paraId="740DA4E4" w14:textId="77777777" w:rsidR="00B87BA4" w:rsidRDefault="00B87BA4">
      <w:pPr>
        <w:spacing w:after="180"/>
        <w:ind w:leftChars="115" w:left="241" w:right="31" w:firstLineChars="0" w:firstLine="0"/>
      </w:pPr>
      <w:r>
        <w:rPr>
          <w:rFonts w:hint="eastAsia"/>
        </w:rPr>
        <w:t>1.</w:t>
      </w:r>
      <w:r>
        <w:rPr>
          <w:rFonts w:hint="eastAsia"/>
        </w:rPr>
        <w:t>プロジェクト連絡協議会議事録</w:t>
      </w:r>
      <w:r>
        <w:br/>
      </w:r>
      <w:r>
        <w:rPr>
          <w:rFonts w:hint="eastAsia"/>
        </w:rPr>
        <w:t>2.</w:t>
      </w:r>
      <w:r>
        <w:rPr>
          <w:rFonts w:hint="eastAsia"/>
        </w:rPr>
        <w:t>設定等合意書</w:t>
      </w:r>
      <w:r>
        <w:br/>
      </w:r>
      <w:r>
        <w:rPr>
          <w:rFonts w:hint="eastAsia"/>
        </w:rPr>
        <w:t>3.</w:t>
      </w:r>
      <w:r>
        <w:rPr>
          <w:rFonts w:hint="eastAsia"/>
        </w:rPr>
        <w:t>業務完了報告書兼検収依頼書</w:t>
      </w:r>
      <w:r>
        <w:br/>
      </w:r>
      <w:r>
        <w:rPr>
          <w:rFonts w:hint="eastAsia"/>
        </w:rPr>
        <w:t>4.</w:t>
      </w:r>
      <w:r>
        <w:rPr>
          <w:rFonts w:hint="eastAsia"/>
        </w:rPr>
        <w:t>業務完了確認書兼検収書</w:t>
      </w:r>
      <w:r>
        <w:br/>
      </w:r>
      <w:r>
        <w:rPr>
          <w:rFonts w:hint="eastAsia"/>
        </w:rPr>
        <w:t>5.</w:t>
      </w:r>
      <w:r>
        <w:rPr>
          <w:rFonts w:hint="eastAsia"/>
        </w:rPr>
        <w:t>業務完了報告書兼外部設計書承認依頼書</w:t>
      </w:r>
      <w:r>
        <w:rPr>
          <w:rFonts w:hint="eastAsia"/>
        </w:rPr>
        <w:br/>
        <w:t>6.</w:t>
      </w:r>
      <w:r>
        <w:rPr>
          <w:rFonts w:hint="eastAsia"/>
        </w:rPr>
        <w:t>業務完了確認書兼外部設計書承認書</w:t>
      </w:r>
      <w:r>
        <w:br/>
      </w:r>
      <w:r>
        <w:rPr>
          <w:rFonts w:hint="eastAsia"/>
        </w:rPr>
        <w:t>7.</w:t>
      </w:r>
      <w:r>
        <w:rPr>
          <w:rFonts w:hint="eastAsia"/>
        </w:rPr>
        <w:t>システム構築・設定業務完了報告書兼検収依頼書</w:t>
      </w:r>
      <w:r>
        <w:br/>
      </w:r>
      <w:r>
        <w:rPr>
          <w:rFonts w:hint="eastAsia"/>
        </w:rPr>
        <w:t>8.</w:t>
      </w:r>
      <w:r>
        <w:rPr>
          <w:rFonts w:hint="eastAsia"/>
        </w:rPr>
        <w:t>検査合格通知書兼検収書（構築・設定業務契約）</w:t>
      </w:r>
      <w:r>
        <w:br/>
      </w:r>
      <w:r>
        <w:rPr>
          <w:rFonts w:hint="eastAsia"/>
        </w:rPr>
        <w:t>9.</w:t>
      </w:r>
      <w:r>
        <w:rPr>
          <w:rFonts w:hint="eastAsia"/>
        </w:rPr>
        <w:t>納品書兼検収依頼書</w:t>
      </w:r>
      <w:r>
        <w:br/>
      </w:r>
      <w:r>
        <w:rPr>
          <w:rFonts w:hint="eastAsia"/>
        </w:rPr>
        <w:t>10.</w:t>
      </w:r>
      <w:r>
        <w:rPr>
          <w:rFonts w:hint="eastAsia"/>
        </w:rPr>
        <w:t>検査合格通知書兼検収書（ソフトウェア設計・制作業務契約）</w:t>
      </w:r>
    </w:p>
    <w:p w14:paraId="4A7BA614" w14:textId="77777777" w:rsidR="00B87BA4" w:rsidRDefault="00B87BA4">
      <w:pPr>
        <w:spacing w:after="180"/>
        <w:ind w:left="31" w:right="31" w:firstLine="210"/>
      </w:pPr>
    </w:p>
    <w:p w14:paraId="049F32A6" w14:textId="77777777" w:rsidR="00B87BA4" w:rsidRDefault="00B87BA4">
      <w:pPr>
        <w:pStyle w:val="3"/>
      </w:pPr>
      <w:bookmarkStart w:id="293" w:name="_Toc191953460"/>
      <w:r>
        <w:rPr>
          <w:rFonts w:hint="eastAsia"/>
        </w:rPr>
        <w:t>チェックリスト</w:t>
      </w:r>
      <w:bookmarkEnd w:id="293"/>
    </w:p>
    <w:p w14:paraId="6A66B490" w14:textId="77777777" w:rsidR="00B87BA4" w:rsidRDefault="00B87BA4">
      <w:pPr>
        <w:spacing w:after="180"/>
        <w:ind w:leftChars="115" w:left="241" w:right="31" w:firstLineChars="0" w:firstLine="0"/>
      </w:pPr>
      <w:r>
        <w:rPr>
          <w:rFonts w:hint="eastAsia"/>
        </w:rPr>
        <w:t>1.</w:t>
      </w:r>
      <w:r>
        <w:rPr>
          <w:rFonts w:hint="eastAsia"/>
        </w:rPr>
        <w:t>コンサルティング会社選定のためのチェックリスト</w:t>
      </w:r>
      <w:r>
        <w:br/>
      </w:r>
      <w:r>
        <w:rPr>
          <w:rFonts w:hint="eastAsia"/>
        </w:rPr>
        <w:t>2.</w:t>
      </w:r>
      <w:r>
        <w:rPr>
          <w:rFonts w:hint="eastAsia"/>
        </w:rPr>
        <w:t>提案依頼書</w:t>
      </w:r>
      <w:r>
        <w:rPr>
          <w:rFonts w:hint="eastAsia"/>
        </w:rPr>
        <w:t>(RFP)</w:t>
      </w:r>
      <w:r>
        <w:rPr>
          <w:rFonts w:hint="eastAsia"/>
        </w:rPr>
        <w:t>のチェックリスト</w:t>
      </w:r>
      <w:r>
        <w:br/>
      </w:r>
      <w:r>
        <w:rPr>
          <w:rFonts w:hint="eastAsia"/>
        </w:rPr>
        <w:t>3.</w:t>
      </w:r>
      <w:r>
        <w:rPr>
          <w:rFonts w:hint="eastAsia"/>
        </w:rPr>
        <w:t>業務システム仕様書の記述レベル</w:t>
      </w:r>
      <w:r>
        <w:br/>
      </w:r>
      <w:r>
        <w:rPr>
          <w:rFonts w:hint="eastAsia"/>
        </w:rPr>
        <w:t>4.</w:t>
      </w:r>
      <w:r>
        <w:rPr>
          <w:rFonts w:hint="eastAsia"/>
        </w:rPr>
        <w:t>ユーザ</w:t>
      </w:r>
      <w:r>
        <w:rPr>
          <w:rFonts w:hint="eastAsia"/>
        </w:rPr>
        <w:t>IT</w:t>
      </w:r>
      <w:r>
        <w:rPr>
          <w:rFonts w:hint="eastAsia"/>
        </w:rPr>
        <w:t>成熟度チェックリスト</w:t>
      </w:r>
      <w:r>
        <w:br/>
      </w:r>
      <w:r>
        <w:rPr>
          <w:rFonts w:hint="eastAsia"/>
        </w:rPr>
        <w:t>5.</w:t>
      </w:r>
      <w:r>
        <w:rPr>
          <w:rFonts w:hint="eastAsia"/>
        </w:rPr>
        <w:t>パッケージソフトウェア選定のためのチェックリスト</w:t>
      </w:r>
      <w:r>
        <w:br/>
      </w:r>
      <w:r>
        <w:rPr>
          <w:rFonts w:hint="eastAsia"/>
        </w:rPr>
        <w:t>6.</w:t>
      </w:r>
      <w:r w:rsidR="001C1D21">
        <w:rPr>
          <w:rFonts w:hint="eastAsia"/>
        </w:rPr>
        <w:t>SaaS/ASP</w:t>
      </w:r>
      <w:r>
        <w:rPr>
          <w:rFonts w:hint="eastAsia"/>
        </w:rPr>
        <w:t>選定のためのチェックリスト</w:t>
      </w:r>
      <w:r>
        <w:br/>
      </w:r>
      <w:r>
        <w:rPr>
          <w:rFonts w:hint="eastAsia"/>
        </w:rPr>
        <w:t>7.</w:t>
      </w:r>
      <w:r>
        <w:rPr>
          <w:rFonts w:hint="eastAsia"/>
        </w:rPr>
        <w:t>検収事前チェックリスト</w:t>
      </w:r>
      <w:r>
        <w:br/>
      </w:r>
      <w:r>
        <w:rPr>
          <w:rFonts w:hint="eastAsia"/>
        </w:rPr>
        <w:t>8.</w:t>
      </w:r>
      <w:r>
        <w:rPr>
          <w:rFonts w:hint="eastAsia"/>
        </w:rPr>
        <w:t>検収チェックリスト</w:t>
      </w:r>
      <w:r>
        <w:br/>
      </w:r>
      <w:r w:rsidRPr="00E11DC3">
        <w:rPr>
          <w:rFonts w:hint="eastAsia"/>
        </w:rPr>
        <w:t>9.</w:t>
      </w:r>
      <w:ins w:id="294" w:author="作成者">
        <w:r w:rsidR="00AF6EDB" w:rsidRPr="00E11DC3" w:rsidDel="00AF6EDB">
          <w:rPr>
            <w:rFonts w:hint="eastAsia"/>
          </w:rPr>
          <w:t xml:space="preserve"> </w:t>
        </w:r>
      </w:ins>
      <w:del w:id="295" w:author="作成者">
        <w:r w:rsidRPr="00E11DC3" w:rsidDel="00AF6EDB">
          <w:rPr>
            <w:rFonts w:hint="eastAsia"/>
          </w:rPr>
          <w:delText>セキュリティチェックシート</w:delText>
        </w:r>
        <w:r w:rsidRPr="00E11DC3" w:rsidDel="00AF6EDB">
          <w:rPr>
            <w:rFonts w:hint="eastAsia"/>
          </w:rPr>
          <w:delText xml:space="preserve"> </w:delText>
        </w:r>
        <w:r w:rsidRPr="002347B1" w:rsidDel="00AF6EDB">
          <w:rPr>
            <w:rFonts w:hint="eastAsia"/>
          </w:rPr>
          <w:delText>一般版（上位概念</w:delText>
        </w:r>
        <w:r w:rsidRPr="00867066" w:rsidDel="00AF6EDB">
          <w:rPr>
            <w:rFonts w:hint="eastAsia"/>
          </w:rPr>
          <w:delText>）</w:delText>
        </w:r>
        <w:r w:rsidRPr="00867066" w:rsidDel="00AF6EDB">
          <w:br/>
        </w:r>
        <w:r w:rsidRPr="000555F9" w:rsidDel="00AF6EDB">
          <w:rPr>
            <w:rFonts w:hint="eastAsia"/>
          </w:rPr>
          <w:delText>10.</w:delText>
        </w:r>
        <w:r w:rsidRPr="000555F9" w:rsidDel="00AF6EDB">
          <w:rPr>
            <w:rFonts w:hint="eastAsia"/>
          </w:rPr>
          <w:delText>セキュリ</w:delText>
        </w:r>
        <w:r w:rsidRPr="00574709" w:rsidDel="00AF6EDB">
          <w:rPr>
            <w:rFonts w:hint="eastAsia"/>
          </w:rPr>
          <w:delText>ティチェックシート</w:delText>
        </w:r>
        <w:r w:rsidRPr="00574709" w:rsidDel="00AF6EDB">
          <w:rPr>
            <w:rFonts w:hint="eastAsia"/>
          </w:rPr>
          <w:delText xml:space="preserve"> Web</w:delText>
        </w:r>
        <w:r w:rsidRPr="00574709" w:rsidDel="00AF6EDB">
          <w:rPr>
            <w:rFonts w:hint="eastAsia"/>
          </w:rPr>
          <w:delText>アプリケーション版</w:delText>
        </w:r>
        <w:r w:rsidRPr="00E11DC3" w:rsidDel="00AF6EDB">
          <w:br/>
        </w:r>
        <w:r w:rsidRPr="00E11DC3" w:rsidDel="00AF6EDB">
          <w:rPr>
            <w:rFonts w:hint="eastAsia"/>
          </w:rPr>
          <w:delText>11.</w:delText>
        </w:r>
      </w:del>
      <w:r w:rsidRPr="00E11DC3">
        <w:rPr>
          <w:rFonts w:hint="eastAsia"/>
        </w:rPr>
        <w:t>Saa</w:t>
      </w:r>
      <w:r>
        <w:rPr>
          <w:rFonts w:hint="eastAsia"/>
        </w:rPr>
        <w:t>S</w:t>
      </w:r>
      <w:r>
        <w:rPr>
          <w:rFonts w:hint="eastAsia"/>
        </w:rPr>
        <w:t>向け</w:t>
      </w:r>
      <w:r>
        <w:rPr>
          <w:rFonts w:hint="eastAsia"/>
        </w:rPr>
        <w:t>SLA</w:t>
      </w:r>
      <w:r>
        <w:rPr>
          <w:rFonts w:hint="eastAsia"/>
        </w:rPr>
        <w:t>におけるサービスレベル項目のモデルケース</w:t>
      </w:r>
    </w:p>
    <w:p w14:paraId="0129E33D" w14:textId="77777777" w:rsidR="00B87BA4" w:rsidRDefault="00B87BA4">
      <w:pPr>
        <w:spacing w:after="180"/>
        <w:ind w:left="31" w:right="31" w:firstLine="210"/>
      </w:pPr>
    </w:p>
    <w:p w14:paraId="3EFF565B" w14:textId="77777777" w:rsidR="00B87BA4" w:rsidRDefault="00B87BA4">
      <w:pPr>
        <w:spacing w:after="180"/>
        <w:ind w:left="31" w:right="31" w:firstLine="210"/>
        <w:rPr>
          <w:rFonts w:ascii="MS Mincho" w:hAnsi="MS Mincho"/>
          <w:szCs w:val="21"/>
        </w:rPr>
      </w:pPr>
    </w:p>
    <w:p w14:paraId="64A0A791" w14:textId="77777777" w:rsidR="00B87BA4" w:rsidRDefault="00B87BA4">
      <w:pPr>
        <w:pStyle w:val="20"/>
        <w:sectPr w:rsidR="00B87BA4" w:rsidSect="00DB7154">
          <w:type w:val="continuous"/>
          <w:pgSz w:w="11906" w:h="16838" w:code="9"/>
          <w:pgMar w:top="1985" w:right="1701" w:bottom="1701" w:left="1701" w:header="851" w:footer="992" w:gutter="0"/>
          <w:cols w:space="425"/>
          <w:titlePg/>
          <w:docGrid w:type="lines" w:linePitch="360"/>
        </w:sectPr>
      </w:pPr>
      <w:bookmarkStart w:id="296" w:name="_Toc187340451"/>
    </w:p>
    <w:bookmarkEnd w:id="296"/>
    <w:p w14:paraId="02494810" w14:textId="77777777" w:rsidR="00B87BA4" w:rsidRDefault="00B87BA4">
      <w:pPr>
        <w:widowControl/>
        <w:spacing w:after="180"/>
        <w:ind w:left="31" w:right="31" w:firstLine="210"/>
        <w:jc w:val="right"/>
      </w:pPr>
      <w:r>
        <w:rPr>
          <w:rFonts w:hint="eastAsia"/>
        </w:rPr>
        <w:t>提出日：○○○○年○○月○○日</w:t>
      </w:r>
    </w:p>
    <w:p w14:paraId="505E2DE2" w14:textId="77777777" w:rsidR="00B87BA4" w:rsidRDefault="00B87BA4">
      <w:pPr>
        <w:widowControl/>
        <w:spacing w:after="180"/>
        <w:ind w:left="31" w:right="31" w:firstLine="210"/>
        <w:jc w:val="right"/>
      </w:pPr>
      <w:r>
        <w:rPr>
          <w:rFonts w:hint="eastAsia"/>
        </w:rPr>
        <w:t>本紙を含む全○枚</w:t>
      </w:r>
    </w:p>
    <w:p w14:paraId="4813070D" w14:textId="77777777" w:rsidR="00B87BA4" w:rsidRDefault="00B87BA4">
      <w:pPr>
        <w:spacing w:after="180"/>
        <w:ind w:left="31" w:right="31" w:firstLine="240"/>
        <w:jc w:val="center"/>
        <w:rPr>
          <w:sz w:val="24"/>
          <w:u w:val="single"/>
        </w:rPr>
      </w:pPr>
      <w:r>
        <w:rPr>
          <w:rFonts w:hint="eastAsia"/>
          <w:sz w:val="24"/>
          <w:u w:val="single"/>
        </w:rPr>
        <w:t>1.</w:t>
      </w:r>
      <w:r>
        <w:rPr>
          <w:rFonts w:hint="eastAsia"/>
          <w:sz w:val="24"/>
          <w:u w:val="single"/>
        </w:rPr>
        <w:t>第○回</w:t>
      </w:r>
      <w:r>
        <w:rPr>
          <w:rFonts w:hint="eastAsia"/>
          <w:sz w:val="24"/>
          <w:u w:val="single"/>
        </w:rPr>
        <w:t xml:space="preserve">  </w:t>
      </w:r>
      <w:r>
        <w:rPr>
          <w:rFonts w:hint="eastAsia"/>
          <w:sz w:val="24"/>
          <w:u w:val="single"/>
        </w:rPr>
        <w:t>○○○○プロジェクト連絡協議会議事録（記入例）</w:t>
      </w:r>
    </w:p>
    <w:p w14:paraId="1D02674D" w14:textId="77777777" w:rsidR="00B87BA4" w:rsidRDefault="00B87BA4">
      <w:pPr>
        <w:spacing w:after="180"/>
        <w:ind w:left="31" w:right="31" w:firstLine="210"/>
      </w:pPr>
    </w:p>
    <w:p w14:paraId="0041A5D5" w14:textId="77777777" w:rsidR="00B87BA4" w:rsidRDefault="00B87BA4">
      <w:pPr>
        <w:spacing w:after="180"/>
        <w:ind w:left="31" w:right="31" w:firstLine="210"/>
      </w:pPr>
      <w:r>
        <w:rPr>
          <w:rFonts w:hint="eastAsia"/>
        </w:rPr>
        <w:t>（委託者）株式会社○○商事</w:t>
      </w:r>
      <w:r>
        <w:rPr>
          <w:rFonts w:hint="eastAsia"/>
        </w:rPr>
        <w:t xml:space="preserve"> </w:t>
      </w:r>
      <w:r>
        <w:rPr>
          <w:rFonts w:hint="eastAsia"/>
        </w:rPr>
        <w:t>御中</w:t>
      </w:r>
    </w:p>
    <w:p w14:paraId="718379F9" w14:textId="77777777" w:rsidR="00B87BA4" w:rsidRDefault="00B87BA4">
      <w:pPr>
        <w:spacing w:after="180"/>
        <w:ind w:left="31" w:right="31" w:firstLine="210"/>
        <w:jc w:val="right"/>
      </w:pPr>
      <w:r>
        <w:rPr>
          <w:rFonts w:hint="eastAsia"/>
        </w:rPr>
        <w:t>（受託者）△△システム株式会社</w:t>
      </w:r>
      <w:r>
        <w:br/>
      </w:r>
      <w:r>
        <w:rPr>
          <w:rFonts w:hint="eastAsia"/>
        </w:rPr>
        <w:t>○○事業部</w:t>
      </w:r>
      <w:r>
        <w:br/>
      </w:r>
      <w:r>
        <w:rPr>
          <w:rFonts w:hint="eastAsia"/>
        </w:rPr>
        <w:t>作成者</w:t>
      </w:r>
      <w:r>
        <w:rPr>
          <w:rFonts w:hint="eastAsia"/>
        </w:rPr>
        <w:t xml:space="preserve"> </w:t>
      </w:r>
      <w:r>
        <w:rPr>
          <w:rFonts w:hint="eastAsia"/>
        </w:rPr>
        <w:t>○○○○</w:t>
      </w:r>
      <w:r>
        <w:rPr>
          <w:rFonts w:hint="eastAsia"/>
        </w:rPr>
        <w:t xml:space="preserve"> </w:t>
      </w:r>
      <w:r>
        <w:rPr>
          <w:rFonts w:hint="eastAsia"/>
        </w:rPr>
        <w:t>印</w:t>
      </w:r>
    </w:p>
    <w:p w14:paraId="5BEB3BFE" w14:textId="77777777" w:rsidR="00B87BA4" w:rsidRDefault="00B87BA4">
      <w:pPr>
        <w:spacing w:after="180"/>
        <w:ind w:left="31" w:right="31" w:firstLine="210"/>
      </w:pPr>
    </w:p>
    <w:p w14:paraId="6A697522" w14:textId="77777777" w:rsidR="00B87BA4" w:rsidRDefault="00B87BA4">
      <w:pPr>
        <w:spacing w:after="180"/>
        <w:ind w:left="31" w:right="31" w:firstLine="210"/>
      </w:pPr>
      <w:r>
        <w:rPr>
          <w:rFonts w:hint="eastAsia"/>
        </w:rPr>
        <w:t>パッケージソフトウェア利用コンピュータシステム構築委託モデル契約書第</w:t>
      </w:r>
      <w:r>
        <w:rPr>
          <w:rFonts w:hint="eastAsia"/>
        </w:rPr>
        <w:t>4</w:t>
      </w:r>
      <w:r>
        <w:rPr>
          <w:rFonts w:hint="eastAsia"/>
        </w:rPr>
        <w:t>条</w:t>
      </w:r>
      <w:r>
        <w:rPr>
          <w:rFonts w:hint="eastAsia"/>
        </w:rPr>
        <w:t>6</w:t>
      </w:r>
      <w:r>
        <w:rPr>
          <w:rFonts w:hint="eastAsia"/>
        </w:rPr>
        <w:t>項に基づき、議事録を提出いたします。精査の上、ご承認をお願い申し上げます。</w:t>
      </w:r>
    </w:p>
    <w:p w14:paraId="6ABF8ED6" w14:textId="77777777" w:rsidR="00B87BA4" w:rsidRDefault="00B87BA4">
      <w:pPr>
        <w:pBdr>
          <w:top w:val="single" w:sz="4" w:space="1" w:color="auto"/>
        </w:pBdr>
        <w:spacing w:after="180"/>
        <w:ind w:left="31" w:right="31" w:firstLine="210"/>
      </w:pPr>
      <w:r>
        <w:rPr>
          <w:rFonts w:hint="eastAsia"/>
        </w:rPr>
        <w:t>開催日時：</w:t>
      </w:r>
      <w:r>
        <w:rPr>
          <w:rFonts w:hint="eastAsia"/>
        </w:rPr>
        <w:tab/>
      </w:r>
      <w:r>
        <w:rPr>
          <w:rFonts w:hint="eastAsia"/>
        </w:rPr>
        <w:t>○○○○年○○月○○日　○○時○○分～○○時○○分</w:t>
      </w:r>
    </w:p>
    <w:p w14:paraId="51D7A0C0" w14:textId="77777777" w:rsidR="00B87BA4" w:rsidRDefault="00B87BA4">
      <w:pPr>
        <w:spacing w:after="180"/>
        <w:ind w:left="31" w:right="31" w:firstLine="210"/>
      </w:pPr>
      <w:r>
        <w:rPr>
          <w:rFonts w:hint="eastAsia"/>
        </w:rPr>
        <w:t>開催場所：</w:t>
      </w:r>
      <w:r>
        <w:rPr>
          <w:rFonts w:hint="eastAsia"/>
        </w:rPr>
        <w:tab/>
      </w:r>
      <w:r>
        <w:rPr>
          <w:rFonts w:hint="eastAsia"/>
        </w:rPr>
        <w:t>株式会社○○○○○○○</w:t>
      </w:r>
      <w:r>
        <w:rPr>
          <w:rFonts w:hint="eastAsia"/>
        </w:rPr>
        <w:t xml:space="preserve"> </w:t>
      </w:r>
      <w:r>
        <w:rPr>
          <w:rFonts w:hint="eastAsia"/>
        </w:rPr>
        <w:t>本社会議室</w:t>
      </w:r>
    </w:p>
    <w:p w14:paraId="583ECD00" w14:textId="77777777" w:rsidR="00B87BA4" w:rsidRDefault="00B87BA4">
      <w:pPr>
        <w:spacing w:after="180"/>
        <w:ind w:left="31" w:right="31" w:firstLine="210"/>
      </w:pPr>
      <w:r>
        <w:rPr>
          <w:rFonts w:hint="eastAsia"/>
        </w:rPr>
        <w:t>出席者：</w:t>
      </w:r>
      <w:r>
        <w:rPr>
          <w:rFonts w:hint="eastAsia"/>
        </w:rPr>
        <w:tab/>
      </w:r>
      <w:r>
        <w:rPr>
          <w:rFonts w:hint="eastAsia"/>
        </w:rPr>
        <w:t>株式会社○○○○○○○</w:t>
      </w:r>
    </w:p>
    <w:p w14:paraId="7C4B5E60" w14:textId="77777777" w:rsidR="00B87BA4" w:rsidRDefault="00B87BA4">
      <w:pPr>
        <w:spacing w:after="180"/>
        <w:ind w:left="31" w:right="31" w:firstLine="210"/>
      </w:pPr>
      <w:r>
        <w:rPr>
          <w:rFonts w:hint="eastAsia"/>
        </w:rPr>
        <w:tab/>
      </w:r>
      <w:r>
        <w:rPr>
          <w:rFonts w:hint="eastAsia"/>
        </w:rPr>
        <w:tab/>
      </w:r>
      <w:r>
        <w:rPr>
          <w:rFonts w:hint="eastAsia"/>
        </w:rPr>
        <w:t>責任者○○、○○、○○</w:t>
      </w:r>
    </w:p>
    <w:p w14:paraId="72707FDC" w14:textId="77777777" w:rsidR="00B87BA4" w:rsidRDefault="00B87BA4">
      <w:pPr>
        <w:spacing w:after="180"/>
        <w:ind w:left="31" w:right="31" w:firstLine="210"/>
      </w:pPr>
      <w:r>
        <w:rPr>
          <w:rFonts w:hint="eastAsia"/>
        </w:rPr>
        <w:t xml:space="preserve">　　　　</w:t>
      </w:r>
      <w:r>
        <w:rPr>
          <w:rFonts w:hint="eastAsia"/>
        </w:rPr>
        <w:tab/>
      </w:r>
      <w:r>
        <w:rPr>
          <w:rFonts w:hint="eastAsia"/>
        </w:rPr>
        <w:t>○○○○○株式会社</w:t>
      </w:r>
    </w:p>
    <w:p w14:paraId="60E605D8" w14:textId="77777777" w:rsidR="00B87BA4" w:rsidRDefault="00B87BA4">
      <w:pPr>
        <w:pBdr>
          <w:bottom w:val="single" w:sz="4" w:space="1" w:color="auto"/>
        </w:pBdr>
        <w:spacing w:after="180"/>
        <w:ind w:left="31" w:right="31" w:firstLine="210"/>
      </w:pPr>
      <w:r>
        <w:rPr>
          <w:rFonts w:hint="eastAsia"/>
        </w:rPr>
        <w:tab/>
      </w:r>
      <w:r>
        <w:rPr>
          <w:rFonts w:hint="eastAsia"/>
        </w:rPr>
        <w:tab/>
      </w:r>
      <w:r>
        <w:rPr>
          <w:rFonts w:hint="eastAsia"/>
        </w:rPr>
        <w:t>責任者○○、○○、○○</w:t>
      </w:r>
    </w:p>
    <w:p w14:paraId="737B1119" w14:textId="77777777" w:rsidR="00B87BA4" w:rsidRDefault="00B87BA4">
      <w:pPr>
        <w:spacing w:after="180"/>
        <w:ind w:left="31" w:right="31" w:firstLine="210"/>
      </w:pPr>
      <w:r>
        <w:rPr>
          <w:rFonts w:hint="eastAsia"/>
        </w:rPr>
        <w:t>議事：</w:t>
      </w:r>
      <w:r>
        <w:rPr>
          <w:rFonts w:hint="eastAsia"/>
          <w:sz w:val="18"/>
        </w:rPr>
        <w:t>（契約書第</w:t>
      </w:r>
      <w:r>
        <w:rPr>
          <w:rFonts w:hint="eastAsia"/>
          <w:sz w:val="18"/>
        </w:rPr>
        <w:t>4</w:t>
      </w:r>
      <w:r>
        <w:rPr>
          <w:rFonts w:hint="eastAsia"/>
          <w:sz w:val="18"/>
        </w:rPr>
        <w:t>条</w:t>
      </w:r>
      <w:r>
        <w:rPr>
          <w:rFonts w:hint="eastAsia"/>
          <w:sz w:val="18"/>
        </w:rPr>
        <w:t>7</w:t>
      </w:r>
      <w:r>
        <w:rPr>
          <w:rFonts w:hint="eastAsia"/>
          <w:sz w:val="18"/>
        </w:rPr>
        <w:t>項により、決定事項、継続検討事項がある場合は検討スケジュール及び検討当事者を記載の事。）</w:t>
      </w:r>
    </w:p>
    <w:p w14:paraId="534BDFEC" w14:textId="77777777" w:rsidR="00B87BA4" w:rsidRDefault="00B87BA4">
      <w:pPr>
        <w:spacing w:after="180"/>
        <w:ind w:left="31" w:right="31" w:firstLine="210"/>
      </w:pPr>
    </w:p>
    <w:p w14:paraId="20DA3388" w14:textId="77777777" w:rsidR="00B87BA4" w:rsidRDefault="00B87BA4">
      <w:pPr>
        <w:spacing w:after="180"/>
        <w:ind w:left="31" w:right="31" w:firstLine="210"/>
      </w:pPr>
    </w:p>
    <w:p w14:paraId="6DF7B73A" w14:textId="77777777" w:rsidR="00B87BA4" w:rsidRDefault="00B87BA4">
      <w:pPr>
        <w:spacing w:after="180"/>
        <w:ind w:left="31" w:right="31" w:firstLine="210"/>
      </w:pPr>
    </w:p>
    <w:p w14:paraId="533D2F92" w14:textId="77777777" w:rsidR="00B87BA4" w:rsidRDefault="00B87BA4">
      <w:pPr>
        <w:spacing w:after="180"/>
        <w:ind w:left="31" w:right="31" w:firstLine="210"/>
      </w:pPr>
    </w:p>
    <w:p w14:paraId="6D56C57C" w14:textId="77777777" w:rsidR="00B87BA4" w:rsidRDefault="00B87BA4">
      <w:pPr>
        <w:spacing w:after="180"/>
        <w:ind w:left="31" w:right="31" w:firstLine="210"/>
      </w:pPr>
    </w:p>
    <w:p w14:paraId="34E310E5" w14:textId="77777777" w:rsidR="00B87BA4" w:rsidRDefault="00B87BA4">
      <w:pPr>
        <w:spacing w:after="180"/>
        <w:ind w:left="31" w:right="31" w:firstLine="210"/>
      </w:pPr>
    </w:p>
    <w:p w14:paraId="060BFBC9" w14:textId="77777777" w:rsidR="00B87BA4" w:rsidRDefault="00B87BA4">
      <w:pPr>
        <w:spacing w:after="180"/>
        <w:ind w:left="31" w:right="31" w:firstLine="210"/>
      </w:pPr>
    </w:p>
    <w:p w14:paraId="14C6F24A" w14:textId="77777777" w:rsidR="00B87BA4" w:rsidRDefault="00B87BA4">
      <w:pPr>
        <w:pBdr>
          <w:top w:val="single" w:sz="4" w:space="1" w:color="auto"/>
        </w:pBdr>
        <w:spacing w:after="180"/>
        <w:ind w:left="31" w:right="31" w:firstLine="210"/>
      </w:pPr>
      <w:r>
        <w:rPr>
          <w:rFonts w:hint="eastAsia"/>
        </w:rPr>
        <w:t>以上、議事の内容に相違ないことを確認し、本議事録を承認いたします。</w:t>
      </w:r>
    </w:p>
    <w:p w14:paraId="2F49B110" w14:textId="77777777" w:rsidR="00B87BA4" w:rsidRDefault="00B87BA4">
      <w:pPr>
        <w:spacing w:after="180"/>
        <w:ind w:left="31" w:right="31" w:firstLine="210"/>
      </w:pPr>
      <w:r>
        <w:rPr>
          <w:rFonts w:hint="eastAsia"/>
        </w:rPr>
        <w:t>（委託者）株式会社○○商事</w:t>
      </w:r>
      <w:r>
        <w:rPr>
          <w:rFonts w:hint="eastAsia"/>
        </w:rPr>
        <w:tab/>
      </w:r>
      <w:r>
        <w:rPr>
          <w:rFonts w:hint="eastAsia"/>
        </w:rPr>
        <w:tab/>
      </w:r>
      <w:r>
        <w:rPr>
          <w:rFonts w:hint="eastAsia"/>
          <w:u w:val="single"/>
        </w:rPr>
        <w:t>責任者　○○○○　印</w:t>
      </w:r>
    </w:p>
    <w:p w14:paraId="391A84C9" w14:textId="77777777" w:rsidR="00B87BA4" w:rsidRDefault="00B87BA4">
      <w:pPr>
        <w:spacing w:after="180"/>
        <w:ind w:left="31" w:right="31" w:firstLine="210"/>
      </w:pPr>
      <w:r>
        <w:rPr>
          <w:rFonts w:hint="eastAsia"/>
        </w:rPr>
        <w:t>（受託者）△△システム株式会社</w:t>
      </w:r>
      <w:r>
        <w:rPr>
          <w:rFonts w:hint="eastAsia"/>
        </w:rPr>
        <w:tab/>
      </w:r>
      <w:r>
        <w:rPr>
          <w:rFonts w:hint="eastAsia"/>
          <w:u w:val="single"/>
        </w:rPr>
        <w:t>責任者　○○○○　印</w:t>
      </w:r>
    </w:p>
    <w:p w14:paraId="4964E1EB" w14:textId="77777777" w:rsidR="00B87BA4" w:rsidRDefault="00B87BA4">
      <w:pPr>
        <w:spacing w:after="180"/>
        <w:ind w:left="31" w:right="31" w:firstLine="210"/>
        <w:jc w:val="center"/>
        <w:rPr>
          <w:sz w:val="24"/>
          <w:szCs w:val="24"/>
          <w:u w:val="single"/>
        </w:rPr>
      </w:pPr>
      <w:r>
        <w:br w:type="page"/>
      </w:r>
      <w:r>
        <w:rPr>
          <w:rFonts w:hint="eastAsia"/>
        </w:rPr>
        <w:t>2.</w:t>
      </w:r>
      <w:r>
        <w:rPr>
          <w:rFonts w:hint="eastAsia"/>
          <w:sz w:val="24"/>
          <w:szCs w:val="24"/>
          <w:u w:val="single"/>
        </w:rPr>
        <w:t>設定等合意書（記入例）</w:t>
      </w:r>
    </w:p>
    <w:p w14:paraId="3E3BD87A" w14:textId="77777777" w:rsidR="00B87BA4" w:rsidRDefault="00B87BA4">
      <w:pPr>
        <w:spacing w:after="180"/>
        <w:ind w:left="31" w:right="31" w:firstLine="210"/>
      </w:pPr>
    </w:p>
    <w:p w14:paraId="18EC8D93" w14:textId="77777777" w:rsidR="00B87BA4" w:rsidRDefault="00B87BA4">
      <w:pPr>
        <w:spacing w:after="180"/>
        <w:ind w:left="31" w:right="31" w:firstLine="210"/>
      </w:pPr>
      <w:r>
        <w:rPr>
          <w:rFonts w:hint="eastAsia"/>
        </w:rPr>
        <w:t>○○○○年○○月○○日付けパッケージソフトウェア利用コンピュータシステム構築委託契約書第</w:t>
      </w:r>
      <w:r>
        <w:rPr>
          <w:rFonts w:hint="eastAsia"/>
        </w:rPr>
        <w:t>2</w:t>
      </w:r>
      <w:r>
        <w:rPr>
          <w:rFonts w:hint="eastAsia"/>
        </w:rPr>
        <w:t>条⑥に基づき、下記の通り別紙重要事項説明書記載の設定等及びもしくは条件の変更について合意し決定しました。</w:t>
      </w:r>
    </w:p>
    <w:p w14:paraId="45FFFE4B" w14:textId="77777777" w:rsidR="00B87BA4" w:rsidRDefault="00B87BA4">
      <w:pPr>
        <w:spacing w:after="180"/>
        <w:ind w:left="31" w:right="31" w:firstLine="210"/>
      </w:pPr>
    </w:p>
    <w:p w14:paraId="08CB5E70" w14:textId="77777777" w:rsidR="00B87BA4" w:rsidRDefault="00B87BA4">
      <w:pPr>
        <w:numPr>
          <w:ilvl w:val="0"/>
          <w:numId w:val="7"/>
        </w:numPr>
        <w:spacing w:after="180"/>
        <w:ind w:left="31" w:right="31" w:firstLine="210"/>
      </w:pPr>
      <w:r>
        <w:rPr>
          <w:rFonts w:hint="eastAsia"/>
        </w:rPr>
        <w:t>合意した設定等（設定の変更、仕様の修正、追加事項、未決定事項等）の内容：</w:t>
      </w:r>
      <w:r>
        <w:rPr>
          <w:rFonts w:hint="eastAsia"/>
        </w:rPr>
        <w:t xml:space="preserve"> </w:t>
      </w:r>
    </w:p>
    <w:p w14:paraId="7CF2A455" w14:textId="77777777" w:rsidR="00B87BA4" w:rsidRDefault="00B87BA4">
      <w:pPr>
        <w:spacing w:after="180"/>
        <w:ind w:left="31" w:right="31" w:firstLine="210"/>
      </w:pPr>
    </w:p>
    <w:p w14:paraId="0397532F" w14:textId="77777777" w:rsidR="00B87BA4" w:rsidRDefault="00B87BA4">
      <w:pPr>
        <w:spacing w:after="180"/>
        <w:ind w:left="31" w:right="31" w:firstLine="210"/>
      </w:pPr>
    </w:p>
    <w:p w14:paraId="5F5EE0C1" w14:textId="77777777" w:rsidR="00B87BA4" w:rsidRDefault="00B87BA4">
      <w:pPr>
        <w:spacing w:after="180"/>
        <w:ind w:left="31" w:right="31" w:firstLine="210"/>
      </w:pPr>
    </w:p>
    <w:p w14:paraId="55E12C2C" w14:textId="77777777" w:rsidR="00B87BA4" w:rsidRDefault="00B87BA4">
      <w:pPr>
        <w:numPr>
          <w:ilvl w:val="0"/>
          <w:numId w:val="7"/>
        </w:numPr>
        <w:spacing w:after="180"/>
        <w:ind w:left="31" w:right="31" w:firstLine="210"/>
      </w:pPr>
      <w:r>
        <w:rPr>
          <w:rFonts w:hint="eastAsia"/>
        </w:rPr>
        <w:t>必要な措置、付帯事項、特約条項：</w:t>
      </w:r>
    </w:p>
    <w:p w14:paraId="3A686894" w14:textId="77777777" w:rsidR="00B87BA4" w:rsidRDefault="00B87BA4">
      <w:pPr>
        <w:spacing w:after="180"/>
        <w:ind w:left="31" w:right="31" w:firstLine="210"/>
      </w:pPr>
    </w:p>
    <w:p w14:paraId="5280D260" w14:textId="77777777" w:rsidR="00B87BA4" w:rsidRDefault="00B87BA4">
      <w:pPr>
        <w:spacing w:after="180"/>
        <w:ind w:left="31" w:right="31" w:firstLine="210"/>
      </w:pPr>
    </w:p>
    <w:p w14:paraId="33139A32" w14:textId="77777777" w:rsidR="00B87BA4" w:rsidRDefault="00B87BA4">
      <w:pPr>
        <w:spacing w:after="180"/>
        <w:ind w:left="31" w:right="31" w:firstLine="210"/>
      </w:pPr>
    </w:p>
    <w:p w14:paraId="120F4A88" w14:textId="77777777" w:rsidR="00B87BA4" w:rsidRDefault="00B87BA4">
      <w:pPr>
        <w:numPr>
          <w:ilvl w:val="0"/>
          <w:numId w:val="7"/>
        </w:numPr>
        <w:spacing w:after="180"/>
        <w:ind w:left="31" w:right="31" w:firstLine="210"/>
      </w:pPr>
      <w:r>
        <w:rPr>
          <w:rFonts w:hint="eastAsia"/>
        </w:rPr>
        <w:t>条件の変更（委託料金、納期等）：</w:t>
      </w:r>
    </w:p>
    <w:p w14:paraId="6FAAF921" w14:textId="77777777" w:rsidR="00B87BA4" w:rsidRDefault="00B87BA4">
      <w:pPr>
        <w:spacing w:after="180"/>
        <w:ind w:left="31" w:right="31" w:firstLine="210"/>
      </w:pPr>
    </w:p>
    <w:p w14:paraId="0D2449E6" w14:textId="77777777" w:rsidR="00B87BA4" w:rsidRDefault="00B87BA4">
      <w:pPr>
        <w:spacing w:after="180"/>
        <w:ind w:left="31" w:right="31" w:firstLine="210"/>
      </w:pPr>
    </w:p>
    <w:p w14:paraId="4433A70A" w14:textId="77777777" w:rsidR="00B87BA4" w:rsidRDefault="00B87BA4">
      <w:pPr>
        <w:spacing w:after="180"/>
        <w:ind w:left="31" w:right="31" w:firstLine="210"/>
      </w:pPr>
    </w:p>
    <w:p w14:paraId="0C9C041A" w14:textId="77777777" w:rsidR="00B87BA4" w:rsidRDefault="00B87BA4">
      <w:pPr>
        <w:numPr>
          <w:ilvl w:val="0"/>
          <w:numId w:val="7"/>
        </w:numPr>
        <w:spacing w:after="180"/>
        <w:ind w:left="31" w:right="31" w:firstLine="210"/>
      </w:pPr>
      <w:r>
        <w:rPr>
          <w:rFonts w:hint="eastAsia"/>
        </w:rPr>
        <w:t>添付資料（議事録、提案書、見積書等）：</w:t>
      </w:r>
    </w:p>
    <w:p w14:paraId="58560846" w14:textId="77777777" w:rsidR="00B87BA4" w:rsidRDefault="00B87BA4">
      <w:pPr>
        <w:spacing w:after="180"/>
        <w:ind w:left="31" w:right="31" w:firstLine="210"/>
      </w:pPr>
    </w:p>
    <w:p w14:paraId="7788536C" w14:textId="77777777" w:rsidR="00B87BA4" w:rsidRDefault="00B87BA4">
      <w:pPr>
        <w:spacing w:after="180"/>
        <w:ind w:left="31" w:right="31" w:firstLine="210"/>
      </w:pPr>
    </w:p>
    <w:p w14:paraId="43F548F3" w14:textId="77777777" w:rsidR="00B87BA4" w:rsidRDefault="00B87BA4">
      <w:pPr>
        <w:spacing w:after="180"/>
        <w:ind w:left="31" w:right="31" w:firstLine="210"/>
      </w:pPr>
    </w:p>
    <w:p w14:paraId="33FC6FB7" w14:textId="77777777" w:rsidR="00B87BA4" w:rsidRDefault="00B87BA4">
      <w:pPr>
        <w:spacing w:after="180"/>
        <w:ind w:left="31" w:right="31" w:firstLine="210"/>
      </w:pPr>
      <w:r>
        <w:rPr>
          <w:rFonts w:hint="eastAsia"/>
        </w:rPr>
        <w:t>以上の合意に相違ありません。　　　　○○○○年○○月○○日</w:t>
      </w:r>
    </w:p>
    <w:p w14:paraId="7656865C" w14:textId="77777777" w:rsidR="00B87BA4" w:rsidRDefault="00B87BA4">
      <w:pPr>
        <w:spacing w:after="180"/>
        <w:ind w:left="31" w:right="31" w:firstLine="210"/>
      </w:pPr>
    </w:p>
    <w:p w14:paraId="706D712D" w14:textId="77777777" w:rsidR="00B87BA4" w:rsidRDefault="00B87BA4">
      <w:pPr>
        <w:spacing w:after="180"/>
        <w:ind w:left="31" w:right="31" w:firstLine="210"/>
      </w:pPr>
      <w:r>
        <w:rPr>
          <w:rFonts w:hint="eastAsia"/>
        </w:rPr>
        <w:t>（委託者）株式会社○○商事</w:t>
      </w:r>
      <w:r>
        <w:rPr>
          <w:rFonts w:hint="eastAsia"/>
        </w:rPr>
        <w:tab/>
      </w:r>
      <w:r>
        <w:rPr>
          <w:rFonts w:hint="eastAsia"/>
        </w:rPr>
        <w:tab/>
      </w:r>
      <w:r>
        <w:rPr>
          <w:rFonts w:hint="eastAsia"/>
          <w:u w:val="single"/>
        </w:rPr>
        <w:t>責任者　○○○○　印</w:t>
      </w:r>
    </w:p>
    <w:p w14:paraId="319BD1FF" w14:textId="77777777" w:rsidR="00B87BA4" w:rsidRDefault="00B87BA4">
      <w:pPr>
        <w:spacing w:after="180"/>
        <w:ind w:left="31" w:right="31" w:firstLine="210"/>
      </w:pPr>
    </w:p>
    <w:p w14:paraId="41D3E6D9" w14:textId="77777777" w:rsidR="00B87BA4" w:rsidRDefault="00B87BA4">
      <w:pPr>
        <w:spacing w:after="180"/>
        <w:ind w:left="31" w:right="31" w:firstLine="210"/>
        <w:rPr>
          <w:u w:val="single"/>
        </w:rPr>
      </w:pPr>
      <w:r>
        <w:rPr>
          <w:rFonts w:hint="eastAsia"/>
        </w:rPr>
        <w:t>（受託者）△△システム株式会社</w:t>
      </w:r>
      <w:r>
        <w:rPr>
          <w:rFonts w:hint="eastAsia"/>
        </w:rPr>
        <w:tab/>
      </w:r>
      <w:r>
        <w:rPr>
          <w:rFonts w:hint="eastAsia"/>
          <w:u w:val="single"/>
        </w:rPr>
        <w:t>責任者　○○○○　印</w:t>
      </w:r>
    </w:p>
    <w:p w14:paraId="794BEA0C" w14:textId="77777777" w:rsidR="00B87BA4" w:rsidRDefault="00B87BA4">
      <w:pPr>
        <w:spacing w:after="180"/>
        <w:ind w:left="31" w:right="31" w:firstLine="210"/>
        <w:jc w:val="right"/>
      </w:pPr>
      <w:r>
        <w:rPr>
          <w:u w:val="single"/>
        </w:rPr>
        <w:br w:type="page"/>
      </w:r>
      <w:r>
        <w:rPr>
          <w:rFonts w:hint="eastAsia"/>
        </w:rPr>
        <w:t>○○○○年○○月○○日</w:t>
      </w:r>
    </w:p>
    <w:p w14:paraId="705EB8AE" w14:textId="77777777" w:rsidR="00B87BA4" w:rsidRDefault="00B87BA4">
      <w:pPr>
        <w:spacing w:after="180"/>
        <w:ind w:left="31" w:right="31" w:firstLine="240"/>
        <w:jc w:val="center"/>
        <w:rPr>
          <w:sz w:val="24"/>
          <w:szCs w:val="24"/>
          <w:u w:val="single"/>
        </w:rPr>
      </w:pPr>
      <w:r>
        <w:rPr>
          <w:rFonts w:hint="eastAsia"/>
          <w:sz w:val="24"/>
          <w:szCs w:val="24"/>
          <w:u w:val="single"/>
        </w:rPr>
        <w:t>3.</w:t>
      </w:r>
      <w:r>
        <w:rPr>
          <w:rFonts w:hint="eastAsia"/>
          <w:sz w:val="24"/>
          <w:szCs w:val="24"/>
          <w:u w:val="single"/>
        </w:rPr>
        <w:t>業務完了報告書兼検収依頼書（記入例）</w:t>
      </w:r>
    </w:p>
    <w:p w14:paraId="7CDFE1D2" w14:textId="77777777" w:rsidR="00B87BA4" w:rsidRDefault="00B87BA4">
      <w:pPr>
        <w:spacing w:after="180"/>
        <w:ind w:left="31" w:right="31" w:firstLine="210"/>
      </w:pPr>
    </w:p>
    <w:p w14:paraId="33E723CF" w14:textId="77777777" w:rsidR="00B87BA4" w:rsidRDefault="00B87BA4">
      <w:pPr>
        <w:spacing w:after="180"/>
        <w:ind w:left="31" w:right="31" w:firstLine="210"/>
      </w:pPr>
      <w:r>
        <w:rPr>
          <w:rFonts w:hint="eastAsia"/>
        </w:rPr>
        <w:t>（委託者）株式会社○○商事　御中</w:t>
      </w:r>
    </w:p>
    <w:p w14:paraId="4555930B" w14:textId="77777777" w:rsidR="00B87BA4" w:rsidRDefault="00B87BA4">
      <w:pPr>
        <w:spacing w:after="180"/>
        <w:ind w:left="31" w:right="31" w:firstLine="210"/>
        <w:jc w:val="right"/>
      </w:pPr>
      <w:r>
        <w:rPr>
          <w:rFonts w:hint="eastAsia"/>
        </w:rPr>
        <w:t>（受託者）△△システム株式会社</w:t>
      </w:r>
      <w:r>
        <w:br/>
      </w:r>
      <w:r>
        <w:rPr>
          <w:rFonts w:hint="eastAsia"/>
        </w:rPr>
        <w:t>○○事業部</w:t>
      </w:r>
    </w:p>
    <w:p w14:paraId="7EF6D479" w14:textId="77777777" w:rsidR="00B87BA4" w:rsidRDefault="00B87BA4">
      <w:pPr>
        <w:spacing w:after="180"/>
        <w:ind w:left="31" w:right="31" w:firstLine="210"/>
      </w:pPr>
    </w:p>
    <w:p w14:paraId="5E423119" w14:textId="77777777" w:rsidR="00B87BA4" w:rsidRDefault="00B87BA4">
      <w:pPr>
        <w:spacing w:after="180"/>
        <w:ind w:left="31" w:right="31" w:firstLine="210"/>
      </w:pPr>
    </w:p>
    <w:p w14:paraId="2C6271C3" w14:textId="77777777" w:rsidR="00B87BA4" w:rsidRDefault="00B87BA4">
      <w:pPr>
        <w:spacing w:after="180"/>
        <w:ind w:left="31" w:right="31" w:firstLine="210"/>
      </w:pPr>
      <w:r>
        <w:rPr>
          <w:rFonts w:hint="eastAsia"/>
        </w:rPr>
        <w:t>○○○○年○○月○○日付けパッケージソフトウェア選定支援及び要件定義支援業務契約（カスタマイズモデル）の業務が完了いたしましたので、下記の通り報告書をご提出申し上げます。</w:t>
      </w:r>
      <w:r>
        <w:br/>
      </w:r>
      <w:r>
        <w:rPr>
          <w:rFonts w:hint="eastAsia"/>
        </w:rPr>
        <w:t xml:space="preserve">　つきましては、○○○○年○○月○○日までにご精査頂き、ご検収をお願い申し上げます。</w:t>
      </w:r>
    </w:p>
    <w:p w14:paraId="57B30BF9" w14:textId="77777777" w:rsidR="00B87BA4" w:rsidRDefault="00B87BA4">
      <w:pPr>
        <w:spacing w:after="180"/>
        <w:ind w:left="31" w:right="31" w:firstLine="210"/>
      </w:pPr>
    </w:p>
    <w:p w14:paraId="0ADF29E6" w14:textId="77777777" w:rsidR="00B87BA4" w:rsidRDefault="00B87BA4">
      <w:pPr>
        <w:spacing w:after="180"/>
        <w:ind w:left="31" w:right="31" w:firstLine="210"/>
        <w:jc w:val="center"/>
      </w:pPr>
      <w:r>
        <w:rPr>
          <w:rFonts w:hint="eastAsia"/>
        </w:rPr>
        <w:t>記</w:t>
      </w:r>
    </w:p>
    <w:p w14:paraId="2E57193F" w14:textId="77777777" w:rsidR="00B87BA4" w:rsidRDefault="00B87BA4">
      <w:pPr>
        <w:spacing w:after="180"/>
        <w:ind w:left="31" w:right="31" w:firstLine="210"/>
      </w:pPr>
    </w:p>
    <w:p w14:paraId="5E7064AB" w14:textId="77777777" w:rsidR="00B87BA4" w:rsidRDefault="00B87BA4">
      <w:pPr>
        <w:spacing w:after="180"/>
        <w:ind w:left="31" w:right="31" w:firstLine="210"/>
      </w:pPr>
      <w:r>
        <w:rPr>
          <w:rFonts w:hint="eastAsia"/>
        </w:rPr>
        <w:t>件名：</w:t>
      </w:r>
      <w:r>
        <w:rPr>
          <w:rFonts w:hint="eastAsia"/>
        </w:rPr>
        <w:tab/>
      </w:r>
      <w:r>
        <w:rPr>
          <w:rFonts w:hint="eastAsia"/>
        </w:rPr>
        <w:t xml:space="preserve">　　　○○○○システム</w:t>
      </w:r>
      <w:r>
        <w:br/>
      </w:r>
    </w:p>
    <w:p w14:paraId="18D2EBB6" w14:textId="77777777" w:rsidR="00B87BA4" w:rsidRDefault="00B87BA4">
      <w:pPr>
        <w:spacing w:after="180"/>
        <w:ind w:left="31" w:right="31" w:firstLine="210"/>
      </w:pPr>
      <w:r>
        <w:rPr>
          <w:rFonts w:hint="eastAsia"/>
        </w:rPr>
        <w:t>期間：</w:t>
      </w:r>
      <w:r>
        <w:rPr>
          <w:rFonts w:hint="eastAsia"/>
        </w:rPr>
        <w:tab/>
      </w:r>
      <w:r>
        <w:rPr>
          <w:rFonts w:hint="eastAsia"/>
        </w:rPr>
        <w:t xml:space="preserve">　　　○○○○年○○月○○日～○○月○○日</w:t>
      </w:r>
      <w:r>
        <w:br/>
      </w:r>
    </w:p>
    <w:p w14:paraId="6EA954B2" w14:textId="77777777" w:rsidR="00B87BA4" w:rsidRDefault="00B87BA4">
      <w:pPr>
        <w:spacing w:after="180"/>
        <w:ind w:leftChars="116" w:left="1714" w:right="31" w:hangingChars="700" w:hanging="1470"/>
      </w:pPr>
      <w:r>
        <w:rPr>
          <w:rFonts w:hint="eastAsia"/>
        </w:rPr>
        <w:t>報告書：</w:t>
      </w:r>
      <w:r>
        <w:rPr>
          <w:rFonts w:hint="eastAsia"/>
        </w:rPr>
        <w:tab/>
      </w:r>
      <w:r>
        <w:rPr>
          <w:rFonts w:hint="eastAsia"/>
        </w:rPr>
        <w:t>○○○○年○○月○○日付け</w:t>
      </w:r>
      <w:r>
        <w:br/>
      </w:r>
      <w:r>
        <w:rPr>
          <w:rFonts w:hint="eastAsia"/>
        </w:rPr>
        <w:t>○○○○システム　要件定義書</w:t>
      </w:r>
      <w:r>
        <w:rPr>
          <w:rFonts w:hint="eastAsia"/>
        </w:rPr>
        <w:t xml:space="preserve"> </w:t>
      </w:r>
      <w:r>
        <w:rPr>
          <w:rFonts w:hint="eastAsia"/>
        </w:rPr>
        <w:t>第○○版</w:t>
      </w:r>
      <w:r>
        <w:rPr>
          <w:rFonts w:hint="eastAsia"/>
        </w:rPr>
        <w:t xml:space="preserve"> </w:t>
      </w:r>
      <w:r>
        <w:rPr>
          <w:rFonts w:hint="eastAsia"/>
        </w:rPr>
        <w:t>一式</w:t>
      </w:r>
      <w:r>
        <w:br/>
      </w:r>
      <w:r>
        <w:rPr>
          <w:rFonts w:hint="eastAsia"/>
        </w:rPr>
        <w:t>（文書明細は別添の通り）</w:t>
      </w:r>
      <w:r>
        <w:br/>
      </w:r>
    </w:p>
    <w:p w14:paraId="7123179D" w14:textId="77777777" w:rsidR="00B87BA4" w:rsidRDefault="00B87BA4">
      <w:pPr>
        <w:spacing w:after="180"/>
        <w:ind w:left="31" w:right="31" w:firstLine="210"/>
      </w:pPr>
      <w:r>
        <w:rPr>
          <w:rFonts w:hint="eastAsia"/>
        </w:rPr>
        <w:t>提出場所：　　東京都千代田区○○○○○○○○</w:t>
      </w:r>
      <w:r>
        <w:br/>
      </w:r>
      <w:r>
        <w:rPr>
          <w:rFonts w:hint="eastAsia"/>
        </w:rPr>
        <w:tab/>
      </w:r>
      <w:r>
        <w:rPr>
          <w:rFonts w:hint="eastAsia"/>
        </w:rPr>
        <w:t xml:space="preserve">　　　株式会社○○商事営業本部</w:t>
      </w:r>
      <w:r>
        <w:br/>
      </w:r>
    </w:p>
    <w:p w14:paraId="6A4DD1E7" w14:textId="77777777" w:rsidR="00B87BA4" w:rsidRDefault="00B87BA4">
      <w:pPr>
        <w:spacing w:after="180"/>
        <w:ind w:left="31" w:right="31" w:firstLine="210"/>
      </w:pPr>
      <w:r>
        <w:rPr>
          <w:rFonts w:hint="eastAsia"/>
        </w:rPr>
        <w:t>作成責任者：　△△システム株式会社○○事業部</w:t>
      </w:r>
      <w:r>
        <w:rPr>
          <w:rFonts w:hint="eastAsia"/>
        </w:rPr>
        <w:t xml:space="preserve"> </w:t>
      </w:r>
      <w:r>
        <w:rPr>
          <w:rFonts w:hint="eastAsia"/>
        </w:rPr>
        <w:t>○○○○</w:t>
      </w:r>
      <w:r>
        <w:br/>
      </w:r>
      <w:r>
        <w:rPr>
          <w:rFonts w:hint="eastAsia"/>
        </w:rPr>
        <w:tab/>
      </w:r>
      <w:r>
        <w:rPr>
          <w:rFonts w:hint="eastAsia"/>
        </w:rPr>
        <w:t xml:space="preserve">　　　〒○○○</w:t>
      </w:r>
      <w:r>
        <w:rPr>
          <w:rFonts w:hint="eastAsia"/>
        </w:rPr>
        <w:t>-</w:t>
      </w:r>
      <w:r>
        <w:rPr>
          <w:rFonts w:hint="eastAsia"/>
        </w:rPr>
        <w:t>○○○○</w:t>
      </w:r>
      <w:r>
        <w:rPr>
          <w:rFonts w:hint="eastAsia"/>
        </w:rPr>
        <w:t xml:space="preserve"> </w:t>
      </w:r>
      <w:r>
        <w:rPr>
          <w:rFonts w:hint="eastAsia"/>
        </w:rPr>
        <w:t>東京都千代田区霞が関○○</w:t>
      </w:r>
      <w:r>
        <w:rPr>
          <w:rFonts w:hint="eastAsia"/>
        </w:rPr>
        <w:t>-</w:t>
      </w:r>
      <w:r>
        <w:rPr>
          <w:rFonts w:hint="eastAsia"/>
        </w:rPr>
        <w:t>○○</w:t>
      </w:r>
      <w:r>
        <w:br/>
      </w:r>
      <w:r>
        <w:rPr>
          <w:rFonts w:hint="eastAsia"/>
        </w:rPr>
        <w:tab/>
      </w:r>
      <w:r>
        <w:rPr>
          <w:rFonts w:hint="eastAsia"/>
        </w:rPr>
        <w:t xml:space="preserve">　　　</w:t>
      </w:r>
      <w:r>
        <w:rPr>
          <w:rFonts w:hint="eastAsia"/>
        </w:rPr>
        <w:t>TEL. 03-</w:t>
      </w:r>
      <w:r>
        <w:rPr>
          <w:rFonts w:hint="eastAsia"/>
        </w:rPr>
        <w:t>○○○○</w:t>
      </w:r>
      <w:r>
        <w:rPr>
          <w:rFonts w:hint="eastAsia"/>
        </w:rPr>
        <w:t>-</w:t>
      </w:r>
      <w:r>
        <w:rPr>
          <w:rFonts w:hint="eastAsia"/>
        </w:rPr>
        <w:t>○○○○</w:t>
      </w:r>
      <w:r>
        <w:br/>
      </w:r>
    </w:p>
    <w:p w14:paraId="467A6C1A" w14:textId="77777777" w:rsidR="00B87BA4" w:rsidRDefault="00B87BA4">
      <w:pPr>
        <w:spacing w:after="180"/>
        <w:ind w:left="31" w:right="31" w:firstLine="210"/>
      </w:pPr>
      <w:r>
        <w:rPr>
          <w:rFonts w:hint="eastAsia"/>
        </w:rPr>
        <w:t>契約金額：</w:t>
      </w:r>
      <w:r>
        <w:rPr>
          <w:rFonts w:hint="eastAsia"/>
        </w:rPr>
        <w:t xml:space="preserve">    </w:t>
      </w:r>
      <w:r>
        <w:rPr>
          <w:rFonts w:hint="eastAsia"/>
        </w:rPr>
        <w:t>○○○○円</w:t>
      </w:r>
    </w:p>
    <w:p w14:paraId="6191EB79" w14:textId="77777777" w:rsidR="00B87BA4" w:rsidRDefault="00B87BA4">
      <w:pPr>
        <w:spacing w:after="180"/>
        <w:ind w:left="31" w:right="31" w:firstLine="210"/>
        <w:jc w:val="right"/>
      </w:pPr>
      <w:r>
        <w:rPr>
          <w:rFonts w:hint="eastAsia"/>
        </w:rPr>
        <w:t>以上</w:t>
      </w:r>
    </w:p>
    <w:p w14:paraId="36036C7B" w14:textId="77777777" w:rsidR="00B87BA4" w:rsidRDefault="00B87BA4">
      <w:pPr>
        <w:spacing w:after="180"/>
        <w:ind w:left="31" w:right="31" w:firstLine="210"/>
      </w:pPr>
    </w:p>
    <w:p w14:paraId="3C657743" w14:textId="77777777" w:rsidR="00B87BA4" w:rsidRDefault="00B87BA4">
      <w:pPr>
        <w:widowControl/>
        <w:spacing w:after="180"/>
        <w:ind w:left="31" w:right="31" w:firstLine="210"/>
        <w:jc w:val="right"/>
      </w:pPr>
      <w:r>
        <w:br w:type="page"/>
      </w:r>
      <w:r>
        <w:rPr>
          <w:rFonts w:hint="eastAsia"/>
        </w:rPr>
        <w:t>○○○○年○○月○○日</w:t>
      </w:r>
    </w:p>
    <w:p w14:paraId="1B9D113F" w14:textId="77777777" w:rsidR="00B87BA4" w:rsidRDefault="00B87BA4">
      <w:pPr>
        <w:spacing w:after="180"/>
        <w:ind w:left="31" w:right="31" w:firstLine="240"/>
        <w:jc w:val="center"/>
        <w:rPr>
          <w:sz w:val="24"/>
          <w:szCs w:val="24"/>
          <w:u w:val="single"/>
        </w:rPr>
      </w:pPr>
      <w:r>
        <w:rPr>
          <w:rFonts w:hint="eastAsia"/>
          <w:sz w:val="24"/>
          <w:szCs w:val="24"/>
          <w:u w:val="single"/>
        </w:rPr>
        <w:t>4.</w:t>
      </w:r>
      <w:r>
        <w:rPr>
          <w:rFonts w:hint="eastAsia"/>
          <w:sz w:val="24"/>
          <w:szCs w:val="24"/>
          <w:u w:val="single"/>
        </w:rPr>
        <w:t>業務完了確認書兼検収書（記入例）</w:t>
      </w:r>
    </w:p>
    <w:p w14:paraId="73AB516F" w14:textId="77777777" w:rsidR="00B87BA4" w:rsidRDefault="00B87BA4">
      <w:pPr>
        <w:spacing w:after="180"/>
        <w:ind w:left="31" w:right="31" w:firstLine="210"/>
      </w:pPr>
    </w:p>
    <w:p w14:paraId="0E600E55" w14:textId="77777777" w:rsidR="00B87BA4" w:rsidRDefault="00B87BA4">
      <w:pPr>
        <w:spacing w:after="180"/>
        <w:ind w:left="31" w:right="31" w:firstLine="210"/>
      </w:pPr>
      <w:r>
        <w:rPr>
          <w:rFonts w:hint="eastAsia"/>
        </w:rPr>
        <w:t>（受託者）△△システム株式会社　御中</w:t>
      </w:r>
    </w:p>
    <w:p w14:paraId="161281DD" w14:textId="77777777" w:rsidR="00B87BA4" w:rsidRDefault="00B87BA4">
      <w:pPr>
        <w:spacing w:after="180"/>
        <w:ind w:left="31" w:right="31" w:firstLine="210"/>
        <w:jc w:val="right"/>
      </w:pPr>
      <w:r>
        <w:rPr>
          <w:rFonts w:hint="eastAsia"/>
        </w:rPr>
        <w:t>（委託者）株式会社○○商事</w:t>
      </w:r>
    </w:p>
    <w:p w14:paraId="5F0CAA7D" w14:textId="77777777" w:rsidR="00B87BA4" w:rsidRDefault="00B87BA4">
      <w:pPr>
        <w:spacing w:after="180"/>
        <w:ind w:left="31" w:right="31" w:firstLine="210"/>
        <w:jc w:val="right"/>
      </w:pPr>
    </w:p>
    <w:p w14:paraId="03F567E3" w14:textId="77777777" w:rsidR="00B87BA4" w:rsidRDefault="00B87BA4">
      <w:pPr>
        <w:spacing w:after="180"/>
        <w:ind w:left="31" w:right="31" w:firstLine="210"/>
      </w:pPr>
    </w:p>
    <w:p w14:paraId="789F2735" w14:textId="77777777" w:rsidR="00B87BA4" w:rsidRDefault="00B87BA4">
      <w:pPr>
        <w:spacing w:after="180"/>
        <w:ind w:left="31" w:right="31" w:firstLine="210"/>
      </w:pPr>
      <w:r>
        <w:rPr>
          <w:rFonts w:hint="eastAsia"/>
        </w:rPr>
        <w:t>○○○○年○○月○○日付けパッケージソフトウェア選定支援及び要件定義支援業務契約（カスタマイズモデル）の業務完了を確認し、報告書を検収いたしました。</w:t>
      </w:r>
    </w:p>
    <w:p w14:paraId="0CB021DB" w14:textId="77777777" w:rsidR="00B87BA4" w:rsidRDefault="00B87BA4">
      <w:pPr>
        <w:spacing w:after="180"/>
        <w:ind w:left="31" w:right="31" w:firstLine="210"/>
      </w:pPr>
    </w:p>
    <w:p w14:paraId="5C0F7CF0" w14:textId="77777777" w:rsidR="00B87BA4" w:rsidRDefault="00B87BA4">
      <w:pPr>
        <w:spacing w:after="180"/>
        <w:ind w:left="31" w:right="31" w:firstLine="210"/>
        <w:jc w:val="center"/>
      </w:pPr>
      <w:r>
        <w:rPr>
          <w:rFonts w:hint="eastAsia"/>
        </w:rPr>
        <w:t>記</w:t>
      </w:r>
    </w:p>
    <w:p w14:paraId="5938EDBC" w14:textId="77777777" w:rsidR="00B87BA4" w:rsidRDefault="00B87BA4">
      <w:pPr>
        <w:spacing w:after="180"/>
        <w:ind w:left="31" w:right="31" w:firstLine="210"/>
      </w:pPr>
      <w:r>
        <w:rPr>
          <w:rFonts w:hint="eastAsia"/>
        </w:rPr>
        <w:t>件名：</w:t>
      </w:r>
      <w:r>
        <w:rPr>
          <w:rFonts w:hint="eastAsia"/>
        </w:rPr>
        <w:tab/>
      </w:r>
      <w:r>
        <w:rPr>
          <w:rFonts w:hint="eastAsia"/>
        </w:rPr>
        <w:t xml:space="preserve">　　　○○○○システム</w:t>
      </w:r>
      <w:r>
        <w:br/>
      </w:r>
    </w:p>
    <w:p w14:paraId="78052A5F" w14:textId="77777777" w:rsidR="00B87BA4" w:rsidRDefault="00B87BA4">
      <w:pPr>
        <w:spacing w:after="180"/>
        <w:ind w:left="31" w:right="31" w:firstLine="210"/>
      </w:pPr>
      <w:r>
        <w:rPr>
          <w:rFonts w:hint="eastAsia"/>
        </w:rPr>
        <w:t>期間：</w:t>
      </w:r>
      <w:r>
        <w:rPr>
          <w:rFonts w:hint="eastAsia"/>
        </w:rPr>
        <w:tab/>
      </w:r>
      <w:r>
        <w:rPr>
          <w:rFonts w:hint="eastAsia"/>
        </w:rPr>
        <w:t xml:space="preserve">　　　○○○○年○○月○○日～○○月○○日</w:t>
      </w:r>
      <w:r>
        <w:br/>
      </w:r>
    </w:p>
    <w:p w14:paraId="79377FFC" w14:textId="77777777" w:rsidR="00B87BA4" w:rsidRDefault="00B87BA4">
      <w:pPr>
        <w:spacing w:after="180"/>
        <w:ind w:leftChars="108" w:left="1697" w:right="31" w:hangingChars="700" w:hanging="1470"/>
      </w:pPr>
      <w:r>
        <w:rPr>
          <w:rFonts w:hint="eastAsia"/>
        </w:rPr>
        <w:t>報告書：</w:t>
      </w:r>
      <w:r>
        <w:rPr>
          <w:rFonts w:hint="eastAsia"/>
        </w:rPr>
        <w:tab/>
      </w:r>
      <w:r>
        <w:rPr>
          <w:rFonts w:hint="eastAsia"/>
        </w:rPr>
        <w:t>○○○○年○○月○○日付け</w:t>
      </w:r>
      <w:r>
        <w:br/>
      </w:r>
      <w:r>
        <w:rPr>
          <w:rFonts w:hint="eastAsia"/>
        </w:rPr>
        <w:t>○○○○システム　要件定義書</w:t>
      </w:r>
      <w:r>
        <w:rPr>
          <w:rFonts w:hint="eastAsia"/>
        </w:rPr>
        <w:t xml:space="preserve"> </w:t>
      </w:r>
      <w:r>
        <w:rPr>
          <w:rFonts w:hint="eastAsia"/>
        </w:rPr>
        <w:t>第○○版</w:t>
      </w:r>
      <w:r>
        <w:rPr>
          <w:rFonts w:hint="eastAsia"/>
        </w:rPr>
        <w:t xml:space="preserve"> </w:t>
      </w:r>
      <w:r>
        <w:rPr>
          <w:rFonts w:hint="eastAsia"/>
        </w:rPr>
        <w:t>一式</w:t>
      </w:r>
      <w:r>
        <w:br/>
      </w:r>
      <w:r>
        <w:rPr>
          <w:rFonts w:hint="eastAsia"/>
        </w:rPr>
        <w:t>（文書明細は別添の通り）</w:t>
      </w:r>
      <w:r>
        <w:br/>
      </w:r>
    </w:p>
    <w:p w14:paraId="6135E1F4" w14:textId="77777777" w:rsidR="00B87BA4" w:rsidRDefault="00B87BA4">
      <w:pPr>
        <w:spacing w:after="180"/>
        <w:ind w:left="31" w:right="31" w:firstLine="210"/>
      </w:pPr>
      <w:r>
        <w:rPr>
          <w:rFonts w:hint="eastAsia"/>
        </w:rPr>
        <w:t>提出場所：　　東京都千代田区○○○○○○○○</w:t>
      </w:r>
      <w:r>
        <w:br/>
      </w:r>
      <w:r>
        <w:rPr>
          <w:rFonts w:hint="eastAsia"/>
        </w:rPr>
        <w:tab/>
      </w:r>
      <w:r>
        <w:rPr>
          <w:rFonts w:hint="eastAsia"/>
        </w:rPr>
        <w:t xml:space="preserve">　　　株式会社○○商事営業本部</w:t>
      </w:r>
      <w:r>
        <w:br/>
      </w:r>
    </w:p>
    <w:p w14:paraId="6B2A2DC5" w14:textId="77777777" w:rsidR="00B87BA4" w:rsidRDefault="00B87BA4">
      <w:pPr>
        <w:spacing w:after="180"/>
        <w:ind w:left="31" w:right="31" w:firstLine="210"/>
      </w:pPr>
      <w:r>
        <w:rPr>
          <w:rFonts w:hint="eastAsia"/>
        </w:rPr>
        <w:t>作成責任者：　△△システム株式会社○○事業部</w:t>
      </w:r>
      <w:r>
        <w:rPr>
          <w:rFonts w:hint="eastAsia"/>
        </w:rPr>
        <w:t xml:space="preserve"> </w:t>
      </w:r>
      <w:r>
        <w:rPr>
          <w:rFonts w:hint="eastAsia"/>
        </w:rPr>
        <w:t>○○○○</w:t>
      </w:r>
      <w:r>
        <w:br/>
      </w:r>
      <w:r>
        <w:rPr>
          <w:rFonts w:hint="eastAsia"/>
        </w:rPr>
        <w:tab/>
      </w:r>
      <w:r>
        <w:rPr>
          <w:rFonts w:hint="eastAsia"/>
        </w:rPr>
        <w:t xml:space="preserve">　　　〒○○○</w:t>
      </w:r>
      <w:r>
        <w:rPr>
          <w:rFonts w:hint="eastAsia"/>
        </w:rPr>
        <w:t>-</w:t>
      </w:r>
      <w:r>
        <w:rPr>
          <w:rFonts w:hint="eastAsia"/>
        </w:rPr>
        <w:t>○○○○</w:t>
      </w:r>
      <w:r>
        <w:rPr>
          <w:rFonts w:hint="eastAsia"/>
        </w:rPr>
        <w:t xml:space="preserve"> </w:t>
      </w:r>
      <w:r>
        <w:rPr>
          <w:rFonts w:hint="eastAsia"/>
        </w:rPr>
        <w:t>東京都千代田区霞が関○○</w:t>
      </w:r>
      <w:r>
        <w:rPr>
          <w:rFonts w:hint="eastAsia"/>
        </w:rPr>
        <w:t>-</w:t>
      </w:r>
      <w:r>
        <w:rPr>
          <w:rFonts w:hint="eastAsia"/>
        </w:rPr>
        <w:t>○○</w:t>
      </w:r>
      <w:r>
        <w:br/>
      </w:r>
      <w:r>
        <w:rPr>
          <w:rFonts w:hint="eastAsia"/>
        </w:rPr>
        <w:tab/>
      </w:r>
      <w:r>
        <w:rPr>
          <w:rFonts w:hint="eastAsia"/>
        </w:rPr>
        <w:t xml:space="preserve">　　　</w:t>
      </w:r>
      <w:r>
        <w:rPr>
          <w:rFonts w:hint="eastAsia"/>
        </w:rPr>
        <w:t>TEL. 03-</w:t>
      </w:r>
      <w:r>
        <w:rPr>
          <w:rFonts w:hint="eastAsia"/>
        </w:rPr>
        <w:t>○○○○</w:t>
      </w:r>
      <w:r>
        <w:rPr>
          <w:rFonts w:hint="eastAsia"/>
        </w:rPr>
        <w:t>-</w:t>
      </w:r>
      <w:r>
        <w:rPr>
          <w:rFonts w:hint="eastAsia"/>
        </w:rPr>
        <w:t>○○○○</w:t>
      </w:r>
      <w:r>
        <w:br/>
      </w:r>
    </w:p>
    <w:p w14:paraId="4C2AE07E" w14:textId="77777777" w:rsidR="00B87BA4" w:rsidRDefault="00B87BA4">
      <w:pPr>
        <w:spacing w:after="180"/>
        <w:ind w:left="31" w:right="31" w:firstLine="210"/>
      </w:pPr>
      <w:r>
        <w:rPr>
          <w:rFonts w:hint="eastAsia"/>
        </w:rPr>
        <w:t>契約金額：　　○○○○円</w:t>
      </w:r>
    </w:p>
    <w:p w14:paraId="23F31A44" w14:textId="77777777" w:rsidR="00B87BA4" w:rsidRDefault="00B87BA4">
      <w:pPr>
        <w:spacing w:after="180"/>
        <w:ind w:left="31" w:right="31" w:firstLine="210"/>
        <w:jc w:val="right"/>
      </w:pPr>
      <w:r>
        <w:rPr>
          <w:rFonts w:hint="eastAsia"/>
        </w:rPr>
        <w:t>以上</w:t>
      </w:r>
    </w:p>
    <w:p w14:paraId="40436A09" w14:textId="77777777" w:rsidR="00B87BA4" w:rsidRDefault="00B87BA4">
      <w:pPr>
        <w:widowControl/>
        <w:spacing w:after="180"/>
        <w:ind w:left="31" w:right="31" w:firstLine="210"/>
        <w:jc w:val="right"/>
      </w:pPr>
      <w:r>
        <w:br w:type="page"/>
      </w:r>
      <w:r>
        <w:rPr>
          <w:rFonts w:hint="eastAsia"/>
        </w:rPr>
        <w:t>○○○○年○○月○○日</w:t>
      </w:r>
    </w:p>
    <w:p w14:paraId="7547B21C" w14:textId="77777777" w:rsidR="00B87BA4" w:rsidRDefault="00B87BA4">
      <w:pPr>
        <w:spacing w:after="180"/>
        <w:ind w:left="31" w:right="31" w:firstLine="240"/>
        <w:jc w:val="center"/>
        <w:rPr>
          <w:sz w:val="24"/>
          <w:szCs w:val="24"/>
          <w:u w:val="single"/>
        </w:rPr>
      </w:pPr>
      <w:r>
        <w:rPr>
          <w:rFonts w:hint="eastAsia"/>
          <w:sz w:val="24"/>
          <w:szCs w:val="24"/>
          <w:u w:val="single"/>
        </w:rPr>
        <w:t>5.</w:t>
      </w:r>
      <w:r>
        <w:rPr>
          <w:rFonts w:hint="eastAsia"/>
          <w:sz w:val="24"/>
          <w:szCs w:val="24"/>
          <w:u w:val="single"/>
        </w:rPr>
        <w:t>業務完了報告書兼外部設計書承認依頼書（記入例）</w:t>
      </w:r>
    </w:p>
    <w:p w14:paraId="5A88CA04" w14:textId="77777777" w:rsidR="00B87BA4" w:rsidRDefault="00B87BA4">
      <w:pPr>
        <w:spacing w:after="180"/>
        <w:ind w:left="31" w:right="871" w:firstLine="210"/>
      </w:pPr>
    </w:p>
    <w:p w14:paraId="4CBAE03B" w14:textId="77777777" w:rsidR="00B87BA4" w:rsidRDefault="00B87BA4">
      <w:pPr>
        <w:spacing w:after="180"/>
        <w:ind w:left="31" w:right="871" w:firstLine="210"/>
      </w:pPr>
      <w:r>
        <w:rPr>
          <w:rFonts w:hint="eastAsia"/>
        </w:rPr>
        <w:t>（委託者）株式会社○○商事　御中</w:t>
      </w:r>
    </w:p>
    <w:p w14:paraId="38391D0A" w14:textId="77777777" w:rsidR="00B87BA4" w:rsidRDefault="00B87BA4">
      <w:pPr>
        <w:spacing w:after="180"/>
        <w:ind w:firstLine="210"/>
        <w:jc w:val="right"/>
      </w:pPr>
      <w:r>
        <w:rPr>
          <w:rFonts w:hint="eastAsia"/>
        </w:rPr>
        <w:t xml:space="preserve">　（受託者）△△システム株式会社</w:t>
      </w:r>
    </w:p>
    <w:p w14:paraId="021BC7CD" w14:textId="77777777" w:rsidR="00B87BA4" w:rsidRDefault="00B87BA4">
      <w:pPr>
        <w:spacing w:after="180"/>
        <w:ind w:firstLine="210"/>
      </w:pPr>
    </w:p>
    <w:p w14:paraId="7ECCBBAA" w14:textId="77777777" w:rsidR="00B87BA4" w:rsidRDefault="00B87BA4">
      <w:pPr>
        <w:spacing w:after="180"/>
        <w:ind w:left="31" w:right="31" w:firstLine="210"/>
      </w:pPr>
      <w:r>
        <w:rPr>
          <w:rFonts w:hint="eastAsia"/>
        </w:rPr>
        <w:t>○○○○年○○月○○日付け外部設計支援業務契約の業務が完了いたしましたので、下記の通り報告書をご提出申し上げます。</w:t>
      </w:r>
      <w:r>
        <w:br/>
      </w:r>
      <w:r>
        <w:rPr>
          <w:rFonts w:hint="eastAsia"/>
        </w:rPr>
        <w:t xml:space="preserve">　つきましては、○○○○年○○月○○日までにご精査頂き、ご承認をお願い申し上げます。</w:t>
      </w:r>
    </w:p>
    <w:p w14:paraId="0F4871CF" w14:textId="77777777" w:rsidR="00B87BA4" w:rsidRDefault="00B87BA4">
      <w:pPr>
        <w:spacing w:after="180"/>
        <w:ind w:firstLine="210"/>
      </w:pPr>
    </w:p>
    <w:p w14:paraId="6942BEC8" w14:textId="77777777" w:rsidR="00B87BA4" w:rsidRDefault="00B87BA4">
      <w:pPr>
        <w:spacing w:after="180"/>
        <w:ind w:left="31" w:right="31" w:firstLine="210"/>
      </w:pPr>
      <w:r>
        <w:rPr>
          <w:rFonts w:hint="eastAsia"/>
        </w:rPr>
        <w:t>件名：</w:t>
      </w:r>
      <w:r>
        <w:rPr>
          <w:rFonts w:hint="eastAsia"/>
        </w:rPr>
        <w:tab/>
      </w:r>
      <w:r>
        <w:rPr>
          <w:rFonts w:hint="eastAsia"/>
        </w:rPr>
        <w:t xml:space="preserve">　　　○○○○システム</w:t>
      </w:r>
      <w:r>
        <w:br/>
      </w:r>
    </w:p>
    <w:p w14:paraId="409DDB6B" w14:textId="77777777" w:rsidR="00B87BA4" w:rsidRDefault="00B87BA4">
      <w:pPr>
        <w:spacing w:after="180"/>
        <w:ind w:left="31" w:right="31" w:firstLine="210"/>
      </w:pPr>
      <w:r>
        <w:rPr>
          <w:rFonts w:hint="eastAsia"/>
        </w:rPr>
        <w:t>期間：</w:t>
      </w:r>
      <w:r>
        <w:rPr>
          <w:rFonts w:hint="eastAsia"/>
        </w:rPr>
        <w:tab/>
      </w:r>
      <w:r>
        <w:rPr>
          <w:rFonts w:hint="eastAsia"/>
        </w:rPr>
        <w:t xml:space="preserve">　　　○○○○年○○月○○日～○○月○○日</w:t>
      </w:r>
      <w:r>
        <w:br/>
      </w:r>
    </w:p>
    <w:p w14:paraId="02F76CC5" w14:textId="77777777" w:rsidR="00B87BA4" w:rsidRDefault="00B87BA4">
      <w:pPr>
        <w:spacing w:after="180"/>
        <w:ind w:leftChars="116" w:left="1714" w:right="31" w:hangingChars="700" w:hanging="1470"/>
      </w:pPr>
      <w:r>
        <w:rPr>
          <w:rFonts w:hint="eastAsia"/>
        </w:rPr>
        <w:t>報告書：</w:t>
      </w:r>
      <w:r>
        <w:rPr>
          <w:rFonts w:hint="eastAsia"/>
        </w:rPr>
        <w:tab/>
      </w:r>
      <w:r>
        <w:rPr>
          <w:rFonts w:hint="eastAsia"/>
        </w:rPr>
        <w:t>○○○○年○○月○○日付け</w:t>
      </w:r>
      <w:r>
        <w:br/>
      </w:r>
      <w:r>
        <w:rPr>
          <w:rFonts w:hint="eastAsia"/>
        </w:rPr>
        <w:t>○○○○システム　外部設計書</w:t>
      </w:r>
      <w:r>
        <w:rPr>
          <w:rFonts w:hint="eastAsia"/>
        </w:rPr>
        <w:t xml:space="preserve"> </w:t>
      </w:r>
      <w:r>
        <w:rPr>
          <w:rFonts w:hint="eastAsia"/>
        </w:rPr>
        <w:t>第○○版</w:t>
      </w:r>
      <w:r>
        <w:rPr>
          <w:rFonts w:hint="eastAsia"/>
        </w:rPr>
        <w:t xml:space="preserve"> </w:t>
      </w:r>
      <w:r>
        <w:rPr>
          <w:rFonts w:hint="eastAsia"/>
        </w:rPr>
        <w:t>一式</w:t>
      </w:r>
      <w:r>
        <w:br/>
      </w:r>
      <w:r>
        <w:rPr>
          <w:rFonts w:hint="eastAsia"/>
        </w:rPr>
        <w:t>○○○○システム　外部設計支援作業実績一覧表</w:t>
      </w:r>
      <w:r>
        <w:rPr>
          <w:rFonts w:hint="eastAsia"/>
        </w:rPr>
        <w:t xml:space="preserve"> </w:t>
      </w:r>
      <w:r>
        <w:rPr>
          <w:rFonts w:hint="eastAsia"/>
        </w:rPr>
        <w:t>一式</w:t>
      </w:r>
      <w:r>
        <w:br/>
      </w:r>
      <w:r>
        <w:rPr>
          <w:rFonts w:hint="eastAsia"/>
        </w:rPr>
        <w:t>（文書明細は別添の通り）</w:t>
      </w:r>
      <w:r>
        <w:br/>
      </w:r>
    </w:p>
    <w:p w14:paraId="69146D53" w14:textId="77777777" w:rsidR="00B87BA4" w:rsidRDefault="00B87BA4">
      <w:pPr>
        <w:spacing w:after="180"/>
        <w:ind w:left="31" w:right="31" w:firstLine="210"/>
      </w:pPr>
      <w:r>
        <w:rPr>
          <w:rFonts w:hint="eastAsia"/>
        </w:rPr>
        <w:t>提出場所：　　東京都千代田区○○○○○○○○</w:t>
      </w:r>
      <w:r>
        <w:br/>
      </w:r>
      <w:r>
        <w:rPr>
          <w:rFonts w:hint="eastAsia"/>
        </w:rPr>
        <w:tab/>
      </w:r>
      <w:r>
        <w:rPr>
          <w:rFonts w:hint="eastAsia"/>
        </w:rPr>
        <w:t xml:space="preserve">　　　株式会社○○商事営業本部</w:t>
      </w:r>
      <w:r>
        <w:br/>
      </w:r>
    </w:p>
    <w:p w14:paraId="4FB2E5FD" w14:textId="77777777" w:rsidR="00B87BA4" w:rsidRDefault="00B87BA4">
      <w:pPr>
        <w:spacing w:after="180"/>
        <w:ind w:left="31" w:right="31" w:firstLine="210"/>
      </w:pPr>
      <w:r>
        <w:rPr>
          <w:rFonts w:hint="eastAsia"/>
        </w:rPr>
        <w:t>作成責任者：　△△システム株式会社○○事業部</w:t>
      </w:r>
      <w:r>
        <w:rPr>
          <w:rFonts w:hint="eastAsia"/>
        </w:rPr>
        <w:t xml:space="preserve"> </w:t>
      </w:r>
      <w:r>
        <w:rPr>
          <w:rFonts w:hint="eastAsia"/>
        </w:rPr>
        <w:t>○○○○</w:t>
      </w:r>
      <w:r>
        <w:br/>
      </w:r>
      <w:r>
        <w:rPr>
          <w:rFonts w:hint="eastAsia"/>
        </w:rPr>
        <w:tab/>
      </w:r>
      <w:r>
        <w:rPr>
          <w:rFonts w:hint="eastAsia"/>
        </w:rPr>
        <w:t xml:space="preserve">　　　〒○○○</w:t>
      </w:r>
      <w:r>
        <w:rPr>
          <w:rFonts w:hint="eastAsia"/>
        </w:rPr>
        <w:t>-</w:t>
      </w:r>
      <w:r>
        <w:rPr>
          <w:rFonts w:hint="eastAsia"/>
        </w:rPr>
        <w:t>○○○○</w:t>
      </w:r>
      <w:r>
        <w:rPr>
          <w:rFonts w:hint="eastAsia"/>
        </w:rPr>
        <w:t xml:space="preserve"> </w:t>
      </w:r>
      <w:r>
        <w:rPr>
          <w:rFonts w:hint="eastAsia"/>
        </w:rPr>
        <w:t>東京都千代田区霞が関○○</w:t>
      </w:r>
      <w:r>
        <w:rPr>
          <w:rFonts w:hint="eastAsia"/>
        </w:rPr>
        <w:t>-</w:t>
      </w:r>
      <w:r>
        <w:rPr>
          <w:rFonts w:hint="eastAsia"/>
        </w:rPr>
        <w:t>○○</w:t>
      </w:r>
      <w:r>
        <w:br/>
      </w:r>
      <w:r>
        <w:rPr>
          <w:rFonts w:hint="eastAsia"/>
        </w:rPr>
        <w:tab/>
      </w:r>
      <w:r>
        <w:rPr>
          <w:rFonts w:hint="eastAsia"/>
        </w:rPr>
        <w:t xml:space="preserve">　　　</w:t>
      </w:r>
      <w:r>
        <w:rPr>
          <w:rFonts w:hint="eastAsia"/>
        </w:rPr>
        <w:t>TEL. 03-</w:t>
      </w:r>
      <w:r>
        <w:rPr>
          <w:rFonts w:hint="eastAsia"/>
        </w:rPr>
        <w:t>○○○○</w:t>
      </w:r>
      <w:r>
        <w:rPr>
          <w:rFonts w:hint="eastAsia"/>
        </w:rPr>
        <w:t>-</w:t>
      </w:r>
      <w:r>
        <w:rPr>
          <w:rFonts w:hint="eastAsia"/>
        </w:rPr>
        <w:t>○○○○</w:t>
      </w:r>
      <w:r>
        <w:br/>
      </w:r>
    </w:p>
    <w:p w14:paraId="1D2E0DC7" w14:textId="77777777" w:rsidR="00B87BA4" w:rsidRDefault="00B87BA4">
      <w:pPr>
        <w:spacing w:after="180"/>
        <w:ind w:left="31" w:right="31" w:firstLine="210"/>
      </w:pPr>
      <w:r>
        <w:rPr>
          <w:rFonts w:hint="eastAsia"/>
        </w:rPr>
        <w:t>契約金額：</w:t>
      </w:r>
      <w:r>
        <w:rPr>
          <w:rFonts w:hint="eastAsia"/>
        </w:rPr>
        <w:tab/>
      </w:r>
      <w:r>
        <w:rPr>
          <w:rFonts w:hint="eastAsia"/>
        </w:rPr>
        <w:t>○○○○円</w:t>
      </w:r>
    </w:p>
    <w:p w14:paraId="0AD3503B" w14:textId="77777777" w:rsidR="00B87BA4" w:rsidRDefault="00B87BA4">
      <w:pPr>
        <w:spacing w:after="180"/>
        <w:ind w:left="31" w:right="31" w:firstLine="210"/>
        <w:jc w:val="right"/>
      </w:pPr>
      <w:r>
        <w:rPr>
          <w:rFonts w:hint="eastAsia"/>
        </w:rPr>
        <w:t>以上</w:t>
      </w:r>
    </w:p>
    <w:p w14:paraId="67B99F1A" w14:textId="77777777" w:rsidR="00B87BA4" w:rsidRDefault="00B87BA4">
      <w:pPr>
        <w:spacing w:after="180"/>
        <w:ind w:firstLine="210"/>
      </w:pPr>
    </w:p>
    <w:p w14:paraId="5719A713" w14:textId="77777777" w:rsidR="00B87BA4" w:rsidRDefault="00B87BA4">
      <w:pPr>
        <w:widowControl/>
        <w:spacing w:after="180"/>
        <w:ind w:left="31" w:right="31" w:firstLine="210"/>
        <w:jc w:val="right"/>
      </w:pPr>
      <w:r>
        <w:br w:type="page"/>
      </w:r>
      <w:r>
        <w:rPr>
          <w:rFonts w:hint="eastAsia"/>
        </w:rPr>
        <w:t>○○○○年○○月○○日</w:t>
      </w:r>
    </w:p>
    <w:p w14:paraId="0E2B5CB2" w14:textId="77777777" w:rsidR="00B87BA4" w:rsidRDefault="00B87BA4">
      <w:pPr>
        <w:spacing w:after="180"/>
        <w:ind w:left="31" w:right="31" w:firstLine="240"/>
        <w:jc w:val="center"/>
        <w:rPr>
          <w:sz w:val="24"/>
          <w:szCs w:val="24"/>
          <w:u w:val="single"/>
        </w:rPr>
      </w:pPr>
      <w:r>
        <w:rPr>
          <w:rFonts w:hint="eastAsia"/>
          <w:sz w:val="24"/>
          <w:szCs w:val="24"/>
          <w:u w:val="single"/>
        </w:rPr>
        <w:t>6.</w:t>
      </w:r>
      <w:r>
        <w:rPr>
          <w:rFonts w:hint="eastAsia"/>
          <w:sz w:val="24"/>
          <w:szCs w:val="24"/>
          <w:u w:val="single"/>
        </w:rPr>
        <w:t>業務完了確認書兼外部設計書承認書（記入例）</w:t>
      </w:r>
    </w:p>
    <w:p w14:paraId="308FD582" w14:textId="77777777" w:rsidR="00B87BA4" w:rsidRDefault="00B87BA4">
      <w:pPr>
        <w:spacing w:after="180"/>
        <w:ind w:left="31" w:right="31" w:firstLine="210"/>
      </w:pPr>
    </w:p>
    <w:p w14:paraId="18FEA296" w14:textId="77777777" w:rsidR="00B87BA4" w:rsidRDefault="00B87BA4">
      <w:pPr>
        <w:spacing w:after="180"/>
        <w:ind w:firstLine="210"/>
      </w:pPr>
      <w:r>
        <w:rPr>
          <w:rFonts w:hint="eastAsia"/>
        </w:rPr>
        <w:t>（受託者）△△システム株式会社　御中</w:t>
      </w:r>
    </w:p>
    <w:p w14:paraId="7BB01D78" w14:textId="77777777" w:rsidR="00B87BA4" w:rsidRDefault="00B87BA4">
      <w:pPr>
        <w:spacing w:after="180"/>
        <w:ind w:firstLine="210"/>
        <w:jc w:val="right"/>
      </w:pPr>
      <w:r>
        <w:rPr>
          <w:rFonts w:hint="eastAsia"/>
        </w:rPr>
        <w:t>（委託者）株式会社○○商事</w:t>
      </w:r>
    </w:p>
    <w:p w14:paraId="2E6781A7" w14:textId="77777777" w:rsidR="00B87BA4" w:rsidRDefault="00B87BA4">
      <w:pPr>
        <w:spacing w:after="180"/>
        <w:ind w:firstLine="210"/>
      </w:pPr>
    </w:p>
    <w:p w14:paraId="53E59D49" w14:textId="77777777" w:rsidR="00B87BA4" w:rsidRDefault="00B87BA4">
      <w:pPr>
        <w:spacing w:after="180"/>
        <w:ind w:left="31" w:right="31" w:firstLine="210"/>
      </w:pPr>
      <w:r>
        <w:rPr>
          <w:rFonts w:hint="eastAsia"/>
        </w:rPr>
        <w:t>○○○○年○○月○○日付け外部設計支援業務契約の業務完了を確認し、報告書を承認いたしました。</w:t>
      </w:r>
    </w:p>
    <w:p w14:paraId="2ACFED83" w14:textId="77777777" w:rsidR="00B87BA4" w:rsidRDefault="00B87BA4">
      <w:pPr>
        <w:spacing w:after="180"/>
        <w:ind w:firstLine="210"/>
      </w:pPr>
    </w:p>
    <w:p w14:paraId="05D774F6" w14:textId="77777777" w:rsidR="00B87BA4" w:rsidRDefault="00B87BA4">
      <w:pPr>
        <w:spacing w:after="180"/>
        <w:ind w:left="31" w:right="31" w:firstLine="210"/>
      </w:pPr>
      <w:r>
        <w:rPr>
          <w:rFonts w:hint="eastAsia"/>
        </w:rPr>
        <w:t>件名：</w:t>
      </w:r>
      <w:r>
        <w:rPr>
          <w:rFonts w:hint="eastAsia"/>
        </w:rPr>
        <w:tab/>
      </w:r>
      <w:r>
        <w:rPr>
          <w:rFonts w:hint="eastAsia"/>
        </w:rPr>
        <w:t xml:space="preserve">　　　○○○○システム</w:t>
      </w:r>
      <w:r>
        <w:br/>
      </w:r>
    </w:p>
    <w:p w14:paraId="35AEC7F3" w14:textId="77777777" w:rsidR="00B87BA4" w:rsidRDefault="00B87BA4">
      <w:pPr>
        <w:spacing w:after="180"/>
        <w:ind w:left="31" w:right="31" w:firstLine="210"/>
      </w:pPr>
      <w:r>
        <w:rPr>
          <w:rFonts w:hint="eastAsia"/>
        </w:rPr>
        <w:t>期間：</w:t>
      </w:r>
      <w:r>
        <w:rPr>
          <w:rFonts w:hint="eastAsia"/>
        </w:rPr>
        <w:tab/>
      </w:r>
      <w:r>
        <w:rPr>
          <w:rFonts w:hint="eastAsia"/>
        </w:rPr>
        <w:t xml:space="preserve">　　　○○○○年○○月○○日～○○月○○日</w:t>
      </w:r>
      <w:r>
        <w:br/>
      </w:r>
    </w:p>
    <w:p w14:paraId="0D39932A" w14:textId="77777777" w:rsidR="00B87BA4" w:rsidRDefault="00B87BA4">
      <w:pPr>
        <w:spacing w:after="180"/>
        <w:ind w:leftChars="116" w:left="1714" w:right="31" w:hangingChars="700" w:hanging="1470"/>
      </w:pPr>
      <w:r>
        <w:rPr>
          <w:rFonts w:hint="eastAsia"/>
        </w:rPr>
        <w:t>報告書：</w:t>
      </w:r>
      <w:r>
        <w:rPr>
          <w:rFonts w:hint="eastAsia"/>
        </w:rPr>
        <w:tab/>
      </w:r>
      <w:r>
        <w:rPr>
          <w:rFonts w:hint="eastAsia"/>
        </w:rPr>
        <w:t>○○○○年○○月○○日付け</w:t>
      </w:r>
      <w:r>
        <w:br/>
      </w:r>
      <w:r>
        <w:rPr>
          <w:rFonts w:hint="eastAsia"/>
        </w:rPr>
        <w:t>○○○○システム　外部設計書</w:t>
      </w:r>
      <w:r>
        <w:rPr>
          <w:rFonts w:hint="eastAsia"/>
        </w:rPr>
        <w:t xml:space="preserve"> </w:t>
      </w:r>
      <w:r>
        <w:rPr>
          <w:rFonts w:hint="eastAsia"/>
        </w:rPr>
        <w:t>第○○版</w:t>
      </w:r>
      <w:r>
        <w:rPr>
          <w:rFonts w:hint="eastAsia"/>
        </w:rPr>
        <w:t xml:space="preserve"> </w:t>
      </w:r>
      <w:r>
        <w:rPr>
          <w:rFonts w:hint="eastAsia"/>
        </w:rPr>
        <w:t>一式</w:t>
      </w:r>
      <w:r>
        <w:br/>
      </w:r>
      <w:r>
        <w:rPr>
          <w:rFonts w:hint="eastAsia"/>
        </w:rPr>
        <w:t>○○○○システム　外部設計支援作業実績一覧表</w:t>
      </w:r>
      <w:r>
        <w:rPr>
          <w:rFonts w:hint="eastAsia"/>
        </w:rPr>
        <w:t xml:space="preserve"> </w:t>
      </w:r>
      <w:r>
        <w:rPr>
          <w:rFonts w:hint="eastAsia"/>
        </w:rPr>
        <w:t>一式</w:t>
      </w:r>
      <w:r>
        <w:br/>
      </w:r>
      <w:r>
        <w:rPr>
          <w:rFonts w:hint="eastAsia"/>
        </w:rPr>
        <w:t>（文書明細は別添の通り）</w:t>
      </w:r>
      <w:r>
        <w:br/>
      </w:r>
    </w:p>
    <w:p w14:paraId="74CF7C95" w14:textId="77777777" w:rsidR="00B87BA4" w:rsidRDefault="00B87BA4">
      <w:pPr>
        <w:spacing w:after="180"/>
        <w:ind w:left="31" w:right="31" w:firstLine="210"/>
      </w:pPr>
      <w:r>
        <w:rPr>
          <w:rFonts w:hint="eastAsia"/>
        </w:rPr>
        <w:t>提出場所：　　東京都千代田区○○○○○○○○</w:t>
      </w:r>
      <w:r>
        <w:br/>
      </w:r>
      <w:r>
        <w:rPr>
          <w:rFonts w:hint="eastAsia"/>
        </w:rPr>
        <w:tab/>
      </w:r>
      <w:r>
        <w:rPr>
          <w:rFonts w:hint="eastAsia"/>
        </w:rPr>
        <w:t xml:space="preserve">　　　株式会社○○商事営業本部</w:t>
      </w:r>
      <w:r>
        <w:br/>
      </w:r>
    </w:p>
    <w:p w14:paraId="56EB6786" w14:textId="77777777" w:rsidR="00B87BA4" w:rsidRDefault="00B87BA4">
      <w:pPr>
        <w:spacing w:after="180"/>
        <w:ind w:left="31" w:right="31" w:firstLine="210"/>
      </w:pPr>
      <w:r>
        <w:rPr>
          <w:rFonts w:hint="eastAsia"/>
        </w:rPr>
        <w:t>作成責任者：　△△システム株式会社○○事業部</w:t>
      </w:r>
      <w:r>
        <w:rPr>
          <w:rFonts w:hint="eastAsia"/>
        </w:rPr>
        <w:t xml:space="preserve"> </w:t>
      </w:r>
      <w:r>
        <w:rPr>
          <w:rFonts w:hint="eastAsia"/>
        </w:rPr>
        <w:t>○○○○</w:t>
      </w:r>
      <w:r>
        <w:br/>
      </w:r>
      <w:r>
        <w:rPr>
          <w:rFonts w:hint="eastAsia"/>
        </w:rPr>
        <w:tab/>
      </w:r>
      <w:r>
        <w:rPr>
          <w:rFonts w:hint="eastAsia"/>
        </w:rPr>
        <w:t xml:space="preserve">　　　〒○○○</w:t>
      </w:r>
      <w:r>
        <w:rPr>
          <w:rFonts w:hint="eastAsia"/>
        </w:rPr>
        <w:t>-</w:t>
      </w:r>
      <w:r>
        <w:rPr>
          <w:rFonts w:hint="eastAsia"/>
        </w:rPr>
        <w:t>○○○○</w:t>
      </w:r>
      <w:r>
        <w:rPr>
          <w:rFonts w:hint="eastAsia"/>
        </w:rPr>
        <w:t xml:space="preserve"> </w:t>
      </w:r>
      <w:r>
        <w:rPr>
          <w:rFonts w:hint="eastAsia"/>
        </w:rPr>
        <w:t>東京都千代田区霞が関○○</w:t>
      </w:r>
      <w:r>
        <w:rPr>
          <w:rFonts w:hint="eastAsia"/>
        </w:rPr>
        <w:t>-</w:t>
      </w:r>
      <w:r>
        <w:rPr>
          <w:rFonts w:hint="eastAsia"/>
        </w:rPr>
        <w:t>○○</w:t>
      </w:r>
      <w:r>
        <w:br/>
      </w:r>
      <w:r>
        <w:rPr>
          <w:rFonts w:hint="eastAsia"/>
        </w:rPr>
        <w:tab/>
      </w:r>
      <w:r>
        <w:rPr>
          <w:rFonts w:hint="eastAsia"/>
        </w:rPr>
        <w:t xml:space="preserve">　　　</w:t>
      </w:r>
      <w:r>
        <w:rPr>
          <w:rFonts w:hint="eastAsia"/>
        </w:rPr>
        <w:t>TEL. 03-</w:t>
      </w:r>
      <w:r>
        <w:rPr>
          <w:rFonts w:hint="eastAsia"/>
        </w:rPr>
        <w:t>○○○○</w:t>
      </w:r>
      <w:r>
        <w:rPr>
          <w:rFonts w:hint="eastAsia"/>
        </w:rPr>
        <w:t>-</w:t>
      </w:r>
      <w:r>
        <w:rPr>
          <w:rFonts w:hint="eastAsia"/>
        </w:rPr>
        <w:t>○○○○</w:t>
      </w:r>
      <w:r>
        <w:br/>
      </w:r>
    </w:p>
    <w:p w14:paraId="1FEF6236" w14:textId="77777777" w:rsidR="00B87BA4" w:rsidRDefault="00B87BA4">
      <w:pPr>
        <w:spacing w:after="180"/>
        <w:ind w:left="31" w:right="31" w:firstLine="210"/>
      </w:pPr>
      <w:r>
        <w:rPr>
          <w:rFonts w:hint="eastAsia"/>
        </w:rPr>
        <w:t>契約金額：</w:t>
      </w:r>
      <w:r>
        <w:rPr>
          <w:rFonts w:hint="eastAsia"/>
        </w:rPr>
        <w:tab/>
      </w:r>
      <w:r>
        <w:rPr>
          <w:rFonts w:hint="eastAsia"/>
        </w:rPr>
        <w:t>○○○○円</w:t>
      </w:r>
    </w:p>
    <w:p w14:paraId="3D9785FD" w14:textId="77777777" w:rsidR="00B87BA4" w:rsidRDefault="00B87BA4">
      <w:pPr>
        <w:spacing w:after="180"/>
        <w:ind w:left="31" w:right="31" w:firstLine="210"/>
        <w:jc w:val="right"/>
      </w:pPr>
      <w:r>
        <w:rPr>
          <w:rFonts w:hint="eastAsia"/>
        </w:rPr>
        <w:t>以上</w:t>
      </w:r>
    </w:p>
    <w:p w14:paraId="78FC029D" w14:textId="77777777" w:rsidR="00B87BA4" w:rsidRDefault="00B87BA4">
      <w:pPr>
        <w:spacing w:after="180"/>
        <w:ind w:firstLine="210"/>
      </w:pPr>
    </w:p>
    <w:p w14:paraId="76FD3AB7" w14:textId="77777777" w:rsidR="00B87BA4" w:rsidRDefault="00B87BA4">
      <w:pPr>
        <w:spacing w:after="180"/>
        <w:ind w:firstLine="210"/>
      </w:pPr>
      <w:r>
        <w:br w:type="page"/>
      </w:r>
    </w:p>
    <w:p w14:paraId="6BC27E15" w14:textId="77777777" w:rsidR="00B87BA4" w:rsidRDefault="00B87BA4">
      <w:pPr>
        <w:spacing w:after="180"/>
        <w:ind w:left="31" w:right="31" w:firstLine="210"/>
        <w:jc w:val="center"/>
      </w:pPr>
    </w:p>
    <w:p w14:paraId="1F6BD25C" w14:textId="77777777" w:rsidR="00B87BA4" w:rsidRDefault="00B87BA4">
      <w:pPr>
        <w:spacing w:after="180"/>
        <w:ind w:left="31" w:right="31" w:firstLine="210"/>
        <w:jc w:val="right"/>
      </w:pPr>
      <w:r>
        <w:rPr>
          <w:rFonts w:hint="eastAsia"/>
        </w:rPr>
        <w:t>○○○○年○○月○○日</w:t>
      </w:r>
    </w:p>
    <w:p w14:paraId="0671C81A" w14:textId="77777777" w:rsidR="00B87BA4" w:rsidRDefault="00B87BA4">
      <w:pPr>
        <w:spacing w:after="180"/>
        <w:ind w:left="31" w:right="31" w:firstLine="240"/>
        <w:jc w:val="center"/>
        <w:rPr>
          <w:sz w:val="24"/>
          <w:szCs w:val="24"/>
          <w:u w:val="single"/>
        </w:rPr>
      </w:pPr>
      <w:r>
        <w:rPr>
          <w:rFonts w:hint="eastAsia"/>
          <w:sz w:val="24"/>
          <w:szCs w:val="24"/>
          <w:u w:val="single"/>
        </w:rPr>
        <w:t>7.</w:t>
      </w:r>
      <w:r>
        <w:rPr>
          <w:rFonts w:hint="eastAsia"/>
          <w:sz w:val="24"/>
          <w:szCs w:val="24"/>
          <w:u w:val="single"/>
        </w:rPr>
        <w:t>○○○○システム構築・設定業務完了報告書兼検収依頼書（記入例）</w:t>
      </w:r>
    </w:p>
    <w:p w14:paraId="56163528" w14:textId="77777777" w:rsidR="00B87BA4" w:rsidRDefault="00B87BA4">
      <w:pPr>
        <w:spacing w:after="180"/>
        <w:ind w:left="31" w:right="31" w:firstLine="210"/>
      </w:pPr>
    </w:p>
    <w:p w14:paraId="2D0223B6" w14:textId="77777777" w:rsidR="00B87BA4" w:rsidRDefault="00B87BA4">
      <w:pPr>
        <w:spacing w:after="180"/>
        <w:ind w:left="31" w:right="31" w:firstLine="210"/>
      </w:pPr>
      <w:r>
        <w:rPr>
          <w:rFonts w:hint="eastAsia"/>
        </w:rPr>
        <w:t>（委託者）株式会社○○商事　御中</w:t>
      </w:r>
    </w:p>
    <w:p w14:paraId="4620D156" w14:textId="77777777" w:rsidR="00B87BA4" w:rsidRDefault="00B87BA4">
      <w:pPr>
        <w:spacing w:after="180"/>
        <w:ind w:left="31" w:right="31" w:firstLine="210"/>
        <w:jc w:val="right"/>
      </w:pPr>
      <w:r>
        <w:rPr>
          <w:rFonts w:hint="eastAsia"/>
        </w:rPr>
        <w:t>（受託者）△△システム株式会社</w:t>
      </w:r>
      <w:r>
        <w:br/>
      </w:r>
      <w:r>
        <w:rPr>
          <w:rFonts w:hint="eastAsia"/>
        </w:rPr>
        <w:t>○○事業部</w:t>
      </w:r>
    </w:p>
    <w:p w14:paraId="740BB05F" w14:textId="77777777" w:rsidR="00B87BA4" w:rsidRDefault="00B87BA4">
      <w:pPr>
        <w:spacing w:after="180"/>
        <w:ind w:left="31" w:right="31" w:firstLine="210"/>
      </w:pPr>
    </w:p>
    <w:p w14:paraId="7F7A2E6F" w14:textId="77777777" w:rsidR="00B87BA4" w:rsidRDefault="00B87BA4">
      <w:pPr>
        <w:spacing w:after="180"/>
        <w:ind w:left="31" w:right="31" w:firstLine="210"/>
      </w:pPr>
      <w:r>
        <w:rPr>
          <w:rFonts w:hint="eastAsia"/>
        </w:rPr>
        <w:t>○○○○年○○月○○日付け構築・設定業務契約に基づく作業が完了いたしましたので、下記の通り構築・設定業務報告書及び納品書をご提出申し上げます。</w:t>
      </w:r>
      <w:r>
        <w:br/>
      </w:r>
      <w:r>
        <w:rPr>
          <w:rFonts w:hint="eastAsia"/>
        </w:rPr>
        <w:t xml:space="preserve">　つきましては、○○○○年○○月○○日までに検査の上、ご検収をお願い申し上げます。</w:t>
      </w:r>
    </w:p>
    <w:p w14:paraId="0D54572E" w14:textId="77777777" w:rsidR="00B87BA4" w:rsidRDefault="00B87BA4">
      <w:pPr>
        <w:spacing w:after="180"/>
        <w:ind w:left="31" w:right="31" w:firstLine="210"/>
      </w:pPr>
    </w:p>
    <w:p w14:paraId="77A1471D" w14:textId="77777777" w:rsidR="00B87BA4" w:rsidRDefault="00B87BA4">
      <w:pPr>
        <w:spacing w:after="180"/>
        <w:ind w:left="31" w:right="31" w:firstLine="210"/>
        <w:jc w:val="center"/>
      </w:pPr>
      <w:r>
        <w:rPr>
          <w:rFonts w:hint="eastAsia"/>
        </w:rPr>
        <w:t>記</w:t>
      </w:r>
    </w:p>
    <w:p w14:paraId="013227B6" w14:textId="77777777" w:rsidR="00B87BA4" w:rsidRDefault="00B87BA4">
      <w:pPr>
        <w:spacing w:after="180"/>
        <w:ind w:left="31" w:right="31" w:firstLine="210"/>
      </w:pPr>
      <w:r>
        <w:rPr>
          <w:rFonts w:hint="eastAsia"/>
        </w:rPr>
        <w:t>件名：</w:t>
      </w:r>
      <w:r>
        <w:rPr>
          <w:rFonts w:hint="eastAsia"/>
        </w:rPr>
        <w:tab/>
      </w:r>
      <w:r>
        <w:rPr>
          <w:rFonts w:hint="eastAsia"/>
        </w:rPr>
        <w:t xml:space="preserve">　　　</w:t>
      </w:r>
      <w:r>
        <w:rPr>
          <w:rFonts w:hint="eastAsia"/>
        </w:rPr>
        <w:t xml:space="preserve">  </w:t>
      </w:r>
      <w:r>
        <w:rPr>
          <w:rFonts w:hint="eastAsia"/>
        </w:rPr>
        <w:t>○○○○システム</w:t>
      </w:r>
      <w:r>
        <w:br/>
      </w:r>
    </w:p>
    <w:p w14:paraId="7C2A3479" w14:textId="77777777" w:rsidR="00B87BA4" w:rsidRDefault="00B87BA4">
      <w:pPr>
        <w:spacing w:after="180"/>
        <w:ind w:left="31" w:right="31" w:firstLine="210"/>
      </w:pPr>
      <w:r>
        <w:rPr>
          <w:rFonts w:hint="eastAsia"/>
        </w:rPr>
        <w:t>期間：</w:t>
      </w:r>
      <w:r>
        <w:rPr>
          <w:rFonts w:hint="eastAsia"/>
        </w:rPr>
        <w:tab/>
      </w:r>
      <w:r>
        <w:rPr>
          <w:rFonts w:hint="eastAsia"/>
        </w:rPr>
        <w:t xml:space="preserve">　　　</w:t>
      </w:r>
      <w:r>
        <w:rPr>
          <w:rFonts w:hint="eastAsia"/>
        </w:rPr>
        <w:t xml:space="preserve">  </w:t>
      </w:r>
      <w:r>
        <w:rPr>
          <w:rFonts w:hint="eastAsia"/>
        </w:rPr>
        <w:t>○○○○年○○月○○日～○○月○○日</w:t>
      </w:r>
      <w:r>
        <w:br/>
      </w:r>
    </w:p>
    <w:p w14:paraId="7A2C1179" w14:textId="77777777" w:rsidR="00B87BA4" w:rsidRDefault="00B87BA4">
      <w:pPr>
        <w:spacing w:after="180"/>
        <w:ind w:left="31" w:right="31" w:firstLine="210"/>
      </w:pPr>
      <w:r>
        <w:rPr>
          <w:rFonts w:hint="eastAsia"/>
        </w:rPr>
        <w:t xml:space="preserve">作業内容：　　</w:t>
      </w:r>
      <w:r>
        <w:rPr>
          <w:rFonts w:hint="eastAsia"/>
        </w:rPr>
        <w:t xml:space="preserve">  </w:t>
      </w:r>
      <w:r>
        <w:rPr>
          <w:rFonts w:hint="eastAsia"/>
        </w:rPr>
        <w:t>○○○○年○○月○○日付け構築・設定業務契約に基づく</w:t>
      </w:r>
      <w:r>
        <w:rPr>
          <w:rFonts w:hint="eastAsia"/>
        </w:rPr>
        <w:t xml:space="preserve"> </w:t>
      </w:r>
      <w:r>
        <w:rPr>
          <w:rFonts w:hint="eastAsia"/>
        </w:rPr>
        <w:t>一式</w:t>
      </w:r>
      <w:r>
        <w:br/>
      </w:r>
      <w:r>
        <w:rPr>
          <w:rFonts w:hint="eastAsia"/>
        </w:rPr>
        <w:t xml:space="preserve"> </w:t>
      </w:r>
    </w:p>
    <w:p w14:paraId="07A73C95" w14:textId="77777777" w:rsidR="00B87BA4" w:rsidRDefault="00B87BA4">
      <w:pPr>
        <w:spacing w:after="180"/>
        <w:ind w:leftChars="116" w:left="1924" w:right="31" w:hangingChars="800" w:hanging="1680"/>
      </w:pPr>
      <w:r>
        <w:rPr>
          <w:rFonts w:hint="eastAsia"/>
        </w:rPr>
        <w:t>報告書：</w:t>
      </w:r>
      <w:r>
        <w:rPr>
          <w:rFonts w:hint="eastAsia"/>
        </w:rPr>
        <w:tab/>
      </w:r>
      <w:r>
        <w:rPr>
          <w:rFonts w:hint="eastAsia"/>
        </w:rPr>
        <w:t>○○○○年○○月○○日付け</w:t>
      </w:r>
      <w:r>
        <w:br/>
      </w:r>
      <w:r>
        <w:rPr>
          <w:rFonts w:hint="eastAsia"/>
        </w:rPr>
        <w:t>○○○○システム　構築・設定業務設定報告書</w:t>
      </w:r>
      <w:r>
        <w:rPr>
          <w:rFonts w:hint="eastAsia"/>
        </w:rPr>
        <w:t xml:space="preserve"> </w:t>
      </w:r>
      <w:r>
        <w:rPr>
          <w:rFonts w:hint="eastAsia"/>
        </w:rPr>
        <w:t>第○○版</w:t>
      </w:r>
      <w:r>
        <w:rPr>
          <w:rFonts w:hint="eastAsia"/>
        </w:rPr>
        <w:t xml:space="preserve"> </w:t>
      </w:r>
      <w:r>
        <w:rPr>
          <w:rFonts w:hint="eastAsia"/>
        </w:rPr>
        <w:t>一式</w:t>
      </w:r>
      <w:r>
        <w:br/>
      </w:r>
      <w:r>
        <w:rPr>
          <w:rFonts w:hint="eastAsia"/>
        </w:rPr>
        <w:t>（文書明細は別添の通り）</w:t>
      </w:r>
      <w:r>
        <w:br/>
      </w:r>
    </w:p>
    <w:p w14:paraId="35CBC9B7" w14:textId="77777777" w:rsidR="00B87BA4" w:rsidRDefault="00B87BA4">
      <w:pPr>
        <w:spacing w:after="180"/>
        <w:ind w:leftChars="116" w:left="1924" w:right="31" w:hangingChars="800" w:hanging="1680"/>
      </w:pPr>
      <w:r>
        <w:rPr>
          <w:rFonts w:hint="eastAsia"/>
        </w:rPr>
        <w:t>納品書：</w:t>
      </w:r>
      <w:r>
        <w:rPr>
          <w:rFonts w:hint="eastAsia"/>
        </w:rPr>
        <w:tab/>
      </w:r>
      <w:r>
        <w:rPr>
          <w:rFonts w:hint="eastAsia"/>
        </w:rPr>
        <w:t>別添の通り</w:t>
      </w:r>
      <w:r>
        <w:br/>
      </w:r>
    </w:p>
    <w:p w14:paraId="6606440D" w14:textId="77777777" w:rsidR="00B87BA4" w:rsidRDefault="00B87BA4">
      <w:pPr>
        <w:spacing w:after="180"/>
        <w:ind w:left="31" w:right="31" w:firstLine="210"/>
      </w:pPr>
      <w:r>
        <w:rPr>
          <w:rFonts w:hint="eastAsia"/>
        </w:rPr>
        <w:t>提出場所：</w:t>
      </w:r>
      <w:r>
        <w:rPr>
          <w:rFonts w:hint="eastAsia"/>
        </w:rPr>
        <w:t xml:space="preserve">      </w:t>
      </w:r>
      <w:r>
        <w:rPr>
          <w:rFonts w:hint="eastAsia"/>
        </w:rPr>
        <w:t>東京都千代田区○○○○○○○○</w:t>
      </w:r>
      <w:r>
        <w:br/>
      </w:r>
      <w:r>
        <w:rPr>
          <w:rFonts w:hint="eastAsia"/>
        </w:rPr>
        <w:tab/>
        <w:t xml:space="preserve">        </w:t>
      </w:r>
      <w:r>
        <w:rPr>
          <w:rFonts w:hint="eastAsia"/>
        </w:rPr>
        <w:t>株式会社○○商事営業本部</w:t>
      </w:r>
      <w:r>
        <w:br/>
      </w:r>
    </w:p>
    <w:p w14:paraId="196D8702" w14:textId="77777777" w:rsidR="00B87BA4" w:rsidRDefault="00B87BA4">
      <w:pPr>
        <w:spacing w:after="180"/>
        <w:ind w:left="31" w:right="31" w:firstLine="210"/>
      </w:pPr>
      <w:r>
        <w:rPr>
          <w:rFonts w:hint="eastAsia"/>
        </w:rPr>
        <w:t>担当責任者：</w:t>
      </w:r>
      <w:r>
        <w:rPr>
          <w:rFonts w:hint="eastAsia"/>
        </w:rPr>
        <w:t xml:space="preserve">    </w:t>
      </w:r>
      <w:r>
        <w:rPr>
          <w:rFonts w:hint="eastAsia"/>
        </w:rPr>
        <w:t>△△システム株式会社○○事業部</w:t>
      </w:r>
      <w:r>
        <w:rPr>
          <w:rFonts w:hint="eastAsia"/>
        </w:rPr>
        <w:t xml:space="preserve"> </w:t>
      </w:r>
      <w:r>
        <w:rPr>
          <w:rFonts w:hint="eastAsia"/>
        </w:rPr>
        <w:t>○○○○</w:t>
      </w:r>
      <w:r>
        <w:br/>
      </w:r>
      <w:r>
        <w:rPr>
          <w:rFonts w:hint="eastAsia"/>
        </w:rPr>
        <w:tab/>
        <w:t xml:space="preserve">        </w:t>
      </w:r>
      <w:r>
        <w:rPr>
          <w:rFonts w:hint="eastAsia"/>
        </w:rPr>
        <w:t>〒○○○</w:t>
      </w:r>
      <w:r>
        <w:rPr>
          <w:rFonts w:hint="eastAsia"/>
        </w:rPr>
        <w:t>-</w:t>
      </w:r>
      <w:r>
        <w:rPr>
          <w:rFonts w:hint="eastAsia"/>
        </w:rPr>
        <w:t>○○○○</w:t>
      </w:r>
      <w:r>
        <w:rPr>
          <w:rFonts w:hint="eastAsia"/>
        </w:rPr>
        <w:t xml:space="preserve"> </w:t>
      </w:r>
      <w:r>
        <w:rPr>
          <w:rFonts w:hint="eastAsia"/>
        </w:rPr>
        <w:t>東京都千代田区霞が関○○</w:t>
      </w:r>
      <w:r>
        <w:rPr>
          <w:rFonts w:hint="eastAsia"/>
        </w:rPr>
        <w:t>-</w:t>
      </w:r>
      <w:r>
        <w:rPr>
          <w:rFonts w:hint="eastAsia"/>
        </w:rPr>
        <w:t>○○</w:t>
      </w:r>
      <w:r>
        <w:br/>
      </w:r>
      <w:r>
        <w:rPr>
          <w:rFonts w:hint="eastAsia"/>
        </w:rPr>
        <w:tab/>
        <w:t xml:space="preserve">        TEL. 03-</w:t>
      </w:r>
      <w:r>
        <w:rPr>
          <w:rFonts w:hint="eastAsia"/>
        </w:rPr>
        <w:t>○○○○</w:t>
      </w:r>
      <w:r>
        <w:rPr>
          <w:rFonts w:hint="eastAsia"/>
        </w:rPr>
        <w:t>-</w:t>
      </w:r>
      <w:r>
        <w:rPr>
          <w:rFonts w:hint="eastAsia"/>
        </w:rPr>
        <w:t>○○○○</w:t>
      </w:r>
      <w:r>
        <w:br/>
      </w:r>
    </w:p>
    <w:p w14:paraId="19E11ADD" w14:textId="77777777" w:rsidR="00B87BA4" w:rsidRDefault="00B87BA4">
      <w:pPr>
        <w:spacing w:after="180"/>
        <w:ind w:left="31" w:right="31" w:firstLine="210"/>
      </w:pPr>
      <w:r>
        <w:rPr>
          <w:rFonts w:hint="eastAsia"/>
        </w:rPr>
        <w:t>契約金額：</w:t>
      </w:r>
      <w:r>
        <w:rPr>
          <w:rFonts w:hint="eastAsia"/>
        </w:rPr>
        <w:t xml:space="preserve">      </w:t>
      </w:r>
      <w:r>
        <w:rPr>
          <w:rFonts w:hint="eastAsia"/>
        </w:rPr>
        <w:t>○○○○円</w:t>
      </w:r>
    </w:p>
    <w:p w14:paraId="6BD06088" w14:textId="77777777" w:rsidR="00B87BA4" w:rsidRDefault="00B87BA4">
      <w:pPr>
        <w:spacing w:after="180"/>
        <w:ind w:left="31" w:right="31" w:firstLine="210"/>
        <w:jc w:val="right"/>
      </w:pPr>
      <w:r>
        <w:rPr>
          <w:rFonts w:hint="eastAsia"/>
        </w:rPr>
        <w:t>以上</w:t>
      </w:r>
    </w:p>
    <w:p w14:paraId="34142FDA" w14:textId="77777777" w:rsidR="00B87BA4" w:rsidRDefault="00B87BA4">
      <w:pPr>
        <w:spacing w:after="180"/>
        <w:ind w:left="31" w:right="31" w:firstLine="210"/>
      </w:pPr>
    </w:p>
    <w:p w14:paraId="057C8DFF" w14:textId="77777777" w:rsidR="00B87BA4" w:rsidRDefault="00B87BA4">
      <w:pPr>
        <w:widowControl/>
        <w:spacing w:after="180"/>
        <w:ind w:left="31" w:right="31" w:firstLine="210"/>
      </w:pPr>
      <w:r>
        <w:br w:type="page"/>
      </w:r>
    </w:p>
    <w:p w14:paraId="16603446" w14:textId="77777777" w:rsidR="00B87BA4" w:rsidRDefault="00B87BA4">
      <w:pPr>
        <w:spacing w:after="180"/>
        <w:ind w:left="31" w:right="31" w:firstLine="210"/>
        <w:jc w:val="right"/>
      </w:pPr>
      <w:r>
        <w:rPr>
          <w:rFonts w:hint="eastAsia"/>
        </w:rPr>
        <w:t>○○○○年○○月○○日</w:t>
      </w:r>
    </w:p>
    <w:p w14:paraId="03C22398" w14:textId="77777777" w:rsidR="00B87BA4" w:rsidRDefault="00B87BA4">
      <w:pPr>
        <w:spacing w:after="180"/>
        <w:ind w:left="31" w:right="31" w:firstLine="240"/>
        <w:jc w:val="center"/>
        <w:rPr>
          <w:sz w:val="24"/>
          <w:szCs w:val="24"/>
          <w:u w:val="single"/>
        </w:rPr>
      </w:pPr>
      <w:r>
        <w:rPr>
          <w:rFonts w:hint="eastAsia"/>
          <w:sz w:val="24"/>
          <w:szCs w:val="24"/>
          <w:u w:val="single"/>
        </w:rPr>
        <w:t>8.</w:t>
      </w:r>
      <w:r>
        <w:rPr>
          <w:rFonts w:hint="eastAsia"/>
          <w:sz w:val="24"/>
          <w:szCs w:val="24"/>
          <w:u w:val="single"/>
        </w:rPr>
        <w:t>検査合格通知書兼検収書（記入例）</w:t>
      </w:r>
    </w:p>
    <w:p w14:paraId="49DC409B" w14:textId="77777777" w:rsidR="00B87BA4" w:rsidRDefault="00B87BA4">
      <w:pPr>
        <w:spacing w:after="180"/>
        <w:ind w:left="31" w:right="31" w:firstLine="210"/>
      </w:pPr>
    </w:p>
    <w:p w14:paraId="21A7519A" w14:textId="77777777" w:rsidR="00B87BA4" w:rsidRDefault="00B87BA4">
      <w:pPr>
        <w:spacing w:after="180"/>
        <w:ind w:left="31" w:right="31" w:firstLine="210"/>
      </w:pPr>
      <w:r>
        <w:rPr>
          <w:rFonts w:hint="eastAsia"/>
        </w:rPr>
        <w:t>（受託者）△△システム株式会社　御中</w:t>
      </w:r>
    </w:p>
    <w:p w14:paraId="2AF24BE0" w14:textId="77777777" w:rsidR="00B87BA4" w:rsidRDefault="00B87BA4">
      <w:pPr>
        <w:spacing w:after="180"/>
        <w:ind w:left="31" w:right="31" w:firstLine="210"/>
        <w:jc w:val="right"/>
      </w:pPr>
      <w:r>
        <w:rPr>
          <w:rFonts w:hint="eastAsia"/>
        </w:rPr>
        <w:t>（委託者）株式会社○○商事</w:t>
      </w:r>
    </w:p>
    <w:p w14:paraId="2C559C6E" w14:textId="77777777" w:rsidR="00B87BA4" w:rsidRDefault="00B87BA4">
      <w:pPr>
        <w:spacing w:after="180"/>
        <w:ind w:left="31" w:right="31" w:firstLine="210"/>
      </w:pPr>
    </w:p>
    <w:p w14:paraId="6B5EE972" w14:textId="77777777" w:rsidR="00B87BA4" w:rsidRDefault="00B87BA4">
      <w:pPr>
        <w:spacing w:after="180"/>
        <w:ind w:left="31" w:right="31" w:firstLine="210"/>
      </w:pPr>
      <w:r>
        <w:rPr>
          <w:rFonts w:hint="eastAsia"/>
        </w:rPr>
        <w:t>○○○○年○○月○○日付け構築・設定業務契約の受け入れ検査に合格し、報告書を検収いたしました。</w:t>
      </w:r>
    </w:p>
    <w:p w14:paraId="332EB12D" w14:textId="77777777" w:rsidR="00B87BA4" w:rsidRDefault="00B87BA4">
      <w:pPr>
        <w:spacing w:after="180"/>
        <w:ind w:left="31" w:right="31" w:firstLine="210"/>
      </w:pPr>
    </w:p>
    <w:p w14:paraId="214FE171" w14:textId="77777777" w:rsidR="00B87BA4" w:rsidRDefault="00B87BA4">
      <w:pPr>
        <w:spacing w:after="180"/>
        <w:ind w:left="31" w:right="31" w:firstLine="210"/>
        <w:jc w:val="center"/>
      </w:pPr>
      <w:r>
        <w:rPr>
          <w:rFonts w:hint="eastAsia"/>
        </w:rPr>
        <w:t>記</w:t>
      </w:r>
    </w:p>
    <w:p w14:paraId="10887A94" w14:textId="77777777" w:rsidR="00B87BA4" w:rsidRDefault="00B87BA4">
      <w:pPr>
        <w:spacing w:after="180"/>
        <w:ind w:left="31" w:right="31" w:firstLine="210"/>
      </w:pPr>
    </w:p>
    <w:p w14:paraId="5ED34107" w14:textId="77777777" w:rsidR="00B87BA4" w:rsidRDefault="00B87BA4">
      <w:pPr>
        <w:spacing w:after="180"/>
        <w:ind w:left="31" w:right="31" w:firstLine="210"/>
      </w:pPr>
      <w:r>
        <w:rPr>
          <w:rFonts w:hint="eastAsia"/>
        </w:rPr>
        <w:t>件名：</w:t>
      </w:r>
      <w:r>
        <w:rPr>
          <w:rFonts w:hint="eastAsia"/>
        </w:rPr>
        <w:tab/>
      </w:r>
      <w:r>
        <w:rPr>
          <w:rFonts w:hint="eastAsia"/>
        </w:rPr>
        <w:t xml:space="preserve">　　　○○○○システム</w:t>
      </w:r>
      <w:r>
        <w:br/>
      </w:r>
    </w:p>
    <w:p w14:paraId="69728B66" w14:textId="77777777" w:rsidR="00B87BA4" w:rsidRDefault="00B87BA4">
      <w:pPr>
        <w:spacing w:after="180"/>
        <w:ind w:left="31" w:right="31" w:firstLine="210"/>
      </w:pPr>
      <w:r>
        <w:rPr>
          <w:rFonts w:hint="eastAsia"/>
        </w:rPr>
        <w:t>期間：</w:t>
      </w:r>
      <w:r>
        <w:rPr>
          <w:rFonts w:hint="eastAsia"/>
        </w:rPr>
        <w:tab/>
      </w:r>
      <w:r>
        <w:rPr>
          <w:rFonts w:hint="eastAsia"/>
        </w:rPr>
        <w:t xml:space="preserve">　　　○○○○年○○月○○日～○○月○○日</w:t>
      </w:r>
      <w:r>
        <w:br/>
      </w:r>
    </w:p>
    <w:p w14:paraId="6A5AAA6F" w14:textId="77777777" w:rsidR="00B87BA4" w:rsidRDefault="00B87BA4">
      <w:pPr>
        <w:spacing w:after="180"/>
        <w:ind w:left="31" w:right="31" w:firstLine="210"/>
      </w:pPr>
      <w:r>
        <w:rPr>
          <w:rFonts w:hint="eastAsia"/>
        </w:rPr>
        <w:t>作業内容：　　○○○○年○○月○○日付け構築・設定業務契約に基づく</w:t>
      </w:r>
      <w:r>
        <w:rPr>
          <w:rFonts w:hint="eastAsia"/>
        </w:rPr>
        <w:t xml:space="preserve"> </w:t>
      </w:r>
      <w:r>
        <w:rPr>
          <w:rFonts w:hint="eastAsia"/>
        </w:rPr>
        <w:t>一式</w:t>
      </w:r>
      <w:r>
        <w:br/>
      </w:r>
    </w:p>
    <w:p w14:paraId="3349511F" w14:textId="77777777" w:rsidR="00B87BA4" w:rsidRDefault="00B87BA4">
      <w:pPr>
        <w:spacing w:after="180"/>
        <w:ind w:leftChars="116" w:left="1714" w:right="31" w:hangingChars="700" w:hanging="1470"/>
      </w:pPr>
      <w:r>
        <w:rPr>
          <w:rFonts w:hint="eastAsia"/>
        </w:rPr>
        <w:t>報告書：</w:t>
      </w:r>
      <w:r>
        <w:rPr>
          <w:rFonts w:hint="eastAsia"/>
        </w:rPr>
        <w:tab/>
      </w:r>
      <w:r>
        <w:rPr>
          <w:rFonts w:hint="eastAsia"/>
        </w:rPr>
        <w:t>○○○○年○○月○○日付け</w:t>
      </w:r>
      <w:r>
        <w:br/>
      </w:r>
      <w:r>
        <w:rPr>
          <w:rFonts w:hint="eastAsia"/>
        </w:rPr>
        <w:t>○○○○システム　構築・設定業務報告書</w:t>
      </w:r>
      <w:r>
        <w:rPr>
          <w:rFonts w:hint="eastAsia"/>
        </w:rPr>
        <w:t xml:space="preserve"> </w:t>
      </w:r>
      <w:r>
        <w:rPr>
          <w:rFonts w:hint="eastAsia"/>
        </w:rPr>
        <w:t>第○○版</w:t>
      </w:r>
      <w:r>
        <w:rPr>
          <w:rFonts w:hint="eastAsia"/>
        </w:rPr>
        <w:t xml:space="preserve"> </w:t>
      </w:r>
      <w:r>
        <w:rPr>
          <w:rFonts w:hint="eastAsia"/>
        </w:rPr>
        <w:t>一式</w:t>
      </w:r>
      <w:r>
        <w:br/>
      </w:r>
      <w:r>
        <w:rPr>
          <w:rFonts w:hint="eastAsia"/>
        </w:rPr>
        <w:t>（文書明細は別添の通り）</w:t>
      </w:r>
      <w:r>
        <w:br/>
      </w:r>
    </w:p>
    <w:p w14:paraId="1EB9E236" w14:textId="77777777" w:rsidR="00B87BA4" w:rsidRDefault="00B87BA4">
      <w:pPr>
        <w:spacing w:after="180"/>
        <w:ind w:left="31" w:right="31" w:firstLine="210"/>
      </w:pPr>
      <w:r>
        <w:rPr>
          <w:rFonts w:hint="eastAsia"/>
        </w:rPr>
        <w:t>提出場所：</w:t>
      </w:r>
      <w:r>
        <w:rPr>
          <w:rFonts w:hint="eastAsia"/>
        </w:rPr>
        <w:t xml:space="preserve">    </w:t>
      </w:r>
      <w:r>
        <w:rPr>
          <w:rFonts w:hint="eastAsia"/>
        </w:rPr>
        <w:t>東京都千代田区○○○○○○○○</w:t>
      </w:r>
      <w:r>
        <w:br/>
      </w:r>
      <w:r>
        <w:rPr>
          <w:rFonts w:hint="eastAsia"/>
        </w:rPr>
        <w:tab/>
        <w:t xml:space="preserve">      </w:t>
      </w:r>
      <w:r>
        <w:rPr>
          <w:rFonts w:hint="eastAsia"/>
        </w:rPr>
        <w:t>株式会社○○商事営業本部</w:t>
      </w:r>
      <w:r>
        <w:br/>
      </w:r>
    </w:p>
    <w:p w14:paraId="5C280430" w14:textId="77777777" w:rsidR="00B87BA4" w:rsidRDefault="00B87BA4">
      <w:pPr>
        <w:spacing w:after="180"/>
        <w:ind w:left="31" w:right="31" w:firstLine="210"/>
      </w:pPr>
      <w:r>
        <w:rPr>
          <w:rFonts w:hint="eastAsia"/>
        </w:rPr>
        <w:t>担当責任者：</w:t>
      </w:r>
      <w:r>
        <w:rPr>
          <w:rFonts w:hint="eastAsia"/>
        </w:rPr>
        <w:t xml:space="preserve">  </w:t>
      </w:r>
      <w:r>
        <w:rPr>
          <w:rFonts w:hint="eastAsia"/>
        </w:rPr>
        <w:t>△△システム株式会社○○事業部</w:t>
      </w:r>
      <w:r>
        <w:rPr>
          <w:rFonts w:hint="eastAsia"/>
        </w:rPr>
        <w:t xml:space="preserve"> </w:t>
      </w:r>
      <w:r>
        <w:rPr>
          <w:rFonts w:hint="eastAsia"/>
        </w:rPr>
        <w:t>○○○○</w:t>
      </w:r>
      <w:r>
        <w:br/>
      </w:r>
      <w:r>
        <w:rPr>
          <w:rFonts w:hint="eastAsia"/>
        </w:rPr>
        <w:tab/>
        <w:t xml:space="preserve">      </w:t>
      </w:r>
      <w:r>
        <w:rPr>
          <w:rFonts w:hint="eastAsia"/>
        </w:rPr>
        <w:t>〒○○○</w:t>
      </w:r>
      <w:r>
        <w:rPr>
          <w:rFonts w:hint="eastAsia"/>
        </w:rPr>
        <w:t>-</w:t>
      </w:r>
      <w:r>
        <w:rPr>
          <w:rFonts w:hint="eastAsia"/>
        </w:rPr>
        <w:t>○○○○</w:t>
      </w:r>
      <w:r>
        <w:rPr>
          <w:rFonts w:hint="eastAsia"/>
        </w:rPr>
        <w:t xml:space="preserve"> </w:t>
      </w:r>
      <w:r>
        <w:rPr>
          <w:rFonts w:hint="eastAsia"/>
        </w:rPr>
        <w:t>東京都千代田区霞が関○○</w:t>
      </w:r>
      <w:r>
        <w:rPr>
          <w:rFonts w:hint="eastAsia"/>
        </w:rPr>
        <w:t>-</w:t>
      </w:r>
      <w:r>
        <w:rPr>
          <w:rFonts w:hint="eastAsia"/>
        </w:rPr>
        <w:t>○○</w:t>
      </w:r>
      <w:r>
        <w:br/>
      </w:r>
      <w:r>
        <w:rPr>
          <w:rFonts w:hint="eastAsia"/>
        </w:rPr>
        <w:tab/>
        <w:t xml:space="preserve">      TEL. 03-</w:t>
      </w:r>
      <w:r>
        <w:rPr>
          <w:rFonts w:hint="eastAsia"/>
        </w:rPr>
        <w:t>○○○○</w:t>
      </w:r>
      <w:r>
        <w:rPr>
          <w:rFonts w:hint="eastAsia"/>
        </w:rPr>
        <w:t>-</w:t>
      </w:r>
      <w:r>
        <w:rPr>
          <w:rFonts w:hint="eastAsia"/>
        </w:rPr>
        <w:t>○○○○</w:t>
      </w:r>
      <w:r>
        <w:br/>
      </w:r>
    </w:p>
    <w:p w14:paraId="063585B9" w14:textId="77777777" w:rsidR="00B87BA4" w:rsidRDefault="00B87BA4">
      <w:pPr>
        <w:spacing w:after="180"/>
        <w:ind w:left="31" w:right="31" w:firstLine="210"/>
      </w:pPr>
      <w:r>
        <w:rPr>
          <w:rFonts w:hint="eastAsia"/>
        </w:rPr>
        <w:t>契約金額：</w:t>
      </w:r>
      <w:r>
        <w:rPr>
          <w:rFonts w:hint="eastAsia"/>
        </w:rPr>
        <w:t xml:space="preserve">    </w:t>
      </w:r>
      <w:r>
        <w:rPr>
          <w:rFonts w:hint="eastAsia"/>
        </w:rPr>
        <w:t>○○○○円</w:t>
      </w:r>
    </w:p>
    <w:p w14:paraId="4E57CD58" w14:textId="77777777" w:rsidR="00B87BA4" w:rsidRDefault="00B87BA4">
      <w:pPr>
        <w:spacing w:after="180"/>
        <w:ind w:left="31" w:right="31" w:firstLine="210"/>
        <w:jc w:val="right"/>
      </w:pPr>
      <w:r>
        <w:rPr>
          <w:rFonts w:hint="eastAsia"/>
        </w:rPr>
        <w:t>以上</w:t>
      </w:r>
    </w:p>
    <w:p w14:paraId="196D7938" w14:textId="77777777" w:rsidR="00B87BA4" w:rsidRDefault="00B87BA4">
      <w:pPr>
        <w:spacing w:after="180"/>
        <w:ind w:left="31" w:right="31" w:firstLine="210"/>
      </w:pPr>
    </w:p>
    <w:p w14:paraId="17D0216D" w14:textId="77777777" w:rsidR="00B87BA4" w:rsidRDefault="00B87BA4">
      <w:pPr>
        <w:spacing w:after="180"/>
        <w:ind w:left="31" w:right="31" w:firstLine="210"/>
        <w:jc w:val="right"/>
      </w:pPr>
      <w:r>
        <w:br w:type="page"/>
      </w:r>
      <w:r>
        <w:rPr>
          <w:rFonts w:hint="eastAsia"/>
        </w:rPr>
        <w:t>○○○○年○○月○○日</w:t>
      </w:r>
    </w:p>
    <w:p w14:paraId="269F2266" w14:textId="77777777" w:rsidR="00B87BA4" w:rsidRDefault="00B87BA4">
      <w:pPr>
        <w:spacing w:after="180"/>
        <w:ind w:left="31" w:right="31" w:firstLine="240"/>
        <w:jc w:val="center"/>
        <w:rPr>
          <w:sz w:val="24"/>
          <w:szCs w:val="24"/>
          <w:u w:val="single"/>
        </w:rPr>
      </w:pPr>
      <w:r>
        <w:rPr>
          <w:rFonts w:hint="eastAsia"/>
          <w:sz w:val="24"/>
          <w:szCs w:val="24"/>
          <w:u w:val="single"/>
        </w:rPr>
        <w:t>9.</w:t>
      </w:r>
      <w:r>
        <w:rPr>
          <w:rFonts w:hint="eastAsia"/>
          <w:sz w:val="24"/>
          <w:szCs w:val="24"/>
          <w:u w:val="single"/>
        </w:rPr>
        <w:t>納品書兼検収依頼書（記入例）</w:t>
      </w:r>
    </w:p>
    <w:p w14:paraId="41F767B0" w14:textId="77777777" w:rsidR="00B87BA4" w:rsidRDefault="00B87BA4">
      <w:pPr>
        <w:spacing w:after="180"/>
        <w:ind w:left="31" w:right="31" w:firstLine="210"/>
      </w:pPr>
    </w:p>
    <w:p w14:paraId="4B51B376" w14:textId="77777777" w:rsidR="00B87BA4" w:rsidRDefault="00B87BA4">
      <w:pPr>
        <w:spacing w:after="180"/>
        <w:ind w:left="31" w:right="31" w:firstLine="210"/>
      </w:pPr>
      <w:r>
        <w:rPr>
          <w:rFonts w:hint="eastAsia"/>
        </w:rPr>
        <w:t>（委託者）株式会社○○商事　御中</w:t>
      </w:r>
    </w:p>
    <w:p w14:paraId="185E9E9F" w14:textId="77777777" w:rsidR="00B87BA4" w:rsidRDefault="00B87BA4">
      <w:pPr>
        <w:spacing w:after="180"/>
        <w:ind w:left="31" w:right="31" w:firstLine="210"/>
        <w:jc w:val="right"/>
      </w:pPr>
      <w:r>
        <w:rPr>
          <w:rFonts w:hint="eastAsia"/>
        </w:rPr>
        <w:t>（受託者）△△システム株式会社</w:t>
      </w:r>
      <w:r>
        <w:br/>
      </w:r>
      <w:r>
        <w:rPr>
          <w:rFonts w:hint="eastAsia"/>
        </w:rPr>
        <w:t>○○事業部</w:t>
      </w:r>
    </w:p>
    <w:p w14:paraId="00F7EAB2" w14:textId="77777777" w:rsidR="00B87BA4" w:rsidRDefault="00B87BA4">
      <w:pPr>
        <w:spacing w:after="180"/>
        <w:ind w:left="31" w:right="31" w:firstLine="210"/>
      </w:pPr>
    </w:p>
    <w:p w14:paraId="41F3533B" w14:textId="77777777" w:rsidR="00B87BA4" w:rsidRDefault="00B87BA4">
      <w:pPr>
        <w:spacing w:after="180"/>
        <w:ind w:left="31" w:right="31" w:firstLine="210"/>
      </w:pPr>
    </w:p>
    <w:p w14:paraId="2ECCCA7D" w14:textId="77777777" w:rsidR="00B87BA4" w:rsidRDefault="00B87BA4">
      <w:pPr>
        <w:spacing w:after="180"/>
        <w:ind w:left="31" w:right="31" w:firstLine="210"/>
      </w:pPr>
      <w:r>
        <w:rPr>
          <w:rFonts w:hint="eastAsia"/>
        </w:rPr>
        <w:t>○○○○年○○月○○日付けソフトウェア設計・制作業務契約に基づくソフトウェア設計・制作作業が完了いたしましたので、下記の通り納品申し上げます。</w:t>
      </w:r>
      <w:r>
        <w:br/>
      </w:r>
      <w:r>
        <w:rPr>
          <w:rFonts w:hint="eastAsia"/>
        </w:rPr>
        <w:t xml:space="preserve">　つきましては、○○○○年○○月○○日までに検査の上、ご検収をお願い申し上げます。</w:t>
      </w:r>
    </w:p>
    <w:p w14:paraId="0180EA5E" w14:textId="77777777" w:rsidR="00B87BA4" w:rsidRDefault="00B87BA4">
      <w:pPr>
        <w:spacing w:after="180"/>
        <w:ind w:left="31" w:right="31" w:firstLine="210"/>
      </w:pPr>
    </w:p>
    <w:p w14:paraId="49ABBA2A" w14:textId="77777777" w:rsidR="00B87BA4" w:rsidRDefault="00B87BA4">
      <w:pPr>
        <w:spacing w:after="180"/>
        <w:ind w:left="31" w:right="31" w:firstLine="210"/>
        <w:jc w:val="center"/>
      </w:pPr>
      <w:r>
        <w:rPr>
          <w:rFonts w:hint="eastAsia"/>
        </w:rPr>
        <w:t>記</w:t>
      </w:r>
    </w:p>
    <w:p w14:paraId="5C11C8EE" w14:textId="77777777" w:rsidR="00B87BA4" w:rsidRDefault="00B87BA4">
      <w:pPr>
        <w:spacing w:after="180"/>
        <w:ind w:left="0" w:firstLineChars="0" w:firstLine="0"/>
      </w:pPr>
      <w:r>
        <w:rPr>
          <w:rFonts w:hint="eastAsia"/>
        </w:rPr>
        <w:t>件名：</w:t>
      </w:r>
      <w:r>
        <w:rPr>
          <w:rFonts w:hint="eastAsia"/>
        </w:rPr>
        <w:tab/>
      </w:r>
      <w:r>
        <w:rPr>
          <w:rFonts w:hint="eastAsia"/>
        </w:rPr>
        <w:t xml:space="preserve">　○○○○システム</w:t>
      </w:r>
    </w:p>
    <w:p w14:paraId="31563871" w14:textId="77777777" w:rsidR="00B87BA4" w:rsidRDefault="00B87BA4">
      <w:pPr>
        <w:spacing w:after="180"/>
        <w:ind w:left="0" w:firstLineChars="0" w:firstLine="0"/>
      </w:pPr>
      <w:r>
        <w:rPr>
          <w:rFonts w:hint="eastAsia"/>
        </w:rPr>
        <w:t>期間：</w:t>
      </w:r>
      <w:r>
        <w:rPr>
          <w:rFonts w:hint="eastAsia"/>
        </w:rPr>
        <w:tab/>
      </w:r>
      <w:r>
        <w:rPr>
          <w:rFonts w:hint="eastAsia"/>
        </w:rPr>
        <w:t xml:space="preserve">　○○○○年○○月○○日～○○月○○日</w:t>
      </w:r>
    </w:p>
    <w:p w14:paraId="53C002B1" w14:textId="77777777" w:rsidR="00B87BA4" w:rsidRDefault="00B87BA4">
      <w:pPr>
        <w:spacing w:after="180"/>
        <w:ind w:left="1260" w:right="28" w:hangingChars="600" w:hanging="1260"/>
      </w:pPr>
      <w:r>
        <w:rPr>
          <w:rFonts w:hint="eastAsia"/>
        </w:rPr>
        <w:t>作業内容：　○○○○年○○月○○日付け○○○○システム要件定義書に基づく</w:t>
      </w:r>
      <w:r>
        <w:br/>
      </w:r>
      <w:r>
        <w:rPr>
          <w:rFonts w:hint="eastAsia"/>
        </w:rPr>
        <w:t>ソフトウェア設計・制作、適格性テスト実施、ドキュメント作成</w:t>
      </w:r>
      <w:r>
        <w:rPr>
          <w:rFonts w:hint="eastAsia"/>
        </w:rPr>
        <w:t xml:space="preserve"> </w:t>
      </w:r>
      <w:r>
        <w:rPr>
          <w:rFonts w:hint="eastAsia"/>
        </w:rPr>
        <w:t>一式</w:t>
      </w:r>
    </w:p>
    <w:p w14:paraId="0834309F" w14:textId="77777777" w:rsidR="00B87BA4" w:rsidRDefault="00B87BA4">
      <w:pPr>
        <w:spacing w:after="180"/>
        <w:ind w:left="0" w:rightChars="-200" w:right="-420" w:firstLineChars="0" w:firstLine="0"/>
      </w:pPr>
      <w:r>
        <w:rPr>
          <w:rFonts w:hint="eastAsia"/>
        </w:rPr>
        <w:t>納品物：　　システム設計書</w:t>
      </w:r>
      <w:r>
        <w:rPr>
          <w:rFonts w:hint="eastAsia"/>
        </w:rPr>
        <w:tab/>
      </w:r>
      <w:r>
        <w:rPr>
          <w:rFonts w:hint="eastAsia"/>
        </w:rPr>
        <w:tab/>
      </w:r>
      <w:r>
        <w:rPr>
          <w:rFonts w:hint="eastAsia"/>
        </w:rPr>
        <w:tab/>
      </w:r>
      <w:r>
        <w:rPr>
          <w:rFonts w:hint="eastAsia"/>
        </w:rPr>
        <w:tab/>
      </w:r>
      <w:r>
        <w:rPr>
          <w:rFonts w:hint="eastAsia"/>
        </w:rPr>
        <w:tab/>
      </w:r>
      <w:r>
        <w:rPr>
          <w:rFonts w:hint="eastAsia"/>
        </w:rPr>
        <w:t>印刷物</w:t>
      </w:r>
      <w:r>
        <w:rPr>
          <w:rFonts w:hint="eastAsia"/>
        </w:rPr>
        <w:t>2</w:t>
      </w:r>
      <w:r>
        <w:rPr>
          <w:rFonts w:hint="eastAsia"/>
        </w:rPr>
        <w:t>部</w:t>
      </w:r>
      <w:r>
        <w:br/>
      </w:r>
      <w:r>
        <w:rPr>
          <w:rFonts w:hint="eastAsia"/>
        </w:rPr>
        <w:tab/>
      </w:r>
      <w:r>
        <w:rPr>
          <w:rFonts w:hint="eastAsia"/>
        </w:rPr>
        <w:t xml:space="preserve">　適格性テスト仕様書及び報告書</w:t>
      </w:r>
      <w:r>
        <w:rPr>
          <w:rFonts w:hint="eastAsia"/>
        </w:rPr>
        <w:tab/>
      </w:r>
      <w:r>
        <w:rPr>
          <w:rFonts w:hint="eastAsia"/>
        </w:rPr>
        <w:tab/>
      </w:r>
      <w:r>
        <w:rPr>
          <w:rFonts w:hint="eastAsia"/>
        </w:rPr>
        <w:tab/>
      </w:r>
      <w:r>
        <w:rPr>
          <w:rFonts w:hint="eastAsia"/>
        </w:rPr>
        <w:t>印刷物</w:t>
      </w:r>
      <w:r>
        <w:rPr>
          <w:rFonts w:hint="eastAsia"/>
        </w:rPr>
        <w:t>2</w:t>
      </w:r>
      <w:r>
        <w:rPr>
          <w:rFonts w:hint="eastAsia"/>
        </w:rPr>
        <w:t>部</w:t>
      </w:r>
      <w:r>
        <w:br/>
      </w:r>
      <w:r>
        <w:rPr>
          <w:rFonts w:hint="eastAsia"/>
        </w:rPr>
        <w:tab/>
      </w:r>
      <w:r>
        <w:rPr>
          <w:rFonts w:hint="eastAsia"/>
        </w:rPr>
        <w:t xml:space="preserve">　運用マニュアル</w:t>
      </w:r>
      <w:r>
        <w:rPr>
          <w:rFonts w:hint="eastAsia"/>
        </w:rPr>
        <w:tab/>
      </w:r>
      <w:r>
        <w:rPr>
          <w:rFonts w:hint="eastAsia"/>
        </w:rPr>
        <w:tab/>
      </w:r>
      <w:r>
        <w:rPr>
          <w:rFonts w:hint="eastAsia"/>
        </w:rPr>
        <w:tab/>
      </w:r>
      <w:r>
        <w:rPr>
          <w:rFonts w:hint="eastAsia"/>
        </w:rPr>
        <w:tab/>
      </w:r>
      <w:r>
        <w:rPr>
          <w:rFonts w:hint="eastAsia"/>
        </w:rPr>
        <w:tab/>
      </w:r>
      <w:r>
        <w:rPr>
          <w:rFonts w:hint="eastAsia"/>
        </w:rPr>
        <w:t>印刷物</w:t>
      </w:r>
      <w:r>
        <w:rPr>
          <w:rFonts w:hint="eastAsia"/>
        </w:rPr>
        <w:t>2</w:t>
      </w:r>
      <w:r>
        <w:rPr>
          <w:rFonts w:hint="eastAsia"/>
        </w:rPr>
        <w:t>部</w:t>
      </w:r>
      <w:r>
        <w:br/>
      </w:r>
      <w:r>
        <w:rPr>
          <w:rFonts w:hint="eastAsia"/>
        </w:rPr>
        <w:tab/>
      </w:r>
      <w:r>
        <w:rPr>
          <w:rFonts w:hint="eastAsia"/>
        </w:rPr>
        <w:t xml:space="preserve">　ユーザマニュアル</w:t>
      </w:r>
      <w:r>
        <w:rPr>
          <w:rFonts w:hint="eastAsia"/>
        </w:rPr>
        <w:tab/>
      </w:r>
      <w:r>
        <w:rPr>
          <w:rFonts w:hint="eastAsia"/>
        </w:rPr>
        <w:tab/>
      </w:r>
      <w:r>
        <w:rPr>
          <w:rFonts w:hint="eastAsia"/>
        </w:rPr>
        <w:tab/>
      </w:r>
      <w:r>
        <w:rPr>
          <w:rFonts w:hint="eastAsia"/>
        </w:rPr>
        <w:tab/>
      </w:r>
      <w:r>
        <w:rPr>
          <w:rFonts w:hint="eastAsia"/>
        </w:rPr>
        <w:t xml:space="preserve">　　　　　印刷物</w:t>
      </w:r>
      <w:r>
        <w:rPr>
          <w:rFonts w:hint="eastAsia"/>
        </w:rPr>
        <w:t>2</w:t>
      </w:r>
      <w:r>
        <w:rPr>
          <w:rFonts w:hint="eastAsia"/>
        </w:rPr>
        <w:t>部</w:t>
      </w:r>
      <w:r>
        <w:br/>
      </w:r>
      <w:r>
        <w:rPr>
          <w:rFonts w:hint="eastAsia"/>
        </w:rPr>
        <w:tab/>
      </w:r>
      <w:r>
        <w:rPr>
          <w:rFonts w:hint="eastAsia"/>
        </w:rPr>
        <w:t xml:space="preserve">　オブジェクト及びソースコード、ドキュメント一式</w:t>
      </w:r>
      <w:r>
        <w:rPr>
          <w:rFonts w:hint="eastAsia"/>
        </w:rPr>
        <w:tab/>
      </w:r>
      <w:r>
        <w:rPr>
          <w:rFonts w:hint="eastAsia"/>
        </w:rPr>
        <w:t xml:space="preserve">　　　　　</w:t>
      </w:r>
      <w:r>
        <w:rPr>
          <w:rFonts w:hint="eastAsia"/>
        </w:rPr>
        <w:t>CD-ROM2</w:t>
      </w:r>
      <w:r>
        <w:rPr>
          <w:rFonts w:hint="eastAsia"/>
        </w:rPr>
        <w:t>部</w:t>
      </w:r>
      <w:r>
        <w:br/>
      </w:r>
      <w:r>
        <w:rPr>
          <w:rFonts w:hint="eastAsia"/>
        </w:rPr>
        <w:tab/>
      </w:r>
      <w:r>
        <w:rPr>
          <w:rFonts w:hint="eastAsia"/>
        </w:rPr>
        <w:tab/>
      </w:r>
      <w:r>
        <w:rPr>
          <w:rFonts w:hint="eastAsia"/>
        </w:rPr>
        <w:t>（上記ファイル明細は別添通り）</w:t>
      </w:r>
    </w:p>
    <w:p w14:paraId="553A01F4" w14:textId="77777777" w:rsidR="00B87BA4" w:rsidRDefault="00B87BA4">
      <w:pPr>
        <w:spacing w:after="180"/>
        <w:ind w:left="0" w:firstLineChars="0" w:firstLine="0"/>
      </w:pPr>
      <w:r>
        <w:rPr>
          <w:rFonts w:hint="eastAsia"/>
        </w:rPr>
        <w:t>納品場所：　東京都千代田区○○○○○○○○</w:t>
      </w:r>
      <w:r>
        <w:br/>
      </w:r>
      <w:r>
        <w:rPr>
          <w:rFonts w:hint="eastAsia"/>
        </w:rPr>
        <w:tab/>
      </w:r>
      <w:r>
        <w:rPr>
          <w:rFonts w:hint="eastAsia"/>
        </w:rPr>
        <w:t xml:space="preserve">　株式会社○○商事本社ビル</w:t>
      </w:r>
      <w:r>
        <w:rPr>
          <w:rFonts w:hint="eastAsia"/>
        </w:rPr>
        <w:t>3F</w:t>
      </w:r>
      <w:r>
        <w:rPr>
          <w:rFonts w:hint="eastAsia"/>
        </w:rPr>
        <w:t xml:space="preserve">　サーバールーム内</w:t>
      </w:r>
      <w:r>
        <w:br/>
      </w:r>
      <w:r>
        <w:rPr>
          <w:rFonts w:hint="eastAsia"/>
        </w:rPr>
        <w:tab/>
      </w:r>
      <w:r>
        <w:rPr>
          <w:rFonts w:hint="eastAsia"/>
        </w:rPr>
        <w:t xml:space="preserve">　○○社製</w:t>
      </w:r>
      <w:r>
        <w:rPr>
          <w:rFonts w:hint="eastAsia"/>
        </w:rPr>
        <w:t xml:space="preserve"> </w:t>
      </w:r>
      <w:r>
        <w:rPr>
          <w:rFonts w:hint="eastAsia"/>
        </w:rPr>
        <w:t>型番○○○○○○</w:t>
      </w:r>
      <w:r>
        <w:rPr>
          <w:rFonts w:hint="eastAsia"/>
        </w:rPr>
        <w:t xml:space="preserve"> </w:t>
      </w:r>
      <w:r>
        <w:rPr>
          <w:rFonts w:hint="eastAsia"/>
        </w:rPr>
        <w:t>サーバ（</w:t>
      </w:r>
      <w:r>
        <w:rPr>
          <w:rFonts w:hint="eastAsia"/>
        </w:rPr>
        <w:t>IP</w:t>
      </w:r>
      <w:r>
        <w:rPr>
          <w:rFonts w:hint="eastAsia"/>
        </w:rPr>
        <w:t>アドレス：</w:t>
      </w:r>
      <w:r>
        <w:rPr>
          <w:rFonts w:hint="eastAsia"/>
        </w:rPr>
        <w:t>192.168.</w:t>
      </w:r>
      <w:r>
        <w:rPr>
          <w:rFonts w:hint="eastAsia"/>
        </w:rPr>
        <w:t>○○</w:t>
      </w:r>
      <w:r>
        <w:rPr>
          <w:rFonts w:hint="eastAsia"/>
        </w:rPr>
        <w:t>.</w:t>
      </w:r>
      <w:r>
        <w:rPr>
          <w:rFonts w:hint="eastAsia"/>
        </w:rPr>
        <w:t>○○）</w:t>
      </w:r>
    </w:p>
    <w:p w14:paraId="2D69BE57" w14:textId="77777777" w:rsidR="00B87BA4" w:rsidRDefault="00B87BA4">
      <w:pPr>
        <w:spacing w:after="180"/>
        <w:ind w:left="0" w:firstLineChars="0" w:firstLine="0"/>
      </w:pPr>
      <w:r>
        <w:rPr>
          <w:rFonts w:hint="eastAsia"/>
        </w:rPr>
        <w:t>担当責任者：△△システム株式会社○○事業部</w:t>
      </w:r>
      <w:r>
        <w:rPr>
          <w:rFonts w:hint="eastAsia"/>
        </w:rPr>
        <w:t xml:space="preserve"> </w:t>
      </w:r>
      <w:r>
        <w:rPr>
          <w:rFonts w:hint="eastAsia"/>
        </w:rPr>
        <w:t>○○○○</w:t>
      </w:r>
      <w:r>
        <w:br/>
      </w:r>
      <w:r>
        <w:rPr>
          <w:rFonts w:hint="eastAsia"/>
        </w:rPr>
        <w:tab/>
      </w:r>
      <w:r>
        <w:rPr>
          <w:rFonts w:hint="eastAsia"/>
        </w:rPr>
        <w:t xml:space="preserve">　〒○○○</w:t>
      </w:r>
      <w:r>
        <w:rPr>
          <w:rFonts w:hint="eastAsia"/>
        </w:rPr>
        <w:t>-</w:t>
      </w:r>
      <w:r>
        <w:rPr>
          <w:rFonts w:hint="eastAsia"/>
        </w:rPr>
        <w:t>○○○○</w:t>
      </w:r>
      <w:r>
        <w:rPr>
          <w:rFonts w:hint="eastAsia"/>
        </w:rPr>
        <w:t xml:space="preserve"> </w:t>
      </w:r>
      <w:r>
        <w:rPr>
          <w:rFonts w:hint="eastAsia"/>
        </w:rPr>
        <w:t>東京都千代田区霞が関○○</w:t>
      </w:r>
      <w:r>
        <w:rPr>
          <w:rFonts w:hint="eastAsia"/>
        </w:rPr>
        <w:t>-</w:t>
      </w:r>
      <w:r>
        <w:rPr>
          <w:rFonts w:hint="eastAsia"/>
        </w:rPr>
        <w:t>○○</w:t>
      </w:r>
      <w:r>
        <w:br/>
      </w:r>
      <w:r>
        <w:rPr>
          <w:rFonts w:hint="eastAsia"/>
        </w:rPr>
        <w:tab/>
      </w:r>
      <w:r>
        <w:rPr>
          <w:rFonts w:hint="eastAsia"/>
        </w:rPr>
        <w:t xml:space="preserve">　</w:t>
      </w:r>
      <w:r>
        <w:rPr>
          <w:rFonts w:hint="eastAsia"/>
        </w:rPr>
        <w:t>TEL. 03-</w:t>
      </w:r>
      <w:r>
        <w:rPr>
          <w:rFonts w:hint="eastAsia"/>
        </w:rPr>
        <w:t>○○○○</w:t>
      </w:r>
      <w:r>
        <w:rPr>
          <w:rFonts w:hint="eastAsia"/>
        </w:rPr>
        <w:t>-</w:t>
      </w:r>
      <w:r>
        <w:rPr>
          <w:rFonts w:hint="eastAsia"/>
        </w:rPr>
        <w:t>○○○○</w:t>
      </w:r>
    </w:p>
    <w:p w14:paraId="4CB7DB22" w14:textId="77777777" w:rsidR="00B87BA4" w:rsidRDefault="00B87BA4">
      <w:pPr>
        <w:spacing w:after="180"/>
        <w:ind w:left="0" w:firstLineChars="0" w:firstLine="0"/>
      </w:pPr>
      <w:r>
        <w:rPr>
          <w:rFonts w:hint="eastAsia"/>
        </w:rPr>
        <w:t>契約金額：　○○○○円</w:t>
      </w:r>
    </w:p>
    <w:p w14:paraId="445E84CA" w14:textId="77777777" w:rsidR="00B87BA4" w:rsidRDefault="00B87BA4">
      <w:pPr>
        <w:spacing w:after="180"/>
        <w:ind w:left="31" w:right="31" w:firstLine="210"/>
        <w:jc w:val="right"/>
      </w:pPr>
      <w:r>
        <w:rPr>
          <w:rFonts w:hint="eastAsia"/>
        </w:rPr>
        <w:t>以上</w:t>
      </w:r>
    </w:p>
    <w:p w14:paraId="79190043" w14:textId="77777777" w:rsidR="00B87BA4" w:rsidRDefault="00B87BA4">
      <w:pPr>
        <w:widowControl/>
        <w:spacing w:after="180"/>
        <w:ind w:left="31" w:right="31" w:firstLine="210"/>
      </w:pPr>
    </w:p>
    <w:p w14:paraId="4F2C0419" w14:textId="77777777" w:rsidR="00B87BA4" w:rsidRDefault="00B87BA4">
      <w:pPr>
        <w:spacing w:after="180"/>
        <w:ind w:left="31" w:right="31" w:firstLine="210"/>
        <w:jc w:val="right"/>
      </w:pPr>
      <w:r>
        <w:br w:type="page"/>
      </w:r>
      <w:r>
        <w:rPr>
          <w:rFonts w:hint="eastAsia"/>
        </w:rPr>
        <w:t>○○○○年○○月○○日</w:t>
      </w:r>
    </w:p>
    <w:p w14:paraId="66A6135D" w14:textId="77777777" w:rsidR="00B87BA4" w:rsidRDefault="00B87BA4">
      <w:pPr>
        <w:spacing w:after="180"/>
        <w:ind w:left="31" w:right="31" w:firstLine="210"/>
      </w:pPr>
      <w:r>
        <w:rPr>
          <w:rFonts w:hint="eastAsia"/>
        </w:rPr>
        <w:t>（委託者）株式会社○○商事　御中</w:t>
      </w:r>
    </w:p>
    <w:p w14:paraId="0C41C04A" w14:textId="77777777" w:rsidR="00B87BA4" w:rsidRDefault="00B87BA4">
      <w:pPr>
        <w:spacing w:after="180"/>
        <w:ind w:left="31" w:right="31" w:firstLine="210"/>
        <w:jc w:val="right"/>
      </w:pPr>
      <w:r>
        <w:rPr>
          <w:rFonts w:hint="eastAsia"/>
        </w:rPr>
        <w:t>（受託者）△△システム株式会社</w:t>
      </w:r>
      <w:r>
        <w:br/>
      </w:r>
      <w:r>
        <w:rPr>
          <w:rFonts w:hint="eastAsia"/>
        </w:rPr>
        <w:t>○○事業部</w:t>
      </w:r>
    </w:p>
    <w:p w14:paraId="517A80C4" w14:textId="77777777" w:rsidR="00B87BA4" w:rsidRDefault="00B87BA4">
      <w:pPr>
        <w:spacing w:after="180"/>
        <w:ind w:left="31" w:right="31" w:firstLine="210"/>
        <w:jc w:val="center"/>
        <w:rPr>
          <w:u w:val="single"/>
        </w:rPr>
      </w:pPr>
      <w:r>
        <w:rPr>
          <w:rFonts w:hint="eastAsia"/>
          <w:u w:val="single"/>
        </w:rPr>
        <w:t>納品ファイル明細書</w:t>
      </w:r>
    </w:p>
    <w:tbl>
      <w:tblPr>
        <w:tblW w:w="9838"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1985"/>
        <w:gridCol w:w="1375"/>
        <w:gridCol w:w="1375"/>
        <w:gridCol w:w="1559"/>
        <w:gridCol w:w="1559"/>
      </w:tblGrid>
      <w:tr w:rsidR="00B87BA4" w14:paraId="2AA0291B" w14:textId="77777777">
        <w:tc>
          <w:tcPr>
            <w:tcW w:w="9838" w:type="dxa"/>
            <w:gridSpan w:val="6"/>
          </w:tcPr>
          <w:p w14:paraId="63AACDA5" w14:textId="77777777" w:rsidR="00B87BA4" w:rsidRDefault="00B87BA4">
            <w:pPr>
              <w:spacing w:afterLines="0" w:after="0" w:line="240" w:lineRule="auto"/>
              <w:ind w:left="0" w:right="28" w:firstLineChars="0" w:firstLine="0"/>
              <w:rPr>
                <w:rFonts w:ascii="New York" w:hAnsi="New York"/>
              </w:rPr>
            </w:pPr>
            <w:r>
              <w:rPr>
                <w:rFonts w:ascii="New York" w:hAnsi="New York" w:hint="eastAsia"/>
              </w:rPr>
              <w:t>媒体ボリューム名：</w:t>
            </w:r>
          </w:p>
        </w:tc>
      </w:tr>
      <w:tr w:rsidR="00B87BA4" w14:paraId="6C6EB0A2" w14:textId="77777777">
        <w:tc>
          <w:tcPr>
            <w:tcW w:w="1985" w:type="dxa"/>
          </w:tcPr>
          <w:p w14:paraId="5D55B571" w14:textId="77777777" w:rsidR="00B87BA4" w:rsidRDefault="00B87BA4">
            <w:pPr>
              <w:spacing w:afterLines="0" w:after="0" w:line="240" w:lineRule="auto"/>
              <w:ind w:left="0" w:right="28" w:firstLineChars="0" w:firstLine="0"/>
              <w:jc w:val="center"/>
              <w:rPr>
                <w:rFonts w:ascii="New York" w:hAnsi="New York"/>
              </w:rPr>
            </w:pPr>
            <w:r>
              <w:rPr>
                <w:rFonts w:ascii="New York" w:hAnsi="New York" w:hint="eastAsia"/>
              </w:rPr>
              <w:t>ディレクトリ名</w:t>
            </w:r>
          </w:p>
        </w:tc>
        <w:tc>
          <w:tcPr>
            <w:tcW w:w="1985" w:type="dxa"/>
            <w:vAlign w:val="center"/>
          </w:tcPr>
          <w:p w14:paraId="3C1E9894" w14:textId="77777777" w:rsidR="00B87BA4" w:rsidRDefault="00B87BA4">
            <w:pPr>
              <w:spacing w:afterLines="0" w:after="0" w:line="240" w:lineRule="auto"/>
              <w:ind w:left="0" w:right="28" w:firstLineChars="0" w:firstLine="0"/>
              <w:jc w:val="center"/>
              <w:rPr>
                <w:rFonts w:ascii="New York" w:hAnsi="New York"/>
              </w:rPr>
            </w:pPr>
            <w:r>
              <w:rPr>
                <w:rFonts w:ascii="New York" w:hAnsi="New York" w:hint="eastAsia"/>
              </w:rPr>
              <w:t>ファイル名</w:t>
            </w:r>
          </w:p>
        </w:tc>
        <w:tc>
          <w:tcPr>
            <w:tcW w:w="1375" w:type="dxa"/>
            <w:vAlign w:val="center"/>
          </w:tcPr>
          <w:p w14:paraId="7CD02826" w14:textId="77777777" w:rsidR="00B87BA4" w:rsidRDefault="00B87BA4">
            <w:pPr>
              <w:spacing w:afterLines="0" w:after="0" w:line="240" w:lineRule="auto"/>
              <w:ind w:left="0" w:right="28" w:firstLineChars="0" w:firstLine="0"/>
              <w:jc w:val="center"/>
              <w:rPr>
                <w:rFonts w:ascii="New York" w:hAnsi="New York"/>
              </w:rPr>
            </w:pPr>
            <w:r>
              <w:rPr>
                <w:rFonts w:ascii="New York" w:hAnsi="New York" w:hint="eastAsia"/>
              </w:rPr>
              <w:t>形式</w:t>
            </w:r>
          </w:p>
        </w:tc>
        <w:tc>
          <w:tcPr>
            <w:tcW w:w="1375" w:type="dxa"/>
            <w:vAlign w:val="center"/>
          </w:tcPr>
          <w:p w14:paraId="58A13775" w14:textId="77777777" w:rsidR="00B87BA4" w:rsidRDefault="00B87BA4">
            <w:pPr>
              <w:spacing w:afterLines="0" w:after="0" w:line="240" w:lineRule="auto"/>
              <w:ind w:left="0" w:right="28" w:firstLineChars="0" w:firstLine="0"/>
              <w:jc w:val="center"/>
              <w:rPr>
                <w:rFonts w:ascii="New York" w:hAnsi="New York"/>
              </w:rPr>
            </w:pPr>
            <w:r>
              <w:rPr>
                <w:rFonts w:ascii="New York" w:hAnsi="New York" w:hint="eastAsia"/>
                <w:sz w:val="18"/>
              </w:rPr>
              <w:t>バージョン</w:t>
            </w:r>
          </w:p>
        </w:tc>
        <w:tc>
          <w:tcPr>
            <w:tcW w:w="1559" w:type="dxa"/>
            <w:vAlign w:val="center"/>
          </w:tcPr>
          <w:p w14:paraId="3BD974DF" w14:textId="77777777" w:rsidR="00B87BA4" w:rsidRDefault="00B87BA4">
            <w:pPr>
              <w:spacing w:afterLines="0" w:after="0" w:line="240" w:lineRule="auto"/>
              <w:ind w:left="0" w:right="28" w:firstLineChars="0" w:firstLine="0"/>
              <w:jc w:val="center"/>
              <w:rPr>
                <w:rFonts w:ascii="New York" w:hAnsi="New York"/>
              </w:rPr>
            </w:pPr>
            <w:r>
              <w:rPr>
                <w:rFonts w:ascii="New York" w:hAnsi="New York" w:hint="eastAsia"/>
              </w:rPr>
              <w:t>日付</w:t>
            </w:r>
          </w:p>
        </w:tc>
        <w:tc>
          <w:tcPr>
            <w:tcW w:w="1559" w:type="dxa"/>
          </w:tcPr>
          <w:p w14:paraId="20656209" w14:textId="77777777" w:rsidR="00B87BA4" w:rsidRDefault="00B87BA4">
            <w:pPr>
              <w:spacing w:afterLines="0" w:after="0" w:line="240" w:lineRule="auto"/>
              <w:ind w:left="0" w:right="28" w:firstLineChars="0" w:firstLine="0"/>
              <w:jc w:val="center"/>
              <w:rPr>
                <w:rFonts w:ascii="New York" w:hAnsi="New York"/>
              </w:rPr>
            </w:pPr>
            <w:r>
              <w:rPr>
                <w:rFonts w:ascii="New York" w:hAnsi="New York" w:hint="eastAsia"/>
              </w:rPr>
              <w:t>サイズ</w:t>
            </w:r>
          </w:p>
        </w:tc>
      </w:tr>
      <w:tr w:rsidR="00B87BA4" w14:paraId="15AECD4C" w14:textId="77777777">
        <w:tc>
          <w:tcPr>
            <w:tcW w:w="1985" w:type="dxa"/>
          </w:tcPr>
          <w:p w14:paraId="6D7B2DFC" w14:textId="77777777" w:rsidR="00B87BA4" w:rsidRDefault="00B87BA4">
            <w:pPr>
              <w:spacing w:afterLines="0" w:after="0" w:line="240" w:lineRule="auto"/>
              <w:ind w:left="0" w:right="28" w:firstLineChars="0" w:firstLine="0"/>
              <w:rPr>
                <w:rFonts w:ascii="New York" w:hAnsi="New York"/>
              </w:rPr>
            </w:pPr>
          </w:p>
        </w:tc>
        <w:tc>
          <w:tcPr>
            <w:tcW w:w="1985" w:type="dxa"/>
          </w:tcPr>
          <w:p w14:paraId="29A01568" w14:textId="77777777" w:rsidR="00B87BA4" w:rsidRDefault="00B87BA4">
            <w:pPr>
              <w:spacing w:afterLines="0" w:after="0" w:line="240" w:lineRule="auto"/>
              <w:ind w:left="0" w:right="28" w:firstLineChars="0" w:firstLine="0"/>
              <w:rPr>
                <w:rFonts w:ascii="New York" w:hAnsi="New York"/>
              </w:rPr>
            </w:pPr>
          </w:p>
        </w:tc>
        <w:tc>
          <w:tcPr>
            <w:tcW w:w="1375" w:type="dxa"/>
          </w:tcPr>
          <w:p w14:paraId="7D62102B" w14:textId="77777777" w:rsidR="00B87BA4" w:rsidRDefault="00B87BA4">
            <w:pPr>
              <w:spacing w:afterLines="0" w:after="0" w:line="240" w:lineRule="auto"/>
              <w:ind w:left="0" w:right="28" w:firstLineChars="0" w:firstLine="0"/>
              <w:rPr>
                <w:rFonts w:ascii="New York" w:hAnsi="New York"/>
              </w:rPr>
            </w:pPr>
          </w:p>
        </w:tc>
        <w:tc>
          <w:tcPr>
            <w:tcW w:w="1375" w:type="dxa"/>
          </w:tcPr>
          <w:p w14:paraId="36133636" w14:textId="77777777" w:rsidR="00B87BA4" w:rsidRDefault="00B87BA4">
            <w:pPr>
              <w:spacing w:afterLines="0" w:after="0" w:line="240" w:lineRule="auto"/>
              <w:ind w:left="0" w:right="28" w:firstLineChars="0" w:firstLine="0"/>
              <w:rPr>
                <w:rFonts w:ascii="New York" w:hAnsi="New York"/>
              </w:rPr>
            </w:pPr>
          </w:p>
        </w:tc>
        <w:tc>
          <w:tcPr>
            <w:tcW w:w="1559" w:type="dxa"/>
          </w:tcPr>
          <w:p w14:paraId="1A13815F" w14:textId="77777777" w:rsidR="00B87BA4" w:rsidRDefault="00B87BA4">
            <w:pPr>
              <w:spacing w:afterLines="0" w:after="0" w:line="240" w:lineRule="auto"/>
              <w:ind w:left="0" w:right="28" w:firstLineChars="0" w:firstLine="0"/>
              <w:rPr>
                <w:rFonts w:ascii="New York" w:hAnsi="New York"/>
              </w:rPr>
            </w:pPr>
          </w:p>
        </w:tc>
        <w:tc>
          <w:tcPr>
            <w:tcW w:w="1559" w:type="dxa"/>
          </w:tcPr>
          <w:p w14:paraId="7956E57C" w14:textId="77777777" w:rsidR="00B87BA4" w:rsidRDefault="00B87BA4">
            <w:pPr>
              <w:spacing w:afterLines="0" w:after="0" w:line="240" w:lineRule="auto"/>
              <w:ind w:left="0" w:right="28" w:firstLineChars="0" w:firstLine="0"/>
              <w:rPr>
                <w:rFonts w:ascii="New York" w:hAnsi="New York"/>
              </w:rPr>
            </w:pPr>
          </w:p>
        </w:tc>
      </w:tr>
      <w:tr w:rsidR="00B87BA4" w14:paraId="7B4A7DF7" w14:textId="77777777">
        <w:tc>
          <w:tcPr>
            <w:tcW w:w="1985" w:type="dxa"/>
          </w:tcPr>
          <w:p w14:paraId="6E068AD6" w14:textId="77777777" w:rsidR="00B87BA4" w:rsidRDefault="00B87BA4">
            <w:pPr>
              <w:spacing w:afterLines="0" w:after="0" w:line="240" w:lineRule="auto"/>
              <w:ind w:left="0" w:right="28" w:firstLineChars="0" w:firstLine="0"/>
              <w:rPr>
                <w:rFonts w:ascii="New York" w:hAnsi="New York"/>
              </w:rPr>
            </w:pPr>
          </w:p>
        </w:tc>
        <w:tc>
          <w:tcPr>
            <w:tcW w:w="1985" w:type="dxa"/>
          </w:tcPr>
          <w:p w14:paraId="0C0936B8" w14:textId="77777777" w:rsidR="00B87BA4" w:rsidRDefault="00B87BA4">
            <w:pPr>
              <w:spacing w:afterLines="0" w:after="0" w:line="240" w:lineRule="auto"/>
              <w:ind w:left="0" w:right="28" w:firstLineChars="0" w:firstLine="0"/>
              <w:rPr>
                <w:rFonts w:ascii="New York" w:hAnsi="New York"/>
              </w:rPr>
            </w:pPr>
          </w:p>
        </w:tc>
        <w:tc>
          <w:tcPr>
            <w:tcW w:w="1375" w:type="dxa"/>
          </w:tcPr>
          <w:p w14:paraId="5884F7CD" w14:textId="77777777" w:rsidR="00B87BA4" w:rsidRDefault="00B87BA4">
            <w:pPr>
              <w:spacing w:afterLines="0" w:after="0" w:line="240" w:lineRule="auto"/>
              <w:ind w:left="0" w:right="28" w:firstLineChars="0" w:firstLine="0"/>
              <w:rPr>
                <w:rFonts w:ascii="New York" w:hAnsi="New York"/>
              </w:rPr>
            </w:pPr>
          </w:p>
        </w:tc>
        <w:tc>
          <w:tcPr>
            <w:tcW w:w="1375" w:type="dxa"/>
          </w:tcPr>
          <w:p w14:paraId="00234DD7" w14:textId="77777777" w:rsidR="00B87BA4" w:rsidRDefault="00B87BA4">
            <w:pPr>
              <w:spacing w:afterLines="0" w:after="0" w:line="240" w:lineRule="auto"/>
              <w:ind w:left="0" w:right="28" w:firstLineChars="0" w:firstLine="0"/>
              <w:rPr>
                <w:rFonts w:ascii="New York" w:hAnsi="New York"/>
              </w:rPr>
            </w:pPr>
          </w:p>
        </w:tc>
        <w:tc>
          <w:tcPr>
            <w:tcW w:w="1559" w:type="dxa"/>
          </w:tcPr>
          <w:p w14:paraId="656DE6D4" w14:textId="77777777" w:rsidR="00B87BA4" w:rsidRDefault="00B87BA4">
            <w:pPr>
              <w:spacing w:afterLines="0" w:after="0" w:line="240" w:lineRule="auto"/>
              <w:ind w:left="0" w:right="28" w:firstLineChars="0" w:firstLine="0"/>
              <w:rPr>
                <w:rFonts w:ascii="New York" w:hAnsi="New York"/>
              </w:rPr>
            </w:pPr>
          </w:p>
        </w:tc>
        <w:tc>
          <w:tcPr>
            <w:tcW w:w="1559" w:type="dxa"/>
          </w:tcPr>
          <w:p w14:paraId="443D35EC" w14:textId="77777777" w:rsidR="00B87BA4" w:rsidRDefault="00B87BA4">
            <w:pPr>
              <w:spacing w:afterLines="0" w:after="0" w:line="240" w:lineRule="auto"/>
              <w:ind w:left="0" w:right="28" w:firstLineChars="0" w:firstLine="0"/>
              <w:rPr>
                <w:rFonts w:ascii="New York" w:hAnsi="New York"/>
              </w:rPr>
            </w:pPr>
          </w:p>
        </w:tc>
      </w:tr>
      <w:tr w:rsidR="00B87BA4" w14:paraId="6D17387F" w14:textId="77777777">
        <w:tc>
          <w:tcPr>
            <w:tcW w:w="1985" w:type="dxa"/>
          </w:tcPr>
          <w:p w14:paraId="73CF67C3" w14:textId="77777777" w:rsidR="00B87BA4" w:rsidRDefault="00B87BA4">
            <w:pPr>
              <w:spacing w:afterLines="0" w:after="0" w:line="240" w:lineRule="auto"/>
              <w:ind w:left="0" w:right="28" w:firstLineChars="0" w:firstLine="0"/>
              <w:rPr>
                <w:rFonts w:ascii="New York" w:hAnsi="New York"/>
              </w:rPr>
            </w:pPr>
          </w:p>
        </w:tc>
        <w:tc>
          <w:tcPr>
            <w:tcW w:w="1985" w:type="dxa"/>
          </w:tcPr>
          <w:p w14:paraId="76CC876B" w14:textId="77777777" w:rsidR="00B87BA4" w:rsidRDefault="00B87BA4">
            <w:pPr>
              <w:spacing w:afterLines="0" w:after="0" w:line="240" w:lineRule="auto"/>
              <w:ind w:left="0" w:right="28" w:firstLineChars="0" w:firstLine="0"/>
              <w:rPr>
                <w:rFonts w:ascii="New York" w:hAnsi="New York"/>
              </w:rPr>
            </w:pPr>
          </w:p>
        </w:tc>
        <w:tc>
          <w:tcPr>
            <w:tcW w:w="1375" w:type="dxa"/>
          </w:tcPr>
          <w:p w14:paraId="1F73FD26" w14:textId="77777777" w:rsidR="00B87BA4" w:rsidRDefault="00B87BA4">
            <w:pPr>
              <w:spacing w:afterLines="0" w:after="0" w:line="240" w:lineRule="auto"/>
              <w:ind w:left="0" w:right="28" w:firstLineChars="0" w:firstLine="0"/>
              <w:rPr>
                <w:rFonts w:ascii="New York" w:hAnsi="New York"/>
              </w:rPr>
            </w:pPr>
          </w:p>
        </w:tc>
        <w:tc>
          <w:tcPr>
            <w:tcW w:w="1375" w:type="dxa"/>
          </w:tcPr>
          <w:p w14:paraId="3FC35639" w14:textId="77777777" w:rsidR="00B87BA4" w:rsidRDefault="00B87BA4">
            <w:pPr>
              <w:spacing w:afterLines="0" w:after="0" w:line="240" w:lineRule="auto"/>
              <w:ind w:left="0" w:right="28" w:firstLineChars="0" w:firstLine="0"/>
              <w:rPr>
                <w:rFonts w:ascii="New York" w:hAnsi="New York"/>
              </w:rPr>
            </w:pPr>
          </w:p>
        </w:tc>
        <w:tc>
          <w:tcPr>
            <w:tcW w:w="1559" w:type="dxa"/>
          </w:tcPr>
          <w:p w14:paraId="43CFA41F" w14:textId="77777777" w:rsidR="00B87BA4" w:rsidRDefault="00B87BA4">
            <w:pPr>
              <w:spacing w:afterLines="0" w:after="0" w:line="240" w:lineRule="auto"/>
              <w:ind w:left="0" w:right="28" w:firstLineChars="0" w:firstLine="0"/>
              <w:rPr>
                <w:rFonts w:ascii="New York" w:hAnsi="New York"/>
              </w:rPr>
            </w:pPr>
          </w:p>
        </w:tc>
        <w:tc>
          <w:tcPr>
            <w:tcW w:w="1559" w:type="dxa"/>
          </w:tcPr>
          <w:p w14:paraId="0FD803D2" w14:textId="77777777" w:rsidR="00B87BA4" w:rsidRDefault="00B87BA4">
            <w:pPr>
              <w:spacing w:afterLines="0" w:after="0" w:line="240" w:lineRule="auto"/>
              <w:ind w:left="0" w:right="28" w:firstLineChars="0" w:firstLine="0"/>
              <w:rPr>
                <w:rFonts w:ascii="New York" w:hAnsi="New York"/>
              </w:rPr>
            </w:pPr>
          </w:p>
        </w:tc>
      </w:tr>
      <w:tr w:rsidR="00B87BA4" w14:paraId="5D75DBEC" w14:textId="77777777">
        <w:tc>
          <w:tcPr>
            <w:tcW w:w="1985" w:type="dxa"/>
          </w:tcPr>
          <w:p w14:paraId="2EDF5C98" w14:textId="77777777" w:rsidR="00B87BA4" w:rsidRDefault="00B87BA4">
            <w:pPr>
              <w:spacing w:afterLines="0" w:after="0" w:line="240" w:lineRule="auto"/>
              <w:ind w:left="0" w:right="28" w:firstLineChars="0" w:firstLine="0"/>
              <w:rPr>
                <w:rFonts w:ascii="New York" w:hAnsi="New York"/>
              </w:rPr>
            </w:pPr>
          </w:p>
        </w:tc>
        <w:tc>
          <w:tcPr>
            <w:tcW w:w="1985" w:type="dxa"/>
          </w:tcPr>
          <w:p w14:paraId="49F001D1" w14:textId="77777777" w:rsidR="00B87BA4" w:rsidRDefault="00B87BA4">
            <w:pPr>
              <w:spacing w:afterLines="0" w:after="0" w:line="240" w:lineRule="auto"/>
              <w:ind w:left="0" w:right="28" w:firstLineChars="0" w:firstLine="0"/>
              <w:rPr>
                <w:rFonts w:ascii="New York" w:hAnsi="New York"/>
              </w:rPr>
            </w:pPr>
          </w:p>
        </w:tc>
        <w:tc>
          <w:tcPr>
            <w:tcW w:w="1375" w:type="dxa"/>
          </w:tcPr>
          <w:p w14:paraId="17829D86" w14:textId="77777777" w:rsidR="00B87BA4" w:rsidRDefault="00B87BA4">
            <w:pPr>
              <w:spacing w:afterLines="0" w:after="0" w:line="240" w:lineRule="auto"/>
              <w:ind w:left="0" w:right="28" w:firstLineChars="0" w:firstLine="0"/>
              <w:rPr>
                <w:rFonts w:ascii="New York" w:hAnsi="New York"/>
              </w:rPr>
            </w:pPr>
          </w:p>
        </w:tc>
        <w:tc>
          <w:tcPr>
            <w:tcW w:w="1375" w:type="dxa"/>
          </w:tcPr>
          <w:p w14:paraId="08E1D50E" w14:textId="77777777" w:rsidR="00B87BA4" w:rsidRDefault="00B87BA4">
            <w:pPr>
              <w:spacing w:afterLines="0" w:after="0" w:line="240" w:lineRule="auto"/>
              <w:ind w:left="0" w:right="28" w:firstLineChars="0" w:firstLine="0"/>
              <w:rPr>
                <w:rFonts w:ascii="New York" w:hAnsi="New York"/>
              </w:rPr>
            </w:pPr>
          </w:p>
        </w:tc>
        <w:tc>
          <w:tcPr>
            <w:tcW w:w="1559" w:type="dxa"/>
          </w:tcPr>
          <w:p w14:paraId="5AB7367A" w14:textId="77777777" w:rsidR="00B87BA4" w:rsidRDefault="00B87BA4">
            <w:pPr>
              <w:spacing w:afterLines="0" w:after="0" w:line="240" w:lineRule="auto"/>
              <w:ind w:left="0" w:right="28" w:firstLineChars="0" w:firstLine="0"/>
              <w:rPr>
                <w:rFonts w:ascii="New York" w:hAnsi="New York"/>
              </w:rPr>
            </w:pPr>
          </w:p>
        </w:tc>
        <w:tc>
          <w:tcPr>
            <w:tcW w:w="1559" w:type="dxa"/>
          </w:tcPr>
          <w:p w14:paraId="41B1CF98" w14:textId="77777777" w:rsidR="00B87BA4" w:rsidRDefault="00B87BA4">
            <w:pPr>
              <w:spacing w:afterLines="0" w:after="0" w:line="240" w:lineRule="auto"/>
              <w:ind w:left="0" w:right="28" w:firstLineChars="0" w:firstLine="0"/>
              <w:rPr>
                <w:rFonts w:ascii="New York" w:hAnsi="New York"/>
              </w:rPr>
            </w:pPr>
          </w:p>
        </w:tc>
      </w:tr>
      <w:tr w:rsidR="00B87BA4" w14:paraId="1C4570C4" w14:textId="77777777">
        <w:tc>
          <w:tcPr>
            <w:tcW w:w="1985" w:type="dxa"/>
          </w:tcPr>
          <w:p w14:paraId="0D82E78C" w14:textId="77777777" w:rsidR="00B87BA4" w:rsidRDefault="00B87BA4">
            <w:pPr>
              <w:spacing w:afterLines="0" w:after="0" w:line="240" w:lineRule="auto"/>
              <w:ind w:left="0" w:right="28" w:firstLineChars="0" w:firstLine="0"/>
              <w:rPr>
                <w:rFonts w:ascii="New York" w:hAnsi="New York"/>
              </w:rPr>
            </w:pPr>
          </w:p>
        </w:tc>
        <w:tc>
          <w:tcPr>
            <w:tcW w:w="1985" w:type="dxa"/>
          </w:tcPr>
          <w:p w14:paraId="71F98E2B" w14:textId="77777777" w:rsidR="00B87BA4" w:rsidRDefault="00B87BA4">
            <w:pPr>
              <w:spacing w:afterLines="0" w:after="0" w:line="240" w:lineRule="auto"/>
              <w:ind w:left="0" w:right="28" w:firstLineChars="0" w:firstLine="0"/>
              <w:rPr>
                <w:rFonts w:ascii="New York" w:hAnsi="New York"/>
              </w:rPr>
            </w:pPr>
          </w:p>
        </w:tc>
        <w:tc>
          <w:tcPr>
            <w:tcW w:w="1375" w:type="dxa"/>
          </w:tcPr>
          <w:p w14:paraId="0DCFFD30" w14:textId="77777777" w:rsidR="00B87BA4" w:rsidRDefault="00B87BA4">
            <w:pPr>
              <w:spacing w:afterLines="0" w:after="0" w:line="240" w:lineRule="auto"/>
              <w:ind w:left="0" w:right="28" w:firstLineChars="0" w:firstLine="0"/>
              <w:rPr>
                <w:rFonts w:ascii="New York" w:hAnsi="New York"/>
              </w:rPr>
            </w:pPr>
          </w:p>
        </w:tc>
        <w:tc>
          <w:tcPr>
            <w:tcW w:w="1375" w:type="dxa"/>
          </w:tcPr>
          <w:p w14:paraId="7F30CDC3" w14:textId="77777777" w:rsidR="00B87BA4" w:rsidRDefault="00B87BA4">
            <w:pPr>
              <w:spacing w:afterLines="0" w:after="0" w:line="240" w:lineRule="auto"/>
              <w:ind w:left="0" w:right="28" w:firstLineChars="0" w:firstLine="0"/>
              <w:rPr>
                <w:rFonts w:ascii="New York" w:hAnsi="New York"/>
              </w:rPr>
            </w:pPr>
          </w:p>
        </w:tc>
        <w:tc>
          <w:tcPr>
            <w:tcW w:w="1559" w:type="dxa"/>
          </w:tcPr>
          <w:p w14:paraId="0E529BF1" w14:textId="77777777" w:rsidR="00B87BA4" w:rsidRDefault="00B87BA4">
            <w:pPr>
              <w:spacing w:afterLines="0" w:after="0" w:line="240" w:lineRule="auto"/>
              <w:ind w:left="0" w:right="28" w:firstLineChars="0" w:firstLine="0"/>
              <w:rPr>
                <w:rFonts w:ascii="New York" w:hAnsi="New York"/>
              </w:rPr>
            </w:pPr>
          </w:p>
        </w:tc>
        <w:tc>
          <w:tcPr>
            <w:tcW w:w="1559" w:type="dxa"/>
          </w:tcPr>
          <w:p w14:paraId="123527D2" w14:textId="77777777" w:rsidR="00B87BA4" w:rsidRDefault="00B87BA4">
            <w:pPr>
              <w:spacing w:afterLines="0" w:after="0" w:line="240" w:lineRule="auto"/>
              <w:ind w:left="0" w:right="28" w:firstLineChars="0" w:firstLine="0"/>
              <w:rPr>
                <w:rFonts w:ascii="New York" w:hAnsi="New York"/>
              </w:rPr>
            </w:pPr>
          </w:p>
        </w:tc>
      </w:tr>
      <w:tr w:rsidR="00B87BA4" w14:paraId="15A62BCE" w14:textId="77777777">
        <w:tc>
          <w:tcPr>
            <w:tcW w:w="1985" w:type="dxa"/>
          </w:tcPr>
          <w:p w14:paraId="2F03E200" w14:textId="77777777" w:rsidR="00B87BA4" w:rsidRDefault="00B87BA4">
            <w:pPr>
              <w:spacing w:afterLines="0" w:after="0" w:line="240" w:lineRule="auto"/>
              <w:ind w:left="0" w:right="28" w:firstLineChars="0" w:firstLine="0"/>
              <w:rPr>
                <w:rFonts w:ascii="New York" w:hAnsi="New York"/>
              </w:rPr>
            </w:pPr>
          </w:p>
        </w:tc>
        <w:tc>
          <w:tcPr>
            <w:tcW w:w="1985" w:type="dxa"/>
          </w:tcPr>
          <w:p w14:paraId="4301E8D3" w14:textId="77777777" w:rsidR="00B87BA4" w:rsidRDefault="00B87BA4">
            <w:pPr>
              <w:spacing w:afterLines="0" w:after="0" w:line="240" w:lineRule="auto"/>
              <w:ind w:left="0" w:right="28" w:firstLineChars="0" w:firstLine="0"/>
              <w:rPr>
                <w:rFonts w:ascii="New York" w:hAnsi="New York"/>
              </w:rPr>
            </w:pPr>
          </w:p>
        </w:tc>
        <w:tc>
          <w:tcPr>
            <w:tcW w:w="1375" w:type="dxa"/>
          </w:tcPr>
          <w:p w14:paraId="3B4DC3CA" w14:textId="77777777" w:rsidR="00B87BA4" w:rsidRDefault="00B87BA4">
            <w:pPr>
              <w:spacing w:afterLines="0" w:after="0" w:line="240" w:lineRule="auto"/>
              <w:ind w:left="0" w:right="28" w:firstLineChars="0" w:firstLine="0"/>
              <w:rPr>
                <w:rFonts w:ascii="New York" w:hAnsi="New York"/>
              </w:rPr>
            </w:pPr>
          </w:p>
        </w:tc>
        <w:tc>
          <w:tcPr>
            <w:tcW w:w="1375" w:type="dxa"/>
          </w:tcPr>
          <w:p w14:paraId="315CEDC2" w14:textId="77777777" w:rsidR="00B87BA4" w:rsidRDefault="00B87BA4">
            <w:pPr>
              <w:spacing w:afterLines="0" w:after="0" w:line="240" w:lineRule="auto"/>
              <w:ind w:left="0" w:right="28" w:firstLineChars="0" w:firstLine="0"/>
              <w:rPr>
                <w:rFonts w:ascii="New York" w:hAnsi="New York"/>
              </w:rPr>
            </w:pPr>
          </w:p>
        </w:tc>
        <w:tc>
          <w:tcPr>
            <w:tcW w:w="1559" w:type="dxa"/>
          </w:tcPr>
          <w:p w14:paraId="5519E8FE" w14:textId="77777777" w:rsidR="00B87BA4" w:rsidRDefault="00B87BA4">
            <w:pPr>
              <w:spacing w:afterLines="0" w:after="0" w:line="240" w:lineRule="auto"/>
              <w:ind w:left="0" w:right="28" w:firstLineChars="0" w:firstLine="0"/>
              <w:rPr>
                <w:rFonts w:ascii="New York" w:hAnsi="New York"/>
              </w:rPr>
            </w:pPr>
          </w:p>
        </w:tc>
        <w:tc>
          <w:tcPr>
            <w:tcW w:w="1559" w:type="dxa"/>
          </w:tcPr>
          <w:p w14:paraId="5E0C36FB" w14:textId="77777777" w:rsidR="00B87BA4" w:rsidRDefault="00B87BA4">
            <w:pPr>
              <w:spacing w:afterLines="0" w:after="0" w:line="240" w:lineRule="auto"/>
              <w:ind w:left="0" w:right="28" w:firstLineChars="0" w:firstLine="0"/>
              <w:rPr>
                <w:rFonts w:ascii="New York" w:hAnsi="New York"/>
              </w:rPr>
            </w:pPr>
          </w:p>
        </w:tc>
      </w:tr>
      <w:tr w:rsidR="00B87BA4" w14:paraId="7CAA1985" w14:textId="77777777">
        <w:tc>
          <w:tcPr>
            <w:tcW w:w="1985" w:type="dxa"/>
          </w:tcPr>
          <w:p w14:paraId="22EB318A" w14:textId="77777777" w:rsidR="00B87BA4" w:rsidRDefault="00B87BA4">
            <w:pPr>
              <w:spacing w:afterLines="0" w:after="0" w:line="240" w:lineRule="auto"/>
              <w:ind w:left="0" w:right="28" w:firstLineChars="0" w:firstLine="0"/>
              <w:rPr>
                <w:rFonts w:ascii="New York" w:hAnsi="New York"/>
              </w:rPr>
            </w:pPr>
          </w:p>
        </w:tc>
        <w:tc>
          <w:tcPr>
            <w:tcW w:w="1985" w:type="dxa"/>
          </w:tcPr>
          <w:p w14:paraId="33D83B59" w14:textId="77777777" w:rsidR="00B87BA4" w:rsidRDefault="00B87BA4">
            <w:pPr>
              <w:spacing w:afterLines="0" w:after="0" w:line="240" w:lineRule="auto"/>
              <w:ind w:left="0" w:right="28" w:firstLineChars="0" w:firstLine="0"/>
              <w:rPr>
                <w:rFonts w:ascii="New York" w:hAnsi="New York"/>
              </w:rPr>
            </w:pPr>
          </w:p>
        </w:tc>
        <w:tc>
          <w:tcPr>
            <w:tcW w:w="1375" w:type="dxa"/>
          </w:tcPr>
          <w:p w14:paraId="0969925D" w14:textId="77777777" w:rsidR="00B87BA4" w:rsidRDefault="00B87BA4">
            <w:pPr>
              <w:spacing w:afterLines="0" w:after="0" w:line="240" w:lineRule="auto"/>
              <w:ind w:left="0" w:right="28" w:firstLineChars="0" w:firstLine="0"/>
              <w:rPr>
                <w:rFonts w:ascii="New York" w:hAnsi="New York"/>
              </w:rPr>
            </w:pPr>
          </w:p>
        </w:tc>
        <w:tc>
          <w:tcPr>
            <w:tcW w:w="1375" w:type="dxa"/>
          </w:tcPr>
          <w:p w14:paraId="3220A2C6" w14:textId="77777777" w:rsidR="00B87BA4" w:rsidRDefault="00B87BA4">
            <w:pPr>
              <w:spacing w:afterLines="0" w:after="0" w:line="240" w:lineRule="auto"/>
              <w:ind w:left="0" w:right="28" w:firstLineChars="0" w:firstLine="0"/>
              <w:rPr>
                <w:rFonts w:ascii="New York" w:hAnsi="New York"/>
              </w:rPr>
            </w:pPr>
          </w:p>
        </w:tc>
        <w:tc>
          <w:tcPr>
            <w:tcW w:w="1559" w:type="dxa"/>
          </w:tcPr>
          <w:p w14:paraId="2911471E" w14:textId="77777777" w:rsidR="00B87BA4" w:rsidRDefault="00B87BA4">
            <w:pPr>
              <w:spacing w:afterLines="0" w:after="0" w:line="240" w:lineRule="auto"/>
              <w:ind w:left="0" w:right="28" w:firstLineChars="0" w:firstLine="0"/>
              <w:rPr>
                <w:rFonts w:ascii="New York" w:hAnsi="New York"/>
              </w:rPr>
            </w:pPr>
          </w:p>
        </w:tc>
        <w:tc>
          <w:tcPr>
            <w:tcW w:w="1559" w:type="dxa"/>
          </w:tcPr>
          <w:p w14:paraId="16E224CA" w14:textId="77777777" w:rsidR="00B87BA4" w:rsidRDefault="00B87BA4">
            <w:pPr>
              <w:spacing w:afterLines="0" w:after="0" w:line="240" w:lineRule="auto"/>
              <w:ind w:left="0" w:right="28" w:firstLineChars="0" w:firstLine="0"/>
              <w:rPr>
                <w:rFonts w:ascii="New York" w:hAnsi="New York"/>
              </w:rPr>
            </w:pPr>
          </w:p>
        </w:tc>
      </w:tr>
      <w:tr w:rsidR="00B87BA4" w14:paraId="0D9A8A5E" w14:textId="77777777">
        <w:tc>
          <w:tcPr>
            <w:tcW w:w="1985" w:type="dxa"/>
          </w:tcPr>
          <w:p w14:paraId="24A1EFBD" w14:textId="77777777" w:rsidR="00B87BA4" w:rsidRDefault="00B87BA4">
            <w:pPr>
              <w:spacing w:afterLines="0" w:after="0" w:line="240" w:lineRule="auto"/>
              <w:ind w:left="0" w:right="28" w:firstLineChars="0" w:firstLine="0"/>
              <w:rPr>
                <w:rFonts w:ascii="New York" w:hAnsi="New York"/>
              </w:rPr>
            </w:pPr>
          </w:p>
        </w:tc>
        <w:tc>
          <w:tcPr>
            <w:tcW w:w="1985" w:type="dxa"/>
          </w:tcPr>
          <w:p w14:paraId="7376F934" w14:textId="77777777" w:rsidR="00B87BA4" w:rsidRDefault="00B87BA4">
            <w:pPr>
              <w:spacing w:afterLines="0" w:after="0" w:line="240" w:lineRule="auto"/>
              <w:ind w:left="0" w:right="28" w:firstLineChars="0" w:firstLine="0"/>
              <w:rPr>
                <w:rFonts w:ascii="New York" w:hAnsi="New York"/>
              </w:rPr>
            </w:pPr>
          </w:p>
        </w:tc>
        <w:tc>
          <w:tcPr>
            <w:tcW w:w="1375" w:type="dxa"/>
          </w:tcPr>
          <w:p w14:paraId="36432E09" w14:textId="77777777" w:rsidR="00B87BA4" w:rsidRDefault="00B87BA4">
            <w:pPr>
              <w:spacing w:afterLines="0" w:after="0" w:line="240" w:lineRule="auto"/>
              <w:ind w:left="0" w:right="28" w:firstLineChars="0" w:firstLine="0"/>
              <w:rPr>
                <w:rFonts w:ascii="New York" w:hAnsi="New York"/>
              </w:rPr>
            </w:pPr>
          </w:p>
        </w:tc>
        <w:tc>
          <w:tcPr>
            <w:tcW w:w="1375" w:type="dxa"/>
          </w:tcPr>
          <w:p w14:paraId="4A49E98F" w14:textId="77777777" w:rsidR="00B87BA4" w:rsidRDefault="00B87BA4">
            <w:pPr>
              <w:spacing w:afterLines="0" w:after="0" w:line="240" w:lineRule="auto"/>
              <w:ind w:left="0" w:right="28" w:firstLineChars="0" w:firstLine="0"/>
              <w:rPr>
                <w:rFonts w:ascii="New York" w:hAnsi="New York"/>
              </w:rPr>
            </w:pPr>
          </w:p>
        </w:tc>
        <w:tc>
          <w:tcPr>
            <w:tcW w:w="1559" w:type="dxa"/>
          </w:tcPr>
          <w:p w14:paraId="1091E812" w14:textId="77777777" w:rsidR="00B87BA4" w:rsidRDefault="00B87BA4">
            <w:pPr>
              <w:spacing w:afterLines="0" w:after="0" w:line="240" w:lineRule="auto"/>
              <w:ind w:left="0" w:right="28" w:firstLineChars="0" w:firstLine="0"/>
              <w:rPr>
                <w:rFonts w:ascii="New York" w:hAnsi="New York"/>
              </w:rPr>
            </w:pPr>
          </w:p>
        </w:tc>
        <w:tc>
          <w:tcPr>
            <w:tcW w:w="1559" w:type="dxa"/>
          </w:tcPr>
          <w:p w14:paraId="4880BB34" w14:textId="77777777" w:rsidR="00B87BA4" w:rsidRDefault="00B87BA4">
            <w:pPr>
              <w:spacing w:afterLines="0" w:after="0" w:line="240" w:lineRule="auto"/>
              <w:ind w:left="0" w:right="28" w:firstLineChars="0" w:firstLine="0"/>
              <w:rPr>
                <w:rFonts w:ascii="New York" w:hAnsi="New York"/>
              </w:rPr>
            </w:pPr>
          </w:p>
        </w:tc>
      </w:tr>
      <w:tr w:rsidR="00B87BA4" w14:paraId="550D915B" w14:textId="77777777">
        <w:tc>
          <w:tcPr>
            <w:tcW w:w="1985" w:type="dxa"/>
          </w:tcPr>
          <w:p w14:paraId="7CBAEEC5" w14:textId="77777777" w:rsidR="00B87BA4" w:rsidRDefault="00B87BA4">
            <w:pPr>
              <w:spacing w:afterLines="0" w:after="0" w:line="240" w:lineRule="auto"/>
              <w:ind w:left="0" w:right="28" w:firstLineChars="0" w:firstLine="0"/>
              <w:rPr>
                <w:rFonts w:ascii="New York" w:hAnsi="New York"/>
              </w:rPr>
            </w:pPr>
          </w:p>
        </w:tc>
        <w:tc>
          <w:tcPr>
            <w:tcW w:w="1985" w:type="dxa"/>
          </w:tcPr>
          <w:p w14:paraId="2A66E55E" w14:textId="77777777" w:rsidR="00B87BA4" w:rsidRDefault="00B87BA4">
            <w:pPr>
              <w:spacing w:afterLines="0" w:after="0" w:line="240" w:lineRule="auto"/>
              <w:ind w:left="0" w:right="28" w:firstLineChars="0" w:firstLine="0"/>
              <w:rPr>
                <w:rFonts w:ascii="New York" w:hAnsi="New York"/>
              </w:rPr>
            </w:pPr>
          </w:p>
        </w:tc>
        <w:tc>
          <w:tcPr>
            <w:tcW w:w="1375" w:type="dxa"/>
          </w:tcPr>
          <w:p w14:paraId="487A0CE8" w14:textId="77777777" w:rsidR="00B87BA4" w:rsidRDefault="00B87BA4">
            <w:pPr>
              <w:spacing w:afterLines="0" w:after="0" w:line="240" w:lineRule="auto"/>
              <w:ind w:left="0" w:right="28" w:firstLineChars="0" w:firstLine="0"/>
              <w:rPr>
                <w:rFonts w:ascii="New York" w:hAnsi="New York"/>
              </w:rPr>
            </w:pPr>
          </w:p>
        </w:tc>
        <w:tc>
          <w:tcPr>
            <w:tcW w:w="1375" w:type="dxa"/>
          </w:tcPr>
          <w:p w14:paraId="0D4DFE3F" w14:textId="77777777" w:rsidR="00B87BA4" w:rsidRDefault="00B87BA4">
            <w:pPr>
              <w:spacing w:afterLines="0" w:after="0" w:line="240" w:lineRule="auto"/>
              <w:ind w:left="0" w:right="28" w:firstLineChars="0" w:firstLine="0"/>
              <w:rPr>
                <w:rFonts w:ascii="New York" w:hAnsi="New York"/>
              </w:rPr>
            </w:pPr>
          </w:p>
        </w:tc>
        <w:tc>
          <w:tcPr>
            <w:tcW w:w="1559" w:type="dxa"/>
          </w:tcPr>
          <w:p w14:paraId="041F61D3" w14:textId="77777777" w:rsidR="00B87BA4" w:rsidRDefault="00B87BA4">
            <w:pPr>
              <w:spacing w:afterLines="0" w:after="0" w:line="240" w:lineRule="auto"/>
              <w:ind w:left="0" w:right="28" w:firstLineChars="0" w:firstLine="0"/>
              <w:rPr>
                <w:rFonts w:ascii="New York" w:hAnsi="New York"/>
              </w:rPr>
            </w:pPr>
          </w:p>
        </w:tc>
        <w:tc>
          <w:tcPr>
            <w:tcW w:w="1559" w:type="dxa"/>
          </w:tcPr>
          <w:p w14:paraId="42F89233" w14:textId="77777777" w:rsidR="00B87BA4" w:rsidRDefault="00B87BA4">
            <w:pPr>
              <w:spacing w:afterLines="0" w:after="0" w:line="240" w:lineRule="auto"/>
              <w:ind w:left="0" w:right="28" w:firstLineChars="0" w:firstLine="0"/>
              <w:rPr>
                <w:rFonts w:ascii="New York" w:hAnsi="New York"/>
              </w:rPr>
            </w:pPr>
          </w:p>
        </w:tc>
      </w:tr>
      <w:tr w:rsidR="00B87BA4" w14:paraId="5BC0D7C7" w14:textId="77777777">
        <w:tc>
          <w:tcPr>
            <w:tcW w:w="1985" w:type="dxa"/>
          </w:tcPr>
          <w:p w14:paraId="048E404E" w14:textId="77777777" w:rsidR="00B87BA4" w:rsidRDefault="00B87BA4">
            <w:pPr>
              <w:spacing w:afterLines="0" w:after="0" w:line="240" w:lineRule="auto"/>
              <w:ind w:left="0" w:right="28" w:firstLineChars="0" w:firstLine="0"/>
              <w:rPr>
                <w:rFonts w:ascii="New York" w:hAnsi="New York"/>
              </w:rPr>
            </w:pPr>
          </w:p>
        </w:tc>
        <w:tc>
          <w:tcPr>
            <w:tcW w:w="1985" w:type="dxa"/>
          </w:tcPr>
          <w:p w14:paraId="6045A78E" w14:textId="77777777" w:rsidR="00B87BA4" w:rsidRDefault="00B87BA4">
            <w:pPr>
              <w:spacing w:afterLines="0" w:after="0" w:line="240" w:lineRule="auto"/>
              <w:ind w:left="0" w:right="28" w:firstLineChars="0" w:firstLine="0"/>
              <w:rPr>
                <w:rFonts w:ascii="New York" w:hAnsi="New York"/>
              </w:rPr>
            </w:pPr>
          </w:p>
        </w:tc>
        <w:tc>
          <w:tcPr>
            <w:tcW w:w="1375" w:type="dxa"/>
          </w:tcPr>
          <w:p w14:paraId="6B39EDC4" w14:textId="77777777" w:rsidR="00B87BA4" w:rsidRDefault="00B87BA4">
            <w:pPr>
              <w:spacing w:afterLines="0" w:after="0" w:line="240" w:lineRule="auto"/>
              <w:ind w:left="0" w:right="28" w:firstLineChars="0" w:firstLine="0"/>
              <w:rPr>
                <w:rFonts w:ascii="New York" w:hAnsi="New York"/>
              </w:rPr>
            </w:pPr>
          </w:p>
        </w:tc>
        <w:tc>
          <w:tcPr>
            <w:tcW w:w="1375" w:type="dxa"/>
          </w:tcPr>
          <w:p w14:paraId="286369B9" w14:textId="77777777" w:rsidR="00B87BA4" w:rsidRDefault="00B87BA4">
            <w:pPr>
              <w:spacing w:afterLines="0" w:after="0" w:line="240" w:lineRule="auto"/>
              <w:ind w:left="0" w:right="28" w:firstLineChars="0" w:firstLine="0"/>
              <w:rPr>
                <w:rFonts w:ascii="New York" w:hAnsi="New York"/>
              </w:rPr>
            </w:pPr>
          </w:p>
        </w:tc>
        <w:tc>
          <w:tcPr>
            <w:tcW w:w="1559" w:type="dxa"/>
          </w:tcPr>
          <w:p w14:paraId="08DB98E1" w14:textId="77777777" w:rsidR="00B87BA4" w:rsidRDefault="00B87BA4">
            <w:pPr>
              <w:spacing w:afterLines="0" w:after="0" w:line="240" w:lineRule="auto"/>
              <w:ind w:left="0" w:right="28" w:firstLineChars="0" w:firstLine="0"/>
              <w:rPr>
                <w:rFonts w:ascii="New York" w:hAnsi="New York"/>
              </w:rPr>
            </w:pPr>
          </w:p>
        </w:tc>
        <w:tc>
          <w:tcPr>
            <w:tcW w:w="1559" w:type="dxa"/>
          </w:tcPr>
          <w:p w14:paraId="6B84ABD4" w14:textId="77777777" w:rsidR="00B87BA4" w:rsidRDefault="00B87BA4">
            <w:pPr>
              <w:spacing w:afterLines="0" w:after="0" w:line="240" w:lineRule="auto"/>
              <w:ind w:left="0" w:right="28" w:firstLineChars="0" w:firstLine="0"/>
              <w:rPr>
                <w:rFonts w:ascii="New York" w:hAnsi="New York"/>
              </w:rPr>
            </w:pPr>
          </w:p>
        </w:tc>
      </w:tr>
      <w:tr w:rsidR="00B87BA4" w14:paraId="4A1ACCEB" w14:textId="77777777">
        <w:tc>
          <w:tcPr>
            <w:tcW w:w="1985" w:type="dxa"/>
          </w:tcPr>
          <w:p w14:paraId="1022DF90" w14:textId="77777777" w:rsidR="00B87BA4" w:rsidRDefault="00B87BA4">
            <w:pPr>
              <w:spacing w:afterLines="0" w:after="0" w:line="240" w:lineRule="auto"/>
              <w:ind w:left="0" w:right="28" w:firstLineChars="0" w:firstLine="0"/>
              <w:rPr>
                <w:rFonts w:ascii="New York" w:hAnsi="New York"/>
              </w:rPr>
            </w:pPr>
          </w:p>
        </w:tc>
        <w:tc>
          <w:tcPr>
            <w:tcW w:w="1985" w:type="dxa"/>
          </w:tcPr>
          <w:p w14:paraId="24E74ADD" w14:textId="77777777" w:rsidR="00B87BA4" w:rsidRDefault="00B87BA4">
            <w:pPr>
              <w:spacing w:afterLines="0" w:after="0" w:line="240" w:lineRule="auto"/>
              <w:ind w:left="0" w:right="28" w:firstLineChars="0" w:firstLine="0"/>
              <w:rPr>
                <w:rFonts w:ascii="New York" w:hAnsi="New York"/>
              </w:rPr>
            </w:pPr>
          </w:p>
        </w:tc>
        <w:tc>
          <w:tcPr>
            <w:tcW w:w="1375" w:type="dxa"/>
          </w:tcPr>
          <w:p w14:paraId="582FD8ED" w14:textId="77777777" w:rsidR="00B87BA4" w:rsidRDefault="00B87BA4">
            <w:pPr>
              <w:spacing w:afterLines="0" w:after="0" w:line="240" w:lineRule="auto"/>
              <w:ind w:left="0" w:right="28" w:firstLineChars="0" w:firstLine="0"/>
              <w:rPr>
                <w:rFonts w:ascii="New York" w:hAnsi="New York"/>
              </w:rPr>
            </w:pPr>
          </w:p>
        </w:tc>
        <w:tc>
          <w:tcPr>
            <w:tcW w:w="1375" w:type="dxa"/>
          </w:tcPr>
          <w:p w14:paraId="3EA1D15E" w14:textId="77777777" w:rsidR="00B87BA4" w:rsidRDefault="00B87BA4">
            <w:pPr>
              <w:spacing w:afterLines="0" w:after="0" w:line="240" w:lineRule="auto"/>
              <w:ind w:left="0" w:right="28" w:firstLineChars="0" w:firstLine="0"/>
              <w:rPr>
                <w:rFonts w:ascii="New York" w:hAnsi="New York"/>
              </w:rPr>
            </w:pPr>
          </w:p>
        </w:tc>
        <w:tc>
          <w:tcPr>
            <w:tcW w:w="1559" w:type="dxa"/>
          </w:tcPr>
          <w:p w14:paraId="60E9D1BF" w14:textId="77777777" w:rsidR="00B87BA4" w:rsidRDefault="00B87BA4">
            <w:pPr>
              <w:spacing w:afterLines="0" w:after="0" w:line="240" w:lineRule="auto"/>
              <w:ind w:left="0" w:right="28" w:firstLineChars="0" w:firstLine="0"/>
              <w:rPr>
                <w:rFonts w:ascii="New York" w:hAnsi="New York"/>
              </w:rPr>
            </w:pPr>
          </w:p>
        </w:tc>
        <w:tc>
          <w:tcPr>
            <w:tcW w:w="1559" w:type="dxa"/>
          </w:tcPr>
          <w:p w14:paraId="05207AFC" w14:textId="77777777" w:rsidR="00B87BA4" w:rsidRDefault="00B87BA4">
            <w:pPr>
              <w:spacing w:afterLines="0" w:after="0" w:line="240" w:lineRule="auto"/>
              <w:ind w:left="0" w:right="28" w:firstLineChars="0" w:firstLine="0"/>
              <w:rPr>
                <w:rFonts w:ascii="New York" w:hAnsi="New York"/>
              </w:rPr>
            </w:pPr>
          </w:p>
        </w:tc>
      </w:tr>
      <w:tr w:rsidR="00B87BA4" w14:paraId="62F973CB" w14:textId="77777777">
        <w:tc>
          <w:tcPr>
            <w:tcW w:w="1985" w:type="dxa"/>
          </w:tcPr>
          <w:p w14:paraId="01343621" w14:textId="77777777" w:rsidR="00B87BA4" w:rsidRDefault="00B87BA4">
            <w:pPr>
              <w:spacing w:afterLines="0" w:after="0" w:line="240" w:lineRule="auto"/>
              <w:ind w:left="0" w:right="28" w:firstLineChars="0" w:firstLine="0"/>
              <w:rPr>
                <w:rFonts w:ascii="New York" w:hAnsi="New York"/>
              </w:rPr>
            </w:pPr>
          </w:p>
        </w:tc>
        <w:tc>
          <w:tcPr>
            <w:tcW w:w="1985" w:type="dxa"/>
          </w:tcPr>
          <w:p w14:paraId="4B0D52E6" w14:textId="77777777" w:rsidR="00B87BA4" w:rsidRDefault="00B87BA4">
            <w:pPr>
              <w:spacing w:afterLines="0" w:after="0" w:line="240" w:lineRule="auto"/>
              <w:ind w:left="0" w:right="28" w:firstLineChars="0" w:firstLine="0"/>
              <w:rPr>
                <w:rFonts w:ascii="New York" w:hAnsi="New York"/>
              </w:rPr>
            </w:pPr>
          </w:p>
        </w:tc>
        <w:tc>
          <w:tcPr>
            <w:tcW w:w="1375" w:type="dxa"/>
          </w:tcPr>
          <w:p w14:paraId="59322343" w14:textId="77777777" w:rsidR="00B87BA4" w:rsidRDefault="00B87BA4">
            <w:pPr>
              <w:spacing w:afterLines="0" w:after="0" w:line="240" w:lineRule="auto"/>
              <w:ind w:left="0" w:right="28" w:firstLineChars="0" w:firstLine="0"/>
              <w:rPr>
                <w:rFonts w:ascii="New York" w:hAnsi="New York"/>
              </w:rPr>
            </w:pPr>
          </w:p>
        </w:tc>
        <w:tc>
          <w:tcPr>
            <w:tcW w:w="1375" w:type="dxa"/>
          </w:tcPr>
          <w:p w14:paraId="737FA13F" w14:textId="77777777" w:rsidR="00B87BA4" w:rsidRDefault="00B87BA4">
            <w:pPr>
              <w:spacing w:afterLines="0" w:after="0" w:line="240" w:lineRule="auto"/>
              <w:ind w:left="0" w:right="28" w:firstLineChars="0" w:firstLine="0"/>
              <w:rPr>
                <w:rFonts w:ascii="New York" w:hAnsi="New York"/>
              </w:rPr>
            </w:pPr>
          </w:p>
        </w:tc>
        <w:tc>
          <w:tcPr>
            <w:tcW w:w="1559" w:type="dxa"/>
          </w:tcPr>
          <w:p w14:paraId="0259DAE9" w14:textId="77777777" w:rsidR="00B87BA4" w:rsidRDefault="00B87BA4">
            <w:pPr>
              <w:spacing w:afterLines="0" w:after="0" w:line="240" w:lineRule="auto"/>
              <w:ind w:left="0" w:right="28" w:firstLineChars="0" w:firstLine="0"/>
              <w:rPr>
                <w:rFonts w:ascii="New York" w:hAnsi="New York"/>
              </w:rPr>
            </w:pPr>
          </w:p>
        </w:tc>
        <w:tc>
          <w:tcPr>
            <w:tcW w:w="1559" w:type="dxa"/>
          </w:tcPr>
          <w:p w14:paraId="4C2FDB36" w14:textId="77777777" w:rsidR="00B87BA4" w:rsidRDefault="00B87BA4">
            <w:pPr>
              <w:spacing w:afterLines="0" w:after="0" w:line="240" w:lineRule="auto"/>
              <w:ind w:left="0" w:right="28" w:firstLineChars="0" w:firstLine="0"/>
              <w:rPr>
                <w:rFonts w:ascii="New York" w:hAnsi="New York"/>
              </w:rPr>
            </w:pPr>
          </w:p>
        </w:tc>
      </w:tr>
      <w:tr w:rsidR="00B87BA4" w14:paraId="7B15196A" w14:textId="77777777">
        <w:tc>
          <w:tcPr>
            <w:tcW w:w="1985" w:type="dxa"/>
          </w:tcPr>
          <w:p w14:paraId="16DC270A" w14:textId="77777777" w:rsidR="00B87BA4" w:rsidRDefault="00B87BA4">
            <w:pPr>
              <w:spacing w:afterLines="0" w:after="0" w:line="240" w:lineRule="auto"/>
              <w:ind w:left="0" w:right="28" w:firstLineChars="0" w:firstLine="0"/>
              <w:rPr>
                <w:rFonts w:ascii="New York" w:hAnsi="New York"/>
              </w:rPr>
            </w:pPr>
          </w:p>
        </w:tc>
        <w:tc>
          <w:tcPr>
            <w:tcW w:w="1985" w:type="dxa"/>
          </w:tcPr>
          <w:p w14:paraId="16D25A84" w14:textId="77777777" w:rsidR="00B87BA4" w:rsidRDefault="00B87BA4">
            <w:pPr>
              <w:spacing w:afterLines="0" w:after="0" w:line="240" w:lineRule="auto"/>
              <w:ind w:left="0" w:right="28" w:firstLineChars="0" w:firstLine="0"/>
              <w:rPr>
                <w:rFonts w:ascii="New York" w:hAnsi="New York"/>
              </w:rPr>
            </w:pPr>
          </w:p>
        </w:tc>
        <w:tc>
          <w:tcPr>
            <w:tcW w:w="1375" w:type="dxa"/>
          </w:tcPr>
          <w:p w14:paraId="1EE7300E" w14:textId="77777777" w:rsidR="00B87BA4" w:rsidRDefault="00B87BA4">
            <w:pPr>
              <w:spacing w:afterLines="0" w:after="0" w:line="240" w:lineRule="auto"/>
              <w:ind w:left="0" w:right="28" w:firstLineChars="0" w:firstLine="0"/>
              <w:rPr>
                <w:rFonts w:ascii="New York" w:hAnsi="New York"/>
              </w:rPr>
            </w:pPr>
          </w:p>
        </w:tc>
        <w:tc>
          <w:tcPr>
            <w:tcW w:w="1375" w:type="dxa"/>
          </w:tcPr>
          <w:p w14:paraId="262B421C" w14:textId="77777777" w:rsidR="00B87BA4" w:rsidRDefault="00B87BA4">
            <w:pPr>
              <w:spacing w:afterLines="0" w:after="0" w:line="240" w:lineRule="auto"/>
              <w:ind w:left="0" w:right="28" w:firstLineChars="0" w:firstLine="0"/>
              <w:rPr>
                <w:rFonts w:ascii="New York" w:hAnsi="New York"/>
              </w:rPr>
            </w:pPr>
          </w:p>
        </w:tc>
        <w:tc>
          <w:tcPr>
            <w:tcW w:w="1559" w:type="dxa"/>
          </w:tcPr>
          <w:p w14:paraId="6493E86A" w14:textId="77777777" w:rsidR="00B87BA4" w:rsidRDefault="00B87BA4">
            <w:pPr>
              <w:spacing w:afterLines="0" w:after="0" w:line="240" w:lineRule="auto"/>
              <w:ind w:left="0" w:right="28" w:firstLineChars="0" w:firstLine="0"/>
              <w:rPr>
                <w:rFonts w:ascii="New York" w:hAnsi="New York"/>
              </w:rPr>
            </w:pPr>
          </w:p>
        </w:tc>
        <w:tc>
          <w:tcPr>
            <w:tcW w:w="1559" w:type="dxa"/>
          </w:tcPr>
          <w:p w14:paraId="194805D9" w14:textId="77777777" w:rsidR="00B87BA4" w:rsidRDefault="00B87BA4">
            <w:pPr>
              <w:spacing w:afterLines="0" w:after="0" w:line="240" w:lineRule="auto"/>
              <w:ind w:left="0" w:right="28" w:firstLineChars="0" w:firstLine="0"/>
              <w:rPr>
                <w:rFonts w:ascii="New York" w:hAnsi="New York"/>
              </w:rPr>
            </w:pPr>
          </w:p>
        </w:tc>
      </w:tr>
      <w:tr w:rsidR="00B87BA4" w14:paraId="183AA6A2" w14:textId="77777777">
        <w:tc>
          <w:tcPr>
            <w:tcW w:w="1985" w:type="dxa"/>
          </w:tcPr>
          <w:p w14:paraId="737CF190" w14:textId="77777777" w:rsidR="00B87BA4" w:rsidRDefault="00B87BA4">
            <w:pPr>
              <w:spacing w:afterLines="0" w:after="0" w:line="240" w:lineRule="auto"/>
              <w:ind w:left="0" w:right="28" w:firstLineChars="0" w:firstLine="0"/>
              <w:rPr>
                <w:rFonts w:ascii="New York" w:hAnsi="New York"/>
              </w:rPr>
            </w:pPr>
          </w:p>
        </w:tc>
        <w:tc>
          <w:tcPr>
            <w:tcW w:w="1985" w:type="dxa"/>
          </w:tcPr>
          <w:p w14:paraId="1B4C1D79" w14:textId="77777777" w:rsidR="00B87BA4" w:rsidRDefault="00B87BA4">
            <w:pPr>
              <w:spacing w:afterLines="0" w:after="0" w:line="240" w:lineRule="auto"/>
              <w:ind w:left="0" w:right="28" w:firstLineChars="0" w:firstLine="0"/>
              <w:rPr>
                <w:rFonts w:ascii="New York" w:hAnsi="New York"/>
              </w:rPr>
            </w:pPr>
          </w:p>
        </w:tc>
        <w:tc>
          <w:tcPr>
            <w:tcW w:w="1375" w:type="dxa"/>
          </w:tcPr>
          <w:p w14:paraId="52135DAF" w14:textId="77777777" w:rsidR="00B87BA4" w:rsidRDefault="00B87BA4">
            <w:pPr>
              <w:spacing w:afterLines="0" w:after="0" w:line="240" w:lineRule="auto"/>
              <w:ind w:left="0" w:right="28" w:firstLineChars="0" w:firstLine="0"/>
              <w:rPr>
                <w:rFonts w:ascii="New York" w:hAnsi="New York"/>
              </w:rPr>
            </w:pPr>
          </w:p>
        </w:tc>
        <w:tc>
          <w:tcPr>
            <w:tcW w:w="1375" w:type="dxa"/>
          </w:tcPr>
          <w:p w14:paraId="4BFDDB4A" w14:textId="77777777" w:rsidR="00B87BA4" w:rsidRDefault="00B87BA4">
            <w:pPr>
              <w:spacing w:afterLines="0" w:after="0" w:line="240" w:lineRule="auto"/>
              <w:ind w:left="0" w:right="28" w:firstLineChars="0" w:firstLine="0"/>
              <w:rPr>
                <w:rFonts w:ascii="New York" w:hAnsi="New York"/>
              </w:rPr>
            </w:pPr>
          </w:p>
        </w:tc>
        <w:tc>
          <w:tcPr>
            <w:tcW w:w="1559" w:type="dxa"/>
          </w:tcPr>
          <w:p w14:paraId="64D2821E" w14:textId="77777777" w:rsidR="00B87BA4" w:rsidRDefault="00B87BA4">
            <w:pPr>
              <w:spacing w:afterLines="0" w:after="0" w:line="240" w:lineRule="auto"/>
              <w:ind w:left="0" w:right="28" w:firstLineChars="0" w:firstLine="0"/>
              <w:rPr>
                <w:rFonts w:ascii="New York" w:hAnsi="New York"/>
              </w:rPr>
            </w:pPr>
          </w:p>
        </w:tc>
        <w:tc>
          <w:tcPr>
            <w:tcW w:w="1559" w:type="dxa"/>
          </w:tcPr>
          <w:p w14:paraId="7AD6A9BD" w14:textId="77777777" w:rsidR="00B87BA4" w:rsidRDefault="00B87BA4">
            <w:pPr>
              <w:spacing w:afterLines="0" w:after="0" w:line="240" w:lineRule="auto"/>
              <w:ind w:left="0" w:right="28" w:firstLineChars="0" w:firstLine="0"/>
              <w:rPr>
                <w:rFonts w:ascii="New York" w:hAnsi="New York"/>
              </w:rPr>
            </w:pPr>
          </w:p>
        </w:tc>
      </w:tr>
      <w:tr w:rsidR="00B87BA4" w14:paraId="53FDD960" w14:textId="77777777">
        <w:tc>
          <w:tcPr>
            <w:tcW w:w="1985" w:type="dxa"/>
          </w:tcPr>
          <w:p w14:paraId="1D1748C8" w14:textId="77777777" w:rsidR="00B87BA4" w:rsidRDefault="00B87BA4">
            <w:pPr>
              <w:spacing w:afterLines="0" w:after="0" w:line="240" w:lineRule="auto"/>
              <w:ind w:left="0" w:right="28" w:firstLineChars="0" w:firstLine="0"/>
              <w:rPr>
                <w:rFonts w:ascii="New York" w:hAnsi="New York"/>
              </w:rPr>
            </w:pPr>
          </w:p>
        </w:tc>
        <w:tc>
          <w:tcPr>
            <w:tcW w:w="1985" w:type="dxa"/>
          </w:tcPr>
          <w:p w14:paraId="214FCF6A" w14:textId="77777777" w:rsidR="00B87BA4" w:rsidRDefault="00B87BA4">
            <w:pPr>
              <w:spacing w:afterLines="0" w:after="0" w:line="240" w:lineRule="auto"/>
              <w:ind w:left="0" w:right="28" w:firstLineChars="0" w:firstLine="0"/>
              <w:rPr>
                <w:rFonts w:ascii="New York" w:hAnsi="New York"/>
              </w:rPr>
            </w:pPr>
          </w:p>
        </w:tc>
        <w:tc>
          <w:tcPr>
            <w:tcW w:w="1375" w:type="dxa"/>
          </w:tcPr>
          <w:p w14:paraId="0DD4D62D" w14:textId="77777777" w:rsidR="00B87BA4" w:rsidRDefault="00B87BA4">
            <w:pPr>
              <w:spacing w:afterLines="0" w:after="0" w:line="240" w:lineRule="auto"/>
              <w:ind w:left="0" w:right="28" w:firstLineChars="0" w:firstLine="0"/>
              <w:rPr>
                <w:rFonts w:ascii="New York" w:hAnsi="New York"/>
              </w:rPr>
            </w:pPr>
          </w:p>
        </w:tc>
        <w:tc>
          <w:tcPr>
            <w:tcW w:w="1375" w:type="dxa"/>
          </w:tcPr>
          <w:p w14:paraId="39292675" w14:textId="77777777" w:rsidR="00B87BA4" w:rsidRDefault="00B87BA4">
            <w:pPr>
              <w:spacing w:afterLines="0" w:after="0" w:line="240" w:lineRule="auto"/>
              <w:ind w:left="0" w:right="28" w:firstLineChars="0" w:firstLine="0"/>
              <w:rPr>
                <w:rFonts w:ascii="New York" w:hAnsi="New York"/>
              </w:rPr>
            </w:pPr>
          </w:p>
        </w:tc>
        <w:tc>
          <w:tcPr>
            <w:tcW w:w="1559" w:type="dxa"/>
          </w:tcPr>
          <w:p w14:paraId="7AB5337D" w14:textId="77777777" w:rsidR="00B87BA4" w:rsidRDefault="00B87BA4">
            <w:pPr>
              <w:spacing w:afterLines="0" w:after="0" w:line="240" w:lineRule="auto"/>
              <w:ind w:left="0" w:right="28" w:firstLineChars="0" w:firstLine="0"/>
              <w:rPr>
                <w:rFonts w:ascii="New York" w:hAnsi="New York"/>
              </w:rPr>
            </w:pPr>
          </w:p>
        </w:tc>
        <w:tc>
          <w:tcPr>
            <w:tcW w:w="1559" w:type="dxa"/>
          </w:tcPr>
          <w:p w14:paraId="14852C36" w14:textId="77777777" w:rsidR="00B87BA4" w:rsidRDefault="00B87BA4">
            <w:pPr>
              <w:spacing w:afterLines="0" w:after="0" w:line="240" w:lineRule="auto"/>
              <w:ind w:left="0" w:right="28" w:firstLineChars="0" w:firstLine="0"/>
              <w:rPr>
                <w:rFonts w:ascii="New York" w:hAnsi="New York"/>
              </w:rPr>
            </w:pPr>
          </w:p>
        </w:tc>
      </w:tr>
      <w:tr w:rsidR="00B87BA4" w14:paraId="7D22BB9C" w14:textId="77777777">
        <w:tc>
          <w:tcPr>
            <w:tcW w:w="1985" w:type="dxa"/>
          </w:tcPr>
          <w:p w14:paraId="4C8915D6" w14:textId="77777777" w:rsidR="00B87BA4" w:rsidRDefault="00B87BA4">
            <w:pPr>
              <w:spacing w:afterLines="0" w:after="0" w:line="240" w:lineRule="auto"/>
              <w:ind w:left="0" w:right="28" w:firstLineChars="0" w:firstLine="0"/>
              <w:rPr>
                <w:rFonts w:ascii="New York" w:hAnsi="New York"/>
              </w:rPr>
            </w:pPr>
          </w:p>
        </w:tc>
        <w:tc>
          <w:tcPr>
            <w:tcW w:w="1985" w:type="dxa"/>
          </w:tcPr>
          <w:p w14:paraId="4217840A" w14:textId="77777777" w:rsidR="00B87BA4" w:rsidRDefault="00B87BA4">
            <w:pPr>
              <w:spacing w:afterLines="0" w:after="0" w:line="240" w:lineRule="auto"/>
              <w:ind w:left="0" w:right="28" w:firstLineChars="0" w:firstLine="0"/>
              <w:rPr>
                <w:rFonts w:ascii="New York" w:hAnsi="New York"/>
              </w:rPr>
            </w:pPr>
          </w:p>
        </w:tc>
        <w:tc>
          <w:tcPr>
            <w:tcW w:w="1375" w:type="dxa"/>
          </w:tcPr>
          <w:p w14:paraId="1B31508C" w14:textId="77777777" w:rsidR="00B87BA4" w:rsidRDefault="00B87BA4">
            <w:pPr>
              <w:spacing w:afterLines="0" w:after="0" w:line="240" w:lineRule="auto"/>
              <w:ind w:left="0" w:right="28" w:firstLineChars="0" w:firstLine="0"/>
              <w:rPr>
                <w:rFonts w:ascii="New York" w:hAnsi="New York"/>
              </w:rPr>
            </w:pPr>
          </w:p>
        </w:tc>
        <w:tc>
          <w:tcPr>
            <w:tcW w:w="1375" w:type="dxa"/>
          </w:tcPr>
          <w:p w14:paraId="4DEBC753" w14:textId="77777777" w:rsidR="00B87BA4" w:rsidRDefault="00B87BA4">
            <w:pPr>
              <w:spacing w:afterLines="0" w:after="0" w:line="240" w:lineRule="auto"/>
              <w:ind w:left="0" w:right="28" w:firstLineChars="0" w:firstLine="0"/>
              <w:rPr>
                <w:rFonts w:ascii="New York" w:hAnsi="New York"/>
              </w:rPr>
            </w:pPr>
          </w:p>
        </w:tc>
        <w:tc>
          <w:tcPr>
            <w:tcW w:w="1559" w:type="dxa"/>
          </w:tcPr>
          <w:p w14:paraId="694AAB65" w14:textId="77777777" w:rsidR="00B87BA4" w:rsidRDefault="00B87BA4">
            <w:pPr>
              <w:spacing w:afterLines="0" w:after="0" w:line="240" w:lineRule="auto"/>
              <w:ind w:left="0" w:right="28" w:firstLineChars="0" w:firstLine="0"/>
              <w:rPr>
                <w:rFonts w:ascii="New York" w:hAnsi="New York"/>
              </w:rPr>
            </w:pPr>
          </w:p>
        </w:tc>
        <w:tc>
          <w:tcPr>
            <w:tcW w:w="1559" w:type="dxa"/>
          </w:tcPr>
          <w:p w14:paraId="709E1F46" w14:textId="77777777" w:rsidR="00B87BA4" w:rsidRDefault="00B87BA4">
            <w:pPr>
              <w:spacing w:afterLines="0" w:after="0" w:line="240" w:lineRule="auto"/>
              <w:ind w:left="0" w:right="28" w:firstLineChars="0" w:firstLine="0"/>
              <w:rPr>
                <w:rFonts w:ascii="New York" w:hAnsi="New York"/>
              </w:rPr>
            </w:pPr>
          </w:p>
        </w:tc>
      </w:tr>
      <w:tr w:rsidR="00B87BA4" w14:paraId="2BCE63A5" w14:textId="77777777">
        <w:tc>
          <w:tcPr>
            <w:tcW w:w="1985" w:type="dxa"/>
          </w:tcPr>
          <w:p w14:paraId="38844130" w14:textId="77777777" w:rsidR="00B87BA4" w:rsidRDefault="00B87BA4">
            <w:pPr>
              <w:spacing w:afterLines="0" w:after="0" w:line="240" w:lineRule="auto"/>
              <w:ind w:left="0" w:right="28" w:firstLineChars="0" w:firstLine="0"/>
              <w:rPr>
                <w:rFonts w:ascii="New York" w:hAnsi="New York"/>
              </w:rPr>
            </w:pPr>
          </w:p>
        </w:tc>
        <w:tc>
          <w:tcPr>
            <w:tcW w:w="1985" w:type="dxa"/>
          </w:tcPr>
          <w:p w14:paraId="44C5AF78" w14:textId="77777777" w:rsidR="00B87BA4" w:rsidRDefault="00B87BA4">
            <w:pPr>
              <w:spacing w:afterLines="0" w:after="0" w:line="240" w:lineRule="auto"/>
              <w:ind w:left="0" w:right="28" w:firstLineChars="0" w:firstLine="0"/>
              <w:rPr>
                <w:rFonts w:ascii="New York" w:hAnsi="New York"/>
              </w:rPr>
            </w:pPr>
          </w:p>
        </w:tc>
        <w:tc>
          <w:tcPr>
            <w:tcW w:w="1375" w:type="dxa"/>
          </w:tcPr>
          <w:p w14:paraId="6EE9710C" w14:textId="77777777" w:rsidR="00B87BA4" w:rsidRDefault="00B87BA4">
            <w:pPr>
              <w:spacing w:afterLines="0" w:after="0" w:line="240" w:lineRule="auto"/>
              <w:ind w:left="0" w:right="28" w:firstLineChars="0" w:firstLine="0"/>
              <w:rPr>
                <w:rFonts w:ascii="New York" w:hAnsi="New York"/>
              </w:rPr>
            </w:pPr>
          </w:p>
        </w:tc>
        <w:tc>
          <w:tcPr>
            <w:tcW w:w="1375" w:type="dxa"/>
          </w:tcPr>
          <w:p w14:paraId="0CA2CD21" w14:textId="77777777" w:rsidR="00B87BA4" w:rsidRDefault="00B87BA4">
            <w:pPr>
              <w:spacing w:afterLines="0" w:after="0" w:line="240" w:lineRule="auto"/>
              <w:ind w:left="0" w:right="28" w:firstLineChars="0" w:firstLine="0"/>
              <w:rPr>
                <w:rFonts w:ascii="New York" w:hAnsi="New York"/>
              </w:rPr>
            </w:pPr>
          </w:p>
        </w:tc>
        <w:tc>
          <w:tcPr>
            <w:tcW w:w="1559" w:type="dxa"/>
          </w:tcPr>
          <w:p w14:paraId="5CA41087" w14:textId="77777777" w:rsidR="00B87BA4" w:rsidRDefault="00B87BA4">
            <w:pPr>
              <w:spacing w:afterLines="0" w:after="0" w:line="240" w:lineRule="auto"/>
              <w:ind w:left="0" w:right="28" w:firstLineChars="0" w:firstLine="0"/>
              <w:rPr>
                <w:rFonts w:ascii="New York" w:hAnsi="New York"/>
              </w:rPr>
            </w:pPr>
          </w:p>
        </w:tc>
        <w:tc>
          <w:tcPr>
            <w:tcW w:w="1559" w:type="dxa"/>
          </w:tcPr>
          <w:p w14:paraId="1D1AE4F6" w14:textId="77777777" w:rsidR="00B87BA4" w:rsidRDefault="00B87BA4">
            <w:pPr>
              <w:spacing w:afterLines="0" w:after="0" w:line="240" w:lineRule="auto"/>
              <w:ind w:left="0" w:right="28" w:firstLineChars="0" w:firstLine="0"/>
              <w:rPr>
                <w:rFonts w:ascii="New York" w:hAnsi="New York"/>
              </w:rPr>
            </w:pPr>
          </w:p>
        </w:tc>
      </w:tr>
      <w:tr w:rsidR="00B87BA4" w14:paraId="6448B63E" w14:textId="77777777">
        <w:tc>
          <w:tcPr>
            <w:tcW w:w="1985" w:type="dxa"/>
          </w:tcPr>
          <w:p w14:paraId="27D18636" w14:textId="77777777" w:rsidR="00B87BA4" w:rsidRDefault="00B87BA4">
            <w:pPr>
              <w:spacing w:afterLines="0" w:after="0" w:line="240" w:lineRule="auto"/>
              <w:ind w:left="0" w:right="28" w:firstLineChars="0" w:firstLine="0"/>
              <w:rPr>
                <w:rFonts w:ascii="New York" w:hAnsi="New York"/>
              </w:rPr>
            </w:pPr>
          </w:p>
        </w:tc>
        <w:tc>
          <w:tcPr>
            <w:tcW w:w="1985" w:type="dxa"/>
          </w:tcPr>
          <w:p w14:paraId="2C169438" w14:textId="77777777" w:rsidR="00B87BA4" w:rsidRDefault="00B87BA4">
            <w:pPr>
              <w:spacing w:afterLines="0" w:after="0" w:line="240" w:lineRule="auto"/>
              <w:ind w:left="0" w:right="28" w:firstLineChars="0" w:firstLine="0"/>
              <w:rPr>
                <w:rFonts w:ascii="New York" w:hAnsi="New York"/>
              </w:rPr>
            </w:pPr>
          </w:p>
        </w:tc>
        <w:tc>
          <w:tcPr>
            <w:tcW w:w="1375" w:type="dxa"/>
          </w:tcPr>
          <w:p w14:paraId="7940F092" w14:textId="77777777" w:rsidR="00B87BA4" w:rsidRDefault="00B87BA4">
            <w:pPr>
              <w:spacing w:afterLines="0" w:after="0" w:line="240" w:lineRule="auto"/>
              <w:ind w:left="0" w:right="28" w:firstLineChars="0" w:firstLine="0"/>
              <w:rPr>
                <w:rFonts w:ascii="New York" w:hAnsi="New York"/>
              </w:rPr>
            </w:pPr>
          </w:p>
        </w:tc>
        <w:tc>
          <w:tcPr>
            <w:tcW w:w="1375" w:type="dxa"/>
          </w:tcPr>
          <w:p w14:paraId="4B5A1523" w14:textId="77777777" w:rsidR="00B87BA4" w:rsidRDefault="00B87BA4">
            <w:pPr>
              <w:spacing w:afterLines="0" w:after="0" w:line="240" w:lineRule="auto"/>
              <w:ind w:left="0" w:right="28" w:firstLineChars="0" w:firstLine="0"/>
              <w:rPr>
                <w:rFonts w:ascii="New York" w:hAnsi="New York"/>
              </w:rPr>
            </w:pPr>
          </w:p>
        </w:tc>
        <w:tc>
          <w:tcPr>
            <w:tcW w:w="1559" w:type="dxa"/>
          </w:tcPr>
          <w:p w14:paraId="59E9C28B" w14:textId="77777777" w:rsidR="00B87BA4" w:rsidRDefault="00B87BA4">
            <w:pPr>
              <w:spacing w:afterLines="0" w:after="0" w:line="240" w:lineRule="auto"/>
              <w:ind w:left="0" w:right="28" w:firstLineChars="0" w:firstLine="0"/>
              <w:rPr>
                <w:rFonts w:ascii="New York" w:hAnsi="New York"/>
              </w:rPr>
            </w:pPr>
          </w:p>
        </w:tc>
        <w:tc>
          <w:tcPr>
            <w:tcW w:w="1559" w:type="dxa"/>
          </w:tcPr>
          <w:p w14:paraId="77D93EBC" w14:textId="77777777" w:rsidR="00B87BA4" w:rsidRDefault="00B87BA4">
            <w:pPr>
              <w:spacing w:afterLines="0" w:after="0" w:line="240" w:lineRule="auto"/>
              <w:ind w:left="0" w:right="28" w:firstLineChars="0" w:firstLine="0"/>
              <w:rPr>
                <w:rFonts w:ascii="New York" w:hAnsi="New York"/>
              </w:rPr>
            </w:pPr>
          </w:p>
        </w:tc>
      </w:tr>
      <w:tr w:rsidR="00B87BA4" w14:paraId="6A6D286A" w14:textId="77777777">
        <w:tc>
          <w:tcPr>
            <w:tcW w:w="1985" w:type="dxa"/>
          </w:tcPr>
          <w:p w14:paraId="548463C8" w14:textId="77777777" w:rsidR="00B87BA4" w:rsidRDefault="00B87BA4">
            <w:pPr>
              <w:spacing w:afterLines="0" w:after="0" w:line="240" w:lineRule="auto"/>
              <w:ind w:left="0" w:right="28" w:firstLineChars="0" w:firstLine="0"/>
              <w:rPr>
                <w:rFonts w:ascii="New York" w:hAnsi="New York"/>
              </w:rPr>
            </w:pPr>
          </w:p>
        </w:tc>
        <w:tc>
          <w:tcPr>
            <w:tcW w:w="1985" w:type="dxa"/>
          </w:tcPr>
          <w:p w14:paraId="75F4C1C6" w14:textId="77777777" w:rsidR="00B87BA4" w:rsidRDefault="00B87BA4">
            <w:pPr>
              <w:spacing w:afterLines="0" w:after="0" w:line="240" w:lineRule="auto"/>
              <w:ind w:left="0" w:right="28" w:firstLineChars="0" w:firstLine="0"/>
              <w:rPr>
                <w:rFonts w:ascii="New York" w:hAnsi="New York"/>
              </w:rPr>
            </w:pPr>
          </w:p>
        </w:tc>
        <w:tc>
          <w:tcPr>
            <w:tcW w:w="1375" w:type="dxa"/>
          </w:tcPr>
          <w:p w14:paraId="49BACC21" w14:textId="77777777" w:rsidR="00B87BA4" w:rsidRDefault="00B87BA4">
            <w:pPr>
              <w:spacing w:afterLines="0" w:after="0" w:line="240" w:lineRule="auto"/>
              <w:ind w:left="0" w:right="28" w:firstLineChars="0" w:firstLine="0"/>
              <w:rPr>
                <w:rFonts w:ascii="New York" w:hAnsi="New York"/>
              </w:rPr>
            </w:pPr>
          </w:p>
        </w:tc>
        <w:tc>
          <w:tcPr>
            <w:tcW w:w="1375" w:type="dxa"/>
          </w:tcPr>
          <w:p w14:paraId="1E35E9ED" w14:textId="77777777" w:rsidR="00B87BA4" w:rsidRDefault="00B87BA4">
            <w:pPr>
              <w:spacing w:afterLines="0" w:after="0" w:line="240" w:lineRule="auto"/>
              <w:ind w:left="0" w:right="28" w:firstLineChars="0" w:firstLine="0"/>
              <w:rPr>
                <w:rFonts w:ascii="New York" w:hAnsi="New York"/>
              </w:rPr>
            </w:pPr>
          </w:p>
        </w:tc>
        <w:tc>
          <w:tcPr>
            <w:tcW w:w="1559" w:type="dxa"/>
          </w:tcPr>
          <w:p w14:paraId="155BFE12" w14:textId="77777777" w:rsidR="00B87BA4" w:rsidRDefault="00B87BA4">
            <w:pPr>
              <w:spacing w:afterLines="0" w:after="0" w:line="240" w:lineRule="auto"/>
              <w:ind w:left="0" w:right="28" w:firstLineChars="0" w:firstLine="0"/>
              <w:rPr>
                <w:rFonts w:ascii="New York" w:hAnsi="New York"/>
              </w:rPr>
            </w:pPr>
          </w:p>
        </w:tc>
        <w:tc>
          <w:tcPr>
            <w:tcW w:w="1559" w:type="dxa"/>
          </w:tcPr>
          <w:p w14:paraId="052EAB45" w14:textId="77777777" w:rsidR="00B87BA4" w:rsidRDefault="00B87BA4">
            <w:pPr>
              <w:spacing w:afterLines="0" w:after="0" w:line="240" w:lineRule="auto"/>
              <w:ind w:left="0" w:right="28" w:firstLineChars="0" w:firstLine="0"/>
              <w:rPr>
                <w:rFonts w:ascii="New York" w:hAnsi="New York"/>
              </w:rPr>
            </w:pPr>
          </w:p>
        </w:tc>
      </w:tr>
      <w:tr w:rsidR="00B87BA4" w14:paraId="674B58F6" w14:textId="77777777">
        <w:tc>
          <w:tcPr>
            <w:tcW w:w="1985" w:type="dxa"/>
          </w:tcPr>
          <w:p w14:paraId="78B46D1B" w14:textId="77777777" w:rsidR="00B87BA4" w:rsidRDefault="00B87BA4">
            <w:pPr>
              <w:spacing w:afterLines="0" w:after="0" w:line="240" w:lineRule="auto"/>
              <w:ind w:left="0" w:right="28" w:firstLineChars="0" w:firstLine="0"/>
              <w:rPr>
                <w:rFonts w:ascii="New York" w:hAnsi="New York"/>
              </w:rPr>
            </w:pPr>
          </w:p>
        </w:tc>
        <w:tc>
          <w:tcPr>
            <w:tcW w:w="1985" w:type="dxa"/>
          </w:tcPr>
          <w:p w14:paraId="3CCA95A7" w14:textId="77777777" w:rsidR="00B87BA4" w:rsidRDefault="00B87BA4">
            <w:pPr>
              <w:spacing w:afterLines="0" w:after="0" w:line="240" w:lineRule="auto"/>
              <w:ind w:left="0" w:right="28" w:firstLineChars="0" w:firstLine="0"/>
              <w:rPr>
                <w:rFonts w:ascii="New York" w:hAnsi="New York"/>
              </w:rPr>
            </w:pPr>
          </w:p>
        </w:tc>
        <w:tc>
          <w:tcPr>
            <w:tcW w:w="1375" w:type="dxa"/>
          </w:tcPr>
          <w:p w14:paraId="42DBF046" w14:textId="77777777" w:rsidR="00B87BA4" w:rsidRDefault="00B87BA4">
            <w:pPr>
              <w:spacing w:afterLines="0" w:after="0" w:line="240" w:lineRule="auto"/>
              <w:ind w:left="0" w:right="28" w:firstLineChars="0" w:firstLine="0"/>
              <w:rPr>
                <w:rFonts w:ascii="New York" w:hAnsi="New York"/>
              </w:rPr>
            </w:pPr>
          </w:p>
        </w:tc>
        <w:tc>
          <w:tcPr>
            <w:tcW w:w="1375" w:type="dxa"/>
          </w:tcPr>
          <w:p w14:paraId="0A9D87A6" w14:textId="77777777" w:rsidR="00B87BA4" w:rsidRDefault="00B87BA4">
            <w:pPr>
              <w:spacing w:afterLines="0" w:after="0" w:line="240" w:lineRule="auto"/>
              <w:ind w:left="0" w:right="28" w:firstLineChars="0" w:firstLine="0"/>
              <w:rPr>
                <w:rFonts w:ascii="New York" w:hAnsi="New York"/>
              </w:rPr>
            </w:pPr>
          </w:p>
        </w:tc>
        <w:tc>
          <w:tcPr>
            <w:tcW w:w="1559" w:type="dxa"/>
          </w:tcPr>
          <w:p w14:paraId="58699317" w14:textId="77777777" w:rsidR="00B87BA4" w:rsidRDefault="00B87BA4">
            <w:pPr>
              <w:spacing w:afterLines="0" w:after="0" w:line="240" w:lineRule="auto"/>
              <w:ind w:left="0" w:right="28" w:firstLineChars="0" w:firstLine="0"/>
              <w:rPr>
                <w:rFonts w:ascii="New York" w:hAnsi="New York"/>
              </w:rPr>
            </w:pPr>
          </w:p>
        </w:tc>
        <w:tc>
          <w:tcPr>
            <w:tcW w:w="1559" w:type="dxa"/>
          </w:tcPr>
          <w:p w14:paraId="653CC480" w14:textId="77777777" w:rsidR="00B87BA4" w:rsidRDefault="00B87BA4">
            <w:pPr>
              <w:spacing w:afterLines="0" w:after="0" w:line="240" w:lineRule="auto"/>
              <w:ind w:left="0" w:right="28" w:firstLineChars="0" w:firstLine="0"/>
              <w:rPr>
                <w:rFonts w:ascii="New York" w:hAnsi="New York"/>
              </w:rPr>
            </w:pPr>
          </w:p>
        </w:tc>
      </w:tr>
      <w:tr w:rsidR="00B87BA4" w14:paraId="269F022B" w14:textId="77777777">
        <w:tc>
          <w:tcPr>
            <w:tcW w:w="1985" w:type="dxa"/>
          </w:tcPr>
          <w:p w14:paraId="50A0B5E0" w14:textId="77777777" w:rsidR="00B87BA4" w:rsidRDefault="00B87BA4">
            <w:pPr>
              <w:spacing w:afterLines="0" w:after="0" w:line="240" w:lineRule="auto"/>
              <w:ind w:left="0" w:right="28" w:firstLineChars="0" w:firstLine="0"/>
              <w:rPr>
                <w:rFonts w:ascii="New York" w:hAnsi="New York"/>
              </w:rPr>
            </w:pPr>
          </w:p>
        </w:tc>
        <w:tc>
          <w:tcPr>
            <w:tcW w:w="1985" w:type="dxa"/>
          </w:tcPr>
          <w:p w14:paraId="406E2A6B" w14:textId="77777777" w:rsidR="00B87BA4" w:rsidRDefault="00B87BA4">
            <w:pPr>
              <w:spacing w:afterLines="0" w:after="0" w:line="240" w:lineRule="auto"/>
              <w:ind w:left="0" w:right="28" w:firstLineChars="0" w:firstLine="0"/>
              <w:rPr>
                <w:rFonts w:ascii="New York" w:hAnsi="New York"/>
              </w:rPr>
            </w:pPr>
          </w:p>
        </w:tc>
        <w:tc>
          <w:tcPr>
            <w:tcW w:w="1375" w:type="dxa"/>
          </w:tcPr>
          <w:p w14:paraId="5D5E0EC1" w14:textId="77777777" w:rsidR="00B87BA4" w:rsidRDefault="00B87BA4">
            <w:pPr>
              <w:spacing w:afterLines="0" w:after="0" w:line="240" w:lineRule="auto"/>
              <w:ind w:left="0" w:right="28" w:firstLineChars="0" w:firstLine="0"/>
              <w:rPr>
                <w:rFonts w:ascii="New York" w:hAnsi="New York"/>
              </w:rPr>
            </w:pPr>
          </w:p>
        </w:tc>
        <w:tc>
          <w:tcPr>
            <w:tcW w:w="1375" w:type="dxa"/>
          </w:tcPr>
          <w:p w14:paraId="7C68F1AE" w14:textId="77777777" w:rsidR="00B87BA4" w:rsidRDefault="00B87BA4">
            <w:pPr>
              <w:spacing w:afterLines="0" w:after="0" w:line="240" w:lineRule="auto"/>
              <w:ind w:left="0" w:right="28" w:firstLineChars="0" w:firstLine="0"/>
              <w:rPr>
                <w:rFonts w:ascii="New York" w:hAnsi="New York"/>
              </w:rPr>
            </w:pPr>
          </w:p>
        </w:tc>
        <w:tc>
          <w:tcPr>
            <w:tcW w:w="1559" w:type="dxa"/>
          </w:tcPr>
          <w:p w14:paraId="610C8BCE" w14:textId="77777777" w:rsidR="00B87BA4" w:rsidRDefault="00B87BA4">
            <w:pPr>
              <w:spacing w:afterLines="0" w:after="0" w:line="240" w:lineRule="auto"/>
              <w:ind w:left="0" w:right="28" w:firstLineChars="0" w:firstLine="0"/>
              <w:rPr>
                <w:rFonts w:ascii="New York" w:hAnsi="New York"/>
              </w:rPr>
            </w:pPr>
          </w:p>
        </w:tc>
        <w:tc>
          <w:tcPr>
            <w:tcW w:w="1559" w:type="dxa"/>
          </w:tcPr>
          <w:p w14:paraId="395C57BF" w14:textId="77777777" w:rsidR="00B87BA4" w:rsidRDefault="00B87BA4">
            <w:pPr>
              <w:spacing w:afterLines="0" w:after="0" w:line="240" w:lineRule="auto"/>
              <w:ind w:left="0" w:right="28" w:firstLineChars="0" w:firstLine="0"/>
              <w:rPr>
                <w:rFonts w:ascii="New York" w:hAnsi="New York"/>
              </w:rPr>
            </w:pPr>
          </w:p>
        </w:tc>
      </w:tr>
      <w:tr w:rsidR="00B87BA4" w14:paraId="59790015" w14:textId="77777777">
        <w:tc>
          <w:tcPr>
            <w:tcW w:w="1985" w:type="dxa"/>
          </w:tcPr>
          <w:p w14:paraId="3D2305E9" w14:textId="77777777" w:rsidR="00B87BA4" w:rsidRDefault="00B87BA4">
            <w:pPr>
              <w:spacing w:afterLines="0" w:after="0" w:line="240" w:lineRule="auto"/>
              <w:ind w:left="0" w:right="28" w:firstLineChars="0" w:firstLine="0"/>
              <w:rPr>
                <w:rFonts w:ascii="New York" w:hAnsi="New York"/>
              </w:rPr>
            </w:pPr>
          </w:p>
        </w:tc>
        <w:tc>
          <w:tcPr>
            <w:tcW w:w="1985" w:type="dxa"/>
          </w:tcPr>
          <w:p w14:paraId="03A690C4" w14:textId="77777777" w:rsidR="00B87BA4" w:rsidRDefault="00B87BA4">
            <w:pPr>
              <w:spacing w:afterLines="0" w:after="0" w:line="240" w:lineRule="auto"/>
              <w:ind w:left="0" w:right="28" w:firstLineChars="0" w:firstLine="0"/>
              <w:rPr>
                <w:rFonts w:ascii="New York" w:hAnsi="New York"/>
              </w:rPr>
            </w:pPr>
          </w:p>
        </w:tc>
        <w:tc>
          <w:tcPr>
            <w:tcW w:w="1375" w:type="dxa"/>
          </w:tcPr>
          <w:p w14:paraId="280C6FDE" w14:textId="77777777" w:rsidR="00B87BA4" w:rsidRDefault="00B87BA4">
            <w:pPr>
              <w:spacing w:afterLines="0" w:after="0" w:line="240" w:lineRule="auto"/>
              <w:ind w:left="0" w:right="28" w:firstLineChars="0" w:firstLine="0"/>
              <w:rPr>
                <w:rFonts w:ascii="New York" w:hAnsi="New York"/>
              </w:rPr>
            </w:pPr>
          </w:p>
        </w:tc>
        <w:tc>
          <w:tcPr>
            <w:tcW w:w="1375" w:type="dxa"/>
          </w:tcPr>
          <w:p w14:paraId="002C6820" w14:textId="77777777" w:rsidR="00B87BA4" w:rsidRDefault="00B87BA4">
            <w:pPr>
              <w:spacing w:afterLines="0" w:after="0" w:line="240" w:lineRule="auto"/>
              <w:ind w:left="0" w:right="28" w:firstLineChars="0" w:firstLine="0"/>
              <w:rPr>
                <w:rFonts w:ascii="New York" w:hAnsi="New York"/>
              </w:rPr>
            </w:pPr>
          </w:p>
        </w:tc>
        <w:tc>
          <w:tcPr>
            <w:tcW w:w="1559" w:type="dxa"/>
          </w:tcPr>
          <w:p w14:paraId="42A34A3F" w14:textId="77777777" w:rsidR="00B87BA4" w:rsidRDefault="00B87BA4">
            <w:pPr>
              <w:spacing w:afterLines="0" w:after="0" w:line="240" w:lineRule="auto"/>
              <w:ind w:left="0" w:right="28" w:firstLineChars="0" w:firstLine="0"/>
              <w:rPr>
                <w:rFonts w:ascii="New York" w:hAnsi="New York"/>
              </w:rPr>
            </w:pPr>
          </w:p>
        </w:tc>
        <w:tc>
          <w:tcPr>
            <w:tcW w:w="1559" w:type="dxa"/>
          </w:tcPr>
          <w:p w14:paraId="0D643CB1" w14:textId="77777777" w:rsidR="00B87BA4" w:rsidRDefault="00B87BA4">
            <w:pPr>
              <w:spacing w:afterLines="0" w:after="0" w:line="240" w:lineRule="auto"/>
              <w:ind w:left="0" w:right="28" w:firstLineChars="0" w:firstLine="0"/>
              <w:rPr>
                <w:rFonts w:ascii="New York" w:hAnsi="New York"/>
              </w:rPr>
            </w:pPr>
          </w:p>
        </w:tc>
      </w:tr>
    </w:tbl>
    <w:p w14:paraId="1204FECC" w14:textId="77777777" w:rsidR="00B87BA4" w:rsidRDefault="00B87BA4">
      <w:pPr>
        <w:spacing w:after="180"/>
        <w:ind w:left="31" w:right="31" w:firstLine="210"/>
      </w:pPr>
    </w:p>
    <w:p w14:paraId="64AF916D" w14:textId="77777777" w:rsidR="00B87BA4" w:rsidRDefault="00B87BA4">
      <w:pPr>
        <w:spacing w:after="180"/>
        <w:ind w:left="31" w:right="31" w:firstLine="210"/>
      </w:pPr>
    </w:p>
    <w:p w14:paraId="3E6B0114" w14:textId="77777777" w:rsidR="00B87BA4" w:rsidRDefault="00B87BA4">
      <w:pPr>
        <w:spacing w:after="180"/>
        <w:ind w:left="210" w:right="28" w:hangingChars="100" w:hanging="210"/>
        <w:rPr>
          <w:u w:val="single"/>
        </w:rPr>
      </w:pPr>
      <w:r>
        <w:rPr>
          <w:rFonts w:hint="eastAsia"/>
        </w:rPr>
        <w:t>※○○○○年○○月○○日付けソフトウェア設計・制作業務契約に基づくソフトウェア設計・制作作業の納品明細書です。</w:t>
      </w:r>
    </w:p>
    <w:p w14:paraId="2A15271F" w14:textId="77777777" w:rsidR="00B87BA4" w:rsidRDefault="00B87BA4">
      <w:pPr>
        <w:spacing w:after="180"/>
        <w:ind w:left="31" w:right="31" w:firstLine="210"/>
        <w:jc w:val="right"/>
      </w:pPr>
      <w:r>
        <w:br w:type="page"/>
      </w:r>
      <w:r>
        <w:rPr>
          <w:rFonts w:hint="eastAsia"/>
        </w:rPr>
        <w:t>○○○○年○○月○○日</w:t>
      </w:r>
    </w:p>
    <w:p w14:paraId="088A9559" w14:textId="77777777" w:rsidR="00B87BA4" w:rsidRDefault="00B87BA4">
      <w:pPr>
        <w:spacing w:after="180"/>
        <w:ind w:left="31" w:right="31" w:firstLine="240"/>
        <w:jc w:val="center"/>
        <w:rPr>
          <w:sz w:val="24"/>
          <w:szCs w:val="24"/>
          <w:u w:val="single"/>
        </w:rPr>
      </w:pPr>
      <w:r>
        <w:rPr>
          <w:rFonts w:hint="eastAsia"/>
          <w:sz w:val="24"/>
          <w:szCs w:val="24"/>
          <w:u w:val="single"/>
        </w:rPr>
        <w:t>10.</w:t>
      </w:r>
      <w:r>
        <w:rPr>
          <w:rFonts w:hint="eastAsia"/>
          <w:sz w:val="24"/>
          <w:szCs w:val="24"/>
          <w:u w:val="single"/>
        </w:rPr>
        <w:t>検査合格通知書兼検収書（記入例）</w:t>
      </w:r>
    </w:p>
    <w:p w14:paraId="47903CF1" w14:textId="77777777" w:rsidR="00B87BA4" w:rsidRDefault="00B87BA4">
      <w:pPr>
        <w:spacing w:after="180"/>
        <w:ind w:left="31" w:right="31" w:firstLine="210"/>
      </w:pPr>
    </w:p>
    <w:p w14:paraId="037EB994" w14:textId="77777777" w:rsidR="00B87BA4" w:rsidRDefault="00B87BA4">
      <w:pPr>
        <w:spacing w:after="180"/>
        <w:ind w:left="31" w:right="31" w:firstLine="210"/>
      </w:pPr>
      <w:r>
        <w:rPr>
          <w:rFonts w:hint="eastAsia"/>
        </w:rPr>
        <w:t>（受託者）△△システム株式会社　御中</w:t>
      </w:r>
    </w:p>
    <w:p w14:paraId="2FA215F1" w14:textId="77777777" w:rsidR="00B87BA4" w:rsidRDefault="00B87BA4">
      <w:pPr>
        <w:spacing w:after="180"/>
        <w:ind w:left="31" w:right="31" w:firstLine="210"/>
        <w:jc w:val="right"/>
      </w:pPr>
      <w:r>
        <w:rPr>
          <w:rFonts w:hint="eastAsia"/>
        </w:rPr>
        <w:t>（委託者）株式会社○○商事</w:t>
      </w:r>
    </w:p>
    <w:p w14:paraId="78309AB6" w14:textId="77777777" w:rsidR="00B87BA4" w:rsidRDefault="00B87BA4">
      <w:pPr>
        <w:spacing w:after="180"/>
        <w:ind w:left="31" w:right="31" w:firstLine="210"/>
        <w:jc w:val="right"/>
      </w:pPr>
    </w:p>
    <w:p w14:paraId="7BAC21FD" w14:textId="77777777" w:rsidR="00B87BA4" w:rsidRDefault="00B87BA4">
      <w:pPr>
        <w:spacing w:after="180"/>
        <w:ind w:left="31" w:right="31" w:firstLine="210"/>
      </w:pPr>
    </w:p>
    <w:p w14:paraId="15A0DA14" w14:textId="77777777" w:rsidR="00B87BA4" w:rsidRDefault="00B87BA4">
      <w:pPr>
        <w:spacing w:after="180"/>
        <w:ind w:left="31" w:right="31" w:firstLine="210"/>
      </w:pPr>
    </w:p>
    <w:p w14:paraId="56DAEBC9" w14:textId="77777777" w:rsidR="00B87BA4" w:rsidRDefault="00B87BA4">
      <w:pPr>
        <w:spacing w:after="180"/>
        <w:ind w:left="31" w:right="31" w:firstLine="210"/>
      </w:pPr>
      <w:r>
        <w:rPr>
          <w:rFonts w:hint="eastAsia"/>
        </w:rPr>
        <w:t>○○○○年○○月○○日付けソフトウェア設計・制作業務契約に基づくソフトウェア設計・制作作業の受け入れ検査に合格し、報告書を検収いたしました。</w:t>
      </w:r>
    </w:p>
    <w:p w14:paraId="2794528A" w14:textId="77777777" w:rsidR="00B87BA4" w:rsidRDefault="00B87BA4">
      <w:pPr>
        <w:spacing w:after="180"/>
        <w:ind w:left="31" w:right="31" w:firstLine="210"/>
        <w:jc w:val="center"/>
      </w:pPr>
      <w:r>
        <w:rPr>
          <w:rFonts w:hint="eastAsia"/>
        </w:rPr>
        <w:t>記</w:t>
      </w:r>
    </w:p>
    <w:p w14:paraId="002F4DC8" w14:textId="77777777" w:rsidR="00B87BA4" w:rsidRDefault="00B87BA4">
      <w:pPr>
        <w:spacing w:after="180"/>
        <w:ind w:left="31" w:right="31" w:firstLine="210"/>
      </w:pPr>
    </w:p>
    <w:p w14:paraId="31C7965F" w14:textId="77777777" w:rsidR="00B87BA4" w:rsidRDefault="00B87BA4">
      <w:pPr>
        <w:spacing w:after="180"/>
        <w:ind w:left="0" w:firstLineChars="0" w:firstLine="0"/>
      </w:pPr>
      <w:r>
        <w:rPr>
          <w:rFonts w:hint="eastAsia"/>
        </w:rPr>
        <w:t>件名：</w:t>
      </w:r>
      <w:r>
        <w:rPr>
          <w:rFonts w:hint="eastAsia"/>
        </w:rPr>
        <w:tab/>
      </w:r>
      <w:r>
        <w:rPr>
          <w:rFonts w:hint="eastAsia"/>
        </w:rPr>
        <w:t xml:space="preserve">　○○○○システム</w:t>
      </w:r>
    </w:p>
    <w:p w14:paraId="50E09480" w14:textId="77777777" w:rsidR="00B87BA4" w:rsidRDefault="00B87BA4">
      <w:pPr>
        <w:spacing w:after="180"/>
        <w:ind w:left="0" w:firstLineChars="0" w:firstLine="0"/>
      </w:pPr>
      <w:r>
        <w:rPr>
          <w:rFonts w:hint="eastAsia"/>
        </w:rPr>
        <w:t>期間：</w:t>
      </w:r>
      <w:r>
        <w:rPr>
          <w:rFonts w:hint="eastAsia"/>
        </w:rPr>
        <w:tab/>
      </w:r>
      <w:r>
        <w:rPr>
          <w:rFonts w:hint="eastAsia"/>
        </w:rPr>
        <w:t xml:space="preserve">　○○○○年○○月○○日～○○月○○日</w:t>
      </w:r>
    </w:p>
    <w:p w14:paraId="52ADE07E" w14:textId="77777777" w:rsidR="00B87BA4" w:rsidRDefault="00B87BA4">
      <w:pPr>
        <w:spacing w:after="180"/>
        <w:ind w:left="1260" w:hangingChars="600" w:hanging="1260"/>
      </w:pPr>
      <w:r>
        <w:rPr>
          <w:rFonts w:hint="eastAsia"/>
        </w:rPr>
        <w:t>作業内容：　○○○○年○○月○○日付け○○○○システム要件定義書に基づく</w:t>
      </w:r>
      <w:r>
        <w:br/>
      </w:r>
      <w:r>
        <w:rPr>
          <w:rFonts w:hint="eastAsia"/>
        </w:rPr>
        <w:t>ソフトウェア設計・制作、適格性テスト実施、ドキュメント作成</w:t>
      </w:r>
      <w:r>
        <w:rPr>
          <w:rFonts w:hint="eastAsia"/>
        </w:rPr>
        <w:t xml:space="preserve"> </w:t>
      </w:r>
      <w:r>
        <w:rPr>
          <w:rFonts w:hint="eastAsia"/>
        </w:rPr>
        <w:t>一式</w:t>
      </w:r>
    </w:p>
    <w:p w14:paraId="738A347C" w14:textId="77777777" w:rsidR="00B87BA4" w:rsidRDefault="00B87BA4">
      <w:pPr>
        <w:spacing w:after="180"/>
        <w:ind w:left="0" w:rightChars="-200" w:right="-420" w:firstLineChars="0" w:firstLine="0"/>
      </w:pPr>
      <w:r>
        <w:rPr>
          <w:rFonts w:hint="eastAsia"/>
        </w:rPr>
        <w:t>納品物：</w:t>
      </w:r>
      <w:r>
        <w:rPr>
          <w:rFonts w:hint="eastAsia"/>
        </w:rPr>
        <w:tab/>
      </w:r>
      <w:r>
        <w:rPr>
          <w:rFonts w:hint="eastAsia"/>
        </w:rPr>
        <w:t xml:space="preserve">　システム設計書</w:t>
      </w:r>
      <w:r>
        <w:rPr>
          <w:rFonts w:hint="eastAsia"/>
        </w:rPr>
        <w:tab/>
      </w:r>
      <w:r>
        <w:rPr>
          <w:rFonts w:hint="eastAsia"/>
        </w:rPr>
        <w:tab/>
      </w:r>
      <w:r>
        <w:rPr>
          <w:rFonts w:hint="eastAsia"/>
        </w:rPr>
        <w:tab/>
      </w:r>
      <w:r>
        <w:rPr>
          <w:rFonts w:hint="eastAsia"/>
        </w:rPr>
        <w:tab/>
      </w:r>
      <w:r>
        <w:rPr>
          <w:rFonts w:hint="eastAsia"/>
        </w:rPr>
        <w:tab/>
      </w:r>
      <w:r>
        <w:rPr>
          <w:rFonts w:hint="eastAsia"/>
        </w:rPr>
        <w:t>印刷物</w:t>
      </w:r>
      <w:r>
        <w:rPr>
          <w:rFonts w:hint="eastAsia"/>
        </w:rPr>
        <w:t>2</w:t>
      </w:r>
      <w:r>
        <w:rPr>
          <w:rFonts w:hint="eastAsia"/>
        </w:rPr>
        <w:t>部</w:t>
      </w:r>
      <w:r>
        <w:br/>
      </w:r>
      <w:r>
        <w:rPr>
          <w:rFonts w:hint="eastAsia"/>
        </w:rPr>
        <w:tab/>
      </w:r>
      <w:r>
        <w:rPr>
          <w:rFonts w:hint="eastAsia"/>
        </w:rPr>
        <w:t xml:space="preserve">　適格性テスト仕様書及び報告書</w:t>
      </w:r>
      <w:r>
        <w:rPr>
          <w:rFonts w:hint="eastAsia"/>
        </w:rPr>
        <w:tab/>
      </w:r>
      <w:r>
        <w:rPr>
          <w:rFonts w:hint="eastAsia"/>
        </w:rPr>
        <w:tab/>
      </w:r>
      <w:r>
        <w:rPr>
          <w:rFonts w:hint="eastAsia"/>
        </w:rPr>
        <w:tab/>
      </w:r>
      <w:r>
        <w:rPr>
          <w:rFonts w:hint="eastAsia"/>
        </w:rPr>
        <w:t>印刷物</w:t>
      </w:r>
      <w:r>
        <w:rPr>
          <w:rFonts w:hint="eastAsia"/>
        </w:rPr>
        <w:t>2</w:t>
      </w:r>
      <w:r>
        <w:rPr>
          <w:rFonts w:hint="eastAsia"/>
        </w:rPr>
        <w:t>部</w:t>
      </w:r>
      <w:r>
        <w:br/>
      </w:r>
      <w:r>
        <w:rPr>
          <w:rFonts w:hint="eastAsia"/>
        </w:rPr>
        <w:tab/>
      </w:r>
      <w:r>
        <w:rPr>
          <w:rFonts w:hint="eastAsia"/>
        </w:rPr>
        <w:t xml:space="preserve">　運用マニュアル</w:t>
      </w:r>
      <w:r>
        <w:rPr>
          <w:rFonts w:hint="eastAsia"/>
        </w:rPr>
        <w:tab/>
      </w:r>
      <w:r>
        <w:rPr>
          <w:rFonts w:hint="eastAsia"/>
        </w:rPr>
        <w:tab/>
      </w:r>
      <w:r>
        <w:rPr>
          <w:rFonts w:hint="eastAsia"/>
        </w:rPr>
        <w:tab/>
      </w:r>
      <w:r>
        <w:rPr>
          <w:rFonts w:hint="eastAsia"/>
        </w:rPr>
        <w:tab/>
      </w:r>
      <w:r>
        <w:rPr>
          <w:rFonts w:hint="eastAsia"/>
        </w:rPr>
        <w:tab/>
      </w:r>
      <w:r>
        <w:rPr>
          <w:rFonts w:hint="eastAsia"/>
        </w:rPr>
        <w:t>印刷物</w:t>
      </w:r>
      <w:r>
        <w:rPr>
          <w:rFonts w:hint="eastAsia"/>
        </w:rPr>
        <w:t>2</w:t>
      </w:r>
      <w:r>
        <w:rPr>
          <w:rFonts w:hint="eastAsia"/>
        </w:rPr>
        <w:t>部</w:t>
      </w:r>
      <w:r>
        <w:br/>
      </w:r>
      <w:r>
        <w:rPr>
          <w:rFonts w:hint="eastAsia"/>
        </w:rPr>
        <w:tab/>
      </w:r>
      <w:r>
        <w:rPr>
          <w:rFonts w:hint="eastAsia"/>
        </w:rPr>
        <w:t xml:space="preserve">　ユーザマニュアル</w:t>
      </w:r>
      <w:r>
        <w:rPr>
          <w:rFonts w:hint="eastAsia"/>
        </w:rPr>
        <w:tab/>
      </w:r>
      <w:r>
        <w:rPr>
          <w:rFonts w:hint="eastAsia"/>
        </w:rPr>
        <w:tab/>
      </w:r>
      <w:r>
        <w:rPr>
          <w:rFonts w:hint="eastAsia"/>
        </w:rPr>
        <w:tab/>
      </w:r>
      <w:r>
        <w:rPr>
          <w:rFonts w:hint="eastAsia"/>
        </w:rPr>
        <w:tab/>
      </w:r>
      <w:r>
        <w:rPr>
          <w:rFonts w:hint="eastAsia"/>
        </w:rPr>
        <w:t xml:space="preserve">　　　　　印刷物</w:t>
      </w:r>
      <w:r>
        <w:rPr>
          <w:rFonts w:hint="eastAsia"/>
        </w:rPr>
        <w:t>2</w:t>
      </w:r>
      <w:r>
        <w:rPr>
          <w:rFonts w:hint="eastAsia"/>
        </w:rPr>
        <w:t>部</w:t>
      </w:r>
      <w:r>
        <w:br/>
      </w:r>
      <w:r>
        <w:rPr>
          <w:rFonts w:hint="eastAsia"/>
        </w:rPr>
        <w:tab/>
      </w:r>
      <w:r>
        <w:rPr>
          <w:rFonts w:hint="eastAsia"/>
        </w:rPr>
        <w:t xml:space="preserve">　オブジェクト及びソースコード、ドキュメント一式</w:t>
      </w:r>
      <w:r>
        <w:rPr>
          <w:rFonts w:hint="eastAsia"/>
        </w:rPr>
        <w:tab/>
      </w:r>
      <w:r>
        <w:rPr>
          <w:rFonts w:hint="eastAsia"/>
        </w:rPr>
        <w:t xml:space="preserve">　　　　　</w:t>
      </w:r>
      <w:r>
        <w:rPr>
          <w:rFonts w:hint="eastAsia"/>
        </w:rPr>
        <w:t>CD-ROM2</w:t>
      </w:r>
      <w:r>
        <w:rPr>
          <w:rFonts w:hint="eastAsia"/>
        </w:rPr>
        <w:t>部</w:t>
      </w:r>
      <w:r>
        <w:br/>
      </w:r>
      <w:r>
        <w:rPr>
          <w:rFonts w:hint="eastAsia"/>
        </w:rPr>
        <w:tab/>
      </w:r>
      <w:r>
        <w:rPr>
          <w:rFonts w:hint="eastAsia"/>
        </w:rPr>
        <w:tab/>
      </w:r>
      <w:r>
        <w:rPr>
          <w:rFonts w:hint="eastAsia"/>
        </w:rPr>
        <w:t>（上記ファイル明細は別添通り）</w:t>
      </w:r>
    </w:p>
    <w:p w14:paraId="180C7CC6" w14:textId="77777777" w:rsidR="00B87BA4" w:rsidRDefault="00B87BA4">
      <w:pPr>
        <w:spacing w:after="180"/>
        <w:ind w:left="0" w:firstLineChars="0" w:firstLine="0"/>
      </w:pPr>
      <w:r>
        <w:rPr>
          <w:rFonts w:hint="eastAsia"/>
        </w:rPr>
        <w:t>納品場所：　東京都千代田区○○○○○○○○</w:t>
      </w:r>
      <w:r>
        <w:br/>
      </w:r>
      <w:r>
        <w:rPr>
          <w:rFonts w:hint="eastAsia"/>
        </w:rPr>
        <w:tab/>
      </w:r>
      <w:r>
        <w:rPr>
          <w:rFonts w:hint="eastAsia"/>
        </w:rPr>
        <w:t xml:space="preserve">　株式会社○○商事本社ビル</w:t>
      </w:r>
      <w:r>
        <w:rPr>
          <w:rFonts w:hint="eastAsia"/>
        </w:rPr>
        <w:t>3F</w:t>
      </w:r>
      <w:r>
        <w:rPr>
          <w:rFonts w:hint="eastAsia"/>
        </w:rPr>
        <w:t xml:space="preserve">　サーバールーム内</w:t>
      </w:r>
      <w:r>
        <w:br/>
      </w:r>
      <w:r>
        <w:rPr>
          <w:rFonts w:hint="eastAsia"/>
        </w:rPr>
        <w:tab/>
      </w:r>
      <w:r>
        <w:rPr>
          <w:rFonts w:hint="eastAsia"/>
        </w:rPr>
        <w:t xml:space="preserve">　○○社製</w:t>
      </w:r>
      <w:r>
        <w:rPr>
          <w:rFonts w:hint="eastAsia"/>
        </w:rPr>
        <w:t xml:space="preserve"> </w:t>
      </w:r>
      <w:r>
        <w:rPr>
          <w:rFonts w:hint="eastAsia"/>
        </w:rPr>
        <w:t>型番○○○○○○</w:t>
      </w:r>
      <w:r>
        <w:rPr>
          <w:rFonts w:hint="eastAsia"/>
        </w:rPr>
        <w:t xml:space="preserve"> </w:t>
      </w:r>
      <w:r>
        <w:rPr>
          <w:rFonts w:hint="eastAsia"/>
        </w:rPr>
        <w:t>サーバ（</w:t>
      </w:r>
      <w:r>
        <w:rPr>
          <w:rFonts w:hint="eastAsia"/>
        </w:rPr>
        <w:t>IP</w:t>
      </w:r>
      <w:r>
        <w:rPr>
          <w:rFonts w:hint="eastAsia"/>
        </w:rPr>
        <w:t>アドレス：</w:t>
      </w:r>
      <w:r>
        <w:rPr>
          <w:rFonts w:hint="eastAsia"/>
        </w:rPr>
        <w:t>192.168.</w:t>
      </w:r>
      <w:r>
        <w:rPr>
          <w:rFonts w:hint="eastAsia"/>
        </w:rPr>
        <w:t>○○</w:t>
      </w:r>
      <w:r>
        <w:rPr>
          <w:rFonts w:hint="eastAsia"/>
        </w:rPr>
        <w:t>.</w:t>
      </w:r>
      <w:r>
        <w:rPr>
          <w:rFonts w:hint="eastAsia"/>
        </w:rPr>
        <w:t>○○）</w:t>
      </w:r>
    </w:p>
    <w:p w14:paraId="321B77D8" w14:textId="77777777" w:rsidR="00B87BA4" w:rsidRDefault="00B87BA4">
      <w:pPr>
        <w:spacing w:after="180"/>
        <w:ind w:left="0" w:firstLineChars="0" w:firstLine="0"/>
      </w:pPr>
      <w:r>
        <w:rPr>
          <w:rFonts w:hint="eastAsia"/>
        </w:rPr>
        <w:t>担当責任者：△△システム株式会社○○事業部</w:t>
      </w:r>
      <w:r>
        <w:rPr>
          <w:rFonts w:hint="eastAsia"/>
        </w:rPr>
        <w:t xml:space="preserve"> </w:t>
      </w:r>
      <w:r>
        <w:rPr>
          <w:rFonts w:hint="eastAsia"/>
        </w:rPr>
        <w:t>○○○○</w:t>
      </w:r>
      <w:r>
        <w:br/>
      </w:r>
      <w:r>
        <w:rPr>
          <w:rFonts w:hint="eastAsia"/>
        </w:rPr>
        <w:tab/>
      </w:r>
      <w:r>
        <w:rPr>
          <w:rFonts w:hint="eastAsia"/>
        </w:rPr>
        <w:t xml:space="preserve">　〒○○○</w:t>
      </w:r>
      <w:r>
        <w:rPr>
          <w:rFonts w:hint="eastAsia"/>
        </w:rPr>
        <w:t>-</w:t>
      </w:r>
      <w:r>
        <w:rPr>
          <w:rFonts w:hint="eastAsia"/>
        </w:rPr>
        <w:t>○○○○</w:t>
      </w:r>
      <w:r>
        <w:rPr>
          <w:rFonts w:hint="eastAsia"/>
        </w:rPr>
        <w:t xml:space="preserve"> </w:t>
      </w:r>
      <w:r>
        <w:rPr>
          <w:rFonts w:hint="eastAsia"/>
        </w:rPr>
        <w:t>東京都千代田区霞が関○○</w:t>
      </w:r>
      <w:r>
        <w:rPr>
          <w:rFonts w:hint="eastAsia"/>
        </w:rPr>
        <w:t>-</w:t>
      </w:r>
      <w:r>
        <w:rPr>
          <w:rFonts w:hint="eastAsia"/>
        </w:rPr>
        <w:t>○○</w:t>
      </w:r>
      <w:r>
        <w:br/>
      </w:r>
      <w:r>
        <w:rPr>
          <w:rFonts w:hint="eastAsia"/>
        </w:rPr>
        <w:tab/>
      </w:r>
      <w:r>
        <w:rPr>
          <w:rFonts w:hint="eastAsia"/>
        </w:rPr>
        <w:t xml:space="preserve">　</w:t>
      </w:r>
      <w:r>
        <w:rPr>
          <w:rFonts w:hint="eastAsia"/>
        </w:rPr>
        <w:t>TEL. 03-</w:t>
      </w:r>
      <w:r>
        <w:rPr>
          <w:rFonts w:hint="eastAsia"/>
        </w:rPr>
        <w:t>○○○○</w:t>
      </w:r>
      <w:r>
        <w:rPr>
          <w:rFonts w:hint="eastAsia"/>
        </w:rPr>
        <w:t>-</w:t>
      </w:r>
      <w:r>
        <w:rPr>
          <w:rFonts w:hint="eastAsia"/>
        </w:rPr>
        <w:t>○○○○</w:t>
      </w:r>
    </w:p>
    <w:p w14:paraId="62D170FC" w14:textId="77777777" w:rsidR="00B87BA4" w:rsidRDefault="00B87BA4">
      <w:pPr>
        <w:spacing w:after="180"/>
        <w:ind w:left="0" w:firstLineChars="0" w:firstLine="0"/>
      </w:pPr>
      <w:r>
        <w:rPr>
          <w:rFonts w:hint="eastAsia"/>
        </w:rPr>
        <w:t>契約金額：　○○○○円</w:t>
      </w:r>
    </w:p>
    <w:p w14:paraId="17E85362" w14:textId="77777777" w:rsidR="00B87BA4" w:rsidRDefault="00B87BA4">
      <w:pPr>
        <w:spacing w:after="180"/>
        <w:ind w:left="31" w:right="31" w:firstLine="210"/>
        <w:jc w:val="right"/>
      </w:pPr>
      <w:r>
        <w:rPr>
          <w:rFonts w:hint="eastAsia"/>
        </w:rPr>
        <w:t>以上</w:t>
      </w:r>
    </w:p>
    <w:p w14:paraId="46D3964A" w14:textId="77777777" w:rsidR="00B87BA4" w:rsidRDefault="00B87BA4">
      <w:pPr>
        <w:spacing w:after="180"/>
        <w:ind w:left="31" w:right="31" w:firstLine="210"/>
        <w:jc w:val="right"/>
      </w:pPr>
    </w:p>
    <w:p w14:paraId="3E397DDC" w14:textId="77777777" w:rsidR="00B87BA4" w:rsidRDefault="00B87BA4">
      <w:pPr>
        <w:pStyle w:val="4"/>
        <w:sectPr w:rsidR="00B87BA4" w:rsidSect="00DB7154">
          <w:type w:val="continuous"/>
          <w:pgSz w:w="11906" w:h="16838" w:code="9"/>
          <w:pgMar w:top="992" w:right="1701" w:bottom="992" w:left="1701" w:header="851" w:footer="992" w:gutter="0"/>
          <w:cols w:space="425"/>
          <w:titlePg/>
          <w:docGrid w:type="lines" w:linePitch="360"/>
        </w:sectPr>
      </w:pPr>
    </w:p>
    <w:p w14:paraId="3E9E26C1" w14:textId="77777777" w:rsidR="00B87BA4" w:rsidRDefault="00B87BA4">
      <w:pPr>
        <w:pStyle w:val="4"/>
        <w:rPr>
          <w:sz w:val="21"/>
        </w:rPr>
      </w:pPr>
      <w:r>
        <w:rPr>
          <w:rFonts w:hint="eastAsia"/>
          <w:sz w:val="21"/>
        </w:rPr>
        <w:t>1.</w:t>
      </w:r>
      <w:r>
        <w:rPr>
          <w:rFonts w:hint="eastAsia"/>
          <w:sz w:val="21"/>
        </w:rPr>
        <w:t>コンサルティング会社選定のためのチェックリスト</w:t>
      </w:r>
    </w:p>
    <w:p w14:paraId="54419F0A" w14:textId="77777777" w:rsidR="00B87BA4" w:rsidRDefault="00B87BA4">
      <w:pPr>
        <w:spacing w:after="180"/>
        <w:ind w:firstLine="180"/>
        <w:rPr>
          <w:sz w:val="18"/>
        </w:rPr>
      </w:pPr>
      <w:r>
        <w:rPr>
          <w:rFonts w:hint="eastAsia"/>
          <w:sz w:val="18"/>
        </w:rPr>
        <w:t>コンサルティングを導入するには、コンサルティング会社もしくはコンサルタントのポリシーや信頼性について評価を行う必要がある。コンサルタント選定にあたって、解説を参考に、以下の評価軸で評価を行う。</w:t>
      </w:r>
      <w:r>
        <w:rPr>
          <w:sz w:val="18"/>
        </w:rPr>
        <w:br/>
      </w:r>
      <w:r>
        <w:rPr>
          <w:rFonts w:hint="eastAsia"/>
          <w:sz w:val="18"/>
        </w:rPr>
        <w:t>◎：期待以上である　○：十分なレベルである　△：不十分なレベルである　×：記述レベルが明らかに不足もしくは記述がない　ＮＡ：該当しない、不明</w:t>
      </w:r>
    </w:p>
    <w:p w14:paraId="747F362B" w14:textId="77777777" w:rsidR="00B87BA4" w:rsidRDefault="00B87BA4">
      <w:pPr>
        <w:pStyle w:val="4"/>
      </w:pPr>
      <w:r>
        <w:rPr>
          <w:rFonts w:hint="eastAsia"/>
        </w:rPr>
        <w:t>コンサルティング会社</w:t>
      </w: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6"/>
        <w:gridCol w:w="6804"/>
        <w:gridCol w:w="708"/>
      </w:tblGrid>
      <w:tr w:rsidR="00B87BA4" w14:paraId="53F635F0" w14:textId="77777777">
        <w:trPr>
          <w:trHeight w:val="284"/>
        </w:trPr>
        <w:tc>
          <w:tcPr>
            <w:tcW w:w="2836" w:type="dxa"/>
            <w:shd w:val="clear" w:color="auto" w:fill="0C0C0C"/>
            <w:vAlign w:val="center"/>
          </w:tcPr>
          <w:p w14:paraId="4F4E1345" w14:textId="77777777" w:rsidR="00B87BA4" w:rsidRDefault="00B87BA4">
            <w:pPr>
              <w:pStyle w:val="4"/>
            </w:pPr>
            <w:r>
              <w:rPr>
                <w:rFonts w:hint="eastAsia"/>
              </w:rPr>
              <w:t>記述項目</w:t>
            </w:r>
          </w:p>
        </w:tc>
        <w:tc>
          <w:tcPr>
            <w:tcW w:w="6804" w:type="dxa"/>
            <w:shd w:val="clear" w:color="auto" w:fill="0C0C0C"/>
            <w:vAlign w:val="center"/>
          </w:tcPr>
          <w:p w14:paraId="01461D74" w14:textId="77777777" w:rsidR="00B87BA4" w:rsidRDefault="00B87BA4">
            <w:pPr>
              <w:pStyle w:val="4"/>
            </w:pPr>
            <w:r>
              <w:rPr>
                <w:rFonts w:hint="eastAsia"/>
              </w:rPr>
              <w:t>解説</w:t>
            </w:r>
          </w:p>
        </w:tc>
        <w:tc>
          <w:tcPr>
            <w:tcW w:w="708" w:type="dxa"/>
            <w:shd w:val="clear" w:color="auto" w:fill="0C0C0C"/>
            <w:vAlign w:val="center"/>
          </w:tcPr>
          <w:p w14:paraId="79E4A761" w14:textId="77777777" w:rsidR="00B87BA4" w:rsidRDefault="00B87BA4">
            <w:pPr>
              <w:pStyle w:val="4"/>
            </w:pPr>
            <w:r>
              <w:rPr>
                <w:rFonts w:hint="eastAsia"/>
              </w:rPr>
              <w:t>評価</w:t>
            </w:r>
          </w:p>
        </w:tc>
      </w:tr>
      <w:tr w:rsidR="00B87BA4" w14:paraId="173B586F" w14:textId="77777777">
        <w:trPr>
          <w:trHeight w:val="284"/>
        </w:trPr>
        <w:tc>
          <w:tcPr>
            <w:tcW w:w="2836" w:type="dxa"/>
            <w:vAlign w:val="center"/>
          </w:tcPr>
          <w:p w14:paraId="27802D9A" w14:textId="77777777" w:rsidR="00B87BA4" w:rsidRDefault="00B87BA4">
            <w:pPr>
              <w:spacing w:afterLines="0" w:after="0"/>
              <w:ind w:left="0" w:firstLineChars="0" w:firstLine="0"/>
            </w:pPr>
            <w:r>
              <w:rPr>
                <w:rFonts w:hint="eastAsia"/>
              </w:rPr>
              <w:t>経営安定性</w:t>
            </w:r>
          </w:p>
        </w:tc>
        <w:tc>
          <w:tcPr>
            <w:tcW w:w="6804" w:type="dxa"/>
            <w:vAlign w:val="center"/>
          </w:tcPr>
          <w:p w14:paraId="7B62389F" w14:textId="77777777" w:rsidR="00B87BA4" w:rsidRDefault="00B87BA4">
            <w:pPr>
              <w:pStyle w:val="4"/>
            </w:pPr>
            <w:r>
              <w:rPr>
                <w:rFonts w:hint="eastAsia"/>
              </w:rPr>
              <w:t>コンサルティング会社の経営は安定しているか</w:t>
            </w:r>
          </w:p>
        </w:tc>
        <w:tc>
          <w:tcPr>
            <w:tcW w:w="708" w:type="dxa"/>
            <w:vAlign w:val="center"/>
          </w:tcPr>
          <w:p w14:paraId="02231723" w14:textId="77777777" w:rsidR="00B87BA4" w:rsidRDefault="00B87BA4">
            <w:pPr>
              <w:pStyle w:val="4"/>
            </w:pPr>
          </w:p>
        </w:tc>
      </w:tr>
      <w:tr w:rsidR="00B87BA4" w14:paraId="6B1C387B" w14:textId="77777777">
        <w:trPr>
          <w:trHeight w:val="284"/>
        </w:trPr>
        <w:tc>
          <w:tcPr>
            <w:tcW w:w="2836" w:type="dxa"/>
            <w:vAlign w:val="center"/>
          </w:tcPr>
          <w:p w14:paraId="5ABC4F13" w14:textId="77777777" w:rsidR="00B87BA4" w:rsidRDefault="00B87BA4">
            <w:pPr>
              <w:spacing w:afterLines="0" w:after="0"/>
              <w:ind w:left="0" w:firstLineChars="0" w:firstLine="0"/>
            </w:pPr>
            <w:r>
              <w:rPr>
                <w:rFonts w:hint="eastAsia"/>
              </w:rPr>
              <w:t>コンサルティングポリシー</w:t>
            </w:r>
          </w:p>
        </w:tc>
        <w:tc>
          <w:tcPr>
            <w:tcW w:w="6804" w:type="dxa"/>
            <w:vAlign w:val="center"/>
          </w:tcPr>
          <w:p w14:paraId="053277F4" w14:textId="77777777" w:rsidR="00B87BA4" w:rsidRDefault="00B87BA4">
            <w:pPr>
              <w:pStyle w:val="4"/>
            </w:pPr>
            <w:r>
              <w:rPr>
                <w:rFonts w:hint="eastAsia"/>
              </w:rPr>
              <w:t>どのようなコンサルティングを目指しているのかを確認。堅実な解答、積極的な解答</w:t>
            </w:r>
          </w:p>
        </w:tc>
        <w:tc>
          <w:tcPr>
            <w:tcW w:w="708" w:type="dxa"/>
            <w:vAlign w:val="center"/>
          </w:tcPr>
          <w:p w14:paraId="7C307C44" w14:textId="77777777" w:rsidR="00B87BA4" w:rsidRDefault="00B87BA4">
            <w:pPr>
              <w:pStyle w:val="4"/>
            </w:pPr>
          </w:p>
        </w:tc>
      </w:tr>
      <w:tr w:rsidR="00B87BA4" w14:paraId="2718273A" w14:textId="77777777">
        <w:trPr>
          <w:trHeight w:val="284"/>
        </w:trPr>
        <w:tc>
          <w:tcPr>
            <w:tcW w:w="2836" w:type="dxa"/>
            <w:vAlign w:val="center"/>
          </w:tcPr>
          <w:p w14:paraId="34AFC996" w14:textId="77777777" w:rsidR="00B87BA4" w:rsidRDefault="00B87BA4">
            <w:pPr>
              <w:spacing w:afterLines="0" w:after="0"/>
              <w:ind w:left="0" w:firstLineChars="0" w:firstLine="0"/>
            </w:pPr>
            <w:r>
              <w:rPr>
                <w:rFonts w:hint="eastAsia"/>
              </w:rPr>
              <w:t>実績</w:t>
            </w:r>
          </w:p>
        </w:tc>
        <w:tc>
          <w:tcPr>
            <w:tcW w:w="6804" w:type="dxa"/>
            <w:vAlign w:val="center"/>
          </w:tcPr>
          <w:p w14:paraId="56D53F8E" w14:textId="77777777" w:rsidR="00B87BA4" w:rsidRDefault="00B87BA4">
            <w:pPr>
              <w:pStyle w:val="4"/>
            </w:pPr>
            <w:r>
              <w:rPr>
                <w:rFonts w:hint="eastAsia"/>
              </w:rPr>
              <w:t>類似コンサルティング業務の実績（最近</w:t>
            </w:r>
            <w:r>
              <w:rPr>
                <w:rFonts w:hint="eastAsia"/>
              </w:rPr>
              <w:t>1</w:t>
            </w:r>
            <w:r>
              <w:rPr>
                <w:rFonts w:hint="eastAsia"/>
              </w:rPr>
              <w:t>年間のコンサルティング内容、期間、フェーズ、業種、企業規模などを記述する）</w:t>
            </w:r>
          </w:p>
        </w:tc>
        <w:tc>
          <w:tcPr>
            <w:tcW w:w="708" w:type="dxa"/>
            <w:vAlign w:val="center"/>
          </w:tcPr>
          <w:p w14:paraId="4DF4100A" w14:textId="77777777" w:rsidR="00B87BA4" w:rsidRDefault="00B87BA4">
            <w:pPr>
              <w:pStyle w:val="4"/>
            </w:pPr>
          </w:p>
        </w:tc>
      </w:tr>
      <w:tr w:rsidR="00B87BA4" w14:paraId="40849C6A" w14:textId="77777777">
        <w:trPr>
          <w:trHeight w:val="284"/>
        </w:trPr>
        <w:tc>
          <w:tcPr>
            <w:tcW w:w="2836" w:type="dxa"/>
            <w:vAlign w:val="center"/>
          </w:tcPr>
          <w:p w14:paraId="64A59C82" w14:textId="77777777" w:rsidR="00B87BA4" w:rsidRDefault="00B87BA4">
            <w:pPr>
              <w:spacing w:afterLines="0" w:after="0"/>
              <w:ind w:left="0" w:firstLineChars="0" w:firstLine="0"/>
            </w:pPr>
            <w:r>
              <w:rPr>
                <w:rFonts w:hint="eastAsia"/>
              </w:rPr>
              <w:t>品質失敗実績</w:t>
            </w:r>
          </w:p>
        </w:tc>
        <w:tc>
          <w:tcPr>
            <w:tcW w:w="6804" w:type="dxa"/>
            <w:vAlign w:val="center"/>
          </w:tcPr>
          <w:p w14:paraId="40720928" w14:textId="77777777" w:rsidR="00B87BA4" w:rsidRDefault="00B87BA4">
            <w:pPr>
              <w:pStyle w:val="4"/>
            </w:pPr>
            <w:r>
              <w:rPr>
                <w:rFonts w:hint="eastAsia"/>
              </w:rPr>
              <w:t>最近</w:t>
            </w:r>
            <w:r>
              <w:rPr>
                <w:rFonts w:hint="eastAsia"/>
              </w:rPr>
              <w:t>3</w:t>
            </w:r>
            <w:r>
              <w:rPr>
                <w:rFonts w:hint="eastAsia"/>
              </w:rPr>
              <w:t>年間の品質が損なわれた失敗実績を説明してもらう</w:t>
            </w:r>
          </w:p>
        </w:tc>
        <w:tc>
          <w:tcPr>
            <w:tcW w:w="708" w:type="dxa"/>
            <w:vAlign w:val="center"/>
          </w:tcPr>
          <w:p w14:paraId="71D62CE1" w14:textId="77777777" w:rsidR="00B87BA4" w:rsidRDefault="00B87BA4">
            <w:pPr>
              <w:pStyle w:val="4"/>
            </w:pPr>
          </w:p>
        </w:tc>
      </w:tr>
      <w:tr w:rsidR="00B87BA4" w14:paraId="21B553CB" w14:textId="77777777">
        <w:trPr>
          <w:trHeight w:val="284"/>
        </w:trPr>
        <w:tc>
          <w:tcPr>
            <w:tcW w:w="2836" w:type="dxa"/>
            <w:vAlign w:val="center"/>
          </w:tcPr>
          <w:p w14:paraId="3A715EE8" w14:textId="77777777" w:rsidR="00B87BA4" w:rsidRDefault="00B87BA4">
            <w:pPr>
              <w:spacing w:afterLines="0" w:after="0"/>
              <w:ind w:left="0" w:firstLineChars="0" w:firstLine="0"/>
            </w:pPr>
            <w:r>
              <w:rPr>
                <w:rFonts w:hint="eastAsia"/>
              </w:rPr>
              <w:t>得意分野</w:t>
            </w:r>
          </w:p>
        </w:tc>
        <w:tc>
          <w:tcPr>
            <w:tcW w:w="6804" w:type="dxa"/>
            <w:vAlign w:val="center"/>
          </w:tcPr>
          <w:p w14:paraId="2A52C04D" w14:textId="77777777" w:rsidR="00B87BA4" w:rsidRDefault="00B87BA4">
            <w:pPr>
              <w:pStyle w:val="4"/>
            </w:pPr>
            <w:r>
              <w:rPr>
                <w:rFonts w:hint="eastAsia"/>
              </w:rPr>
              <w:t>得意の業務分野を記述してもらう</w:t>
            </w:r>
          </w:p>
        </w:tc>
        <w:tc>
          <w:tcPr>
            <w:tcW w:w="708" w:type="dxa"/>
            <w:vAlign w:val="center"/>
          </w:tcPr>
          <w:p w14:paraId="43A81187" w14:textId="77777777" w:rsidR="00B87BA4" w:rsidRDefault="00B87BA4">
            <w:pPr>
              <w:pStyle w:val="4"/>
            </w:pPr>
          </w:p>
        </w:tc>
      </w:tr>
      <w:tr w:rsidR="00B87BA4" w14:paraId="203A1766" w14:textId="77777777">
        <w:trPr>
          <w:trHeight w:val="284"/>
        </w:trPr>
        <w:tc>
          <w:tcPr>
            <w:tcW w:w="2836" w:type="dxa"/>
            <w:vAlign w:val="center"/>
          </w:tcPr>
          <w:p w14:paraId="445C4DDD" w14:textId="77777777" w:rsidR="00B87BA4" w:rsidRDefault="00B87BA4">
            <w:pPr>
              <w:spacing w:afterLines="0" w:after="0"/>
              <w:ind w:left="0" w:firstLineChars="0" w:firstLine="0"/>
            </w:pPr>
            <w:r>
              <w:rPr>
                <w:rFonts w:hint="eastAsia"/>
              </w:rPr>
              <w:t>コンサルタントの人数</w:t>
            </w:r>
          </w:p>
        </w:tc>
        <w:tc>
          <w:tcPr>
            <w:tcW w:w="6804" w:type="dxa"/>
            <w:vAlign w:val="center"/>
          </w:tcPr>
          <w:p w14:paraId="2423FD31" w14:textId="77777777" w:rsidR="00B87BA4" w:rsidRDefault="00B87BA4">
            <w:pPr>
              <w:pStyle w:val="4"/>
            </w:pPr>
            <w:r>
              <w:rPr>
                <w:rFonts w:hint="eastAsia"/>
              </w:rPr>
              <w:t>所属するコンサルタントの人数、資格保持者の数</w:t>
            </w:r>
          </w:p>
        </w:tc>
        <w:tc>
          <w:tcPr>
            <w:tcW w:w="708" w:type="dxa"/>
            <w:vAlign w:val="center"/>
          </w:tcPr>
          <w:p w14:paraId="13B4F57A" w14:textId="77777777" w:rsidR="00B87BA4" w:rsidRDefault="00B87BA4">
            <w:pPr>
              <w:pStyle w:val="4"/>
            </w:pPr>
          </w:p>
        </w:tc>
      </w:tr>
      <w:tr w:rsidR="00B87BA4" w14:paraId="14EC6D51" w14:textId="77777777">
        <w:trPr>
          <w:trHeight w:val="284"/>
        </w:trPr>
        <w:tc>
          <w:tcPr>
            <w:tcW w:w="2836" w:type="dxa"/>
            <w:vAlign w:val="center"/>
          </w:tcPr>
          <w:p w14:paraId="6FA061DE" w14:textId="77777777" w:rsidR="00B87BA4" w:rsidRDefault="00B87BA4">
            <w:pPr>
              <w:spacing w:afterLines="0" w:after="0"/>
              <w:ind w:left="0" w:firstLineChars="0" w:firstLine="0"/>
            </w:pPr>
            <w:r>
              <w:rPr>
                <w:rFonts w:hint="eastAsia"/>
              </w:rPr>
              <w:t>コンサルタントの入れ替え</w:t>
            </w:r>
          </w:p>
        </w:tc>
        <w:tc>
          <w:tcPr>
            <w:tcW w:w="6804" w:type="dxa"/>
            <w:vAlign w:val="center"/>
          </w:tcPr>
          <w:p w14:paraId="76D77C3A" w14:textId="77777777" w:rsidR="00B87BA4" w:rsidRDefault="00B87BA4">
            <w:pPr>
              <w:pStyle w:val="4"/>
            </w:pPr>
            <w:r>
              <w:rPr>
                <w:rFonts w:hint="eastAsia"/>
              </w:rPr>
              <w:t>所属するコンサルタントの平均滞在年数</w:t>
            </w:r>
          </w:p>
        </w:tc>
        <w:tc>
          <w:tcPr>
            <w:tcW w:w="708" w:type="dxa"/>
            <w:vAlign w:val="center"/>
          </w:tcPr>
          <w:p w14:paraId="43C5C391" w14:textId="77777777" w:rsidR="00B87BA4" w:rsidRDefault="00B87BA4">
            <w:pPr>
              <w:pStyle w:val="4"/>
            </w:pPr>
          </w:p>
        </w:tc>
      </w:tr>
    </w:tbl>
    <w:p w14:paraId="4D2A7585" w14:textId="77777777" w:rsidR="00B87BA4" w:rsidRDefault="00B87BA4">
      <w:pPr>
        <w:pStyle w:val="4"/>
        <w:spacing w:beforeLines="50" w:before="180"/>
      </w:pPr>
      <w:r>
        <w:rPr>
          <w:rFonts w:hint="eastAsia"/>
        </w:rPr>
        <w:t>担当コンサルタント</w:t>
      </w: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6"/>
        <w:gridCol w:w="6804"/>
        <w:gridCol w:w="708"/>
      </w:tblGrid>
      <w:tr w:rsidR="00B87BA4" w14:paraId="3C7EB3F6" w14:textId="77777777">
        <w:trPr>
          <w:trHeight w:val="284"/>
        </w:trPr>
        <w:tc>
          <w:tcPr>
            <w:tcW w:w="2836" w:type="dxa"/>
            <w:shd w:val="clear" w:color="auto" w:fill="0C0C0C"/>
            <w:vAlign w:val="center"/>
          </w:tcPr>
          <w:p w14:paraId="70EB58E3" w14:textId="77777777" w:rsidR="00B87BA4" w:rsidRDefault="00B87BA4">
            <w:pPr>
              <w:pStyle w:val="4"/>
            </w:pPr>
            <w:r>
              <w:rPr>
                <w:rFonts w:hint="eastAsia"/>
              </w:rPr>
              <w:t>記述項目</w:t>
            </w:r>
          </w:p>
        </w:tc>
        <w:tc>
          <w:tcPr>
            <w:tcW w:w="6804" w:type="dxa"/>
            <w:shd w:val="clear" w:color="auto" w:fill="0C0C0C"/>
            <w:vAlign w:val="center"/>
          </w:tcPr>
          <w:p w14:paraId="0FBDFA0C" w14:textId="77777777" w:rsidR="00B87BA4" w:rsidRDefault="00B87BA4">
            <w:pPr>
              <w:pStyle w:val="4"/>
            </w:pPr>
            <w:r>
              <w:rPr>
                <w:rFonts w:hint="eastAsia"/>
              </w:rPr>
              <w:t>解説</w:t>
            </w:r>
          </w:p>
        </w:tc>
        <w:tc>
          <w:tcPr>
            <w:tcW w:w="708" w:type="dxa"/>
            <w:shd w:val="clear" w:color="auto" w:fill="0C0C0C"/>
            <w:vAlign w:val="center"/>
          </w:tcPr>
          <w:p w14:paraId="062E6253" w14:textId="77777777" w:rsidR="00B87BA4" w:rsidRDefault="00B87BA4">
            <w:pPr>
              <w:pStyle w:val="4"/>
            </w:pPr>
            <w:r>
              <w:rPr>
                <w:rFonts w:hint="eastAsia"/>
              </w:rPr>
              <w:t>評価</w:t>
            </w:r>
          </w:p>
        </w:tc>
      </w:tr>
      <w:tr w:rsidR="00B87BA4" w14:paraId="47AC5F9D" w14:textId="77777777">
        <w:trPr>
          <w:trHeight w:val="284"/>
        </w:trPr>
        <w:tc>
          <w:tcPr>
            <w:tcW w:w="2836" w:type="dxa"/>
            <w:vAlign w:val="center"/>
          </w:tcPr>
          <w:p w14:paraId="63CACBD7" w14:textId="77777777" w:rsidR="00B87BA4" w:rsidRDefault="00B87BA4">
            <w:pPr>
              <w:spacing w:afterLines="0" w:after="0"/>
              <w:ind w:left="0" w:firstLineChars="0" w:firstLine="0"/>
            </w:pPr>
            <w:r>
              <w:rPr>
                <w:rFonts w:hint="eastAsia"/>
              </w:rPr>
              <w:t>担当コンサルタント</w:t>
            </w:r>
          </w:p>
        </w:tc>
        <w:tc>
          <w:tcPr>
            <w:tcW w:w="6804" w:type="dxa"/>
            <w:vAlign w:val="center"/>
          </w:tcPr>
          <w:p w14:paraId="75FAF163" w14:textId="77777777" w:rsidR="00B87BA4" w:rsidRDefault="00B87BA4">
            <w:pPr>
              <w:pStyle w:val="4"/>
            </w:pPr>
            <w:r>
              <w:rPr>
                <w:rFonts w:hint="eastAsia"/>
              </w:rPr>
              <w:t>担当コンサルタントの略歴</w:t>
            </w:r>
          </w:p>
        </w:tc>
        <w:tc>
          <w:tcPr>
            <w:tcW w:w="708" w:type="dxa"/>
            <w:vAlign w:val="center"/>
          </w:tcPr>
          <w:p w14:paraId="370B4D97" w14:textId="77777777" w:rsidR="00B87BA4" w:rsidRDefault="00B87BA4">
            <w:pPr>
              <w:pStyle w:val="4"/>
            </w:pPr>
          </w:p>
        </w:tc>
      </w:tr>
      <w:tr w:rsidR="00B87BA4" w14:paraId="1589EA21" w14:textId="77777777">
        <w:trPr>
          <w:trHeight w:val="284"/>
        </w:trPr>
        <w:tc>
          <w:tcPr>
            <w:tcW w:w="2836" w:type="dxa"/>
            <w:vAlign w:val="center"/>
          </w:tcPr>
          <w:p w14:paraId="3ADCE7FF" w14:textId="77777777" w:rsidR="00B87BA4" w:rsidRDefault="00B87BA4">
            <w:pPr>
              <w:spacing w:afterLines="0" w:after="0"/>
              <w:ind w:left="0" w:firstLineChars="0" w:firstLine="0"/>
            </w:pPr>
            <w:r>
              <w:rPr>
                <w:rFonts w:hint="eastAsia"/>
              </w:rPr>
              <w:t>担当コンサルタントのスキルレベル</w:t>
            </w:r>
          </w:p>
        </w:tc>
        <w:tc>
          <w:tcPr>
            <w:tcW w:w="6804" w:type="dxa"/>
            <w:vAlign w:val="center"/>
          </w:tcPr>
          <w:p w14:paraId="47BCF2EF" w14:textId="77777777" w:rsidR="00B87BA4" w:rsidRDefault="00B87BA4">
            <w:pPr>
              <w:pStyle w:val="4"/>
            </w:pPr>
            <w:r>
              <w:rPr>
                <w:rFonts w:hint="eastAsia"/>
              </w:rPr>
              <w:t>IT</w:t>
            </w:r>
            <w:r>
              <w:rPr>
                <w:rFonts w:hint="eastAsia"/>
              </w:rPr>
              <w:t>スキル標準、情報システムユーザスキル標準、情報処理技術者試験などによる証明</w:t>
            </w:r>
          </w:p>
        </w:tc>
        <w:tc>
          <w:tcPr>
            <w:tcW w:w="708" w:type="dxa"/>
            <w:vAlign w:val="center"/>
          </w:tcPr>
          <w:p w14:paraId="36C097BC" w14:textId="77777777" w:rsidR="00B87BA4" w:rsidRDefault="00B87BA4">
            <w:pPr>
              <w:pStyle w:val="4"/>
            </w:pPr>
          </w:p>
        </w:tc>
      </w:tr>
      <w:tr w:rsidR="00B87BA4" w14:paraId="48BF258D" w14:textId="77777777">
        <w:trPr>
          <w:trHeight w:val="284"/>
        </w:trPr>
        <w:tc>
          <w:tcPr>
            <w:tcW w:w="2836" w:type="dxa"/>
            <w:vAlign w:val="center"/>
          </w:tcPr>
          <w:p w14:paraId="66E7BDDE" w14:textId="77777777" w:rsidR="00B87BA4" w:rsidRDefault="00B87BA4">
            <w:pPr>
              <w:spacing w:afterLines="0" w:after="0"/>
              <w:ind w:left="0" w:firstLineChars="0" w:firstLine="0"/>
            </w:pPr>
            <w:r>
              <w:rPr>
                <w:rFonts w:hint="eastAsia"/>
              </w:rPr>
              <w:t>チームバランス</w:t>
            </w:r>
          </w:p>
        </w:tc>
        <w:tc>
          <w:tcPr>
            <w:tcW w:w="6804" w:type="dxa"/>
            <w:vAlign w:val="center"/>
          </w:tcPr>
          <w:p w14:paraId="636BCB3B" w14:textId="77777777" w:rsidR="00B87BA4" w:rsidRDefault="00B87BA4">
            <w:pPr>
              <w:pStyle w:val="4"/>
            </w:pPr>
            <w:r>
              <w:rPr>
                <w:rFonts w:hint="eastAsia"/>
              </w:rPr>
              <w:t>チーム内のスキルの充足度</w:t>
            </w:r>
          </w:p>
        </w:tc>
        <w:tc>
          <w:tcPr>
            <w:tcW w:w="708" w:type="dxa"/>
            <w:vAlign w:val="center"/>
          </w:tcPr>
          <w:p w14:paraId="3960919E" w14:textId="77777777" w:rsidR="00B87BA4" w:rsidRDefault="00B87BA4">
            <w:pPr>
              <w:pStyle w:val="4"/>
            </w:pPr>
          </w:p>
        </w:tc>
      </w:tr>
      <w:tr w:rsidR="00B87BA4" w14:paraId="3D6D9B2D" w14:textId="77777777">
        <w:trPr>
          <w:trHeight w:val="284"/>
        </w:trPr>
        <w:tc>
          <w:tcPr>
            <w:tcW w:w="2836" w:type="dxa"/>
            <w:vAlign w:val="center"/>
          </w:tcPr>
          <w:p w14:paraId="6810732E" w14:textId="77777777" w:rsidR="00B87BA4" w:rsidRDefault="00B87BA4">
            <w:pPr>
              <w:spacing w:afterLines="0" w:after="0"/>
              <w:ind w:left="0" w:firstLineChars="0" w:firstLine="0"/>
            </w:pPr>
            <w:r>
              <w:rPr>
                <w:rFonts w:hint="eastAsia"/>
              </w:rPr>
              <w:t>コミュニケーション力</w:t>
            </w:r>
          </w:p>
        </w:tc>
        <w:tc>
          <w:tcPr>
            <w:tcW w:w="6804" w:type="dxa"/>
            <w:vAlign w:val="center"/>
          </w:tcPr>
          <w:p w14:paraId="5A1F8732" w14:textId="77777777" w:rsidR="00B87BA4" w:rsidRDefault="00B87BA4">
            <w:pPr>
              <w:pStyle w:val="4"/>
            </w:pPr>
            <w:r>
              <w:rPr>
                <w:rFonts w:hint="eastAsia"/>
              </w:rPr>
              <w:t>提案などに来たときに、きちんと質疑応答ができている、一方的に話していないか</w:t>
            </w:r>
          </w:p>
        </w:tc>
        <w:tc>
          <w:tcPr>
            <w:tcW w:w="708" w:type="dxa"/>
            <w:vAlign w:val="center"/>
          </w:tcPr>
          <w:p w14:paraId="0692810E" w14:textId="77777777" w:rsidR="00B87BA4" w:rsidRDefault="00B87BA4">
            <w:pPr>
              <w:pStyle w:val="4"/>
            </w:pPr>
          </w:p>
        </w:tc>
      </w:tr>
      <w:tr w:rsidR="00B87BA4" w14:paraId="67732669" w14:textId="77777777">
        <w:trPr>
          <w:trHeight w:val="284"/>
        </w:trPr>
        <w:tc>
          <w:tcPr>
            <w:tcW w:w="2836" w:type="dxa"/>
            <w:vAlign w:val="center"/>
          </w:tcPr>
          <w:p w14:paraId="30E6E3D1" w14:textId="77777777" w:rsidR="00B87BA4" w:rsidRDefault="00B87BA4">
            <w:pPr>
              <w:spacing w:afterLines="0" w:after="0"/>
              <w:ind w:left="0" w:firstLineChars="0" w:firstLine="0"/>
            </w:pPr>
            <w:r>
              <w:rPr>
                <w:rFonts w:hint="eastAsia"/>
              </w:rPr>
              <w:t>業務分野提案力</w:t>
            </w:r>
          </w:p>
        </w:tc>
        <w:tc>
          <w:tcPr>
            <w:tcW w:w="6804" w:type="dxa"/>
            <w:vAlign w:val="center"/>
          </w:tcPr>
          <w:p w14:paraId="24BE93EE" w14:textId="77777777" w:rsidR="00B87BA4" w:rsidRDefault="00B87BA4">
            <w:pPr>
              <w:pStyle w:val="4"/>
            </w:pPr>
            <w:r>
              <w:rPr>
                <w:rFonts w:hint="eastAsia"/>
              </w:rPr>
              <w:t>提案内容に筋が通っていて、依頼内容に沿っている</w:t>
            </w:r>
          </w:p>
        </w:tc>
        <w:tc>
          <w:tcPr>
            <w:tcW w:w="708" w:type="dxa"/>
            <w:vAlign w:val="center"/>
          </w:tcPr>
          <w:p w14:paraId="3E3DE47B" w14:textId="77777777" w:rsidR="00B87BA4" w:rsidRDefault="00B87BA4">
            <w:pPr>
              <w:pStyle w:val="4"/>
            </w:pPr>
          </w:p>
        </w:tc>
      </w:tr>
      <w:tr w:rsidR="00B87BA4" w14:paraId="34778ECE" w14:textId="77777777">
        <w:trPr>
          <w:trHeight w:val="284"/>
        </w:trPr>
        <w:tc>
          <w:tcPr>
            <w:tcW w:w="2836" w:type="dxa"/>
            <w:vAlign w:val="center"/>
          </w:tcPr>
          <w:p w14:paraId="47958148" w14:textId="77777777" w:rsidR="00B87BA4" w:rsidRDefault="00B87BA4">
            <w:pPr>
              <w:spacing w:afterLines="0" w:after="0"/>
              <w:ind w:left="0" w:firstLineChars="0" w:firstLine="0"/>
            </w:pPr>
            <w:r>
              <w:rPr>
                <w:rFonts w:hint="eastAsia"/>
              </w:rPr>
              <w:t>論理性</w:t>
            </w:r>
          </w:p>
        </w:tc>
        <w:tc>
          <w:tcPr>
            <w:tcW w:w="6804" w:type="dxa"/>
            <w:vAlign w:val="center"/>
          </w:tcPr>
          <w:p w14:paraId="4D8D79A7" w14:textId="77777777" w:rsidR="00B87BA4" w:rsidRDefault="00B87BA4">
            <w:pPr>
              <w:pStyle w:val="4"/>
            </w:pPr>
            <w:r>
              <w:rPr>
                <w:rFonts w:hint="eastAsia"/>
              </w:rPr>
              <w:t>提案や説明の内容が論理的である</w:t>
            </w:r>
          </w:p>
        </w:tc>
        <w:tc>
          <w:tcPr>
            <w:tcW w:w="708" w:type="dxa"/>
            <w:vAlign w:val="center"/>
          </w:tcPr>
          <w:p w14:paraId="4780D4FB" w14:textId="77777777" w:rsidR="00B87BA4" w:rsidRDefault="00B87BA4">
            <w:pPr>
              <w:pStyle w:val="4"/>
            </w:pPr>
          </w:p>
        </w:tc>
      </w:tr>
      <w:tr w:rsidR="00B87BA4" w14:paraId="51FD4203" w14:textId="77777777">
        <w:trPr>
          <w:trHeight w:val="284"/>
        </w:trPr>
        <w:tc>
          <w:tcPr>
            <w:tcW w:w="2836" w:type="dxa"/>
            <w:vAlign w:val="center"/>
          </w:tcPr>
          <w:p w14:paraId="69AE44B5" w14:textId="77777777" w:rsidR="00B87BA4" w:rsidRDefault="00B87BA4">
            <w:pPr>
              <w:spacing w:afterLines="0" w:after="0"/>
              <w:ind w:left="0" w:firstLineChars="0" w:firstLine="0"/>
            </w:pPr>
            <w:r>
              <w:rPr>
                <w:rFonts w:hint="eastAsia"/>
              </w:rPr>
              <w:t>人柄</w:t>
            </w:r>
          </w:p>
        </w:tc>
        <w:tc>
          <w:tcPr>
            <w:tcW w:w="6804" w:type="dxa"/>
            <w:vAlign w:val="center"/>
          </w:tcPr>
          <w:p w14:paraId="5D8EC5B8" w14:textId="77777777" w:rsidR="00B87BA4" w:rsidRDefault="00B87BA4">
            <w:pPr>
              <w:pStyle w:val="4"/>
            </w:pPr>
            <w:r>
              <w:rPr>
                <w:rFonts w:hint="eastAsia"/>
              </w:rPr>
              <w:t>会話をしていて不快感を与えないか、高圧的ではないか</w:t>
            </w:r>
          </w:p>
        </w:tc>
        <w:tc>
          <w:tcPr>
            <w:tcW w:w="708" w:type="dxa"/>
            <w:vAlign w:val="center"/>
          </w:tcPr>
          <w:p w14:paraId="4944083F" w14:textId="77777777" w:rsidR="00B87BA4" w:rsidRDefault="00B87BA4">
            <w:pPr>
              <w:pStyle w:val="4"/>
            </w:pPr>
          </w:p>
        </w:tc>
      </w:tr>
    </w:tbl>
    <w:p w14:paraId="7BDA40DB" w14:textId="77777777" w:rsidR="00B87BA4" w:rsidRDefault="00B87BA4">
      <w:pPr>
        <w:pStyle w:val="4"/>
        <w:spacing w:beforeLines="50" w:before="180"/>
      </w:pPr>
      <w:r>
        <w:rPr>
          <w:rFonts w:hint="eastAsia"/>
        </w:rPr>
        <w:t>他ユーザからのコンサルティング会社に対する評価</w:t>
      </w: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6"/>
        <w:gridCol w:w="6804"/>
        <w:gridCol w:w="708"/>
      </w:tblGrid>
      <w:tr w:rsidR="00B87BA4" w14:paraId="0A371DE1" w14:textId="77777777">
        <w:trPr>
          <w:trHeight w:val="284"/>
        </w:trPr>
        <w:tc>
          <w:tcPr>
            <w:tcW w:w="2836" w:type="dxa"/>
            <w:shd w:val="clear" w:color="auto" w:fill="0C0C0C"/>
            <w:vAlign w:val="center"/>
          </w:tcPr>
          <w:p w14:paraId="7EF7149B" w14:textId="77777777" w:rsidR="00B87BA4" w:rsidRDefault="00B87BA4">
            <w:pPr>
              <w:pStyle w:val="4"/>
            </w:pPr>
            <w:r>
              <w:rPr>
                <w:rFonts w:hint="eastAsia"/>
              </w:rPr>
              <w:t>記述項目</w:t>
            </w:r>
          </w:p>
        </w:tc>
        <w:tc>
          <w:tcPr>
            <w:tcW w:w="6804" w:type="dxa"/>
            <w:shd w:val="clear" w:color="auto" w:fill="0C0C0C"/>
            <w:vAlign w:val="center"/>
          </w:tcPr>
          <w:p w14:paraId="67DE72AC" w14:textId="77777777" w:rsidR="00B87BA4" w:rsidRDefault="00B87BA4">
            <w:pPr>
              <w:pStyle w:val="4"/>
            </w:pPr>
            <w:r>
              <w:rPr>
                <w:rFonts w:hint="eastAsia"/>
              </w:rPr>
              <w:t>解説</w:t>
            </w:r>
          </w:p>
        </w:tc>
        <w:tc>
          <w:tcPr>
            <w:tcW w:w="708" w:type="dxa"/>
            <w:shd w:val="clear" w:color="auto" w:fill="0C0C0C"/>
            <w:vAlign w:val="center"/>
          </w:tcPr>
          <w:p w14:paraId="5BE20DC5" w14:textId="77777777" w:rsidR="00B87BA4" w:rsidRDefault="00B87BA4">
            <w:pPr>
              <w:pStyle w:val="4"/>
            </w:pPr>
            <w:r>
              <w:rPr>
                <w:rFonts w:hint="eastAsia"/>
              </w:rPr>
              <w:t>評価</w:t>
            </w:r>
          </w:p>
        </w:tc>
      </w:tr>
      <w:tr w:rsidR="00B87BA4" w14:paraId="06FE7D8B" w14:textId="77777777">
        <w:trPr>
          <w:trHeight w:val="284"/>
        </w:trPr>
        <w:tc>
          <w:tcPr>
            <w:tcW w:w="2836" w:type="dxa"/>
            <w:vAlign w:val="center"/>
          </w:tcPr>
          <w:p w14:paraId="7F81F602" w14:textId="77777777" w:rsidR="00B87BA4" w:rsidRDefault="00B87BA4">
            <w:pPr>
              <w:spacing w:afterLines="0" w:after="0"/>
              <w:ind w:left="0" w:firstLineChars="0" w:firstLine="0"/>
            </w:pPr>
            <w:r>
              <w:rPr>
                <w:rFonts w:hint="eastAsia"/>
              </w:rPr>
              <w:t>満足度</w:t>
            </w:r>
          </w:p>
        </w:tc>
        <w:tc>
          <w:tcPr>
            <w:tcW w:w="6804" w:type="dxa"/>
            <w:vAlign w:val="center"/>
          </w:tcPr>
          <w:p w14:paraId="37C7B08D" w14:textId="77777777" w:rsidR="00B87BA4" w:rsidRDefault="00B87BA4">
            <w:pPr>
              <w:pStyle w:val="4"/>
            </w:pPr>
            <w:r>
              <w:rPr>
                <w:rFonts w:hint="eastAsia"/>
              </w:rPr>
              <w:t>使い勝手、投資効果について悪い評価はないか</w:t>
            </w:r>
          </w:p>
        </w:tc>
        <w:tc>
          <w:tcPr>
            <w:tcW w:w="708" w:type="dxa"/>
            <w:vAlign w:val="center"/>
          </w:tcPr>
          <w:p w14:paraId="02CCD470" w14:textId="77777777" w:rsidR="00B87BA4" w:rsidRDefault="00B87BA4">
            <w:pPr>
              <w:pStyle w:val="4"/>
            </w:pPr>
          </w:p>
        </w:tc>
      </w:tr>
    </w:tbl>
    <w:p w14:paraId="6C230175" w14:textId="77777777" w:rsidR="00B87BA4" w:rsidRDefault="00B87BA4">
      <w:pPr>
        <w:pStyle w:val="4"/>
        <w:spacing w:beforeLines="50" w:before="180"/>
      </w:pPr>
      <w:r>
        <w:rPr>
          <w:rFonts w:hint="eastAsia"/>
        </w:rPr>
        <w:t>提案書</w:t>
      </w: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6"/>
        <w:gridCol w:w="6804"/>
        <w:gridCol w:w="708"/>
      </w:tblGrid>
      <w:tr w:rsidR="00B87BA4" w14:paraId="06AEF492" w14:textId="77777777">
        <w:trPr>
          <w:trHeight w:val="284"/>
          <w:tblHeader/>
        </w:trPr>
        <w:tc>
          <w:tcPr>
            <w:tcW w:w="2836" w:type="dxa"/>
            <w:tcBorders>
              <w:bottom w:val="single" w:sz="4" w:space="0" w:color="auto"/>
            </w:tcBorders>
            <w:shd w:val="clear" w:color="auto" w:fill="0C0C0C"/>
            <w:vAlign w:val="center"/>
          </w:tcPr>
          <w:p w14:paraId="15FBCCAC" w14:textId="77777777" w:rsidR="00B87BA4" w:rsidRDefault="00B87BA4">
            <w:pPr>
              <w:pStyle w:val="4"/>
            </w:pPr>
            <w:r>
              <w:rPr>
                <w:rFonts w:hint="eastAsia"/>
              </w:rPr>
              <w:t>記述項目</w:t>
            </w:r>
          </w:p>
        </w:tc>
        <w:tc>
          <w:tcPr>
            <w:tcW w:w="6804" w:type="dxa"/>
            <w:shd w:val="clear" w:color="auto" w:fill="0C0C0C"/>
            <w:vAlign w:val="center"/>
          </w:tcPr>
          <w:p w14:paraId="77E7B1AE" w14:textId="77777777" w:rsidR="00B87BA4" w:rsidRDefault="00B87BA4">
            <w:pPr>
              <w:pStyle w:val="4"/>
            </w:pPr>
            <w:r>
              <w:rPr>
                <w:rFonts w:hint="eastAsia"/>
              </w:rPr>
              <w:t>解説</w:t>
            </w:r>
          </w:p>
        </w:tc>
        <w:tc>
          <w:tcPr>
            <w:tcW w:w="708" w:type="dxa"/>
            <w:shd w:val="clear" w:color="auto" w:fill="0C0C0C"/>
            <w:vAlign w:val="center"/>
          </w:tcPr>
          <w:p w14:paraId="0E986031" w14:textId="77777777" w:rsidR="00B87BA4" w:rsidRDefault="00B87BA4">
            <w:pPr>
              <w:pStyle w:val="4"/>
            </w:pPr>
            <w:r>
              <w:rPr>
                <w:rFonts w:hint="eastAsia"/>
              </w:rPr>
              <w:t>評価</w:t>
            </w:r>
          </w:p>
        </w:tc>
      </w:tr>
      <w:tr w:rsidR="00B87BA4" w14:paraId="601451EB" w14:textId="77777777">
        <w:trPr>
          <w:cantSplit/>
          <w:trHeight w:val="284"/>
        </w:trPr>
        <w:tc>
          <w:tcPr>
            <w:tcW w:w="2836" w:type="dxa"/>
            <w:vMerge w:val="restart"/>
            <w:vAlign w:val="center"/>
          </w:tcPr>
          <w:p w14:paraId="00E9446F" w14:textId="77777777" w:rsidR="00B87BA4" w:rsidRDefault="00B87BA4">
            <w:pPr>
              <w:spacing w:afterLines="0" w:after="0"/>
              <w:ind w:left="0" w:firstLineChars="0" w:firstLine="0"/>
            </w:pPr>
            <w:r>
              <w:rPr>
                <w:rFonts w:hint="eastAsia"/>
              </w:rPr>
              <w:t>背景</w:t>
            </w:r>
          </w:p>
        </w:tc>
        <w:tc>
          <w:tcPr>
            <w:tcW w:w="6804" w:type="dxa"/>
            <w:vAlign w:val="center"/>
          </w:tcPr>
          <w:p w14:paraId="0FF2FD11" w14:textId="77777777" w:rsidR="00B87BA4" w:rsidRDefault="00B87BA4">
            <w:pPr>
              <w:pStyle w:val="4"/>
            </w:pPr>
            <w:r>
              <w:rPr>
                <w:rFonts w:hint="eastAsia"/>
              </w:rPr>
              <w:t>説明した背景などを理解して記述している</w:t>
            </w:r>
          </w:p>
        </w:tc>
        <w:tc>
          <w:tcPr>
            <w:tcW w:w="708" w:type="dxa"/>
            <w:vAlign w:val="center"/>
          </w:tcPr>
          <w:p w14:paraId="77E32521" w14:textId="77777777" w:rsidR="00B87BA4" w:rsidRDefault="00B87BA4">
            <w:pPr>
              <w:pStyle w:val="4"/>
            </w:pPr>
          </w:p>
        </w:tc>
      </w:tr>
      <w:tr w:rsidR="00B87BA4" w14:paraId="2209EE20" w14:textId="77777777">
        <w:trPr>
          <w:cantSplit/>
          <w:trHeight w:val="284"/>
        </w:trPr>
        <w:tc>
          <w:tcPr>
            <w:tcW w:w="2836" w:type="dxa"/>
            <w:vMerge/>
            <w:vAlign w:val="center"/>
          </w:tcPr>
          <w:p w14:paraId="06978E40" w14:textId="77777777" w:rsidR="00B87BA4" w:rsidRDefault="00B87BA4">
            <w:pPr>
              <w:spacing w:afterLines="0" w:after="0"/>
              <w:ind w:left="0" w:firstLineChars="0" w:firstLine="0"/>
            </w:pPr>
          </w:p>
        </w:tc>
        <w:tc>
          <w:tcPr>
            <w:tcW w:w="6804" w:type="dxa"/>
            <w:vAlign w:val="center"/>
          </w:tcPr>
          <w:p w14:paraId="7F38D39C" w14:textId="77777777" w:rsidR="00B87BA4" w:rsidRDefault="00B87BA4">
            <w:pPr>
              <w:pStyle w:val="4"/>
            </w:pPr>
            <w:r>
              <w:rPr>
                <w:rFonts w:hint="eastAsia"/>
              </w:rPr>
              <w:t>業界の環境などを理解して記述している</w:t>
            </w:r>
          </w:p>
        </w:tc>
        <w:tc>
          <w:tcPr>
            <w:tcW w:w="708" w:type="dxa"/>
            <w:vAlign w:val="center"/>
          </w:tcPr>
          <w:p w14:paraId="421B07E0" w14:textId="77777777" w:rsidR="00B87BA4" w:rsidRDefault="00B87BA4">
            <w:pPr>
              <w:pStyle w:val="4"/>
            </w:pPr>
          </w:p>
        </w:tc>
      </w:tr>
      <w:tr w:rsidR="00B87BA4" w14:paraId="2B0E769F" w14:textId="77777777">
        <w:trPr>
          <w:trHeight w:val="284"/>
        </w:trPr>
        <w:tc>
          <w:tcPr>
            <w:tcW w:w="2836" w:type="dxa"/>
            <w:vAlign w:val="center"/>
          </w:tcPr>
          <w:p w14:paraId="7200FB9E" w14:textId="77777777" w:rsidR="00B87BA4" w:rsidRDefault="00B87BA4">
            <w:pPr>
              <w:spacing w:afterLines="0" w:after="0"/>
              <w:ind w:left="0" w:firstLineChars="0" w:firstLine="0"/>
            </w:pPr>
            <w:r>
              <w:rPr>
                <w:rFonts w:hint="eastAsia"/>
              </w:rPr>
              <w:t>目的</w:t>
            </w:r>
          </w:p>
        </w:tc>
        <w:tc>
          <w:tcPr>
            <w:tcW w:w="6804" w:type="dxa"/>
            <w:vAlign w:val="center"/>
          </w:tcPr>
          <w:p w14:paraId="2AC1CCDE" w14:textId="77777777" w:rsidR="00B87BA4" w:rsidRDefault="00B87BA4">
            <w:pPr>
              <w:pStyle w:val="4"/>
            </w:pPr>
            <w:r>
              <w:rPr>
                <w:rFonts w:hint="eastAsia"/>
              </w:rPr>
              <w:t>説明された目的を理解し記述している</w:t>
            </w:r>
          </w:p>
        </w:tc>
        <w:tc>
          <w:tcPr>
            <w:tcW w:w="708" w:type="dxa"/>
            <w:vAlign w:val="center"/>
          </w:tcPr>
          <w:p w14:paraId="67DD2CD9" w14:textId="77777777" w:rsidR="00B87BA4" w:rsidRDefault="00B87BA4">
            <w:pPr>
              <w:pStyle w:val="4"/>
            </w:pPr>
          </w:p>
        </w:tc>
      </w:tr>
      <w:tr w:rsidR="00B87BA4" w14:paraId="016155D6" w14:textId="77777777">
        <w:trPr>
          <w:trHeight w:val="284"/>
        </w:trPr>
        <w:tc>
          <w:tcPr>
            <w:tcW w:w="2836" w:type="dxa"/>
            <w:tcBorders>
              <w:bottom w:val="single" w:sz="4" w:space="0" w:color="auto"/>
            </w:tcBorders>
            <w:vAlign w:val="center"/>
          </w:tcPr>
          <w:p w14:paraId="64E979EA" w14:textId="77777777" w:rsidR="00B87BA4" w:rsidRDefault="00B87BA4">
            <w:pPr>
              <w:spacing w:afterLines="0" w:after="0"/>
              <w:ind w:left="0" w:firstLineChars="0" w:firstLine="0"/>
            </w:pPr>
            <w:r>
              <w:rPr>
                <w:rFonts w:hint="eastAsia"/>
              </w:rPr>
              <w:t>方針</w:t>
            </w:r>
          </w:p>
        </w:tc>
        <w:tc>
          <w:tcPr>
            <w:tcW w:w="6804" w:type="dxa"/>
            <w:vAlign w:val="center"/>
          </w:tcPr>
          <w:p w14:paraId="6BF70323" w14:textId="77777777" w:rsidR="00B87BA4" w:rsidRDefault="00B87BA4">
            <w:pPr>
              <w:pStyle w:val="4"/>
            </w:pPr>
            <w:r>
              <w:rPr>
                <w:rFonts w:hint="eastAsia"/>
              </w:rPr>
              <w:t>説明された目的を踏まえた上で検討方針を明確に提示している</w:t>
            </w:r>
          </w:p>
        </w:tc>
        <w:tc>
          <w:tcPr>
            <w:tcW w:w="708" w:type="dxa"/>
            <w:vAlign w:val="center"/>
          </w:tcPr>
          <w:p w14:paraId="7E403C97" w14:textId="77777777" w:rsidR="00B87BA4" w:rsidRDefault="00B87BA4">
            <w:pPr>
              <w:pStyle w:val="4"/>
            </w:pPr>
          </w:p>
        </w:tc>
      </w:tr>
      <w:tr w:rsidR="00B87BA4" w14:paraId="036020E0" w14:textId="77777777">
        <w:trPr>
          <w:cantSplit/>
          <w:trHeight w:val="284"/>
        </w:trPr>
        <w:tc>
          <w:tcPr>
            <w:tcW w:w="2836" w:type="dxa"/>
            <w:vMerge w:val="restart"/>
            <w:vAlign w:val="center"/>
          </w:tcPr>
          <w:p w14:paraId="0E26924A" w14:textId="77777777" w:rsidR="00B87BA4" w:rsidRDefault="00B87BA4">
            <w:pPr>
              <w:spacing w:afterLines="0" w:after="0"/>
              <w:ind w:left="0" w:firstLineChars="0" w:firstLine="0"/>
            </w:pPr>
            <w:r>
              <w:rPr>
                <w:rFonts w:hint="eastAsia"/>
              </w:rPr>
              <w:t>アプローチ</w:t>
            </w:r>
          </w:p>
        </w:tc>
        <w:tc>
          <w:tcPr>
            <w:tcW w:w="6804" w:type="dxa"/>
            <w:vAlign w:val="center"/>
          </w:tcPr>
          <w:p w14:paraId="78C6E66A" w14:textId="77777777" w:rsidR="00B87BA4" w:rsidRDefault="00B87BA4">
            <w:pPr>
              <w:pStyle w:val="4"/>
            </w:pPr>
            <w:r>
              <w:rPr>
                <w:rFonts w:hint="eastAsia"/>
              </w:rPr>
              <w:t>企画作成、提案依頼書（</w:t>
            </w:r>
            <w:r>
              <w:rPr>
                <w:rFonts w:hint="eastAsia"/>
              </w:rPr>
              <w:t>RFP</w:t>
            </w:r>
            <w:r>
              <w:rPr>
                <w:rFonts w:hint="eastAsia"/>
              </w:rPr>
              <w:t>）作成、プロジェクト・マネジメント・オフィス（</w:t>
            </w:r>
            <w:r>
              <w:rPr>
                <w:rFonts w:hint="eastAsia"/>
              </w:rPr>
              <w:t>PMO</w:t>
            </w:r>
            <w:r>
              <w:rPr>
                <w:rFonts w:hint="eastAsia"/>
              </w:rPr>
              <w:t>）支援などの目的を達成するための方法論を提示している</w:t>
            </w:r>
          </w:p>
        </w:tc>
        <w:tc>
          <w:tcPr>
            <w:tcW w:w="708" w:type="dxa"/>
            <w:vAlign w:val="center"/>
          </w:tcPr>
          <w:p w14:paraId="01826B6F" w14:textId="77777777" w:rsidR="00B87BA4" w:rsidRDefault="00B87BA4">
            <w:pPr>
              <w:pStyle w:val="4"/>
            </w:pPr>
          </w:p>
        </w:tc>
      </w:tr>
      <w:tr w:rsidR="00B87BA4" w14:paraId="0B569B2B" w14:textId="77777777">
        <w:trPr>
          <w:cantSplit/>
          <w:trHeight w:val="284"/>
        </w:trPr>
        <w:tc>
          <w:tcPr>
            <w:tcW w:w="2836" w:type="dxa"/>
            <w:vMerge/>
            <w:vAlign w:val="center"/>
          </w:tcPr>
          <w:p w14:paraId="19D9D08D" w14:textId="77777777" w:rsidR="00B87BA4" w:rsidRDefault="00B87BA4">
            <w:pPr>
              <w:spacing w:afterLines="0" w:after="0"/>
              <w:ind w:left="0" w:firstLineChars="0" w:firstLine="0"/>
            </w:pPr>
          </w:p>
        </w:tc>
        <w:tc>
          <w:tcPr>
            <w:tcW w:w="6804" w:type="dxa"/>
            <w:vAlign w:val="center"/>
          </w:tcPr>
          <w:p w14:paraId="54225F6A" w14:textId="77777777" w:rsidR="00B87BA4" w:rsidRDefault="00B87BA4">
            <w:pPr>
              <w:pStyle w:val="4"/>
            </w:pPr>
            <w:r>
              <w:rPr>
                <w:rFonts w:hint="eastAsia"/>
              </w:rPr>
              <w:t>企画作成、</w:t>
            </w:r>
            <w:r>
              <w:rPr>
                <w:rFonts w:hint="eastAsia"/>
              </w:rPr>
              <w:t>RFP</w:t>
            </w:r>
            <w:r>
              <w:rPr>
                <w:rFonts w:hint="eastAsia"/>
              </w:rPr>
              <w:t>作成、</w:t>
            </w:r>
            <w:r>
              <w:rPr>
                <w:rFonts w:hint="eastAsia"/>
              </w:rPr>
              <w:t>PMO</w:t>
            </w:r>
            <w:r>
              <w:rPr>
                <w:rFonts w:hint="eastAsia"/>
              </w:rPr>
              <w:t>支援などの目的を達成するためのタスクを提示している</w:t>
            </w:r>
          </w:p>
        </w:tc>
        <w:tc>
          <w:tcPr>
            <w:tcW w:w="708" w:type="dxa"/>
            <w:vAlign w:val="center"/>
          </w:tcPr>
          <w:p w14:paraId="45B351D1" w14:textId="77777777" w:rsidR="00B87BA4" w:rsidRDefault="00B87BA4">
            <w:pPr>
              <w:pStyle w:val="4"/>
            </w:pPr>
          </w:p>
        </w:tc>
      </w:tr>
      <w:tr w:rsidR="00B87BA4" w14:paraId="6818CE85" w14:textId="77777777">
        <w:trPr>
          <w:trHeight w:val="284"/>
        </w:trPr>
        <w:tc>
          <w:tcPr>
            <w:tcW w:w="2836" w:type="dxa"/>
            <w:vAlign w:val="center"/>
          </w:tcPr>
          <w:p w14:paraId="148B64BD" w14:textId="77777777" w:rsidR="00B87BA4" w:rsidRDefault="00B87BA4">
            <w:pPr>
              <w:spacing w:afterLines="0" w:after="0"/>
              <w:ind w:left="0" w:firstLineChars="0" w:firstLine="0"/>
            </w:pPr>
            <w:r>
              <w:rPr>
                <w:rFonts w:hint="eastAsia"/>
              </w:rPr>
              <w:t>アウトプットイメージ</w:t>
            </w:r>
          </w:p>
        </w:tc>
        <w:tc>
          <w:tcPr>
            <w:tcW w:w="6804" w:type="dxa"/>
            <w:vAlign w:val="center"/>
          </w:tcPr>
          <w:p w14:paraId="42A46F44" w14:textId="77777777" w:rsidR="00B87BA4" w:rsidRDefault="00B87BA4">
            <w:pPr>
              <w:pStyle w:val="4"/>
            </w:pPr>
            <w:r>
              <w:rPr>
                <w:rFonts w:hint="eastAsia"/>
              </w:rPr>
              <w:t>成果物の構成や記述レベル、分量、サンプルなどを提示する</w:t>
            </w:r>
          </w:p>
        </w:tc>
        <w:tc>
          <w:tcPr>
            <w:tcW w:w="708" w:type="dxa"/>
            <w:vAlign w:val="center"/>
          </w:tcPr>
          <w:p w14:paraId="394D5DEB" w14:textId="77777777" w:rsidR="00B87BA4" w:rsidRDefault="00B87BA4">
            <w:pPr>
              <w:pStyle w:val="4"/>
            </w:pPr>
          </w:p>
        </w:tc>
      </w:tr>
      <w:tr w:rsidR="00B87BA4" w14:paraId="0426F139" w14:textId="77777777">
        <w:trPr>
          <w:trHeight w:val="284"/>
        </w:trPr>
        <w:tc>
          <w:tcPr>
            <w:tcW w:w="2836" w:type="dxa"/>
            <w:tcBorders>
              <w:bottom w:val="single" w:sz="4" w:space="0" w:color="auto"/>
            </w:tcBorders>
            <w:vAlign w:val="center"/>
          </w:tcPr>
          <w:p w14:paraId="1AB7AF77" w14:textId="77777777" w:rsidR="00B87BA4" w:rsidRDefault="00B87BA4">
            <w:pPr>
              <w:spacing w:afterLines="0" w:after="0"/>
              <w:ind w:left="0" w:firstLineChars="0" w:firstLine="0"/>
            </w:pPr>
            <w:r>
              <w:rPr>
                <w:rFonts w:hint="eastAsia"/>
              </w:rPr>
              <w:t>スケジュール</w:t>
            </w:r>
          </w:p>
        </w:tc>
        <w:tc>
          <w:tcPr>
            <w:tcW w:w="6804" w:type="dxa"/>
            <w:vAlign w:val="center"/>
          </w:tcPr>
          <w:p w14:paraId="13D33855" w14:textId="77777777" w:rsidR="00B87BA4" w:rsidRDefault="00B87BA4">
            <w:pPr>
              <w:pStyle w:val="4"/>
            </w:pPr>
            <w:r>
              <w:rPr>
                <w:rFonts w:hint="eastAsia"/>
              </w:rPr>
              <w:t>全体のスケジュールが詳細化され、報告方法やマイルストンが明示されている</w:t>
            </w:r>
          </w:p>
        </w:tc>
        <w:tc>
          <w:tcPr>
            <w:tcW w:w="708" w:type="dxa"/>
            <w:vAlign w:val="center"/>
          </w:tcPr>
          <w:p w14:paraId="2924CF06" w14:textId="77777777" w:rsidR="00B87BA4" w:rsidRDefault="00B87BA4">
            <w:pPr>
              <w:pStyle w:val="4"/>
            </w:pPr>
          </w:p>
        </w:tc>
      </w:tr>
      <w:tr w:rsidR="00B87BA4" w14:paraId="6BF387EC" w14:textId="77777777">
        <w:trPr>
          <w:cantSplit/>
          <w:trHeight w:val="284"/>
        </w:trPr>
        <w:tc>
          <w:tcPr>
            <w:tcW w:w="2836" w:type="dxa"/>
            <w:vMerge w:val="restart"/>
            <w:vAlign w:val="center"/>
          </w:tcPr>
          <w:p w14:paraId="6500DB97" w14:textId="77777777" w:rsidR="00B87BA4" w:rsidRDefault="00B87BA4">
            <w:pPr>
              <w:spacing w:afterLines="0" w:after="0"/>
              <w:ind w:left="0" w:firstLineChars="0" w:firstLine="0"/>
            </w:pPr>
            <w:r>
              <w:rPr>
                <w:rFonts w:hint="eastAsia"/>
              </w:rPr>
              <w:t>体制</w:t>
            </w:r>
          </w:p>
        </w:tc>
        <w:tc>
          <w:tcPr>
            <w:tcW w:w="6804" w:type="dxa"/>
            <w:vAlign w:val="center"/>
          </w:tcPr>
          <w:p w14:paraId="6CF51F6C" w14:textId="77777777" w:rsidR="00B87BA4" w:rsidRDefault="00B87BA4">
            <w:pPr>
              <w:pStyle w:val="4"/>
            </w:pPr>
            <w:r>
              <w:rPr>
                <w:rFonts w:hint="eastAsia"/>
              </w:rPr>
              <w:t>プロジェクトの意思決定体制、チーム構成などを記述している</w:t>
            </w:r>
          </w:p>
        </w:tc>
        <w:tc>
          <w:tcPr>
            <w:tcW w:w="708" w:type="dxa"/>
            <w:vAlign w:val="center"/>
          </w:tcPr>
          <w:p w14:paraId="12C35DD6" w14:textId="77777777" w:rsidR="00B87BA4" w:rsidRDefault="00B87BA4">
            <w:pPr>
              <w:pStyle w:val="4"/>
            </w:pPr>
          </w:p>
        </w:tc>
      </w:tr>
      <w:tr w:rsidR="00B87BA4" w14:paraId="36A0275E" w14:textId="77777777">
        <w:trPr>
          <w:cantSplit/>
          <w:trHeight w:val="284"/>
        </w:trPr>
        <w:tc>
          <w:tcPr>
            <w:tcW w:w="2836" w:type="dxa"/>
            <w:vMerge/>
            <w:vAlign w:val="center"/>
          </w:tcPr>
          <w:p w14:paraId="78B256E0" w14:textId="77777777" w:rsidR="00B87BA4" w:rsidRDefault="00B87BA4">
            <w:pPr>
              <w:spacing w:afterLines="0" w:after="0"/>
              <w:ind w:left="0" w:firstLineChars="0" w:firstLine="0"/>
            </w:pPr>
          </w:p>
        </w:tc>
        <w:tc>
          <w:tcPr>
            <w:tcW w:w="6804" w:type="dxa"/>
            <w:vAlign w:val="center"/>
          </w:tcPr>
          <w:p w14:paraId="6CBBD006" w14:textId="77777777" w:rsidR="00B87BA4" w:rsidRDefault="00B87BA4">
            <w:pPr>
              <w:pStyle w:val="4"/>
            </w:pPr>
            <w:r>
              <w:rPr>
                <w:rFonts w:hint="eastAsia"/>
              </w:rPr>
              <w:t>プロジェクトメンバのスキル、実績などを記述している</w:t>
            </w:r>
          </w:p>
        </w:tc>
        <w:tc>
          <w:tcPr>
            <w:tcW w:w="708" w:type="dxa"/>
            <w:vAlign w:val="center"/>
          </w:tcPr>
          <w:p w14:paraId="7C2871BC" w14:textId="77777777" w:rsidR="00B87BA4" w:rsidRDefault="00B87BA4">
            <w:pPr>
              <w:pStyle w:val="4"/>
            </w:pPr>
          </w:p>
        </w:tc>
      </w:tr>
      <w:tr w:rsidR="00B87BA4" w14:paraId="5F86791A" w14:textId="77777777">
        <w:trPr>
          <w:trHeight w:val="284"/>
        </w:trPr>
        <w:tc>
          <w:tcPr>
            <w:tcW w:w="2836" w:type="dxa"/>
            <w:vAlign w:val="center"/>
          </w:tcPr>
          <w:p w14:paraId="3913148B" w14:textId="77777777" w:rsidR="00B87BA4" w:rsidRDefault="00B87BA4">
            <w:pPr>
              <w:spacing w:afterLines="0" w:after="0"/>
              <w:ind w:left="0" w:firstLineChars="0" w:firstLine="0"/>
            </w:pPr>
            <w:r>
              <w:rPr>
                <w:rFonts w:hint="eastAsia"/>
              </w:rPr>
              <w:t>実績</w:t>
            </w:r>
          </w:p>
        </w:tc>
        <w:tc>
          <w:tcPr>
            <w:tcW w:w="6804" w:type="dxa"/>
            <w:vAlign w:val="center"/>
          </w:tcPr>
          <w:p w14:paraId="2C07F8B5" w14:textId="77777777" w:rsidR="00B87BA4" w:rsidRDefault="00B87BA4">
            <w:pPr>
              <w:pStyle w:val="4"/>
            </w:pPr>
            <w:r>
              <w:rPr>
                <w:rFonts w:hint="eastAsia"/>
              </w:rPr>
              <w:t>類似プロジェクトの概要を記述する。</w:t>
            </w:r>
          </w:p>
        </w:tc>
        <w:tc>
          <w:tcPr>
            <w:tcW w:w="708" w:type="dxa"/>
            <w:vAlign w:val="center"/>
          </w:tcPr>
          <w:p w14:paraId="48DCF3EC" w14:textId="77777777" w:rsidR="00B87BA4" w:rsidRDefault="00B87BA4">
            <w:pPr>
              <w:pStyle w:val="4"/>
            </w:pPr>
          </w:p>
        </w:tc>
      </w:tr>
    </w:tbl>
    <w:p w14:paraId="44E0C884" w14:textId="77777777" w:rsidR="00B87BA4" w:rsidRDefault="00B87BA4">
      <w:pPr>
        <w:pStyle w:val="4"/>
        <w:rPr>
          <w:sz w:val="21"/>
        </w:rPr>
      </w:pPr>
      <w:r>
        <w:rPr>
          <w:rFonts w:ascii="MS Mincho" w:hAnsi="MS Mincho"/>
        </w:rPr>
        <w:br w:type="page"/>
      </w:r>
      <w:r>
        <w:rPr>
          <w:rFonts w:hint="eastAsia"/>
        </w:rPr>
        <w:t>2.</w:t>
      </w:r>
      <w:r>
        <w:rPr>
          <w:rFonts w:hint="eastAsia"/>
          <w:sz w:val="21"/>
        </w:rPr>
        <w:t>提案依頼書</w:t>
      </w:r>
      <w:r>
        <w:rPr>
          <w:rFonts w:hint="eastAsia"/>
          <w:sz w:val="21"/>
        </w:rPr>
        <w:t>(RFP)</w:t>
      </w:r>
      <w:r>
        <w:rPr>
          <w:rFonts w:hint="eastAsia"/>
          <w:sz w:val="21"/>
        </w:rPr>
        <w:t>のチェックリスト</w:t>
      </w:r>
    </w:p>
    <w:p w14:paraId="7E794345" w14:textId="77777777" w:rsidR="00B87BA4" w:rsidRDefault="00B87BA4">
      <w:pPr>
        <w:spacing w:after="180"/>
        <w:ind w:firstLine="180"/>
        <w:rPr>
          <w:sz w:val="18"/>
        </w:rPr>
      </w:pPr>
      <w:r>
        <w:rPr>
          <w:rFonts w:hint="eastAsia"/>
          <w:sz w:val="18"/>
        </w:rPr>
        <w:t>当該システム構築の前提として、「ユーザ企業の現況及び環境」を示す必要がある。ユーザ企業が有する</w:t>
      </w:r>
      <w:r>
        <w:rPr>
          <w:rFonts w:hint="eastAsia"/>
          <w:sz w:val="18"/>
        </w:rPr>
        <w:t>EA</w:t>
      </w:r>
      <w:r>
        <w:rPr>
          <w:rFonts w:hint="eastAsia"/>
          <w:sz w:val="18"/>
        </w:rPr>
        <w:t>、</w:t>
      </w:r>
      <w:r>
        <w:rPr>
          <w:rFonts w:hint="eastAsia"/>
          <w:sz w:val="18"/>
        </w:rPr>
        <w:t xml:space="preserve">IT </w:t>
      </w:r>
      <w:r>
        <w:rPr>
          <w:rFonts w:hint="eastAsia"/>
          <w:sz w:val="18"/>
        </w:rPr>
        <w:t>ガバナンスの方針、情報セキュリティ基本方針、情報資産管理の方針、事業継続計画、コンプライアンス方針等の中から、当該システム構築の前提として、必要と思われる部分をベンダに開示する必要がある。作成した</w:t>
      </w:r>
      <w:r>
        <w:rPr>
          <w:rFonts w:hint="eastAsia"/>
          <w:sz w:val="18"/>
        </w:rPr>
        <w:t>RFP</w:t>
      </w:r>
      <w:r>
        <w:rPr>
          <w:rFonts w:hint="eastAsia"/>
          <w:sz w:val="18"/>
        </w:rPr>
        <w:t>を、解説を参考に、以下の評価軸で評価を行う。</w:t>
      </w:r>
      <w:r>
        <w:rPr>
          <w:sz w:val="18"/>
        </w:rPr>
        <w:br/>
      </w:r>
      <w:r>
        <w:rPr>
          <w:rFonts w:hint="eastAsia"/>
          <w:sz w:val="18"/>
        </w:rPr>
        <w:t xml:space="preserve">◎：内容は期待以上のレベルで記述されている　○：十分なレベルで記述されている　△：記述が曖昧もしくは不足　×：レベルが低いもしくは記述がない　</w:t>
      </w:r>
      <w:r>
        <w:rPr>
          <w:rFonts w:hint="eastAsia"/>
          <w:sz w:val="18"/>
        </w:rPr>
        <w:t>NA</w:t>
      </w:r>
      <w:r>
        <w:rPr>
          <w:rFonts w:hint="eastAsia"/>
          <w:sz w:val="18"/>
        </w:rPr>
        <w:t>：該当しない、不明</w:t>
      </w:r>
    </w:p>
    <w:p w14:paraId="0D16ADAC" w14:textId="77777777" w:rsidR="00B87BA4" w:rsidRDefault="00B87BA4">
      <w:pPr>
        <w:pStyle w:val="4"/>
      </w:pPr>
      <w:r>
        <w:rPr>
          <w:rFonts w:hint="eastAsia"/>
        </w:rPr>
        <w:t>システムの概要</w:t>
      </w:r>
      <w:r>
        <w:rPr>
          <w:rFonts w:hint="eastAsia"/>
        </w:rPr>
        <w:t>(</w:t>
      </w:r>
      <w:r>
        <w:rPr>
          <w:rFonts w:hint="eastAsia"/>
        </w:rPr>
        <w:t>基本方針</w:t>
      </w:r>
      <w:r>
        <w:rPr>
          <w:rFonts w:hint="eastAsia"/>
        </w:rPr>
        <w:t>)</w:t>
      </w: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2"/>
        <w:gridCol w:w="7938"/>
        <w:gridCol w:w="708"/>
      </w:tblGrid>
      <w:tr w:rsidR="00B87BA4" w14:paraId="215BED48" w14:textId="77777777">
        <w:trPr>
          <w:trHeight w:val="284"/>
        </w:trPr>
        <w:tc>
          <w:tcPr>
            <w:tcW w:w="1702" w:type="dxa"/>
            <w:shd w:val="clear" w:color="auto" w:fill="0C0C0C"/>
            <w:vAlign w:val="center"/>
          </w:tcPr>
          <w:p w14:paraId="3A115FD9" w14:textId="77777777" w:rsidR="00B87BA4" w:rsidRDefault="00B87BA4">
            <w:pPr>
              <w:pStyle w:val="4"/>
            </w:pPr>
            <w:r>
              <w:rPr>
                <w:rFonts w:hint="eastAsia"/>
              </w:rPr>
              <w:t>記述項目</w:t>
            </w:r>
          </w:p>
        </w:tc>
        <w:tc>
          <w:tcPr>
            <w:tcW w:w="7938" w:type="dxa"/>
            <w:shd w:val="clear" w:color="auto" w:fill="0C0C0C"/>
            <w:vAlign w:val="center"/>
          </w:tcPr>
          <w:p w14:paraId="4796E2CB" w14:textId="77777777" w:rsidR="00B87BA4" w:rsidRDefault="00B87BA4">
            <w:pPr>
              <w:pStyle w:val="4"/>
            </w:pPr>
            <w:r>
              <w:rPr>
                <w:rFonts w:hint="eastAsia"/>
              </w:rPr>
              <w:t>解説</w:t>
            </w:r>
          </w:p>
        </w:tc>
        <w:tc>
          <w:tcPr>
            <w:tcW w:w="708" w:type="dxa"/>
            <w:shd w:val="clear" w:color="auto" w:fill="0C0C0C"/>
            <w:vAlign w:val="center"/>
          </w:tcPr>
          <w:p w14:paraId="02877338" w14:textId="77777777" w:rsidR="00B87BA4" w:rsidRDefault="00B87BA4">
            <w:pPr>
              <w:pStyle w:val="4"/>
            </w:pPr>
            <w:r>
              <w:rPr>
                <w:rFonts w:hint="eastAsia"/>
              </w:rPr>
              <w:t>評価</w:t>
            </w:r>
          </w:p>
        </w:tc>
      </w:tr>
      <w:tr w:rsidR="00B87BA4" w14:paraId="03EF10CC" w14:textId="77777777">
        <w:trPr>
          <w:trHeight w:val="284"/>
        </w:trPr>
        <w:tc>
          <w:tcPr>
            <w:tcW w:w="1702" w:type="dxa"/>
            <w:vAlign w:val="center"/>
          </w:tcPr>
          <w:p w14:paraId="5EAAB700" w14:textId="77777777" w:rsidR="00B87BA4" w:rsidRDefault="00B87BA4">
            <w:pPr>
              <w:spacing w:afterLines="0" w:after="0"/>
              <w:ind w:left="0" w:firstLineChars="0" w:firstLine="0"/>
              <w:rPr>
                <w:sz w:val="20"/>
                <w:szCs w:val="20"/>
              </w:rPr>
            </w:pPr>
            <w:r>
              <w:rPr>
                <w:rFonts w:hint="eastAsia"/>
                <w:sz w:val="20"/>
                <w:szCs w:val="20"/>
              </w:rPr>
              <w:t>システム化の目標・方針</w:t>
            </w:r>
          </w:p>
        </w:tc>
        <w:tc>
          <w:tcPr>
            <w:tcW w:w="7938" w:type="dxa"/>
            <w:vAlign w:val="center"/>
          </w:tcPr>
          <w:p w14:paraId="563B75A8" w14:textId="77777777" w:rsidR="00B87BA4" w:rsidRDefault="00B87BA4">
            <w:pPr>
              <w:pStyle w:val="4"/>
            </w:pPr>
            <w:r>
              <w:rPr>
                <w:rFonts w:hint="eastAsia"/>
              </w:rPr>
              <w:t>提案依頼に関し、システム化規模が企業の全体・部分・改造なのか、システム形態が集中型・分散型・ネットワーク型なのか、システム構築が新しい生産環境の構築や技術の大規模な再編成なのか、既存ソフトウェア資産の継続なのか、切り換えなのか、業務の効率化・生産性向上・高付加価値サービスの開発なのか、国内外のネットワークの拡大や情報化ニーズの高度化・複雑化の解消なのか等、今回のシステム化の目的・方針等を具体的に明示する。これらの明示のためには、ユーザ内において、システム化構想にかかわるステークホルダの意思統一を図り、経営層が明確な意思決定を行った上で、明示しなければならない。</w:t>
            </w:r>
          </w:p>
        </w:tc>
        <w:tc>
          <w:tcPr>
            <w:tcW w:w="708" w:type="dxa"/>
            <w:vAlign w:val="center"/>
          </w:tcPr>
          <w:p w14:paraId="421D9522" w14:textId="77777777" w:rsidR="00B87BA4" w:rsidRDefault="00B87BA4">
            <w:pPr>
              <w:pStyle w:val="4"/>
            </w:pPr>
          </w:p>
        </w:tc>
      </w:tr>
      <w:tr w:rsidR="00B87BA4" w14:paraId="49C0C4E5" w14:textId="77777777">
        <w:trPr>
          <w:trHeight w:val="284"/>
        </w:trPr>
        <w:tc>
          <w:tcPr>
            <w:tcW w:w="1702" w:type="dxa"/>
            <w:vAlign w:val="center"/>
          </w:tcPr>
          <w:p w14:paraId="0564149D" w14:textId="77777777" w:rsidR="00B87BA4" w:rsidRDefault="00B87BA4">
            <w:pPr>
              <w:spacing w:afterLines="0" w:after="0"/>
              <w:ind w:left="0" w:firstLineChars="0" w:firstLine="0"/>
              <w:rPr>
                <w:sz w:val="20"/>
                <w:szCs w:val="20"/>
              </w:rPr>
            </w:pPr>
            <w:r>
              <w:rPr>
                <w:rFonts w:hint="eastAsia"/>
                <w:sz w:val="20"/>
                <w:szCs w:val="20"/>
              </w:rPr>
              <w:t>狙いとする効果</w:t>
            </w:r>
          </w:p>
        </w:tc>
        <w:tc>
          <w:tcPr>
            <w:tcW w:w="7938" w:type="dxa"/>
            <w:vAlign w:val="center"/>
          </w:tcPr>
          <w:p w14:paraId="6B778ED8" w14:textId="77777777" w:rsidR="00B87BA4" w:rsidRDefault="00B87BA4">
            <w:pPr>
              <w:pStyle w:val="4"/>
            </w:pPr>
            <w:r>
              <w:rPr>
                <w:rFonts w:hint="eastAsia"/>
              </w:rPr>
              <w:t>企業の戦略等機密事項も含まれるので、抽象的表現にならざるを得ないが、ユーザのシステム化の狙い、例えば、ダウンサイジング化や低価格化、事務や業務の効率化や生産性向上、情報処理の迅速化によるサービスの向上、システム資源の集約化や再利用化等、システム化の狙いと効果の特微を明示する。</w:t>
            </w:r>
          </w:p>
        </w:tc>
        <w:tc>
          <w:tcPr>
            <w:tcW w:w="708" w:type="dxa"/>
            <w:vAlign w:val="center"/>
          </w:tcPr>
          <w:p w14:paraId="64AFDD11" w14:textId="77777777" w:rsidR="00B87BA4" w:rsidRDefault="00B87BA4">
            <w:pPr>
              <w:pStyle w:val="4"/>
            </w:pPr>
          </w:p>
        </w:tc>
      </w:tr>
      <w:tr w:rsidR="00B87BA4" w14:paraId="2F038BA4" w14:textId="77777777">
        <w:trPr>
          <w:trHeight w:val="284"/>
        </w:trPr>
        <w:tc>
          <w:tcPr>
            <w:tcW w:w="1702" w:type="dxa"/>
            <w:vAlign w:val="center"/>
          </w:tcPr>
          <w:p w14:paraId="034E585E" w14:textId="77777777" w:rsidR="00B87BA4" w:rsidRDefault="00B87BA4">
            <w:pPr>
              <w:spacing w:afterLines="0" w:after="0"/>
              <w:ind w:left="0" w:firstLineChars="0" w:firstLine="0"/>
              <w:rPr>
                <w:sz w:val="20"/>
                <w:szCs w:val="20"/>
              </w:rPr>
            </w:pPr>
            <w:r>
              <w:rPr>
                <w:rFonts w:hint="eastAsia"/>
                <w:sz w:val="20"/>
                <w:szCs w:val="20"/>
              </w:rPr>
              <w:t>運用対象者</w:t>
            </w:r>
          </w:p>
        </w:tc>
        <w:tc>
          <w:tcPr>
            <w:tcW w:w="7938" w:type="dxa"/>
            <w:vAlign w:val="center"/>
          </w:tcPr>
          <w:p w14:paraId="6FA0B316" w14:textId="77777777" w:rsidR="00B87BA4" w:rsidRDefault="00B87BA4">
            <w:pPr>
              <w:pStyle w:val="4"/>
            </w:pPr>
            <w:r>
              <w:rPr>
                <w:rFonts w:hint="eastAsia"/>
              </w:rPr>
              <w:t>システムを運用管理する人やシステムを日常的に利用し操作する人が専任なのか、不慣れな人なのか、また同時に何人がこのシステムを利用するのか等を明示する。</w:t>
            </w:r>
          </w:p>
        </w:tc>
        <w:tc>
          <w:tcPr>
            <w:tcW w:w="708" w:type="dxa"/>
            <w:vAlign w:val="center"/>
          </w:tcPr>
          <w:p w14:paraId="030341E4" w14:textId="77777777" w:rsidR="00B87BA4" w:rsidRDefault="00B87BA4">
            <w:pPr>
              <w:pStyle w:val="4"/>
            </w:pPr>
          </w:p>
        </w:tc>
      </w:tr>
      <w:tr w:rsidR="00B87BA4" w14:paraId="2CF0BE41" w14:textId="77777777">
        <w:trPr>
          <w:trHeight w:val="284"/>
        </w:trPr>
        <w:tc>
          <w:tcPr>
            <w:tcW w:w="1702" w:type="dxa"/>
            <w:vAlign w:val="center"/>
          </w:tcPr>
          <w:p w14:paraId="3610D4D1" w14:textId="77777777" w:rsidR="00B87BA4" w:rsidRDefault="00B87BA4">
            <w:pPr>
              <w:spacing w:afterLines="0" w:after="0"/>
              <w:ind w:left="0" w:firstLineChars="0" w:firstLine="0"/>
              <w:rPr>
                <w:sz w:val="20"/>
                <w:szCs w:val="20"/>
              </w:rPr>
            </w:pPr>
            <w:r>
              <w:rPr>
                <w:rFonts w:hint="eastAsia"/>
                <w:sz w:val="20"/>
                <w:szCs w:val="20"/>
              </w:rPr>
              <w:t>既存システムとの関連</w:t>
            </w:r>
          </w:p>
        </w:tc>
        <w:tc>
          <w:tcPr>
            <w:tcW w:w="7938" w:type="dxa"/>
            <w:vAlign w:val="center"/>
          </w:tcPr>
          <w:p w14:paraId="3EC13649" w14:textId="77777777" w:rsidR="00B87BA4" w:rsidRDefault="00B87BA4">
            <w:pPr>
              <w:pStyle w:val="4"/>
            </w:pPr>
            <w:r>
              <w:rPr>
                <w:rFonts w:hint="eastAsia"/>
              </w:rPr>
              <w:t>現在稼働中のシステム機器類の構成、取り扱うデータの種類や量や処理サイクル等、既存システムと今回依頼システムとの情報処理の関連を明示する。また、既存システムと接続する場合の実環境の技術的制約事項があればそれを明示する。</w:t>
            </w:r>
          </w:p>
        </w:tc>
        <w:tc>
          <w:tcPr>
            <w:tcW w:w="708" w:type="dxa"/>
            <w:vAlign w:val="center"/>
          </w:tcPr>
          <w:p w14:paraId="154C58A0" w14:textId="77777777" w:rsidR="00B87BA4" w:rsidRDefault="00B87BA4">
            <w:pPr>
              <w:pStyle w:val="4"/>
            </w:pPr>
          </w:p>
        </w:tc>
      </w:tr>
    </w:tbl>
    <w:p w14:paraId="2ABF8C12" w14:textId="77777777" w:rsidR="00B87BA4" w:rsidRDefault="00B87BA4">
      <w:pPr>
        <w:pStyle w:val="4"/>
        <w:spacing w:beforeLines="50" w:before="180"/>
      </w:pPr>
      <w:r>
        <w:rPr>
          <w:rFonts w:hint="eastAsia"/>
        </w:rPr>
        <w:t>提案依頼手続</w:t>
      </w: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2"/>
        <w:gridCol w:w="7938"/>
        <w:gridCol w:w="708"/>
      </w:tblGrid>
      <w:tr w:rsidR="00B87BA4" w14:paraId="65DA58CB" w14:textId="77777777">
        <w:trPr>
          <w:trHeight w:val="284"/>
        </w:trPr>
        <w:tc>
          <w:tcPr>
            <w:tcW w:w="1702" w:type="dxa"/>
            <w:shd w:val="clear" w:color="auto" w:fill="0C0C0C"/>
            <w:vAlign w:val="center"/>
          </w:tcPr>
          <w:p w14:paraId="116D5AD2" w14:textId="77777777" w:rsidR="00B87BA4" w:rsidRDefault="00B87BA4">
            <w:pPr>
              <w:pStyle w:val="4"/>
            </w:pPr>
            <w:r>
              <w:rPr>
                <w:rFonts w:hint="eastAsia"/>
              </w:rPr>
              <w:t>記述項目</w:t>
            </w:r>
          </w:p>
        </w:tc>
        <w:tc>
          <w:tcPr>
            <w:tcW w:w="7938" w:type="dxa"/>
            <w:shd w:val="clear" w:color="auto" w:fill="0C0C0C"/>
            <w:vAlign w:val="center"/>
          </w:tcPr>
          <w:p w14:paraId="2B41DA52" w14:textId="77777777" w:rsidR="00B87BA4" w:rsidRDefault="00B87BA4">
            <w:pPr>
              <w:pStyle w:val="4"/>
            </w:pPr>
            <w:r>
              <w:rPr>
                <w:rFonts w:hint="eastAsia"/>
              </w:rPr>
              <w:t>解説</w:t>
            </w:r>
          </w:p>
        </w:tc>
        <w:tc>
          <w:tcPr>
            <w:tcW w:w="708" w:type="dxa"/>
            <w:shd w:val="clear" w:color="auto" w:fill="0C0C0C"/>
            <w:vAlign w:val="center"/>
          </w:tcPr>
          <w:p w14:paraId="18613FD4" w14:textId="77777777" w:rsidR="00B87BA4" w:rsidRDefault="00B87BA4">
            <w:pPr>
              <w:pStyle w:val="4"/>
            </w:pPr>
            <w:r>
              <w:rPr>
                <w:rFonts w:hint="eastAsia"/>
              </w:rPr>
              <w:t>評価</w:t>
            </w:r>
          </w:p>
        </w:tc>
      </w:tr>
      <w:tr w:rsidR="00B87BA4" w14:paraId="328A6948" w14:textId="77777777">
        <w:trPr>
          <w:trHeight w:val="284"/>
        </w:trPr>
        <w:tc>
          <w:tcPr>
            <w:tcW w:w="1702" w:type="dxa"/>
            <w:vAlign w:val="center"/>
          </w:tcPr>
          <w:p w14:paraId="048D471B" w14:textId="77777777" w:rsidR="00B87BA4" w:rsidRDefault="00B87BA4">
            <w:pPr>
              <w:spacing w:afterLines="0" w:after="0"/>
              <w:ind w:left="0" w:firstLineChars="0" w:firstLine="0"/>
              <w:rPr>
                <w:sz w:val="20"/>
                <w:szCs w:val="20"/>
              </w:rPr>
            </w:pPr>
            <w:r>
              <w:rPr>
                <w:rFonts w:hint="eastAsia"/>
                <w:sz w:val="20"/>
                <w:szCs w:val="20"/>
              </w:rPr>
              <w:t>説明会の日程</w:t>
            </w:r>
          </w:p>
        </w:tc>
        <w:tc>
          <w:tcPr>
            <w:tcW w:w="7938" w:type="dxa"/>
            <w:vAlign w:val="center"/>
          </w:tcPr>
          <w:p w14:paraId="3AED84BE" w14:textId="77777777" w:rsidR="00B87BA4" w:rsidRDefault="00B87BA4">
            <w:pPr>
              <w:spacing w:afterLines="0" w:after="0"/>
              <w:ind w:left="0" w:firstLineChars="0" w:firstLine="0"/>
              <w:rPr>
                <w:sz w:val="20"/>
                <w:szCs w:val="20"/>
              </w:rPr>
            </w:pPr>
            <w:r>
              <w:rPr>
                <w:rFonts w:hint="eastAsia"/>
                <w:sz w:val="20"/>
                <w:szCs w:val="20"/>
              </w:rPr>
              <w:t>提案依頼の具体的スケジュール、例えば、システム導入時期、導入説明会の場所や日時、提案書提出期限、提案システムのヒアリング日時、入札日、ベンダ決定時期等を明示する。</w:t>
            </w:r>
          </w:p>
        </w:tc>
        <w:tc>
          <w:tcPr>
            <w:tcW w:w="708" w:type="dxa"/>
            <w:vAlign w:val="center"/>
          </w:tcPr>
          <w:p w14:paraId="450A2DC3" w14:textId="77777777" w:rsidR="00B87BA4" w:rsidRDefault="00B87BA4">
            <w:pPr>
              <w:spacing w:afterLines="0" w:after="0"/>
              <w:ind w:left="0" w:firstLineChars="0" w:firstLine="0"/>
              <w:rPr>
                <w:sz w:val="20"/>
                <w:szCs w:val="20"/>
              </w:rPr>
            </w:pPr>
          </w:p>
        </w:tc>
      </w:tr>
      <w:tr w:rsidR="00B87BA4" w14:paraId="5D4E64F2" w14:textId="77777777">
        <w:trPr>
          <w:trHeight w:val="284"/>
        </w:trPr>
        <w:tc>
          <w:tcPr>
            <w:tcW w:w="1702" w:type="dxa"/>
            <w:vAlign w:val="center"/>
          </w:tcPr>
          <w:p w14:paraId="02F5C806" w14:textId="77777777" w:rsidR="00B87BA4" w:rsidRDefault="00B87BA4">
            <w:pPr>
              <w:spacing w:afterLines="0" w:after="0"/>
              <w:ind w:left="0" w:firstLineChars="0" w:firstLine="0"/>
              <w:rPr>
                <w:sz w:val="20"/>
                <w:szCs w:val="20"/>
              </w:rPr>
            </w:pPr>
            <w:r>
              <w:rPr>
                <w:rFonts w:hint="eastAsia"/>
                <w:sz w:val="20"/>
                <w:szCs w:val="20"/>
              </w:rPr>
              <w:t>対応窓口</w:t>
            </w:r>
          </w:p>
        </w:tc>
        <w:tc>
          <w:tcPr>
            <w:tcW w:w="7938" w:type="dxa"/>
            <w:vAlign w:val="center"/>
          </w:tcPr>
          <w:p w14:paraId="2A0751FE" w14:textId="77777777" w:rsidR="00B87BA4" w:rsidRDefault="00B87BA4">
            <w:pPr>
              <w:spacing w:afterLines="0" w:after="0"/>
              <w:ind w:left="0" w:firstLineChars="0" w:firstLine="0"/>
              <w:rPr>
                <w:sz w:val="20"/>
                <w:szCs w:val="20"/>
              </w:rPr>
            </w:pPr>
            <w:r>
              <w:rPr>
                <w:rFonts w:hint="eastAsia"/>
                <w:sz w:val="20"/>
                <w:szCs w:val="20"/>
              </w:rPr>
              <w:t>ベンダ決定までの対応窓口組織や責任者等の氏名・職制・電話番号・</w:t>
            </w:r>
            <w:r>
              <w:rPr>
                <w:rFonts w:hint="eastAsia"/>
                <w:sz w:val="20"/>
                <w:szCs w:val="20"/>
              </w:rPr>
              <w:t xml:space="preserve">FAX </w:t>
            </w:r>
            <w:r>
              <w:rPr>
                <w:rFonts w:hint="eastAsia"/>
                <w:sz w:val="20"/>
                <w:szCs w:val="20"/>
              </w:rPr>
              <w:t>番号等を明確にし、質問や問い合わせに関する対応方法について明示する。</w:t>
            </w:r>
          </w:p>
        </w:tc>
        <w:tc>
          <w:tcPr>
            <w:tcW w:w="708" w:type="dxa"/>
            <w:vAlign w:val="center"/>
          </w:tcPr>
          <w:p w14:paraId="75E13F82" w14:textId="77777777" w:rsidR="00B87BA4" w:rsidRDefault="00B87BA4">
            <w:pPr>
              <w:spacing w:afterLines="0" w:after="0"/>
              <w:ind w:left="0" w:firstLineChars="0" w:firstLine="0"/>
              <w:rPr>
                <w:sz w:val="20"/>
                <w:szCs w:val="20"/>
              </w:rPr>
            </w:pPr>
          </w:p>
        </w:tc>
      </w:tr>
      <w:tr w:rsidR="00B87BA4" w14:paraId="6AB6D99A" w14:textId="77777777">
        <w:trPr>
          <w:trHeight w:val="284"/>
        </w:trPr>
        <w:tc>
          <w:tcPr>
            <w:tcW w:w="1702" w:type="dxa"/>
            <w:vAlign w:val="center"/>
          </w:tcPr>
          <w:p w14:paraId="23838862" w14:textId="77777777" w:rsidR="00B87BA4" w:rsidRDefault="00B87BA4">
            <w:pPr>
              <w:spacing w:afterLines="0" w:after="0"/>
              <w:ind w:left="0" w:firstLineChars="0" w:firstLine="0"/>
              <w:rPr>
                <w:sz w:val="20"/>
                <w:szCs w:val="20"/>
              </w:rPr>
            </w:pPr>
            <w:r>
              <w:rPr>
                <w:rFonts w:hint="eastAsia"/>
                <w:sz w:val="20"/>
                <w:szCs w:val="20"/>
              </w:rPr>
              <w:t>提供する資料</w:t>
            </w:r>
          </w:p>
        </w:tc>
        <w:tc>
          <w:tcPr>
            <w:tcW w:w="7938" w:type="dxa"/>
            <w:vAlign w:val="center"/>
          </w:tcPr>
          <w:p w14:paraId="0813E3BC" w14:textId="77777777" w:rsidR="00B87BA4" w:rsidRDefault="00B87BA4">
            <w:pPr>
              <w:spacing w:afterLines="0" w:after="0"/>
              <w:ind w:left="0" w:firstLineChars="0" w:firstLine="0"/>
              <w:rPr>
                <w:sz w:val="20"/>
                <w:szCs w:val="20"/>
              </w:rPr>
            </w:pPr>
            <w:r>
              <w:rPr>
                <w:rFonts w:hint="eastAsia"/>
                <w:sz w:val="20"/>
                <w:szCs w:val="20"/>
              </w:rPr>
              <w:t>提案依頼に際して提供する会社案内書、システム関連資料、提案依頼の日程等の案内のほか、各種提供した資料の機密性の有無、返還の必要性等を明示する。</w:t>
            </w:r>
          </w:p>
        </w:tc>
        <w:tc>
          <w:tcPr>
            <w:tcW w:w="708" w:type="dxa"/>
            <w:vAlign w:val="center"/>
          </w:tcPr>
          <w:p w14:paraId="7E144563" w14:textId="77777777" w:rsidR="00B87BA4" w:rsidRDefault="00B87BA4">
            <w:pPr>
              <w:spacing w:afterLines="0" w:after="0"/>
              <w:ind w:left="0" w:firstLineChars="0" w:firstLine="0"/>
              <w:rPr>
                <w:sz w:val="20"/>
                <w:szCs w:val="20"/>
              </w:rPr>
            </w:pPr>
          </w:p>
        </w:tc>
      </w:tr>
      <w:tr w:rsidR="00B87BA4" w14:paraId="29D11005" w14:textId="77777777">
        <w:trPr>
          <w:trHeight w:val="284"/>
        </w:trPr>
        <w:tc>
          <w:tcPr>
            <w:tcW w:w="1702" w:type="dxa"/>
            <w:vAlign w:val="center"/>
          </w:tcPr>
          <w:p w14:paraId="03C6E5B4" w14:textId="77777777" w:rsidR="00B87BA4" w:rsidRDefault="00B87BA4">
            <w:pPr>
              <w:spacing w:afterLines="0" w:after="0"/>
              <w:ind w:left="0" w:firstLineChars="0" w:firstLine="0"/>
              <w:rPr>
                <w:sz w:val="20"/>
                <w:szCs w:val="20"/>
              </w:rPr>
            </w:pPr>
            <w:r>
              <w:rPr>
                <w:rFonts w:hint="eastAsia"/>
                <w:sz w:val="20"/>
                <w:szCs w:val="20"/>
              </w:rPr>
              <w:t>参加資格条件</w:t>
            </w:r>
          </w:p>
        </w:tc>
        <w:tc>
          <w:tcPr>
            <w:tcW w:w="7938" w:type="dxa"/>
            <w:vAlign w:val="center"/>
          </w:tcPr>
          <w:p w14:paraId="0066EE6E" w14:textId="77777777" w:rsidR="00B87BA4" w:rsidRDefault="00B87BA4">
            <w:pPr>
              <w:spacing w:afterLines="0" w:after="0"/>
              <w:ind w:left="0" w:firstLineChars="0" w:firstLine="0"/>
              <w:rPr>
                <w:sz w:val="20"/>
                <w:szCs w:val="20"/>
              </w:rPr>
            </w:pPr>
            <w:r>
              <w:rPr>
                <w:rFonts w:hint="eastAsia"/>
                <w:sz w:val="20"/>
                <w:szCs w:val="20"/>
              </w:rPr>
              <w:t>提案や入札に参加できる条件、例えば、</w:t>
            </w:r>
            <w:r>
              <w:rPr>
                <w:rFonts w:hint="eastAsia"/>
                <w:sz w:val="20"/>
                <w:szCs w:val="20"/>
              </w:rPr>
              <w:t xml:space="preserve">ISO 9000 </w:t>
            </w:r>
            <w:r>
              <w:rPr>
                <w:rFonts w:hint="eastAsia"/>
                <w:sz w:val="20"/>
                <w:szCs w:val="20"/>
              </w:rPr>
              <w:t>や</w:t>
            </w:r>
            <w:r>
              <w:rPr>
                <w:rFonts w:hint="eastAsia"/>
                <w:sz w:val="20"/>
                <w:szCs w:val="20"/>
              </w:rPr>
              <w:t xml:space="preserve">IS014000 </w:t>
            </w:r>
            <w:r>
              <w:rPr>
                <w:rFonts w:hint="eastAsia"/>
                <w:sz w:val="20"/>
                <w:szCs w:val="20"/>
              </w:rPr>
              <w:t>シリーズ認証、プライバシーマーク認定、</w:t>
            </w:r>
            <w:r>
              <w:rPr>
                <w:rFonts w:hint="eastAsia"/>
                <w:sz w:val="20"/>
                <w:szCs w:val="20"/>
              </w:rPr>
              <w:t xml:space="preserve">ISMS </w:t>
            </w:r>
            <w:r>
              <w:rPr>
                <w:rFonts w:hint="eastAsia"/>
                <w:sz w:val="20"/>
                <w:szCs w:val="20"/>
              </w:rPr>
              <w:t>認証等の取得の有無、企業規模、業務知識や専門技術の有無、開発実績の有無、情報処理技術に関わる試験合格・資格者の人数や、支社店や支援組織体制が近くにある等、独占禁止法に抵触しない範囲での各種参加資格要件を明示する。</w:t>
            </w:r>
          </w:p>
        </w:tc>
        <w:tc>
          <w:tcPr>
            <w:tcW w:w="708" w:type="dxa"/>
            <w:vAlign w:val="center"/>
          </w:tcPr>
          <w:p w14:paraId="07D5A2BE" w14:textId="77777777" w:rsidR="00B87BA4" w:rsidRDefault="00B87BA4">
            <w:pPr>
              <w:spacing w:afterLines="0" w:after="0"/>
              <w:ind w:left="0" w:firstLineChars="0" w:firstLine="0"/>
              <w:rPr>
                <w:sz w:val="20"/>
                <w:szCs w:val="20"/>
              </w:rPr>
            </w:pPr>
          </w:p>
        </w:tc>
      </w:tr>
      <w:tr w:rsidR="00B87BA4" w14:paraId="6DFFCF23" w14:textId="77777777">
        <w:trPr>
          <w:trHeight w:val="284"/>
        </w:trPr>
        <w:tc>
          <w:tcPr>
            <w:tcW w:w="1702" w:type="dxa"/>
            <w:vAlign w:val="center"/>
          </w:tcPr>
          <w:p w14:paraId="54604C20" w14:textId="77777777" w:rsidR="00B87BA4" w:rsidRDefault="00B87BA4">
            <w:pPr>
              <w:spacing w:afterLines="0" w:after="0"/>
              <w:ind w:left="0" w:firstLineChars="0" w:firstLine="0"/>
              <w:rPr>
                <w:sz w:val="20"/>
                <w:szCs w:val="20"/>
              </w:rPr>
            </w:pPr>
            <w:r>
              <w:rPr>
                <w:rFonts w:hint="eastAsia"/>
                <w:sz w:val="20"/>
                <w:szCs w:val="20"/>
              </w:rPr>
              <w:t>提案手続</w:t>
            </w:r>
          </w:p>
        </w:tc>
        <w:tc>
          <w:tcPr>
            <w:tcW w:w="7938" w:type="dxa"/>
            <w:vAlign w:val="center"/>
          </w:tcPr>
          <w:p w14:paraId="0D553AB0" w14:textId="77777777" w:rsidR="00B87BA4" w:rsidRDefault="00B87BA4">
            <w:pPr>
              <w:spacing w:afterLines="0" w:after="0"/>
              <w:ind w:left="0" w:firstLineChars="0" w:firstLine="0"/>
              <w:rPr>
                <w:sz w:val="20"/>
                <w:szCs w:val="20"/>
              </w:rPr>
            </w:pPr>
            <w:r>
              <w:rPr>
                <w:rFonts w:hint="eastAsia"/>
                <w:sz w:val="20"/>
                <w:szCs w:val="20"/>
              </w:rPr>
              <w:t>提案依頼に対応して、今回の提案書や見積書の提出によって、即刻業者選定を実施するのか、最初は提案書提出の意志や技術の確認等を第</w:t>
            </w:r>
            <w:r>
              <w:rPr>
                <w:rFonts w:hint="eastAsia"/>
                <w:sz w:val="20"/>
                <w:szCs w:val="20"/>
              </w:rPr>
              <w:t xml:space="preserve">1 </w:t>
            </w:r>
            <w:r>
              <w:rPr>
                <w:rFonts w:hint="eastAsia"/>
                <w:sz w:val="20"/>
                <w:szCs w:val="20"/>
              </w:rPr>
              <w:t>次審査で行い、提案要求をさらに詳細に明確にして、再度、提案依頼を出し、これに対応する提案書や見積書によって業者選定を行うのか等の業者決定の手順を明示する。</w:t>
            </w:r>
          </w:p>
        </w:tc>
        <w:tc>
          <w:tcPr>
            <w:tcW w:w="708" w:type="dxa"/>
            <w:vAlign w:val="center"/>
          </w:tcPr>
          <w:p w14:paraId="19B91FA5" w14:textId="77777777" w:rsidR="00B87BA4" w:rsidRDefault="00B87BA4">
            <w:pPr>
              <w:spacing w:afterLines="0" w:after="0"/>
              <w:ind w:left="0" w:firstLineChars="0" w:firstLine="0"/>
              <w:rPr>
                <w:sz w:val="20"/>
                <w:szCs w:val="20"/>
              </w:rPr>
            </w:pPr>
          </w:p>
        </w:tc>
      </w:tr>
      <w:tr w:rsidR="00B87BA4" w14:paraId="36875058" w14:textId="77777777">
        <w:trPr>
          <w:trHeight w:val="284"/>
        </w:trPr>
        <w:tc>
          <w:tcPr>
            <w:tcW w:w="1702" w:type="dxa"/>
            <w:vAlign w:val="center"/>
          </w:tcPr>
          <w:p w14:paraId="09BA5586" w14:textId="77777777" w:rsidR="00B87BA4" w:rsidRDefault="00B87BA4">
            <w:pPr>
              <w:spacing w:afterLines="0" w:after="0"/>
              <w:ind w:left="0" w:firstLineChars="0" w:firstLine="0"/>
              <w:rPr>
                <w:sz w:val="20"/>
                <w:szCs w:val="20"/>
              </w:rPr>
            </w:pPr>
            <w:r>
              <w:rPr>
                <w:rFonts w:hint="eastAsia"/>
                <w:sz w:val="20"/>
                <w:szCs w:val="20"/>
              </w:rPr>
              <w:t>ベンダ選定方法</w:t>
            </w:r>
          </w:p>
        </w:tc>
        <w:tc>
          <w:tcPr>
            <w:tcW w:w="7938" w:type="dxa"/>
            <w:vAlign w:val="center"/>
          </w:tcPr>
          <w:p w14:paraId="4C6FA70F" w14:textId="77777777" w:rsidR="00B87BA4" w:rsidRDefault="00B87BA4">
            <w:pPr>
              <w:spacing w:afterLines="0" w:after="0"/>
              <w:ind w:left="0" w:firstLineChars="0" w:firstLine="0"/>
              <w:rPr>
                <w:sz w:val="20"/>
                <w:szCs w:val="20"/>
              </w:rPr>
            </w:pPr>
            <w:r>
              <w:rPr>
                <w:rFonts w:hint="eastAsia"/>
                <w:sz w:val="20"/>
                <w:szCs w:val="20"/>
              </w:rPr>
              <w:t>ベンダ選定を行う組織・決定機関等、決定までのプロセス等をわかる範囲で明示する。</w:t>
            </w:r>
          </w:p>
        </w:tc>
        <w:tc>
          <w:tcPr>
            <w:tcW w:w="708" w:type="dxa"/>
            <w:vAlign w:val="center"/>
          </w:tcPr>
          <w:p w14:paraId="7268B8D2" w14:textId="77777777" w:rsidR="00B87BA4" w:rsidRDefault="00B87BA4">
            <w:pPr>
              <w:spacing w:afterLines="0" w:after="0"/>
              <w:ind w:left="0" w:firstLineChars="0" w:firstLine="0"/>
              <w:rPr>
                <w:sz w:val="20"/>
                <w:szCs w:val="20"/>
              </w:rPr>
            </w:pPr>
          </w:p>
        </w:tc>
      </w:tr>
    </w:tbl>
    <w:p w14:paraId="002203C8" w14:textId="77777777" w:rsidR="00B87BA4" w:rsidRDefault="00B87BA4">
      <w:pPr>
        <w:pStyle w:val="4"/>
        <w:spacing w:beforeLines="50" w:before="180"/>
      </w:pPr>
      <w:r>
        <w:rPr>
          <w:rFonts w:hint="eastAsia"/>
        </w:rPr>
        <w:t>依頼事項</w:t>
      </w: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9"/>
        <w:gridCol w:w="7881"/>
        <w:gridCol w:w="708"/>
      </w:tblGrid>
      <w:tr w:rsidR="00B87BA4" w14:paraId="635E3A60" w14:textId="77777777">
        <w:trPr>
          <w:trHeight w:val="284"/>
          <w:tblHeader/>
        </w:trPr>
        <w:tc>
          <w:tcPr>
            <w:tcW w:w="1759" w:type="dxa"/>
            <w:shd w:val="clear" w:color="auto" w:fill="0C0C0C"/>
            <w:vAlign w:val="center"/>
          </w:tcPr>
          <w:p w14:paraId="33F7D1E5" w14:textId="77777777" w:rsidR="00B87BA4" w:rsidRDefault="00B87BA4">
            <w:pPr>
              <w:pStyle w:val="4"/>
            </w:pPr>
            <w:r>
              <w:rPr>
                <w:rFonts w:hint="eastAsia"/>
              </w:rPr>
              <w:t>記述項目</w:t>
            </w:r>
          </w:p>
        </w:tc>
        <w:tc>
          <w:tcPr>
            <w:tcW w:w="7881" w:type="dxa"/>
            <w:shd w:val="clear" w:color="auto" w:fill="0C0C0C"/>
            <w:vAlign w:val="center"/>
          </w:tcPr>
          <w:p w14:paraId="453C078C" w14:textId="77777777" w:rsidR="00B87BA4" w:rsidRDefault="00B87BA4">
            <w:pPr>
              <w:pStyle w:val="4"/>
            </w:pPr>
            <w:r>
              <w:rPr>
                <w:rFonts w:hint="eastAsia"/>
              </w:rPr>
              <w:t>解説</w:t>
            </w:r>
          </w:p>
        </w:tc>
        <w:tc>
          <w:tcPr>
            <w:tcW w:w="708" w:type="dxa"/>
            <w:shd w:val="clear" w:color="auto" w:fill="0C0C0C"/>
            <w:vAlign w:val="center"/>
          </w:tcPr>
          <w:p w14:paraId="2AFA676B" w14:textId="77777777" w:rsidR="00B87BA4" w:rsidRDefault="00B87BA4">
            <w:pPr>
              <w:pStyle w:val="4"/>
            </w:pPr>
            <w:r>
              <w:rPr>
                <w:rFonts w:hint="eastAsia"/>
              </w:rPr>
              <w:t>評価</w:t>
            </w:r>
          </w:p>
        </w:tc>
      </w:tr>
      <w:tr w:rsidR="00B87BA4" w14:paraId="2D6020A3" w14:textId="77777777">
        <w:trPr>
          <w:trHeight w:val="284"/>
        </w:trPr>
        <w:tc>
          <w:tcPr>
            <w:tcW w:w="1759" w:type="dxa"/>
            <w:vAlign w:val="center"/>
          </w:tcPr>
          <w:p w14:paraId="30F27228" w14:textId="77777777" w:rsidR="00B87BA4" w:rsidRDefault="00B87BA4">
            <w:pPr>
              <w:spacing w:afterLines="0" w:after="0"/>
              <w:ind w:left="0" w:firstLineChars="0" w:firstLine="0"/>
              <w:rPr>
                <w:sz w:val="20"/>
                <w:szCs w:val="20"/>
              </w:rPr>
            </w:pPr>
            <w:r>
              <w:rPr>
                <w:rFonts w:hint="eastAsia"/>
                <w:sz w:val="20"/>
                <w:szCs w:val="20"/>
              </w:rPr>
              <w:t>システム化の依頼範囲</w:t>
            </w:r>
          </w:p>
        </w:tc>
        <w:tc>
          <w:tcPr>
            <w:tcW w:w="7881" w:type="dxa"/>
            <w:vAlign w:val="center"/>
          </w:tcPr>
          <w:p w14:paraId="601236FB" w14:textId="77777777" w:rsidR="00B87BA4" w:rsidRDefault="00B87BA4">
            <w:pPr>
              <w:pStyle w:val="4"/>
            </w:pPr>
            <w:r>
              <w:rPr>
                <w:rFonts w:hint="eastAsia"/>
              </w:rPr>
              <w:t>システム化依頼の業務や機能の範囲を明確にする。具体的には、システム全体の構造や、既存システムや今後の開発計画と今回開発予約部分との関連を明確にする。特に、範囲外の部分については詳細を明示する。</w:t>
            </w:r>
          </w:p>
          <w:p w14:paraId="35D41BD8" w14:textId="77777777" w:rsidR="00B87BA4" w:rsidRDefault="00B87BA4">
            <w:pPr>
              <w:pStyle w:val="4"/>
            </w:pPr>
            <w:r>
              <w:rPr>
                <w:rFonts w:hint="eastAsia"/>
              </w:rPr>
              <w:t>明示に当たっては、機能要件（インターフェース）を示すシステム間関連図、システム間インターフェース定義書等のドキュメントが有効である。</w:t>
            </w:r>
          </w:p>
        </w:tc>
        <w:tc>
          <w:tcPr>
            <w:tcW w:w="708" w:type="dxa"/>
            <w:vAlign w:val="center"/>
          </w:tcPr>
          <w:p w14:paraId="253CED16" w14:textId="77777777" w:rsidR="00B87BA4" w:rsidRDefault="00B87BA4">
            <w:pPr>
              <w:pStyle w:val="4"/>
            </w:pPr>
          </w:p>
        </w:tc>
      </w:tr>
      <w:tr w:rsidR="00B87BA4" w14:paraId="7F52676D" w14:textId="77777777">
        <w:trPr>
          <w:trHeight w:val="284"/>
        </w:trPr>
        <w:tc>
          <w:tcPr>
            <w:tcW w:w="1759" w:type="dxa"/>
            <w:vAlign w:val="center"/>
          </w:tcPr>
          <w:p w14:paraId="5BD0D72B" w14:textId="77777777" w:rsidR="00B87BA4" w:rsidRDefault="00B87BA4">
            <w:pPr>
              <w:spacing w:afterLines="0" w:after="0"/>
              <w:ind w:left="0" w:firstLineChars="0" w:firstLine="0"/>
              <w:rPr>
                <w:sz w:val="20"/>
                <w:szCs w:val="20"/>
              </w:rPr>
            </w:pPr>
            <w:r>
              <w:rPr>
                <w:rFonts w:hint="eastAsia"/>
                <w:sz w:val="20"/>
                <w:szCs w:val="20"/>
              </w:rPr>
              <w:t>依頼内容・業務の詳細</w:t>
            </w:r>
          </w:p>
          <w:p w14:paraId="75DB712C" w14:textId="77777777" w:rsidR="00B87BA4" w:rsidRDefault="00B87BA4">
            <w:pPr>
              <w:spacing w:afterLines="0" w:after="0"/>
              <w:ind w:left="0" w:firstLineChars="0" w:firstLine="0"/>
              <w:rPr>
                <w:sz w:val="20"/>
                <w:szCs w:val="20"/>
              </w:rPr>
            </w:pPr>
            <w:r>
              <w:rPr>
                <w:rFonts w:hint="eastAsia"/>
                <w:sz w:val="20"/>
                <w:szCs w:val="20"/>
              </w:rPr>
              <w:t>機能要件①プロセス</w:t>
            </w:r>
          </w:p>
        </w:tc>
        <w:tc>
          <w:tcPr>
            <w:tcW w:w="7881" w:type="dxa"/>
            <w:vAlign w:val="center"/>
          </w:tcPr>
          <w:p w14:paraId="7E919C0B" w14:textId="77777777" w:rsidR="00B87BA4" w:rsidRDefault="00B87BA4">
            <w:pPr>
              <w:pStyle w:val="4"/>
            </w:pPr>
            <w:r>
              <w:rPr>
                <w:rFonts w:hint="eastAsia"/>
              </w:rPr>
              <w:t>機能情報関連図：業務機能間の情報（データ）の流れを明確にする。</w:t>
            </w:r>
          </w:p>
          <w:p w14:paraId="331C43F7" w14:textId="77777777" w:rsidR="00B87BA4" w:rsidRDefault="00B87BA4">
            <w:pPr>
              <w:pStyle w:val="4"/>
            </w:pPr>
            <w:r>
              <w:rPr>
                <w:rFonts w:hint="eastAsia"/>
              </w:rPr>
              <w:t>業務流れ図：業務がどのような組織、手段、手順で処理されるかを明確にする。</w:t>
            </w:r>
          </w:p>
          <w:p w14:paraId="5E6818D8" w14:textId="77777777" w:rsidR="00B87BA4" w:rsidRDefault="00B87BA4">
            <w:pPr>
              <w:pStyle w:val="4"/>
            </w:pPr>
            <w:r>
              <w:rPr>
                <w:rFonts w:hint="eastAsia"/>
              </w:rPr>
              <w:t>業務処理定義書：業務流れ図の各業務処理機能の内容を明確にする。</w:t>
            </w:r>
          </w:p>
          <w:p w14:paraId="5A8E068F" w14:textId="77777777" w:rsidR="00B87BA4" w:rsidRDefault="00B87BA4">
            <w:pPr>
              <w:pStyle w:val="4"/>
            </w:pPr>
            <w:r>
              <w:rPr>
                <w:rFonts w:hint="eastAsia"/>
              </w:rPr>
              <w:t>システム機能関連図：業務機能を実現する情報システムの機能を明確にする。</w:t>
            </w:r>
          </w:p>
        </w:tc>
        <w:tc>
          <w:tcPr>
            <w:tcW w:w="708" w:type="dxa"/>
            <w:vAlign w:val="center"/>
          </w:tcPr>
          <w:p w14:paraId="159E91F7" w14:textId="77777777" w:rsidR="00B87BA4" w:rsidRDefault="00B87BA4">
            <w:pPr>
              <w:pStyle w:val="4"/>
            </w:pPr>
          </w:p>
        </w:tc>
      </w:tr>
      <w:tr w:rsidR="00B87BA4" w14:paraId="0AEFFF70" w14:textId="77777777">
        <w:trPr>
          <w:trHeight w:val="284"/>
        </w:trPr>
        <w:tc>
          <w:tcPr>
            <w:tcW w:w="1759" w:type="dxa"/>
            <w:vAlign w:val="center"/>
          </w:tcPr>
          <w:p w14:paraId="1756B15E" w14:textId="77777777" w:rsidR="00B87BA4" w:rsidRDefault="00B87BA4">
            <w:pPr>
              <w:spacing w:afterLines="0" w:after="0"/>
              <w:ind w:left="0" w:firstLineChars="0" w:firstLine="0"/>
              <w:rPr>
                <w:sz w:val="20"/>
                <w:szCs w:val="20"/>
              </w:rPr>
            </w:pPr>
            <w:r>
              <w:rPr>
                <w:rFonts w:hint="eastAsia"/>
                <w:sz w:val="20"/>
                <w:szCs w:val="20"/>
              </w:rPr>
              <w:t>依頼内容・業務の詳細</w:t>
            </w:r>
          </w:p>
          <w:p w14:paraId="73DF24DC" w14:textId="77777777" w:rsidR="00B87BA4" w:rsidRDefault="00B87BA4">
            <w:pPr>
              <w:spacing w:afterLines="0" w:after="0"/>
              <w:ind w:left="0" w:firstLineChars="0" w:firstLine="0"/>
              <w:rPr>
                <w:sz w:val="20"/>
                <w:szCs w:val="20"/>
              </w:rPr>
            </w:pPr>
            <w:r>
              <w:rPr>
                <w:rFonts w:hint="eastAsia"/>
                <w:sz w:val="20"/>
                <w:szCs w:val="20"/>
              </w:rPr>
              <w:t>機能要件②データ</w:t>
            </w:r>
          </w:p>
        </w:tc>
        <w:tc>
          <w:tcPr>
            <w:tcW w:w="7881" w:type="dxa"/>
            <w:vAlign w:val="center"/>
          </w:tcPr>
          <w:p w14:paraId="5295F139" w14:textId="77777777" w:rsidR="00B87BA4" w:rsidRDefault="00B87BA4">
            <w:pPr>
              <w:pStyle w:val="4"/>
            </w:pPr>
            <w:r>
              <w:rPr>
                <w:rFonts w:hint="eastAsia"/>
              </w:rPr>
              <w:t>概念</w:t>
            </w:r>
            <w:r>
              <w:rPr>
                <w:rFonts w:hint="eastAsia"/>
              </w:rPr>
              <w:t xml:space="preserve">ER </w:t>
            </w:r>
            <w:r>
              <w:rPr>
                <w:rFonts w:hint="eastAsia"/>
              </w:rPr>
              <w:t>図：情報システムにおける概念レベルのデータ構造を明確にする。</w:t>
            </w:r>
          </w:p>
          <w:p w14:paraId="5D5407B9" w14:textId="77777777" w:rsidR="00B87BA4" w:rsidRDefault="00B87BA4">
            <w:pPr>
              <w:pStyle w:val="4"/>
            </w:pPr>
            <w:r>
              <w:rPr>
                <w:rFonts w:hint="eastAsia"/>
              </w:rPr>
              <w:t>データ項目定義書：データ項目の要件を明確にする。</w:t>
            </w:r>
          </w:p>
        </w:tc>
        <w:tc>
          <w:tcPr>
            <w:tcW w:w="708" w:type="dxa"/>
            <w:vAlign w:val="center"/>
          </w:tcPr>
          <w:p w14:paraId="7BB9333F" w14:textId="77777777" w:rsidR="00B87BA4" w:rsidRDefault="00B87BA4">
            <w:pPr>
              <w:pStyle w:val="4"/>
            </w:pPr>
          </w:p>
        </w:tc>
      </w:tr>
      <w:tr w:rsidR="00B87BA4" w14:paraId="6FE7D7FF" w14:textId="77777777">
        <w:trPr>
          <w:trHeight w:val="284"/>
        </w:trPr>
        <w:tc>
          <w:tcPr>
            <w:tcW w:w="1759" w:type="dxa"/>
            <w:vAlign w:val="center"/>
          </w:tcPr>
          <w:p w14:paraId="34270F6E" w14:textId="77777777" w:rsidR="00B87BA4" w:rsidRDefault="00B87BA4">
            <w:pPr>
              <w:spacing w:afterLines="0" w:after="0"/>
              <w:ind w:left="0" w:firstLineChars="0" w:firstLine="0"/>
              <w:rPr>
                <w:sz w:val="20"/>
                <w:szCs w:val="20"/>
              </w:rPr>
            </w:pPr>
            <w:r>
              <w:rPr>
                <w:rFonts w:hint="eastAsia"/>
                <w:sz w:val="20"/>
                <w:szCs w:val="20"/>
              </w:rPr>
              <w:t>依頼内容・業務の詳細</w:t>
            </w:r>
          </w:p>
          <w:p w14:paraId="5987BB16" w14:textId="77777777" w:rsidR="00B87BA4" w:rsidRDefault="00B87BA4">
            <w:pPr>
              <w:spacing w:afterLines="0" w:after="0"/>
              <w:ind w:left="0" w:firstLineChars="0" w:firstLine="0"/>
              <w:rPr>
                <w:sz w:val="20"/>
                <w:szCs w:val="20"/>
              </w:rPr>
            </w:pPr>
            <w:r>
              <w:rPr>
                <w:rFonts w:hint="eastAsia"/>
                <w:sz w:val="20"/>
                <w:szCs w:val="20"/>
              </w:rPr>
              <w:t>機能要件③インターフェース</w:t>
            </w:r>
          </w:p>
        </w:tc>
        <w:tc>
          <w:tcPr>
            <w:tcW w:w="7881" w:type="dxa"/>
            <w:vAlign w:val="center"/>
          </w:tcPr>
          <w:p w14:paraId="472129D0" w14:textId="77777777" w:rsidR="00B87BA4" w:rsidRDefault="00B87BA4">
            <w:pPr>
              <w:pStyle w:val="4"/>
            </w:pPr>
            <w:r>
              <w:rPr>
                <w:rFonts w:hint="eastAsia"/>
              </w:rPr>
              <w:t>システム間関連図：検討対象システムと既存システム又は周辺システムとのデータの流れを明確にする。</w:t>
            </w:r>
          </w:p>
          <w:p w14:paraId="5E4DDCD7" w14:textId="77777777" w:rsidR="00B87BA4" w:rsidRDefault="00B87BA4">
            <w:pPr>
              <w:pStyle w:val="4"/>
            </w:pPr>
            <w:r>
              <w:rPr>
                <w:rFonts w:hint="eastAsia"/>
              </w:rPr>
              <w:t>システム間インターフェース定義書：検討対象システムと既存システム又は周辺システムとのデータのやりとりを明確にする。</w:t>
            </w:r>
          </w:p>
          <w:p w14:paraId="6C1DFA7F" w14:textId="77777777" w:rsidR="00B87BA4" w:rsidRDefault="00B87BA4">
            <w:pPr>
              <w:pStyle w:val="4"/>
            </w:pPr>
            <w:r>
              <w:rPr>
                <w:rFonts w:hint="eastAsia"/>
              </w:rPr>
              <w:t>画面、帳票一覧表：検討対象のビジネス機能で必要となる画面・帳票を業務フローごとに洗い出し、画面・帳票一覧として整理し、基本的なビジネスデータの所在を明確にする。</w:t>
            </w:r>
          </w:p>
          <w:p w14:paraId="551FC489" w14:textId="77777777" w:rsidR="00B87BA4" w:rsidRDefault="00B87BA4">
            <w:pPr>
              <w:pStyle w:val="4"/>
            </w:pPr>
            <w:r>
              <w:rPr>
                <w:rFonts w:hint="eastAsia"/>
              </w:rPr>
              <w:t>画面、帳票レイアウト：各画面、帳票のレイアウトサンプルを集め、整理し、基本的なビジネスデータを収集することで、画面・帳票を処理する業務設計条件を明確にする。</w:t>
            </w:r>
          </w:p>
        </w:tc>
        <w:tc>
          <w:tcPr>
            <w:tcW w:w="708" w:type="dxa"/>
            <w:vAlign w:val="center"/>
          </w:tcPr>
          <w:p w14:paraId="3EC392E9" w14:textId="77777777" w:rsidR="00B87BA4" w:rsidRDefault="00B87BA4">
            <w:pPr>
              <w:pStyle w:val="4"/>
            </w:pPr>
          </w:p>
        </w:tc>
      </w:tr>
      <w:tr w:rsidR="00B87BA4" w14:paraId="263907B0" w14:textId="77777777">
        <w:trPr>
          <w:trHeight w:val="284"/>
        </w:trPr>
        <w:tc>
          <w:tcPr>
            <w:tcW w:w="1759" w:type="dxa"/>
            <w:vAlign w:val="center"/>
          </w:tcPr>
          <w:p w14:paraId="2C564C4C" w14:textId="77777777" w:rsidR="00B87BA4" w:rsidRDefault="00B87BA4">
            <w:pPr>
              <w:spacing w:afterLines="0" w:after="0"/>
              <w:ind w:left="0" w:firstLineChars="0" w:firstLine="0"/>
              <w:rPr>
                <w:sz w:val="20"/>
                <w:szCs w:val="20"/>
              </w:rPr>
            </w:pPr>
            <w:r>
              <w:rPr>
                <w:rFonts w:hint="eastAsia"/>
                <w:sz w:val="20"/>
                <w:szCs w:val="20"/>
              </w:rPr>
              <w:t>システム構成</w:t>
            </w:r>
          </w:p>
        </w:tc>
        <w:tc>
          <w:tcPr>
            <w:tcW w:w="7881" w:type="dxa"/>
            <w:vAlign w:val="center"/>
          </w:tcPr>
          <w:p w14:paraId="05B9C06D" w14:textId="77777777" w:rsidR="00B87BA4" w:rsidRDefault="00B87BA4">
            <w:pPr>
              <w:pStyle w:val="4"/>
            </w:pPr>
            <w:r>
              <w:rPr>
                <w:rFonts w:hint="eastAsia"/>
              </w:rPr>
              <w:t>システムに必要なソフトウェアの機能を明示する。また、国内外の流通ソフト等があれば例示して、具体的な業務機能を明示する。さらにシステムに必要なハードウェア及び周辺装置及びネットワーク等の概念図や構成事例を例示する。また、必要な容量、機能、性能、ネットワークの接続性については、特記すべき事項を明示する。</w:t>
            </w:r>
          </w:p>
        </w:tc>
        <w:tc>
          <w:tcPr>
            <w:tcW w:w="708" w:type="dxa"/>
            <w:vAlign w:val="center"/>
          </w:tcPr>
          <w:p w14:paraId="4217CDA5" w14:textId="77777777" w:rsidR="00B87BA4" w:rsidRDefault="00B87BA4">
            <w:pPr>
              <w:pStyle w:val="4"/>
            </w:pPr>
          </w:p>
        </w:tc>
      </w:tr>
      <w:tr w:rsidR="00B87BA4" w14:paraId="4355E0C2" w14:textId="77777777">
        <w:trPr>
          <w:trHeight w:val="284"/>
        </w:trPr>
        <w:tc>
          <w:tcPr>
            <w:tcW w:w="1759" w:type="dxa"/>
            <w:vAlign w:val="center"/>
          </w:tcPr>
          <w:p w14:paraId="74E8AF1F" w14:textId="77777777" w:rsidR="00B87BA4" w:rsidRDefault="00B87BA4">
            <w:pPr>
              <w:spacing w:afterLines="0" w:after="0"/>
              <w:ind w:left="0" w:firstLineChars="0" w:firstLine="0"/>
              <w:rPr>
                <w:sz w:val="20"/>
                <w:szCs w:val="20"/>
              </w:rPr>
            </w:pPr>
            <w:r>
              <w:rPr>
                <w:rFonts w:hint="eastAsia"/>
                <w:sz w:val="20"/>
                <w:szCs w:val="20"/>
              </w:rPr>
              <w:t>納期</w:t>
            </w:r>
          </w:p>
        </w:tc>
        <w:tc>
          <w:tcPr>
            <w:tcW w:w="7881" w:type="dxa"/>
            <w:vAlign w:val="center"/>
          </w:tcPr>
          <w:p w14:paraId="1D931D58" w14:textId="77777777" w:rsidR="00B87BA4" w:rsidRDefault="00B87BA4">
            <w:pPr>
              <w:pStyle w:val="4"/>
            </w:pPr>
            <w:r>
              <w:rPr>
                <w:rFonts w:hint="eastAsia"/>
              </w:rPr>
              <w:t>ソフトウェア、ハードウェア等の導入時期、試運転時期、テスト時期、並行処理時期、運用時期等それぞれの納期を明示する。</w:t>
            </w:r>
          </w:p>
        </w:tc>
        <w:tc>
          <w:tcPr>
            <w:tcW w:w="708" w:type="dxa"/>
            <w:vAlign w:val="center"/>
          </w:tcPr>
          <w:p w14:paraId="2FD96DCB" w14:textId="77777777" w:rsidR="00B87BA4" w:rsidRDefault="00B87BA4">
            <w:pPr>
              <w:pStyle w:val="4"/>
            </w:pPr>
          </w:p>
        </w:tc>
      </w:tr>
      <w:tr w:rsidR="00B87BA4" w14:paraId="13F5C6DD" w14:textId="77777777">
        <w:trPr>
          <w:trHeight w:val="284"/>
        </w:trPr>
        <w:tc>
          <w:tcPr>
            <w:tcW w:w="1759" w:type="dxa"/>
            <w:vAlign w:val="center"/>
          </w:tcPr>
          <w:p w14:paraId="509C4E6A" w14:textId="77777777" w:rsidR="00B87BA4" w:rsidRDefault="00B87BA4">
            <w:pPr>
              <w:spacing w:afterLines="0" w:after="0"/>
              <w:ind w:left="0" w:firstLineChars="0" w:firstLine="0"/>
              <w:rPr>
                <w:sz w:val="20"/>
                <w:szCs w:val="20"/>
              </w:rPr>
            </w:pPr>
            <w:r>
              <w:rPr>
                <w:rFonts w:hint="eastAsia"/>
                <w:sz w:val="20"/>
                <w:szCs w:val="20"/>
              </w:rPr>
              <w:t>必要な技術・技術者の資格</w:t>
            </w:r>
          </w:p>
        </w:tc>
        <w:tc>
          <w:tcPr>
            <w:tcW w:w="7881" w:type="dxa"/>
            <w:vAlign w:val="center"/>
          </w:tcPr>
          <w:p w14:paraId="17790D7B" w14:textId="77777777" w:rsidR="00B87BA4" w:rsidRDefault="00B87BA4">
            <w:pPr>
              <w:pStyle w:val="4"/>
            </w:pPr>
            <w:r>
              <w:rPr>
                <w:rFonts w:hint="eastAsia"/>
              </w:rPr>
              <w:t>提案依頼に伴って、システムの開発、運用、データベースの取扱いに関し、必要な技術や技術者の資格要件があれば明示する。</w:t>
            </w:r>
          </w:p>
        </w:tc>
        <w:tc>
          <w:tcPr>
            <w:tcW w:w="708" w:type="dxa"/>
            <w:vAlign w:val="center"/>
          </w:tcPr>
          <w:p w14:paraId="1A06DA6A" w14:textId="77777777" w:rsidR="00B87BA4" w:rsidRDefault="00B87BA4">
            <w:pPr>
              <w:pStyle w:val="4"/>
            </w:pPr>
          </w:p>
        </w:tc>
      </w:tr>
      <w:tr w:rsidR="00B87BA4" w14:paraId="098658E7" w14:textId="77777777">
        <w:trPr>
          <w:trHeight w:val="284"/>
        </w:trPr>
        <w:tc>
          <w:tcPr>
            <w:tcW w:w="1759" w:type="dxa"/>
            <w:vAlign w:val="center"/>
          </w:tcPr>
          <w:p w14:paraId="56DAC228" w14:textId="77777777" w:rsidR="00B87BA4" w:rsidRDefault="00B87BA4">
            <w:pPr>
              <w:spacing w:afterLines="0" w:after="0"/>
              <w:ind w:left="0" w:firstLineChars="0" w:firstLine="0"/>
              <w:rPr>
                <w:sz w:val="20"/>
                <w:szCs w:val="20"/>
              </w:rPr>
            </w:pPr>
            <w:r>
              <w:rPr>
                <w:rFonts w:hint="eastAsia"/>
                <w:sz w:val="20"/>
                <w:szCs w:val="20"/>
              </w:rPr>
              <w:t>成果物・納入物</w:t>
            </w:r>
          </w:p>
        </w:tc>
        <w:tc>
          <w:tcPr>
            <w:tcW w:w="7881" w:type="dxa"/>
            <w:vAlign w:val="center"/>
          </w:tcPr>
          <w:p w14:paraId="21576960" w14:textId="77777777" w:rsidR="00B87BA4" w:rsidRDefault="00B87BA4">
            <w:pPr>
              <w:pStyle w:val="4"/>
            </w:pPr>
            <w:r>
              <w:rPr>
                <w:rFonts w:hint="eastAsia"/>
              </w:rPr>
              <w:t>今回のシステム依頼に関する成果物、納入物を明示する。特に文書類は、記述方法、記述の詳細さ、印刷等で作業工程が大きく変わる場合があるので、所定の書式なのか、ベンダ側の書式で可なのか、記述事例等をつけて明示する。</w:t>
            </w:r>
          </w:p>
        </w:tc>
        <w:tc>
          <w:tcPr>
            <w:tcW w:w="708" w:type="dxa"/>
            <w:vAlign w:val="center"/>
          </w:tcPr>
          <w:p w14:paraId="3172507B" w14:textId="77777777" w:rsidR="00B87BA4" w:rsidRDefault="00B87BA4">
            <w:pPr>
              <w:pStyle w:val="4"/>
            </w:pPr>
          </w:p>
        </w:tc>
      </w:tr>
      <w:tr w:rsidR="00B87BA4" w14:paraId="7984C9F1" w14:textId="77777777">
        <w:trPr>
          <w:trHeight w:val="284"/>
        </w:trPr>
        <w:tc>
          <w:tcPr>
            <w:tcW w:w="1759" w:type="dxa"/>
            <w:vAlign w:val="center"/>
          </w:tcPr>
          <w:p w14:paraId="020D3DB6" w14:textId="77777777" w:rsidR="00B87BA4" w:rsidRDefault="00B87BA4">
            <w:pPr>
              <w:spacing w:afterLines="0" w:after="0"/>
              <w:ind w:left="0" w:firstLineChars="0" w:firstLine="0"/>
              <w:rPr>
                <w:sz w:val="20"/>
                <w:szCs w:val="20"/>
              </w:rPr>
            </w:pPr>
            <w:r>
              <w:rPr>
                <w:rFonts w:hint="eastAsia"/>
                <w:sz w:val="20"/>
                <w:szCs w:val="20"/>
              </w:rPr>
              <w:t>開発標準類の確認</w:t>
            </w:r>
          </w:p>
        </w:tc>
        <w:tc>
          <w:tcPr>
            <w:tcW w:w="7881" w:type="dxa"/>
            <w:vAlign w:val="center"/>
          </w:tcPr>
          <w:p w14:paraId="51050D8A" w14:textId="77777777" w:rsidR="00B87BA4" w:rsidRDefault="00B87BA4">
            <w:pPr>
              <w:pStyle w:val="4"/>
            </w:pPr>
            <w:r>
              <w:rPr>
                <w:rFonts w:hint="eastAsia"/>
              </w:rPr>
              <w:t>提案依頼するシステム開発の開発標準類をベンダと確認し、開発標準類の変更が必要な場合には、共通フレームの修整プロセスを適用するので、ベンダの参加の有無及び方法を明示する。</w:t>
            </w:r>
          </w:p>
        </w:tc>
        <w:tc>
          <w:tcPr>
            <w:tcW w:w="708" w:type="dxa"/>
            <w:vAlign w:val="center"/>
          </w:tcPr>
          <w:p w14:paraId="49E5373C" w14:textId="77777777" w:rsidR="00B87BA4" w:rsidRDefault="00B87BA4">
            <w:pPr>
              <w:pStyle w:val="4"/>
            </w:pPr>
          </w:p>
        </w:tc>
      </w:tr>
      <w:tr w:rsidR="00B87BA4" w14:paraId="338523D7" w14:textId="77777777">
        <w:trPr>
          <w:trHeight w:val="284"/>
        </w:trPr>
        <w:tc>
          <w:tcPr>
            <w:tcW w:w="1759" w:type="dxa"/>
            <w:vAlign w:val="center"/>
          </w:tcPr>
          <w:p w14:paraId="764417E3" w14:textId="77777777" w:rsidR="00B87BA4" w:rsidRDefault="00B87BA4">
            <w:pPr>
              <w:spacing w:afterLines="0" w:after="0"/>
              <w:ind w:left="0" w:firstLineChars="0" w:firstLine="0"/>
              <w:rPr>
                <w:sz w:val="20"/>
                <w:szCs w:val="20"/>
              </w:rPr>
            </w:pPr>
            <w:r>
              <w:rPr>
                <w:rFonts w:hint="eastAsia"/>
                <w:sz w:val="20"/>
                <w:szCs w:val="20"/>
              </w:rPr>
              <w:t>共同レビュー</w:t>
            </w:r>
          </w:p>
        </w:tc>
        <w:tc>
          <w:tcPr>
            <w:tcW w:w="7881" w:type="dxa"/>
            <w:vAlign w:val="center"/>
          </w:tcPr>
          <w:p w14:paraId="2D554A8A" w14:textId="77777777" w:rsidR="00B87BA4" w:rsidRDefault="00B87BA4">
            <w:pPr>
              <w:pStyle w:val="4"/>
            </w:pPr>
            <w:r>
              <w:rPr>
                <w:rFonts w:hint="eastAsia"/>
              </w:rPr>
              <w:t>提案依頼するシステム開発における節目を定義し、ユーザとベンダの双方が参加する共同レビューの進め方を明示する。また、契約レビューの有無と方法についても明示する。</w:t>
            </w:r>
          </w:p>
        </w:tc>
        <w:tc>
          <w:tcPr>
            <w:tcW w:w="708" w:type="dxa"/>
            <w:vAlign w:val="center"/>
          </w:tcPr>
          <w:p w14:paraId="3C195957" w14:textId="77777777" w:rsidR="00B87BA4" w:rsidRDefault="00B87BA4">
            <w:pPr>
              <w:pStyle w:val="4"/>
            </w:pPr>
          </w:p>
        </w:tc>
      </w:tr>
      <w:tr w:rsidR="00B87BA4" w14:paraId="2245E74C" w14:textId="77777777">
        <w:trPr>
          <w:trHeight w:val="284"/>
        </w:trPr>
        <w:tc>
          <w:tcPr>
            <w:tcW w:w="1759" w:type="dxa"/>
            <w:vAlign w:val="center"/>
          </w:tcPr>
          <w:p w14:paraId="15BCC2A7" w14:textId="77777777" w:rsidR="00B87BA4" w:rsidRDefault="00B87BA4">
            <w:pPr>
              <w:spacing w:afterLines="0" w:after="0"/>
              <w:ind w:left="0" w:firstLineChars="0" w:firstLine="0"/>
              <w:rPr>
                <w:sz w:val="20"/>
                <w:szCs w:val="20"/>
              </w:rPr>
            </w:pPr>
            <w:r>
              <w:rPr>
                <w:rFonts w:hint="eastAsia"/>
                <w:sz w:val="20"/>
                <w:szCs w:val="20"/>
              </w:rPr>
              <w:t>工程計画</w:t>
            </w:r>
          </w:p>
        </w:tc>
        <w:tc>
          <w:tcPr>
            <w:tcW w:w="7881" w:type="dxa"/>
            <w:vAlign w:val="center"/>
          </w:tcPr>
          <w:p w14:paraId="05844874" w14:textId="77777777" w:rsidR="00B87BA4" w:rsidRDefault="00B87BA4">
            <w:pPr>
              <w:pStyle w:val="4"/>
            </w:pPr>
            <w:r>
              <w:rPr>
                <w:rFonts w:hint="eastAsia"/>
              </w:rPr>
              <w:t>提案依頼物件の作業スケジュールの概要</w:t>
            </w:r>
            <w:r>
              <w:rPr>
                <w:rFonts w:hint="eastAsia"/>
              </w:rPr>
              <w:t>(</w:t>
            </w:r>
            <w:r>
              <w:rPr>
                <w:rFonts w:hint="eastAsia"/>
              </w:rPr>
              <w:t>ユーザ側のチェックポイント時期</w:t>
            </w:r>
            <w:r>
              <w:rPr>
                <w:rFonts w:hint="eastAsia"/>
              </w:rPr>
              <w:t>)</w:t>
            </w:r>
            <w:r>
              <w:rPr>
                <w:rFonts w:hint="eastAsia"/>
              </w:rPr>
              <w:t>を明示する。また工程を管理する上で必要となる会議や報告の周期や方法についても明示する。</w:t>
            </w:r>
          </w:p>
        </w:tc>
        <w:tc>
          <w:tcPr>
            <w:tcW w:w="708" w:type="dxa"/>
            <w:vAlign w:val="center"/>
          </w:tcPr>
          <w:p w14:paraId="3EDC3E11" w14:textId="77777777" w:rsidR="00B87BA4" w:rsidRDefault="00B87BA4">
            <w:pPr>
              <w:pStyle w:val="4"/>
            </w:pPr>
          </w:p>
        </w:tc>
      </w:tr>
      <w:tr w:rsidR="00B87BA4" w14:paraId="7E4A99B7" w14:textId="77777777">
        <w:trPr>
          <w:trHeight w:val="284"/>
        </w:trPr>
        <w:tc>
          <w:tcPr>
            <w:tcW w:w="1759" w:type="dxa"/>
            <w:vAlign w:val="center"/>
          </w:tcPr>
          <w:p w14:paraId="6EC70F45" w14:textId="77777777" w:rsidR="00B87BA4" w:rsidRDefault="00B87BA4">
            <w:pPr>
              <w:spacing w:afterLines="0" w:after="0"/>
              <w:ind w:left="0" w:firstLineChars="0" w:firstLine="0"/>
              <w:rPr>
                <w:sz w:val="20"/>
                <w:szCs w:val="20"/>
              </w:rPr>
            </w:pPr>
            <w:r>
              <w:rPr>
                <w:rFonts w:hint="eastAsia"/>
                <w:sz w:val="20"/>
                <w:szCs w:val="20"/>
              </w:rPr>
              <w:t>開発推進体制</w:t>
            </w:r>
          </w:p>
        </w:tc>
        <w:tc>
          <w:tcPr>
            <w:tcW w:w="7881" w:type="dxa"/>
            <w:vAlign w:val="center"/>
          </w:tcPr>
          <w:p w14:paraId="65A1C0E7" w14:textId="77777777" w:rsidR="00B87BA4" w:rsidRDefault="00B87BA4">
            <w:pPr>
              <w:pStyle w:val="4"/>
            </w:pPr>
            <w:r>
              <w:rPr>
                <w:rFonts w:hint="eastAsia"/>
              </w:rPr>
              <w:t>システムを推進するユーザ側の組織体制の概要を提示する。例えば、調査段階、開発段階、運用段階等それぞれの段階で協力・管理・監査・検収する部門の支援体制を、必要に応じて明示する。</w:t>
            </w:r>
          </w:p>
        </w:tc>
        <w:tc>
          <w:tcPr>
            <w:tcW w:w="708" w:type="dxa"/>
            <w:vAlign w:val="center"/>
          </w:tcPr>
          <w:p w14:paraId="09723AE8" w14:textId="77777777" w:rsidR="00B87BA4" w:rsidRDefault="00B87BA4">
            <w:pPr>
              <w:pStyle w:val="4"/>
            </w:pPr>
          </w:p>
        </w:tc>
      </w:tr>
      <w:tr w:rsidR="00B87BA4" w14:paraId="66017BD8" w14:textId="77777777">
        <w:trPr>
          <w:trHeight w:val="284"/>
        </w:trPr>
        <w:tc>
          <w:tcPr>
            <w:tcW w:w="1759" w:type="dxa"/>
            <w:vAlign w:val="center"/>
          </w:tcPr>
          <w:p w14:paraId="0EF7ED9B" w14:textId="77777777" w:rsidR="00B87BA4" w:rsidRDefault="00B87BA4">
            <w:pPr>
              <w:spacing w:afterLines="0" w:after="0"/>
              <w:ind w:left="0" w:firstLineChars="0" w:firstLine="0"/>
              <w:rPr>
                <w:sz w:val="20"/>
                <w:szCs w:val="20"/>
              </w:rPr>
            </w:pPr>
            <w:r>
              <w:rPr>
                <w:rFonts w:hint="eastAsia"/>
                <w:sz w:val="20"/>
                <w:szCs w:val="20"/>
              </w:rPr>
              <w:t>非機能要件</w:t>
            </w:r>
          </w:p>
          <w:p w14:paraId="58630AFB" w14:textId="77777777" w:rsidR="00B87BA4" w:rsidRDefault="00B87BA4">
            <w:pPr>
              <w:spacing w:afterLines="0" w:after="0"/>
              <w:ind w:left="0" w:firstLineChars="0" w:firstLine="0"/>
              <w:rPr>
                <w:sz w:val="20"/>
                <w:szCs w:val="20"/>
              </w:rPr>
            </w:pPr>
            <w:r>
              <w:rPr>
                <w:rFonts w:hint="eastAsia"/>
                <w:sz w:val="20"/>
                <w:szCs w:val="20"/>
              </w:rPr>
              <w:t>①品質要件</w:t>
            </w:r>
            <w:r>
              <w:rPr>
                <w:rFonts w:hint="eastAsia"/>
                <w:sz w:val="20"/>
                <w:szCs w:val="20"/>
              </w:rPr>
              <w:t xml:space="preserve"> </w:t>
            </w:r>
          </w:p>
        </w:tc>
        <w:tc>
          <w:tcPr>
            <w:tcW w:w="7881" w:type="dxa"/>
            <w:vAlign w:val="center"/>
          </w:tcPr>
          <w:p w14:paraId="6AA91772" w14:textId="77777777" w:rsidR="00B87BA4" w:rsidRDefault="00B87BA4">
            <w:pPr>
              <w:pStyle w:val="4"/>
            </w:pPr>
            <w:r>
              <w:rPr>
                <w:rFonts w:hint="eastAsia"/>
              </w:rPr>
              <w:t>システムに対する品質に関する要件</w:t>
            </w:r>
          </w:p>
          <w:p w14:paraId="73F56F91" w14:textId="77777777" w:rsidR="00B87BA4" w:rsidRDefault="00B87BA4">
            <w:pPr>
              <w:pStyle w:val="4"/>
            </w:pPr>
            <w:r>
              <w:rPr>
                <w:rFonts w:hint="eastAsia"/>
              </w:rPr>
              <w:t>・品質、性能条件</w:t>
            </w:r>
          </w:p>
          <w:p w14:paraId="29C5F0E2" w14:textId="77777777" w:rsidR="00B87BA4" w:rsidRDefault="00B87BA4">
            <w:pPr>
              <w:pStyle w:val="4"/>
            </w:pPr>
            <w:r>
              <w:rPr>
                <w:rFonts w:hint="eastAsia"/>
              </w:rPr>
              <w:t>システムの品質、性能に関し、相互に確認をするための保証、例えば、納入時の品質、テストの方法、テストツールの例示等の品質・性能保証に関する要求を明示する。</w:t>
            </w:r>
          </w:p>
        </w:tc>
        <w:tc>
          <w:tcPr>
            <w:tcW w:w="708" w:type="dxa"/>
            <w:vAlign w:val="center"/>
          </w:tcPr>
          <w:p w14:paraId="29B6D476" w14:textId="77777777" w:rsidR="00B87BA4" w:rsidRDefault="00B87BA4">
            <w:pPr>
              <w:pStyle w:val="4"/>
            </w:pPr>
          </w:p>
        </w:tc>
      </w:tr>
      <w:tr w:rsidR="00B87BA4" w14:paraId="44C3CA16" w14:textId="77777777">
        <w:trPr>
          <w:trHeight w:val="284"/>
        </w:trPr>
        <w:tc>
          <w:tcPr>
            <w:tcW w:w="1759" w:type="dxa"/>
            <w:vAlign w:val="center"/>
          </w:tcPr>
          <w:p w14:paraId="61F90A86" w14:textId="77777777" w:rsidR="00B87BA4" w:rsidRDefault="00B87BA4">
            <w:pPr>
              <w:spacing w:afterLines="0" w:after="0"/>
              <w:ind w:left="0" w:firstLineChars="0" w:firstLine="0"/>
              <w:rPr>
                <w:sz w:val="20"/>
                <w:szCs w:val="20"/>
              </w:rPr>
            </w:pPr>
            <w:r>
              <w:rPr>
                <w:rFonts w:hint="eastAsia"/>
                <w:sz w:val="20"/>
                <w:szCs w:val="20"/>
              </w:rPr>
              <w:t>非機能要件</w:t>
            </w:r>
          </w:p>
          <w:p w14:paraId="2A159697" w14:textId="77777777" w:rsidR="00B87BA4" w:rsidRDefault="00B87BA4">
            <w:pPr>
              <w:spacing w:afterLines="0" w:after="0"/>
              <w:ind w:left="0" w:firstLineChars="0" w:firstLine="0"/>
              <w:rPr>
                <w:sz w:val="20"/>
                <w:szCs w:val="20"/>
              </w:rPr>
            </w:pPr>
            <w:r>
              <w:rPr>
                <w:rFonts w:hint="eastAsia"/>
                <w:sz w:val="20"/>
                <w:szCs w:val="20"/>
              </w:rPr>
              <w:t>②技術要件</w:t>
            </w:r>
          </w:p>
        </w:tc>
        <w:tc>
          <w:tcPr>
            <w:tcW w:w="7881" w:type="dxa"/>
            <w:vAlign w:val="center"/>
          </w:tcPr>
          <w:p w14:paraId="193EE584" w14:textId="77777777" w:rsidR="00B87BA4" w:rsidRDefault="00B87BA4">
            <w:pPr>
              <w:pStyle w:val="4"/>
            </w:pPr>
            <w:r>
              <w:rPr>
                <w:rFonts w:hint="eastAsia"/>
              </w:rPr>
              <w:t>ソフトウェアの開発、維持管理（保守管理）、支援及び実行のための技術・環境に関連した要件</w:t>
            </w:r>
          </w:p>
          <w:p w14:paraId="1CF7B772" w14:textId="77777777" w:rsidR="00B87BA4" w:rsidRDefault="00B87BA4">
            <w:pPr>
              <w:pStyle w:val="4"/>
            </w:pPr>
            <w:r>
              <w:rPr>
                <w:rFonts w:hint="eastAsia"/>
              </w:rPr>
              <w:t>・開発モデル・開発言語：システム開発に必要な開発モデル、開発標準や開発ツール等の指定がある場合はそれを明示する。また、開発に必要な言語や特定用途向け言語等があれば、これを明示する。</w:t>
            </w:r>
          </w:p>
          <w:p w14:paraId="6645569F" w14:textId="77777777" w:rsidR="00B87BA4" w:rsidRDefault="00B87BA4">
            <w:pPr>
              <w:pStyle w:val="4"/>
            </w:pPr>
            <w:r>
              <w:rPr>
                <w:rFonts w:hint="eastAsia"/>
              </w:rPr>
              <w:t>・支援ツール：ユーザが持つ支援ツールやベンダに求める支援ツール等について、ツール機能の仕様や性能について明示する。</w:t>
            </w:r>
          </w:p>
          <w:p w14:paraId="0D18F32C" w14:textId="77777777" w:rsidR="00B87BA4" w:rsidRDefault="00B87BA4">
            <w:pPr>
              <w:pStyle w:val="4"/>
            </w:pPr>
            <w:r>
              <w:rPr>
                <w:rFonts w:hint="eastAsia"/>
              </w:rPr>
              <w:t>・ソフトウェア製品の使用：ユーザが使っているソフトウェア製品、ベンダに新規に求めるソフトウェア製品等について、類似するソフトウェア製品名称、使用条件、個数等の要求を一覧の形で例示する。</w:t>
            </w:r>
          </w:p>
          <w:p w14:paraId="1135978F" w14:textId="77777777" w:rsidR="00B87BA4" w:rsidRDefault="00B87BA4">
            <w:pPr>
              <w:pStyle w:val="4"/>
            </w:pPr>
            <w:r>
              <w:rPr>
                <w:rFonts w:hint="eastAsia"/>
              </w:rPr>
              <w:t>・保守条件：ソフトウェアの保守体制の有無、無償保守期間、ハードウェア保守の体制や組織、夜間休日保守の可能性、時間外保守の単価や条件リモート保守等の条件を明示する。</w:t>
            </w:r>
          </w:p>
        </w:tc>
        <w:tc>
          <w:tcPr>
            <w:tcW w:w="708" w:type="dxa"/>
            <w:vAlign w:val="center"/>
          </w:tcPr>
          <w:p w14:paraId="500401BF" w14:textId="77777777" w:rsidR="00B87BA4" w:rsidRDefault="00B87BA4">
            <w:pPr>
              <w:pStyle w:val="4"/>
            </w:pPr>
          </w:p>
        </w:tc>
      </w:tr>
      <w:tr w:rsidR="00B87BA4" w14:paraId="5CB189DB" w14:textId="77777777">
        <w:trPr>
          <w:trHeight w:val="284"/>
        </w:trPr>
        <w:tc>
          <w:tcPr>
            <w:tcW w:w="1759" w:type="dxa"/>
            <w:vAlign w:val="center"/>
          </w:tcPr>
          <w:p w14:paraId="262C95B2" w14:textId="77777777" w:rsidR="00B87BA4" w:rsidRPr="00E11DC3" w:rsidRDefault="00B87BA4">
            <w:pPr>
              <w:spacing w:afterLines="0" w:after="0"/>
              <w:ind w:left="0" w:firstLineChars="0" w:firstLine="0"/>
              <w:rPr>
                <w:sz w:val="20"/>
                <w:szCs w:val="20"/>
              </w:rPr>
            </w:pPr>
            <w:r w:rsidRPr="00E11DC3">
              <w:rPr>
                <w:rFonts w:hint="eastAsia"/>
                <w:sz w:val="20"/>
                <w:szCs w:val="20"/>
              </w:rPr>
              <w:t>③セキュリティ要件</w:t>
            </w:r>
          </w:p>
        </w:tc>
        <w:tc>
          <w:tcPr>
            <w:tcW w:w="7881" w:type="dxa"/>
            <w:vAlign w:val="center"/>
          </w:tcPr>
          <w:p w14:paraId="17779021" w14:textId="77777777" w:rsidR="00B87BA4" w:rsidRPr="00E11DC3" w:rsidRDefault="00B87BA4">
            <w:pPr>
              <w:pStyle w:val="4"/>
            </w:pPr>
            <w:r w:rsidRPr="00E11DC3">
              <w:rPr>
                <w:rFonts w:hint="eastAsia"/>
              </w:rPr>
              <w:t>セキュリティに関する要件</w:t>
            </w:r>
          </w:p>
          <w:p w14:paraId="60E0F9E2" w14:textId="77777777" w:rsidR="00AF6EDB" w:rsidRPr="00E11DC3" w:rsidRDefault="00B87BA4" w:rsidP="005D5924">
            <w:pPr>
              <w:spacing w:afterLines="0" w:after="0"/>
              <w:ind w:left="0" w:firstLineChars="0" w:firstLine="0"/>
            </w:pPr>
            <w:del w:id="297" w:author="作成者">
              <w:r w:rsidRPr="00E11DC3" w:rsidDel="00AF6EDB">
                <w:rPr>
                  <w:rFonts w:hint="eastAsia"/>
                  <w:sz w:val="20"/>
                  <w:szCs w:val="21"/>
                </w:rPr>
                <w:delText>・セキュリティチェックシートに基づく条件：セキュリティチェックシートをもとに具体的に明示する。</w:delText>
              </w:r>
            </w:del>
            <w:ins w:id="298" w:author="作成者">
              <w:r w:rsidR="00AF6EDB" w:rsidRPr="00E11DC3">
                <w:rPr>
                  <w:rFonts w:hint="eastAsia"/>
                  <w:sz w:val="20"/>
                  <w:szCs w:val="21"/>
                </w:rPr>
                <w:t>・</w:t>
              </w:r>
              <w:r w:rsidR="005D5924" w:rsidRPr="00E11DC3">
                <w:rPr>
                  <w:rFonts w:hint="eastAsia"/>
                  <w:sz w:val="20"/>
                  <w:szCs w:val="21"/>
                </w:rPr>
                <w:t>たとえば</w:t>
              </w:r>
              <w:r w:rsidR="005D5924" w:rsidRPr="002347B1">
                <w:rPr>
                  <w:rFonts w:hint="eastAsia"/>
                  <w:sz w:val="20"/>
                  <w:szCs w:val="21"/>
                </w:rPr>
                <w:t>、</w:t>
              </w:r>
              <w:del w:id="299" w:author="作成者">
                <w:r w:rsidR="00AF6EDB" w:rsidRPr="00867066" w:rsidDel="005D5924">
                  <w:rPr>
                    <w:rFonts w:hint="eastAsia"/>
                    <w:sz w:val="20"/>
                    <w:szCs w:val="21"/>
                  </w:rPr>
                  <w:delText>○○</w:delText>
                </w:r>
                <w:r w:rsidR="00AF6EDB" w:rsidRPr="000555F9" w:rsidDel="005D5924">
                  <w:rPr>
                    <w:rFonts w:hint="eastAsia"/>
                    <w:sz w:val="20"/>
                    <w:szCs w:val="21"/>
                  </w:rPr>
                  <w:delText>○に基</w:delText>
                </w:r>
                <w:r w:rsidR="00AF6EDB" w:rsidRPr="00574709" w:rsidDel="005D5924">
                  <w:rPr>
                    <w:rFonts w:hint="eastAsia"/>
                    <w:sz w:val="20"/>
                    <w:szCs w:val="21"/>
                  </w:rPr>
                  <w:delText>づく条件：</w:delText>
                </w:r>
              </w:del>
              <w:r w:rsidR="005D5924" w:rsidRPr="00574709">
                <w:rPr>
                  <w:rFonts w:hint="eastAsia"/>
                  <w:sz w:val="20"/>
                  <w:szCs w:val="21"/>
                </w:rPr>
                <w:t>「情報システム開発契約のセキュリティ仕様作成のためのガイドラインに記載</w:t>
              </w:r>
              <w:r w:rsidR="005D5924" w:rsidRPr="00870513">
                <w:rPr>
                  <w:rFonts w:hint="eastAsia"/>
                  <w:sz w:val="20"/>
                  <w:szCs w:val="21"/>
                </w:rPr>
                <w:t>されている</w:t>
              </w:r>
              <w:r w:rsidR="005D5924" w:rsidRPr="00E11DC3">
                <w:rPr>
                  <w:rFonts w:hint="eastAsia"/>
                  <w:sz w:val="20"/>
                  <w:szCs w:val="21"/>
                </w:rPr>
                <w:t>最低限検討するべきデフォルト緩和策など、セキュリティ基準等公表情報をもとに、具体的に明示する。</w:t>
              </w:r>
            </w:ins>
          </w:p>
        </w:tc>
        <w:tc>
          <w:tcPr>
            <w:tcW w:w="708" w:type="dxa"/>
            <w:vAlign w:val="center"/>
          </w:tcPr>
          <w:p w14:paraId="31DF4046" w14:textId="77777777" w:rsidR="00B87BA4" w:rsidRDefault="00B87BA4">
            <w:pPr>
              <w:pStyle w:val="4"/>
            </w:pPr>
          </w:p>
        </w:tc>
      </w:tr>
      <w:tr w:rsidR="00B87BA4" w14:paraId="07698257" w14:textId="77777777">
        <w:trPr>
          <w:trHeight w:val="284"/>
        </w:trPr>
        <w:tc>
          <w:tcPr>
            <w:tcW w:w="1759" w:type="dxa"/>
            <w:vAlign w:val="center"/>
          </w:tcPr>
          <w:p w14:paraId="22027AE4" w14:textId="77777777" w:rsidR="00B87BA4" w:rsidRDefault="00B87BA4">
            <w:pPr>
              <w:spacing w:afterLines="0" w:after="0"/>
              <w:ind w:left="0" w:firstLineChars="0" w:firstLine="0"/>
              <w:rPr>
                <w:sz w:val="20"/>
                <w:szCs w:val="20"/>
              </w:rPr>
            </w:pPr>
            <w:r>
              <w:rPr>
                <w:rFonts w:hint="eastAsia"/>
                <w:sz w:val="20"/>
                <w:szCs w:val="20"/>
              </w:rPr>
              <w:t>非機能要件</w:t>
            </w:r>
          </w:p>
          <w:p w14:paraId="5431389F" w14:textId="77777777" w:rsidR="00B87BA4" w:rsidRDefault="00B87BA4">
            <w:pPr>
              <w:spacing w:afterLines="0" w:after="0"/>
              <w:ind w:left="0" w:firstLineChars="0" w:firstLine="0"/>
              <w:rPr>
                <w:sz w:val="20"/>
                <w:szCs w:val="20"/>
              </w:rPr>
            </w:pPr>
            <w:r>
              <w:rPr>
                <w:rFonts w:hint="eastAsia"/>
                <w:sz w:val="20"/>
                <w:szCs w:val="20"/>
              </w:rPr>
              <w:t>④運用・操作要件</w:t>
            </w:r>
          </w:p>
        </w:tc>
        <w:tc>
          <w:tcPr>
            <w:tcW w:w="7881" w:type="dxa"/>
            <w:vAlign w:val="center"/>
          </w:tcPr>
          <w:p w14:paraId="7F5603A6" w14:textId="77777777" w:rsidR="00B87BA4" w:rsidRDefault="00B87BA4">
            <w:pPr>
              <w:pStyle w:val="4"/>
            </w:pPr>
            <w:r>
              <w:rPr>
                <w:rFonts w:hint="eastAsia"/>
              </w:rPr>
              <w:t>安定したシステム運用を行うための検討対象のビジネス機能を実行するシステムについての運用要件（含む、</w:t>
            </w:r>
            <w:r>
              <w:rPr>
                <w:rFonts w:hint="eastAsia"/>
              </w:rPr>
              <w:t>SLA</w:t>
            </w:r>
            <w:r>
              <w:rPr>
                <w:rFonts w:hint="eastAsia"/>
              </w:rPr>
              <w:t>、</w:t>
            </w:r>
            <w:r>
              <w:rPr>
                <w:rFonts w:hint="eastAsia"/>
              </w:rPr>
              <w:t>BCP</w:t>
            </w:r>
            <w:r>
              <w:rPr>
                <w:rFonts w:hint="eastAsia"/>
              </w:rPr>
              <w:t>）と操作要件（エンドユーザ操作方法等）</w:t>
            </w:r>
          </w:p>
          <w:p w14:paraId="21D6F9FB" w14:textId="77777777" w:rsidR="00B87BA4" w:rsidRDefault="00B87BA4">
            <w:pPr>
              <w:pStyle w:val="4"/>
            </w:pPr>
            <w:r>
              <w:rPr>
                <w:rFonts w:hint="eastAsia"/>
              </w:rPr>
              <w:t>・運用条件：システムの稼働時間や稼働環境に関する運用条件を明示する。例えば、情報システム部門の稼働体制や稼働時問、利用者部門の利用時間や利用方法等を明示する。</w:t>
            </w:r>
          </w:p>
        </w:tc>
        <w:tc>
          <w:tcPr>
            <w:tcW w:w="708" w:type="dxa"/>
            <w:vAlign w:val="center"/>
          </w:tcPr>
          <w:p w14:paraId="4F40E3A1" w14:textId="77777777" w:rsidR="00B87BA4" w:rsidRDefault="00B87BA4">
            <w:pPr>
              <w:pStyle w:val="4"/>
            </w:pPr>
          </w:p>
        </w:tc>
      </w:tr>
      <w:tr w:rsidR="00B87BA4" w14:paraId="73842666" w14:textId="77777777">
        <w:trPr>
          <w:trHeight w:val="284"/>
        </w:trPr>
        <w:tc>
          <w:tcPr>
            <w:tcW w:w="1759" w:type="dxa"/>
            <w:vAlign w:val="center"/>
          </w:tcPr>
          <w:p w14:paraId="75B9F7D4" w14:textId="77777777" w:rsidR="00B87BA4" w:rsidRDefault="00B87BA4">
            <w:pPr>
              <w:spacing w:afterLines="0" w:after="0"/>
              <w:ind w:left="0" w:firstLineChars="0" w:firstLine="0"/>
              <w:rPr>
                <w:sz w:val="20"/>
                <w:szCs w:val="20"/>
              </w:rPr>
            </w:pPr>
            <w:r>
              <w:rPr>
                <w:rFonts w:hint="eastAsia"/>
                <w:sz w:val="20"/>
                <w:szCs w:val="20"/>
              </w:rPr>
              <w:t>非機能要件</w:t>
            </w:r>
          </w:p>
          <w:p w14:paraId="7A657101" w14:textId="77777777" w:rsidR="00B87BA4" w:rsidRDefault="00B87BA4">
            <w:pPr>
              <w:spacing w:afterLines="0" w:after="0"/>
              <w:ind w:left="0" w:firstLineChars="0" w:firstLine="0"/>
              <w:rPr>
                <w:sz w:val="20"/>
                <w:szCs w:val="20"/>
              </w:rPr>
            </w:pPr>
            <w:r>
              <w:rPr>
                <w:rFonts w:hint="eastAsia"/>
                <w:sz w:val="20"/>
                <w:szCs w:val="20"/>
              </w:rPr>
              <w:t>⑤移行要件</w:t>
            </w:r>
            <w:r>
              <w:rPr>
                <w:rFonts w:hint="eastAsia"/>
                <w:sz w:val="20"/>
                <w:szCs w:val="20"/>
              </w:rPr>
              <w:t xml:space="preserve"> </w:t>
            </w:r>
          </w:p>
        </w:tc>
        <w:tc>
          <w:tcPr>
            <w:tcW w:w="7881" w:type="dxa"/>
            <w:vAlign w:val="center"/>
          </w:tcPr>
          <w:p w14:paraId="20AD3045" w14:textId="77777777" w:rsidR="00B87BA4" w:rsidRDefault="00B87BA4">
            <w:pPr>
              <w:pStyle w:val="4"/>
            </w:pPr>
            <w:r>
              <w:rPr>
                <w:rFonts w:hint="eastAsia"/>
              </w:rPr>
              <w:t>現行システムから新システムへの移行対象、移行方法などの移行に関する要件</w:t>
            </w:r>
          </w:p>
          <w:p w14:paraId="2F21991D" w14:textId="77777777" w:rsidR="00B87BA4" w:rsidRDefault="00B87BA4">
            <w:pPr>
              <w:pStyle w:val="4"/>
            </w:pPr>
            <w:r>
              <w:rPr>
                <w:rFonts w:hint="eastAsia"/>
              </w:rPr>
              <w:t>・移行条件：移行対象業務・プログラム・ハードウェア、移行手順、移行時期等を明示する。</w:t>
            </w:r>
          </w:p>
        </w:tc>
        <w:tc>
          <w:tcPr>
            <w:tcW w:w="708" w:type="dxa"/>
            <w:vAlign w:val="center"/>
          </w:tcPr>
          <w:p w14:paraId="36FBC367" w14:textId="77777777" w:rsidR="00B87BA4" w:rsidRDefault="00B87BA4">
            <w:pPr>
              <w:pStyle w:val="4"/>
            </w:pPr>
          </w:p>
        </w:tc>
      </w:tr>
      <w:tr w:rsidR="00B87BA4" w14:paraId="35FBB86F" w14:textId="77777777">
        <w:trPr>
          <w:trHeight w:val="284"/>
        </w:trPr>
        <w:tc>
          <w:tcPr>
            <w:tcW w:w="1759" w:type="dxa"/>
            <w:vAlign w:val="center"/>
          </w:tcPr>
          <w:p w14:paraId="2FC20B0C" w14:textId="77777777" w:rsidR="00B87BA4" w:rsidRDefault="00B87BA4">
            <w:pPr>
              <w:spacing w:afterLines="0" w:after="0"/>
              <w:ind w:left="0" w:firstLineChars="0" w:firstLine="0"/>
              <w:rPr>
                <w:sz w:val="20"/>
                <w:szCs w:val="20"/>
              </w:rPr>
            </w:pPr>
            <w:r>
              <w:rPr>
                <w:rFonts w:hint="eastAsia"/>
                <w:sz w:val="20"/>
                <w:szCs w:val="20"/>
              </w:rPr>
              <w:t>非機能要件</w:t>
            </w:r>
          </w:p>
          <w:p w14:paraId="422E85BB" w14:textId="77777777" w:rsidR="00B87BA4" w:rsidRDefault="00B87BA4">
            <w:pPr>
              <w:spacing w:afterLines="0" w:after="0"/>
              <w:ind w:left="0" w:firstLineChars="0" w:firstLine="0"/>
              <w:rPr>
                <w:sz w:val="20"/>
                <w:szCs w:val="20"/>
              </w:rPr>
            </w:pPr>
            <w:r>
              <w:rPr>
                <w:rFonts w:hint="eastAsia"/>
                <w:sz w:val="20"/>
                <w:szCs w:val="20"/>
              </w:rPr>
              <w:t>⑥付帯作業</w:t>
            </w:r>
            <w:r>
              <w:rPr>
                <w:rFonts w:hint="eastAsia"/>
                <w:sz w:val="20"/>
                <w:szCs w:val="20"/>
              </w:rPr>
              <w:t xml:space="preserve"> </w:t>
            </w:r>
          </w:p>
        </w:tc>
        <w:tc>
          <w:tcPr>
            <w:tcW w:w="7881" w:type="dxa"/>
            <w:vAlign w:val="center"/>
          </w:tcPr>
          <w:p w14:paraId="0DCD1D85" w14:textId="77777777" w:rsidR="00B87BA4" w:rsidRDefault="00B87BA4">
            <w:pPr>
              <w:pStyle w:val="4"/>
            </w:pPr>
            <w:r>
              <w:rPr>
                <w:rFonts w:hint="eastAsia"/>
              </w:rPr>
              <w:t>システム構築に付帯する作業に関する要件</w:t>
            </w:r>
          </w:p>
        </w:tc>
        <w:tc>
          <w:tcPr>
            <w:tcW w:w="708" w:type="dxa"/>
            <w:vAlign w:val="center"/>
          </w:tcPr>
          <w:p w14:paraId="10F22ED7" w14:textId="77777777" w:rsidR="00B87BA4" w:rsidRDefault="00B87BA4">
            <w:pPr>
              <w:pStyle w:val="4"/>
            </w:pPr>
          </w:p>
        </w:tc>
      </w:tr>
      <w:tr w:rsidR="00B87BA4" w14:paraId="0C15AE6A" w14:textId="77777777">
        <w:trPr>
          <w:trHeight w:val="284"/>
        </w:trPr>
        <w:tc>
          <w:tcPr>
            <w:tcW w:w="1759" w:type="dxa"/>
            <w:vAlign w:val="center"/>
          </w:tcPr>
          <w:p w14:paraId="14DF5B5C" w14:textId="77777777" w:rsidR="00B87BA4" w:rsidRDefault="00B87BA4">
            <w:pPr>
              <w:spacing w:afterLines="0" w:after="0"/>
              <w:ind w:left="0" w:firstLineChars="0" w:firstLine="0"/>
              <w:rPr>
                <w:sz w:val="20"/>
                <w:szCs w:val="20"/>
              </w:rPr>
            </w:pPr>
            <w:r>
              <w:rPr>
                <w:rFonts w:hint="eastAsia"/>
                <w:sz w:val="20"/>
                <w:szCs w:val="20"/>
              </w:rPr>
              <w:t>非機能要件</w:t>
            </w:r>
          </w:p>
          <w:p w14:paraId="57C09483" w14:textId="77777777" w:rsidR="00B87BA4" w:rsidRDefault="00B87BA4">
            <w:pPr>
              <w:spacing w:afterLines="0" w:after="0"/>
              <w:ind w:left="0" w:firstLineChars="0" w:firstLine="0"/>
              <w:rPr>
                <w:sz w:val="20"/>
                <w:szCs w:val="20"/>
              </w:rPr>
            </w:pPr>
            <w:r>
              <w:rPr>
                <w:rFonts w:hint="eastAsia"/>
                <w:sz w:val="20"/>
                <w:szCs w:val="20"/>
              </w:rPr>
              <w:t>⑦その他</w:t>
            </w:r>
          </w:p>
        </w:tc>
        <w:tc>
          <w:tcPr>
            <w:tcW w:w="7881" w:type="dxa"/>
            <w:vAlign w:val="center"/>
          </w:tcPr>
          <w:p w14:paraId="120E595B" w14:textId="77777777" w:rsidR="00B87BA4" w:rsidRDefault="00B87BA4">
            <w:pPr>
              <w:pStyle w:val="4"/>
            </w:pPr>
            <w:r>
              <w:rPr>
                <w:rFonts w:hint="eastAsia"/>
              </w:rPr>
              <w:t>上記に該当しない要件（導入教育等）</w:t>
            </w:r>
          </w:p>
        </w:tc>
        <w:tc>
          <w:tcPr>
            <w:tcW w:w="708" w:type="dxa"/>
            <w:vAlign w:val="center"/>
          </w:tcPr>
          <w:p w14:paraId="4B86C3E3" w14:textId="77777777" w:rsidR="00B87BA4" w:rsidRDefault="00B87BA4">
            <w:pPr>
              <w:pStyle w:val="4"/>
            </w:pPr>
          </w:p>
        </w:tc>
      </w:tr>
    </w:tbl>
    <w:p w14:paraId="36D0CEE8" w14:textId="77777777" w:rsidR="00B87BA4" w:rsidRDefault="00B87BA4">
      <w:pPr>
        <w:pStyle w:val="4"/>
        <w:spacing w:beforeLines="50" w:before="180"/>
      </w:pPr>
      <w:r>
        <w:rPr>
          <w:rFonts w:hint="eastAsia"/>
        </w:rPr>
        <w:t>開発体制・開発環境</w:t>
      </w: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9"/>
        <w:gridCol w:w="7881"/>
        <w:gridCol w:w="708"/>
      </w:tblGrid>
      <w:tr w:rsidR="00B87BA4" w14:paraId="02DE0AE7" w14:textId="77777777">
        <w:trPr>
          <w:trHeight w:val="284"/>
          <w:tblHeader/>
        </w:trPr>
        <w:tc>
          <w:tcPr>
            <w:tcW w:w="1759" w:type="dxa"/>
            <w:shd w:val="clear" w:color="auto" w:fill="0C0C0C"/>
            <w:vAlign w:val="center"/>
          </w:tcPr>
          <w:p w14:paraId="039E6F2E" w14:textId="77777777" w:rsidR="00B87BA4" w:rsidRDefault="00B87BA4">
            <w:pPr>
              <w:pStyle w:val="4"/>
            </w:pPr>
            <w:r>
              <w:rPr>
                <w:rFonts w:hint="eastAsia"/>
              </w:rPr>
              <w:t>記述項目</w:t>
            </w:r>
          </w:p>
        </w:tc>
        <w:tc>
          <w:tcPr>
            <w:tcW w:w="7881" w:type="dxa"/>
            <w:shd w:val="clear" w:color="auto" w:fill="0C0C0C"/>
            <w:vAlign w:val="center"/>
          </w:tcPr>
          <w:p w14:paraId="701BE377" w14:textId="77777777" w:rsidR="00B87BA4" w:rsidRDefault="00B87BA4">
            <w:pPr>
              <w:pStyle w:val="4"/>
            </w:pPr>
            <w:r>
              <w:rPr>
                <w:rFonts w:hint="eastAsia"/>
              </w:rPr>
              <w:t>解説</w:t>
            </w:r>
          </w:p>
        </w:tc>
        <w:tc>
          <w:tcPr>
            <w:tcW w:w="708" w:type="dxa"/>
            <w:shd w:val="clear" w:color="auto" w:fill="0C0C0C"/>
            <w:vAlign w:val="center"/>
          </w:tcPr>
          <w:p w14:paraId="78F24F6D" w14:textId="77777777" w:rsidR="00B87BA4" w:rsidRDefault="00B87BA4">
            <w:pPr>
              <w:pStyle w:val="4"/>
            </w:pPr>
            <w:r>
              <w:rPr>
                <w:rFonts w:hint="eastAsia"/>
              </w:rPr>
              <w:t>評価</w:t>
            </w:r>
          </w:p>
        </w:tc>
      </w:tr>
      <w:tr w:rsidR="00B87BA4" w14:paraId="459A4FE5" w14:textId="77777777">
        <w:trPr>
          <w:trHeight w:val="284"/>
        </w:trPr>
        <w:tc>
          <w:tcPr>
            <w:tcW w:w="1759" w:type="dxa"/>
            <w:vAlign w:val="center"/>
          </w:tcPr>
          <w:p w14:paraId="1B54EE9A" w14:textId="77777777" w:rsidR="00B87BA4" w:rsidRDefault="00B87BA4">
            <w:pPr>
              <w:spacing w:afterLines="0" w:after="0"/>
              <w:ind w:left="0" w:firstLineChars="0" w:firstLine="0"/>
              <w:rPr>
                <w:sz w:val="20"/>
                <w:szCs w:val="20"/>
              </w:rPr>
            </w:pPr>
            <w:r>
              <w:rPr>
                <w:rFonts w:hint="eastAsia"/>
                <w:sz w:val="20"/>
                <w:szCs w:val="20"/>
              </w:rPr>
              <w:t>役割分担</w:t>
            </w:r>
          </w:p>
        </w:tc>
        <w:tc>
          <w:tcPr>
            <w:tcW w:w="7881" w:type="dxa"/>
            <w:vAlign w:val="center"/>
          </w:tcPr>
          <w:p w14:paraId="245243A5" w14:textId="77777777" w:rsidR="00B87BA4" w:rsidRDefault="00B87BA4">
            <w:pPr>
              <w:pStyle w:val="4"/>
            </w:pPr>
            <w:r>
              <w:rPr>
                <w:rFonts w:hint="eastAsia"/>
              </w:rPr>
              <w:t>ユーザとベンダ双方の作業進捗や費用負担の責任を明確にするため、作業推進の工程毎に発生する各種作業のそれぞれの役割や完了時期を明示する。役割分担の表示に際しては、責任者の明示と共に、機能要件（インターフェース、プロセス、データ）、非機能要件（品質要件、技術要件、その他の要件）の担当者名も明示する。</w:t>
            </w:r>
          </w:p>
        </w:tc>
        <w:tc>
          <w:tcPr>
            <w:tcW w:w="708" w:type="dxa"/>
            <w:vAlign w:val="center"/>
          </w:tcPr>
          <w:p w14:paraId="02F9D62E" w14:textId="77777777" w:rsidR="00B87BA4" w:rsidRDefault="00B87BA4">
            <w:pPr>
              <w:pStyle w:val="4"/>
            </w:pPr>
          </w:p>
        </w:tc>
      </w:tr>
      <w:tr w:rsidR="00B87BA4" w14:paraId="7BAC4D65" w14:textId="77777777">
        <w:trPr>
          <w:trHeight w:val="284"/>
        </w:trPr>
        <w:tc>
          <w:tcPr>
            <w:tcW w:w="1759" w:type="dxa"/>
            <w:vAlign w:val="center"/>
          </w:tcPr>
          <w:p w14:paraId="4BF7CBFA" w14:textId="77777777" w:rsidR="00B87BA4" w:rsidRDefault="00B87BA4">
            <w:pPr>
              <w:spacing w:afterLines="0" w:after="0"/>
              <w:ind w:left="0" w:firstLineChars="0" w:firstLine="0"/>
              <w:rPr>
                <w:sz w:val="20"/>
                <w:szCs w:val="20"/>
              </w:rPr>
            </w:pPr>
            <w:r>
              <w:rPr>
                <w:rFonts w:hint="eastAsia"/>
                <w:sz w:val="20"/>
                <w:szCs w:val="20"/>
              </w:rPr>
              <w:t>作業場所</w:t>
            </w:r>
          </w:p>
        </w:tc>
        <w:tc>
          <w:tcPr>
            <w:tcW w:w="7881" w:type="dxa"/>
            <w:vAlign w:val="center"/>
          </w:tcPr>
          <w:p w14:paraId="7C5900BF" w14:textId="77777777" w:rsidR="00B87BA4" w:rsidRDefault="00B87BA4">
            <w:pPr>
              <w:pStyle w:val="4"/>
            </w:pPr>
            <w:r>
              <w:rPr>
                <w:rFonts w:hint="eastAsia"/>
              </w:rPr>
              <w:t>システム開発に伴い、工程別に必要となる作業場所、例えば、作業室、会議室、開発用計算機や端末や通信装置等の設置場所の提供が可能か否か、これらはユーザ、ベンダのいずれが準備すべき事項なのかを明示する。</w:t>
            </w:r>
          </w:p>
        </w:tc>
        <w:tc>
          <w:tcPr>
            <w:tcW w:w="708" w:type="dxa"/>
            <w:vAlign w:val="center"/>
          </w:tcPr>
          <w:p w14:paraId="7D7E91CC" w14:textId="77777777" w:rsidR="00B87BA4" w:rsidRDefault="00B87BA4">
            <w:pPr>
              <w:pStyle w:val="4"/>
            </w:pPr>
          </w:p>
        </w:tc>
      </w:tr>
      <w:tr w:rsidR="00B87BA4" w14:paraId="471E127A" w14:textId="77777777">
        <w:trPr>
          <w:trHeight w:val="284"/>
        </w:trPr>
        <w:tc>
          <w:tcPr>
            <w:tcW w:w="1759" w:type="dxa"/>
            <w:vAlign w:val="center"/>
          </w:tcPr>
          <w:p w14:paraId="1C221980" w14:textId="77777777" w:rsidR="00B87BA4" w:rsidRDefault="00B87BA4">
            <w:pPr>
              <w:spacing w:afterLines="0" w:after="0"/>
              <w:ind w:left="0" w:firstLineChars="0" w:firstLine="0"/>
              <w:rPr>
                <w:sz w:val="20"/>
                <w:szCs w:val="20"/>
              </w:rPr>
            </w:pPr>
            <w:r>
              <w:rPr>
                <w:rFonts w:hint="eastAsia"/>
                <w:sz w:val="20"/>
                <w:szCs w:val="20"/>
              </w:rPr>
              <w:t>開発機器・使用材料費の負担</w:t>
            </w:r>
          </w:p>
        </w:tc>
        <w:tc>
          <w:tcPr>
            <w:tcW w:w="7881" w:type="dxa"/>
            <w:vAlign w:val="center"/>
          </w:tcPr>
          <w:p w14:paraId="6338F613" w14:textId="77777777" w:rsidR="00B87BA4" w:rsidRDefault="00B87BA4">
            <w:pPr>
              <w:pStyle w:val="4"/>
            </w:pPr>
            <w:r>
              <w:rPr>
                <w:rFonts w:hint="eastAsia"/>
              </w:rPr>
              <w:t>システム開発に必要な資材、例えば、開発用電子計算機費用の負担方法、端末や周辺装置の導入時期や負担方法、また、備品や消耗品類の有償・無償等の提供条件を明示する。</w:t>
            </w:r>
          </w:p>
        </w:tc>
        <w:tc>
          <w:tcPr>
            <w:tcW w:w="708" w:type="dxa"/>
            <w:vAlign w:val="center"/>
          </w:tcPr>
          <w:p w14:paraId="1B45280C" w14:textId="77777777" w:rsidR="00B87BA4" w:rsidRDefault="00B87BA4">
            <w:pPr>
              <w:pStyle w:val="4"/>
            </w:pPr>
          </w:p>
        </w:tc>
      </w:tr>
      <w:tr w:rsidR="00B87BA4" w14:paraId="67F744CE" w14:textId="77777777">
        <w:trPr>
          <w:trHeight w:val="284"/>
        </w:trPr>
        <w:tc>
          <w:tcPr>
            <w:tcW w:w="1759" w:type="dxa"/>
            <w:vAlign w:val="center"/>
          </w:tcPr>
          <w:p w14:paraId="67B79C0C" w14:textId="77777777" w:rsidR="00B87BA4" w:rsidRDefault="00B87BA4">
            <w:pPr>
              <w:spacing w:afterLines="0" w:after="0"/>
              <w:ind w:left="0" w:firstLineChars="0" w:firstLine="0"/>
              <w:rPr>
                <w:sz w:val="20"/>
                <w:szCs w:val="20"/>
              </w:rPr>
            </w:pPr>
            <w:r>
              <w:rPr>
                <w:rFonts w:hint="eastAsia"/>
                <w:sz w:val="20"/>
                <w:szCs w:val="20"/>
              </w:rPr>
              <w:t>貸与物件・資料</w:t>
            </w:r>
          </w:p>
        </w:tc>
        <w:tc>
          <w:tcPr>
            <w:tcW w:w="7881" w:type="dxa"/>
            <w:vAlign w:val="center"/>
          </w:tcPr>
          <w:p w14:paraId="09EA6E60" w14:textId="77777777" w:rsidR="00B87BA4" w:rsidRDefault="00B87BA4">
            <w:pPr>
              <w:pStyle w:val="4"/>
            </w:pPr>
            <w:r>
              <w:rPr>
                <w:rFonts w:hint="eastAsia"/>
              </w:rPr>
              <w:t>システム開発に必要な資料・伝票・書類・機器類等の貸与の条件や、機密保持条件、返還の必要性、持ち出し禁止条件等について明示する。</w:t>
            </w:r>
          </w:p>
        </w:tc>
        <w:tc>
          <w:tcPr>
            <w:tcW w:w="708" w:type="dxa"/>
            <w:vAlign w:val="center"/>
          </w:tcPr>
          <w:p w14:paraId="01990F94" w14:textId="77777777" w:rsidR="00B87BA4" w:rsidRDefault="00B87BA4">
            <w:pPr>
              <w:pStyle w:val="4"/>
            </w:pPr>
          </w:p>
        </w:tc>
      </w:tr>
    </w:tbl>
    <w:p w14:paraId="14177AD7" w14:textId="77777777" w:rsidR="00B87BA4" w:rsidRDefault="00B87BA4">
      <w:pPr>
        <w:pStyle w:val="4"/>
        <w:spacing w:beforeLines="50" w:before="180"/>
      </w:pPr>
      <w:r>
        <w:br w:type="page"/>
      </w:r>
    </w:p>
    <w:p w14:paraId="63D04D8A" w14:textId="77777777" w:rsidR="00B87BA4" w:rsidRDefault="00B87BA4">
      <w:pPr>
        <w:pStyle w:val="4"/>
        <w:spacing w:beforeLines="50" w:before="180"/>
      </w:pPr>
      <w:r>
        <w:rPr>
          <w:rFonts w:hint="eastAsia"/>
        </w:rPr>
        <w:t>保証要件</w:t>
      </w: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9"/>
        <w:gridCol w:w="7881"/>
        <w:gridCol w:w="708"/>
      </w:tblGrid>
      <w:tr w:rsidR="00B87BA4" w14:paraId="5F10B9F0" w14:textId="77777777">
        <w:trPr>
          <w:trHeight w:val="284"/>
        </w:trPr>
        <w:tc>
          <w:tcPr>
            <w:tcW w:w="1759" w:type="dxa"/>
            <w:shd w:val="clear" w:color="auto" w:fill="0C0C0C"/>
          </w:tcPr>
          <w:p w14:paraId="493B9341" w14:textId="77777777" w:rsidR="00B87BA4" w:rsidRDefault="00B87BA4">
            <w:pPr>
              <w:pStyle w:val="4"/>
            </w:pPr>
            <w:r>
              <w:rPr>
                <w:rFonts w:hint="eastAsia"/>
              </w:rPr>
              <w:t>記述項目</w:t>
            </w:r>
          </w:p>
        </w:tc>
        <w:tc>
          <w:tcPr>
            <w:tcW w:w="7881" w:type="dxa"/>
            <w:shd w:val="clear" w:color="auto" w:fill="0C0C0C"/>
          </w:tcPr>
          <w:p w14:paraId="0D8D0294" w14:textId="77777777" w:rsidR="00B87BA4" w:rsidRDefault="00B87BA4">
            <w:pPr>
              <w:pStyle w:val="4"/>
            </w:pPr>
            <w:r>
              <w:rPr>
                <w:rFonts w:hint="eastAsia"/>
              </w:rPr>
              <w:t>解説</w:t>
            </w:r>
          </w:p>
        </w:tc>
        <w:tc>
          <w:tcPr>
            <w:tcW w:w="708" w:type="dxa"/>
            <w:shd w:val="clear" w:color="auto" w:fill="0C0C0C"/>
          </w:tcPr>
          <w:p w14:paraId="75A892B2" w14:textId="77777777" w:rsidR="00B87BA4" w:rsidRDefault="00B87BA4">
            <w:pPr>
              <w:pStyle w:val="4"/>
            </w:pPr>
            <w:r>
              <w:rPr>
                <w:rFonts w:hint="eastAsia"/>
              </w:rPr>
              <w:t>評価</w:t>
            </w:r>
          </w:p>
        </w:tc>
      </w:tr>
      <w:tr w:rsidR="00B87BA4" w14:paraId="210F6A12" w14:textId="77777777">
        <w:trPr>
          <w:trHeight w:val="284"/>
        </w:trPr>
        <w:tc>
          <w:tcPr>
            <w:tcW w:w="1759" w:type="dxa"/>
          </w:tcPr>
          <w:p w14:paraId="1FBA0F05" w14:textId="77777777" w:rsidR="00B87BA4" w:rsidRDefault="00B87BA4">
            <w:pPr>
              <w:spacing w:afterLines="0" w:after="0"/>
              <w:ind w:left="0" w:firstLineChars="0" w:firstLine="0"/>
              <w:rPr>
                <w:sz w:val="20"/>
                <w:szCs w:val="20"/>
              </w:rPr>
            </w:pPr>
            <w:r>
              <w:rPr>
                <w:rFonts w:hint="eastAsia"/>
                <w:sz w:val="20"/>
                <w:szCs w:val="20"/>
              </w:rPr>
              <w:t>システム</w:t>
            </w:r>
          </w:p>
        </w:tc>
        <w:tc>
          <w:tcPr>
            <w:tcW w:w="7881" w:type="dxa"/>
          </w:tcPr>
          <w:p w14:paraId="3FDEFCB2" w14:textId="77777777" w:rsidR="00B87BA4" w:rsidRDefault="00B87BA4">
            <w:pPr>
              <w:pStyle w:val="4"/>
            </w:pPr>
            <w:r>
              <w:rPr>
                <w:rFonts w:hint="eastAsia"/>
              </w:rPr>
              <w:t>ソフトウェアのバグ等に関する保証期間、ハードウェア装置の機能・性能に関する保証要件や限界性能、ネットワークの機能や接続台数等に関するシステムとしての保証要件を明示する。</w:t>
            </w:r>
          </w:p>
        </w:tc>
        <w:tc>
          <w:tcPr>
            <w:tcW w:w="708" w:type="dxa"/>
          </w:tcPr>
          <w:p w14:paraId="6891163F" w14:textId="77777777" w:rsidR="00B87BA4" w:rsidRDefault="00B87BA4">
            <w:pPr>
              <w:pStyle w:val="4"/>
            </w:pPr>
          </w:p>
        </w:tc>
      </w:tr>
      <w:tr w:rsidR="00B87BA4" w14:paraId="2DE7E3C1" w14:textId="77777777">
        <w:trPr>
          <w:trHeight w:val="284"/>
        </w:trPr>
        <w:tc>
          <w:tcPr>
            <w:tcW w:w="1759" w:type="dxa"/>
            <w:tcBorders>
              <w:bottom w:val="single" w:sz="4" w:space="0" w:color="auto"/>
            </w:tcBorders>
          </w:tcPr>
          <w:p w14:paraId="6764FFB1" w14:textId="77777777" w:rsidR="00B87BA4" w:rsidRDefault="00B87BA4">
            <w:pPr>
              <w:spacing w:afterLines="0" w:after="0"/>
              <w:ind w:left="0" w:firstLineChars="0" w:firstLine="0"/>
              <w:rPr>
                <w:sz w:val="20"/>
                <w:szCs w:val="20"/>
              </w:rPr>
            </w:pPr>
            <w:r>
              <w:rPr>
                <w:rFonts w:hint="eastAsia"/>
                <w:sz w:val="20"/>
                <w:szCs w:val="20"/>
              </w:rPr>
              <w:t>品質保証基準</w:t>
            </w:r>
          </w:p>
        </w:tc>
        <w:tc>
          <w:tcPr>
            <w:tcW w:w="7881" w:type="dxa"/>
            <w:tcBorders>
              <w:bottom w:val="single" w:sz="4" w:space="0" w:color="auto"/>
            </w:tcBorders>
          </w:tcPr>
          <w:p w14:paraId="28B20A42" w14:textId="77777777" w:rsidR="00B87BA4" w:rsidRDefault="00B87BA4">
            <w:pPr>
              <w:pStyle w:val="4"/>
            </w:pPr>
            <w:r>
              <w:rPr>
                <w:rFonts w:hint="eastAsia"/>
              </w:rPr>
              <w:t>ソフトウェア・ハードウェア・ネットワークの機能や性能の保証基準を明示する。また、文書類の記述方法の基準や標準等があれば、それら基準を具体的に明示する。</w:t>
            </w:r>
          </w:p>
        </w:tc>
        <w:tc>
          <w:tcPr>
            <w:tcW w:w="708" w:type="dxa"/>
            <w:tcBorders>
              <w:bottom w:val="single" w:sz="4" w:space="0" w:color="auto"/>
            </w:tcBorders>
          </w:tcPr>
          <w:p w14:paraId="51406177" w14:textId="77777777" w:rsidR="00B87BA4" w:rsidRDefault="00B87BA4">
            <w:pPr>
              <w:pStyle w:val="4"/>
            </w:pPr>
          </w:p>
        </w:tc>
      </w:tr>
      <w:tr w:rsidR="00B87BA4" w14:paraId="4629E56F" w14:textId="77777777">
        <w:trPr>
          <w:trHeight w:val="284"/>
        </w:trPr>
        <w:tc>
          <w:tcPr>
            <w:tcW w:w="1759" w:type="dxa"/>
            <w:shd w:val="clear" w:color="auto" w:fill="0C0C0C"/>
          </w:tcPr>
          <w:p w14:paraId="34192E91" w14:textId="77777777" w:rsidR="00B87BA4" w:rsidRDefault="00B87BA4">
            <w:pPr>
              <w:spacing w:afterLines="0" w:after="0"/>
              <w:ind w:left="0" w:firstLineChars="0" w:firstLine="0"/>
              <w:rPr>
                <w:sz w:val="20"/>
                <w:szCs w:val="20"/>
              </w:rPr>
            </w:pPr>
            <w:r>
              <w:rPr>
                <w:rFonts w:hint="eastAsia"/>
                <w:sz w:val="20"/>
                <w:szCs w:val="20"/>
              </w:rPr>
              <w:t>記述項目</w:t>
            </w:r>
          </w:p>
        </w:tc>
        <w:tc>
          <w:tcPr>
            <w:tcW w:w="7881" w:type="dxa"/>
            <w:shd w:val="clear" w:color="auto" w:fill="0C0C0C"/>
          </w:tcPr>
          <w:p w14:paraId="451C4725" w14:textId="77777777" w:rsidR="00B87BA4" w:rsidRDefault="00B87BA4">
            <w:pPr>
              <w:pStyle w:val="4"/>
            </w:pPr>
            <w:r>
              <w:rPr>
                <w:rFonts w:hint="eastAsia"/>
              </w:rPr>
              <w:t>解説</w:t>
            </w:r>
          </w:p>
        </w:tc>
        <w:tc>
          <w:tcPr>
            <w:tcW w:w="708" w:type="dxa"/>
            <w:shd w:val="clear" w:color="auto" w:fill="0C0C0C"/>
          </w:tcPr>
          <w:p w14:paraId="68E22171" w14:textId="77777777" w:rsidR="00B87BA4" w:rsidRDefault="00B87BA4">
            <w:pPr>
              <w:pStyle w:val="4"/>
            </w:pPr>
            <w:r>
              <w:rPr>
                <w:rFonts w:hint="eastAsia"/>
              </w:rPr>
              <w:t>評価</w:t>
            </w:r>
          </w:p>
        </w:tc>
      </w:tr>
      <w:tr w:rsidR="00B87BA4" w14:paraId="2C0FC830" w14:textId="77777777">
        <w:trPr>
          <w:trHeight w:val="284"/>
        </w:trPr>
        <w:tc>
          <w:tcPr>
            <w:tcW w:w="1759" w:type="dxa"/>
          </w:tcPr>
          <w:p w14:paraId="5053B70E" w14:textId="77777777" w:rsidR="00B87BA4" w:rsidRDefault="00B87BA4">
            <w:pPr>
              <w:spacing w:afterLines="0" w:after="0"/>
              <w:ind w:left="0" w:firstLineChars="0" w:firstLine="0"/>
              <w:rPr>
                <w:sz w:val="20"/>
                <w:szCs w:val="20"/>
              </w:rPr>
            </w:pPr>
            <w:r>
              <w:rPr>
                <w:rFonts w:hint="eastAsia"/>
                <w:sz w:val="20"/>
                <w:szCs w:val="20"/>
              </w:rPr>
              <w:t>システムの性能</w:t>
            </w:r>
          </w:p>
        </w:tc>
        <w:tc>
          <w:tcPr>
            <w:tcW w:w="7881" w:type="dxa"/>
          </w:tcPr>
          <w:p w14:paraId="36A264DC" w14:textId="77777777" w:rsidR="00B87BA4" w:rsidRDefault="00B87BA4">
            <w:pPr>
              <w:pStyle w:val="4"/>
            </w:pPr>
            <w:r>
              <w:rPr>
                <w:rFonts w:hint="eastAsia"/>
              </w:rPr>
              <w:t>ソフトウェア機能、性能に関する安全性、ハードウェア装置の機能・性能、容量等に関する信頼性や、ネットワークの機能・性能に関する応答性、その他システム全体の信頼性、安全性・応答性等の保証に関する要求を明示する。</w:t>
            </w:r>
          </w:p>
        </w:tc>
        <w:tc>
          <w:tcPr>
            <w:tcW w:w="708" w:type="dxa"/>
          </w:tcPr>
          <w:p w14:paraId="0F041E6C" w14:textId="77777777" w:rsidR="00B87BA4" w:rsidRDefault="00B87BA4">
            <w:pPr>
              <w:pStyle w:val="4"/>
            </w:pPr>
          </w:p>
        </w:tc>
      </w:tr>
      <w:tr w:rsidR="00B87BA4" w14:paraId="465281B3" w14:textId="77777777">
        <w:trPr>
          <w:trHeight w:val="284"/>
        </w:trPr>
        <w:tc>
          <w:tcPr>
            <w:tcW w:w="1759" w:type="dxa"/>
          </w:tcPr>
          <w:p w14:paraId="747FA0B1" w14:textId="77777777" w:rsidR="00B87BA4" w:rsidRDefault="00B87BA4">
            <w:pPr>
              <w:spacing w:afterLines="0" w:after="0"/>
              <w:ind w:left="0" w:firstLineChars="0" w:firstLine="0"/>
              <w:rPr>
                <w:sz w:val="20"/>
                <w:szCs w:val="20"/>
              </w:rPr>
            </w:pPr>
            <w:r>
              <w:rPr>
                <w:rFonts w:hint="eastAsia"/>
                <w:sz w:val="20"/>
                <w:szCs w:val="20"/>
              </w:rPr>
              <w:t>セキュリティ</w:t>
            </w:r>
          </w:p>
        </w:tc>
        <w:tc>
          <w:tcPr>
            <w:tcW w:w="7881" w:type="dxa"/>
          </w:tcPr>
          <w:p w14:paraId="5F449C89" w14:textId="77777777" w:rsidR="00B87BA4" w:rsidRDefault="00B87BA4">
            <w:pPr>
              <w:pStyle w:val="4"/>
            </w:pPr>
            <w:r>
              <w:rPr>
                <w:rFonts w:hint="eastAsia"/>
              </w:rPr>
              <w:t>計算機や端末に関する可用性の確保、利用者に関する個人情報の安全管理、業務システムの利用に関する機密性の確保等、システムに必要なセキュリティ上の対策（機密性、可用性及び完全性の確保）や障害発生に対する状況別対応策の必要性を明示する。また、「情報システムの構築等におけるセキュリティ要件及びセキュリティ機能の検討に関する解説書」（内閣官房情報セキュリティセンター）</w:t>
            </w:r>
            <w:ins w:id="300" w:author="作成者">
              <w:r w:rsidR="00366A55">
                <w:rPr>
                  <w:rStyle w:val="af2"/>
                </w:rPr>
                <w:footnoteReference w:id="42"/>
              </w:r>
            </w:ins>
            <w:r>
              <w:rPr>
                <w:rFonts w:hint="eastAsia"/>
              </w:rPr>
              <w:t>を参考にすること。</w:t>
            </w:r>
          </w:p>
        </w:tc>
        <w:tc>
          <w:tcPr>
            <w:tcW w:w="708" w:type="dxa"/>
          </w:tcPr>
          <w:p w14:paraId="663625BC" w14:textId="77777777" w:rsidR="00B87BA4" w:rsidRDefault="00B87BA4">
            <w:pPr>
              <w:pStyle w:val="4"/>
            </w:pPr>
          </w:p>
        </w:tc>
      </w:tr>
      <w:tr w:rsidR="00B87BA4" w14:paraId="1C0D464E" w14:textId="77777777">
        <w:trPr>
          <w:trHeight w:val="284"/>
        </w:trPr>
        <w:tc>
          <w:tcPr>
            <w:tcW w:w="1759" w:type="dxa"/>
          </w:tcPr>
          <w:p w14:paraId="66469926" w14:textId="77777777" w:rsidR="00B87BA4" w:rsidRDefault="00B87BA4">
            <w:pPr>
              <w:spacing w:afterLines="0" w:after="0"/>
              <w:ind w:left="0" w:firstLineChars="0" w:firstLine="0"/>
              <w:rPr>
                <w:sz w:val="20"/>
                <w:szCs w:val="20"/>
              </w:rPr>
            </w:pPr>
            <w:r>
              <w:rPr>
                <w:rFonts w:hint="eastAsia"/>
                <w:sz w:val="20"/>
                <w:szCs w:val="20"/>
              </w:rPr>
              <w:t>デモ・テスト計画</w:t>
            </w:r>
          </w:p>
        </w:tc>
        <w:tc>
          <w:tcPr>
            <w:tcW w:w="7881" w:type="dxa"/>
          </w:tcPr>
          <w:p w14:paraId="3D6E40F0" w14:textId="77777777" w:rsidR="00B87BA4" w:rsidRDefault="00B87BA4">
            <w:pPr>
              <w:pStyle w:val="4"/>
            </w:pPr>
            <w:r>
              <w:rPr>
                <w:rFonts w:hint="eastAsia"/>
              </w:rPr>
              <w:t>システムモデルの提示やシステム機能確認のためのデモの必要性、その他テストの時期等について明示する。</w:t>
            </w:r>
          </w:p>
        </w:tc>
        <w:tc>
          <w:tcPr>
            <w:tcW w:w="708" w:type="dxa"/>
          </w:tcPr>
          <w:p w14:paraId="49BE13E0" w14:textId="77777777" w:rsidR="00B87BA4" w:rsidRDefault="00B87BA4">
            <w:pPr>
              <w:pStyle w:val="4"/>
              <w:ind w:left="840"/>
              <w:rPr>
                <w:b/>
              </w:rPr>
            </w:pPr>
          </w:p>
        </w:tc>
      </w:tr>
    </w:tbl>
    <w:p w14:paraId="444ECE37" w14:textId="77777777" w:rsidR="00B87BA4" w:rsidRDefault="00B87BA4">
      <w:pPr>
        <w:pStyle w:val="4"/>
        <w:spacing w:beforeLines="50" w:before="180"/>
      </w:pPr>
      <w:r>
        <w:rPr>
          <w:rFonts w:hint="eastAsia"/>
        </w:rPr>
        <w:t>契約事項</w:t>
      </w: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9"/>
        <w:gridCol w:w="7881"/>
        <w:gridCol w:w="708"/>
      </w:tblGrid>
      <w:tr w:rsidR="00B87BA4" w14:paraId="7EEFE7CC" w14:textId="77777777">
        <w:trPr>
          <w:trHeight w:val="284"/>
        </w:trPr>
        <w:tc>
          <w:tcPr>
            <w:tcW w:w="1759" w:type="dxa"/>
            <w:shd w:val="clear" w:color="auto" w:fill="0C0C0C"/>
          </w:tcPr>
          <w:p w14:paraId="1E49F072" w14:textId="77777777" w:rsidR="00B87BA4" w:rsidRDefault="00B87BA4">
            <w:pPr>
              <w:pStyle w:val="4"/>
            </w:pPr>
            <w:r>
              <w:rPr>
                <w:rFonts w:hint="eastAsia"/>
              </w:rPr>
              <w:t>記述項目</w:t>
            </w:r>
          </w:p>
        </w:tc>
        <w:tc>
          <w:tcPr>
            <w:tcW w:w="7881" w:type="dxa"/>
            <w:shd w:val="clear" w:color="auto" w:fill="0C0C0C"/>
          </w:tcPr>
          <w:p w14:paraId="1599FE70" w14:textId="77777777" w:rsidR="00B87BA4" w:rsidRDefault="00B87BA4">
            <w:pPr>
              <w:pStyle w:val="4"/>
            </w:pPr>
            <w:r>
              <w:rPr>
                <w:rFonts w:hint="eastAsia"/>
              </w:rPr>
              <w:t>解説</w:t>
            </w:r>
          </w:p>
        </w:tc>
        <w:tc>
          <w:tcPr>
            <w:tcW w:w="708" w:type="dxa"/>
            <w:shd w:val="clear" w:color="auto" w:fill="0C0C0C"/>
          </w:tcPr>
          <w:p w14:paraId="4FC2CAEE" w14:textId="77777777" w:rsidR="00B87BA4" w:rsidRDefault="00B87BA4">
            <w:pPr>
              <w:pStyle w:val="4"/>
            </w:pPr>
            <w:r>
              <w:rPr>
                <w:rFonts w:hint="eastAsia"/>
              </w:rPr>
              <w:t>評価</w:t>
            </w:r>
          </w:p>
        </w:tc>
      </w:tr>
      <w:tr w:rsidR="00B87BA4" w14:paraId="748921F0" w14:textId="77777777">
        <w:trPr>
          <w:trHeight w:val="284"/>
        </w:trPr>
        <w:tc>
          <w:tcPr>
            <w:tcW w:w="1759" w:type="dxa"/>
          </w:tcPr>
          <w:p w14:paraId="549C670F" w14:textId="77777777" w:rsidR="00B87BA4" w:rsidRDefault="00B87BA4">
            <w:pPr>
              <w:spacing w:after="180"/>
              <w:ind w:left="0" w:firstLineChars="0" w:firstLine="0"/>
              <w:rPr>
                <w:sz w:val="20"/>
                <w:szCs w:val="20"/>
              </w:rPr>
            </w:pPr>
            <w:r>
              <w:rPr>
                <w:rFonts w:hint="eastAsia"/>
                <w:sz w:val="20"/>
                <w:szCs w:val="20"/>
              </w:rPr>
              <w:t>発注形態</w:t>
            </w:r>
          </w:p>
        </w:tc>
        <w:tc>
          <w:tcPr>
            <w:tcW w:w="7881" w:type="dxa"/>
          </w:tcPr>
          <w:p w14:paraId="0F2A7E26" w14:textId="77777777" w:rsidR="00B87BA4" w:rsidRDefault="00B87BA4">
            <w:pPr>
              <w:pStyle w:val="4"/>
            </w:pPr>
            <w:r>
              <w:rPr>
                <w:rFonts w:hint="eastAsia"/>
              </w:rPr>
              <w:t>システム開発の発注形態が、例えば、基本契約と個別サービス契約、</w:t>
            </w:r>
            <w:r>
              <w:rPr>
                <w:rFonts w:hint="eastAsia"/>
              </w:rPr>
              <w:t xml:space="preserve">SI </w:t>
            </w:r>
            <w:r>
              <w:rPr>
                <w:rFonts w:hint="eastAsia"/>
              </w:rPr>
              <w:t>包括契約、部分請負契約、ソフトウェアのみの契約等、発注に関する形態を明示する。</w:t>
            </w:r>
          </w:p>
        </w:tc>
        <w:tc>
          <w:tcPr>
            <w:tcW w:w="708" w:type="dxa"/>
          </w:tcPr>
          <w:p w14:paraId="6C362728" w14:textId="77777777" w:rsidR="00B87BA4" w:rsidRDefault="00B87BA4">
            <w:pPr>
              <w:pStyle w:val="4"/>
            </w:pPr>
          </w:p>
        </w:tc>
      </w:tr>
      <w:tr w:rsidR="00B87BA4" w14:paraId="69D540E6" w14:textId="77777777">
        <w:trPr>
          <w:trHeight w:val="609"/>
        </w:trPr>
        <w:tc>
          <w:tcPr>
            <w:tcW w:w="1759" w:type="dxa"/>
          </w:tcPr>
          <w:p w14:paraId="4BE7F07E" w14:textId="77777777" w:rsidR="00B87BA4" w:rsidRDefault="00B87BA4">
            <w:pPr>
              <w:spacing w:after="180"/>
              <w:ind w:left="0" w:firstLineChars="0" w:firstLine="0"/>
              <w:rPr>
                <w:sz w:val="20"/>
                <w:szCs w:val="20"/>
              </w:rPr>
            </w:pPr>
            <w:r>
              <w:rPr>
                <w:rFonts w:hint="eastAsia"/>
                <w:sz w:val="20"/>
                <w:szCs w:val="20"/>
              </w:rPr>
              <w:t>その他、契約書中に盛り込むべき重要事項</w:t>
            </w:r>
          </w:p>
        </w:tc>
        <w:tc>
          <w:tcPr>
            <w:tcW w:w="7881" w:type="dxa"/>
          </w:tcPr>
          <w:p w14:paraId="1C01F8CD" w14:textId="77777777" w:rsidR="00B87BA4" w:rsidRDefault="00B87BA4">
            <w:pPr>
              <w:pStyle w:val="4"/>
            </w:pPr>
            <w:r>
              <w:rPr>
                <w:rFonts w:hint="eastAsia"/>
              </w:rPr>
              <w:t>契約類型（準委任／請負）、再委託、損害賠償責任（範囲・限度額・期間）、知的財産権の帰属、第三者ソフトウェアの利用、検収・支払い条件等について、これらの条件、あるいは要求について予め明らかにしておく。</w:t>
            </w:r>
          </w:p>
        </w:tc>
        <w:tc>
          <w:tcPr>
            <w:tcW w:w="708" w:type="dxa"/>
          </w:tcPr>
          <w:p w14:paraId="12B2A0F3" w14:textId="77777777" w:rsidR="00B87BA4" w:rsidRDefault="00B87BA4">
            <w:pPr>
              <w:pStyle w:val="4"/>
            </w:pPr>
          </w:p>
        </w:tc>
      </w:tr>
    </w:tbl>
    <w:p w14:paraId="3527A15B" w14:textId="77777777" w:rsidR="00B87BA4" w:rsidRDefault="00B87BA4">
      <w:pPr>
        <w:pStyle w:val="4"/>
        <w:spacing w:beforeLines="50" w:before="180"/>
      </w:pPr>
      <w:r>
        <w:rPr>
          <w:rFonts w:hint="eastAsia"/>
        </w:rPr>
        <w:t>その他</w:t>
      </w: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9"/>
        <w:gridCol w:w="7881"/>
        <w:gridCol w:w="708"/>
      </w:tblGrid>
      <w:tr w:rsidR="00B87BA4" w14:paraId="4C14D6D3" w14:textId="77777777">
        <w:trPr>
          <w:trHeight w:val="284"/>
        </w:trPr>
        <w:tc>
          <w:tcPr>
            <w:tcW w:w="1759" w:type="dxa"/>
            <w:shd w:val="clear" w:color="auto" w:fill="0C0C0C"/>
            <w:vAlign w:val="center"/>
          </w:tcPr>
          <w:p w14:paraId="4C65E5D1" w14:textId="77777777" w:rsidR="00B87BA4" w:rsidRDefault="00B87BA4">
            <w:pPr>
              <w:pStyle w:val="4"/>
            </w:pPr>
            <w:r>
              <w:rPr>
                <w:rFonts w:hint="eastAsia"/>
              </w:rPr>
              <w:t>記述項目</w:t>
            </w:r>
          </w:p>
        </w:tc>
        <w:tc>
          <w:tcPr>
            <w:tcW w:w="7881" w:type="dxa"/>
            <w:shd w:val="clear" w:color="auto" w:fill="0C0C0C"/>
            <w:vAlign w:val="center"/>
          </w:tcPr>
          <w:p w14:paraId="7C2E60E2" w14:textId="77777777" w:rsidR="00B87BA4" w:rsidRDefault="00B87BA4">
            <w:pPr>
              <w:pStyle w:val="4"/>
            </w:pPr>
            <w:r>
              <w:rPr>
                <w:rFonts w:hint="eastAsia"/>
              </w:rPr>
              <w:t>解説</w:t>
            </w:r>
          </w:p>
        </w:tc>
        <w:tc>
          <w:tcPr>
            <w:tcW w:w="708" w:type="dxa"/>
            <w:shd w:val="clear" w:color="auto" w:fill="0C0C0C"/>
            <w:vAlign w:val="center"/>
          </w:tcPr>
          <w:p w14:paraId="1A47B5C4" w14:textId="77777777" w:rsidR="00B87BA4" w:rsidRDefault="00B87BA4">
            <w:pPr>
              <w:pStyle w:val="4"/>
            </w:pPr>
            <w:r>
              <w:rPr>
                <w:rFonts w:hint="eastAsia"/>
              </w:rPr>
              <w:t>評価</w:t>
            </w:r>
          </w:p>
        </w:tc>
      </w:tr>
      <w:tr w:rsidR="00B87BA4" w14:paraId="51A37740" w14:textId="77777777">
        <w:trPr>
          <w:trHeight w:val="284"/>
        </w:trPr>
        <w:tc>
          <w:tcPr>
            <w:tcW w:w="1759" w:type="dxa"/>
            <w:vAlign w:val="center"/>
          </w:tcPr>
          <w:p w14:paraId="56824673" w14:textId="77777777" w:rsidR="00B87BA4" w:rsidRDefault="00B87BA4">
            <w:pPr>
              <w:spacing w:afterLines="0" w:after="0"/>
              <w:ind w:left="0" w:firstLineChars="0" w:firstLine="0"/>
              <w:rPr>
                <w:sz w:val="20"/>
                <w:szCs w:val="20"/>
              </w:rPr>
            </w:pPr>
            <w:r>
              <w:rPr>
                <w:rFonts w:hint="eastAsia"/>
                <w:sz w:val="20"/>
                <w:szCs w:val="20"/>
              </w:rPr>
              <w:t>用語</w:t>
            </w:r>
          </w:p>
        </w:tc>
        <w:tc>
          <w:tcPr>
            <w:tcW w:w="7881" w:type="dxa"/>
            <w:vAlign w:val="center"/>
          </w:tcPr>
          <w:p w14:paraId="5ED595E6" w14:textId="77777777" w:rsidR="00B87BA4" w:rsidRDefault="00B87BA4">
            <w:pPr>
              <w:pStyle w:val="4"/>
            </w:pPr>
            <w:r>
              <w:rPr>
                <w:rFonts w:hint="eastAsia"/>
              </w:rPr>
              <w:t>提案依頼書に使用している用語の定義を明示する。共通フレーム</w:t>
            </w:r>
            <w:r w:rsidR="00135A58">
              <w:rPr>
                <w:rFonts w:hint="eastAsia"/>
              </w:rPr>
              <w:t>2013</w:t>
            </w:r>
            <w:r>
              <w:rPr>
                <w:rFonts w:hint="eastAsia"/>
              </w:rPr>
              <w:t>の用語を使用することが望ましい。また、ベンダに対し提案書で使用する用語と共通フレーム</w:t>
            </w:r>
            <w:r w:rsidR="00135A58">
              <w:rPr>
                <w:rFonts w:hint="eastAsia"/>
              </w:rPr>
              <w:t>2013</w:t>
            </w:r>
            <w:r>
              <w:rPr>
                <w:rFonts w:hint="eastAsia"/>
              </w:rPr>
              <w:t>の用語との読み替え表が必要ならその旨明示する。</w:t>
            </w:r>
          </w:p>
        </w:tc>
        <w:tc>
          <w:tcPr>
            <w:tcW w:w="708" w:type="dxa"/>
            <w:vAlign w:val="center"/>
          </w:tcPr>
          <w:p w14:paraId="42E47684" w14:textId="77777777" w:rsidR="00B87BA4" w:rsidRDefault="00B87BA4">
            <w:pPr>
              <w:pStyle w:val="4"/>
            </w:pPr>
          </w:p>
        </w:tc>
      </w:tr>
      <w:tr w:rsidR="00B87BA4" w14:paraId="027A685E" w14:textId="77777777">
        <w:trPr>
          <w:trHeight w:val="284"/>
        </w:trPr>
        <w:tc>
          <w:tcPr>
            <w:tcW w:w="1759" w:type="dxa"/>
            <w:vAlign w:val="center"/>
          </w:tcPr>
          <w:p w14:paraId="0722AF2A" w14:textId="77777777" w:rsidR="00B87BA4" w:rsidRDefault="00B87BA4">
            <w:pPr>
              <w:spacing w:afterLines="0" w:after="0"/>
              <w:ind w:left="0" w:firstLineChars="0" w:firstLine="0"/>
              <w:rPr>
                <w:sz w:val="20"/>
                <w:szCs w:val="20"/>
              </w:rPr>
            </w:pPr>
            <w:r>
              <w:rPr>
                <w:rFonts w:hint="eastAsia"/>
                <w:sz w:val="20"/>
                <w:szCs w:val="20"/>
              </w:rPr>
              <w:t>外部委託に関する管理</w:t>
            </w:r>
          </w:p>
        </w:tc>
        <w:tc>
          <w:tcPr>
            <w:tcW w:w="7881" w:type="dxa"/>
            <w:vAlign w:val="center"/>
          </w:tcPr>
          <w:p w14:paraId="58A69AB9" w14:textId="77777777" w:rsidR="00B87BA4" w:rsidRDefault="00B87BA4">
            <w:pPr>
              <w:pStyle w:val="4"/>
            </w:pPr>
            <w:r>
              <w:rPr>
                <w:rFonts w:hint="eastAsia"/>
              </w:rPr>
              <w:t>ベンダが、システム、ソフトウェア製品の開発又はソフトウェアサービスを外部委託しようとする場合の外部委託の管理方法（事前通知の要否等）を明示する。</w:t>
            </w:r>
          </w:p>
        </w:tc>
        <w:tc>
          <w:tcPr>
            <w:tcW w:w="708" w:type="dxa"/>
            <w:vAlign w:val="center"/>
          </w:tcPr>
          <w:p w14:paraId="0A8A9B74" w14:textId="77777777" w:rsidR="00B87BA4" w:rsidRDefault="00B87BA4">
            <w:pPr>
              <w:pStyle w:val="4"/>
            </w:pPr>
          </w:p>
        </w:tc>
      </w:tr>
      <w:tr w:rsidR="00B87BA4" w14:paraId="66588E6F" w14:textId="77777777">
        <w:trPr>
          <w:trHeight w:val="284"/>
        </w:trPr>
        <w:tc>
          <w:tcPr>
            <w:tcW w:w="1759" w:type="dxa"/>
            <w:vAlign w:val="center"/>
          </w:tcPr>
          <w:p w14:paraId="2D028C9B" w14:textId="77777777" w:rsidR="00B87BA4" w:rsidRDefault="00B87BA4">
            <w:pPr>
              <w:spacing w:afterLines="0" w:after="0"/>
              <w:ind w:left="0" w:firstLineChars="0" w:firstLine="0"/>
              <w:rPr>
                <w:sz w:val="20"/>
                <w:szCs w:val="20"/>
              </w:rPr>
            </w:pPr>
            <w:r>
              <w:rPr>
                <w:rFonts w:hint="eastAsia"/>
                <w:sz w:val="20"/>
                <w:szCs w:val="20"/>
              </w:rPr>
              <w:t>リスクに対する相互認識</w:t>
            </w:r>
          </w:p>
        </w:tc>
        <w:tc>
          <w:tcPr>
            <w:tcW w:w="7881" w:type="dxa"/>
            <w:vAlign w:val="center"/>
          </w:tcPr>
          <w:p w14:paraId="55D8E177" w14:textId="77777777" w:rsidR="00B87BA4" w:rsidRDefault="00B87BA4">
            <w:pPr>
              <w:pStyle w:val="4"/>
            </w:pPr>
            <w:r>
              <w:rPr>
                <w:rFonts w:hint="eastAsia"/>
              </w:rPr>
              <w:t>システムの開発に関しユーザとベンダの双方が、新技術適用のリスクや詳細仕様決定の遅れあるいは開発作業の遅れ等のリスクの予測や費用増大に対する原価意識を持ち、双方の立場を尊重し合いながら、予測されるリスクの抑制を徹底して管理していく必要があることを明示し、相互認識とする。</w:t>
            </w:r>
          </w:p>
        </w:tc>
        <w:tc>
          <w:tcPr>
            <w:tcW w:w="708" w:type="dxa"/>
            <w:vAlign w:val="center"/>
          </w:tcPr>
          <w:p w14:paraId="7C4E63D3" w14:textId="77777777" w:rsidR="00B87BA4" w:rsidRDefault="00B87BA4">
            <w:pPr>
              <w:pStyle w:val="4"/>
            </w:pPr>
          </w:p>
        </w:tc>
      </w:tr>
      <w:tr w:rsidR="00B87BA4" w14:paraId="739E79F5" w14:textId="77777777">
        <w:trPr>
          <w:trHeight w:val="284"/>
        </w:trPr>
        <w:tc>
          <w:tcPr>
            <w:tcW w:w="1759" w:type="dxa"/>
            <w:vAlign w:val="center"/>
          </w:tcPr>
          <w:p w14:paraId="6E5D3108" w14:textId="77777777" w:rsidR="00B87BA4" w:rsidRDefault="00B87BA4">
            <w:pPr>
              <w:spacing w:afterLines="0" w:after="0"/>
              <w:ind w:left="0" w:firstLineChars="0" w:firstLine="0"/>
              <w:rPr>
                <w:sz w:val="20"/>
                <w:szCs w:val="20"/>
              </w:rPr>
            </w:pPr>
            <w:r>
              <w:rPr>
                <w:rFonts w:hint="eastAsia"/>
                <w:sz w:val="20"/>
                <w:szCs w:val="20"/>
              </w:rPr>
              <w:t>仕様変更・機能追加等の条件</w:t>
            </w:r>
          </w:p>
        </w:tc>
        <w:tc>
          <w:tcPr>
            <w:tcW w:w="7881" w:type="dxa"/>
            <w:vAlign w:val="center"/>
          </w:tcPr>
          <w:p w14:paraId="082EF1A7" w14:textId="77777777" w:rsidR="00B87BA4" w:rsidRDefault="00B87BA4">
            <w:pPr>
              <w:pStyle w:val="4"/>
            </w:pPr>
            <w:r>
              <w:rPr>
                <w:rFonts w:hint="eastAsia"/>
              </w:rPr>
              <w:t>大きなシステム開発に関しては、開発契約締結後にシステム仕様の補正</w:t>
            </w:r>
            <w:r>
              <w:rPr>
                <w:rFonts w:hint="eastAsia"/>
              </w:rPr>
              <w:t>(</w:t>
            </w:r>
            <w:r>
              <w:rPr>
                <w:rFonts w:hint="eastAsia"/>
              </w:rPr>
              <w:t>機能追加</w:t>
            </w:r>
            <w:r>
              <w:rPr>
                <w:rFonts w:hint="eastAsia"/>
              </w:rPr>
              <w:t>)</w:t>
            </w:r>
            <w:r>
              <w:rPr>
                <w:rFonts w:hint="eastAsia"/>
              </w:rPr>
              <w:t>や仕様変更等が生じるので、これを管理する変更管理プロセスを契約書において明示する。</w:t>
            </w:r>
          </w:p>
        </w:tc>
        <w:tc>
          <w:tcPr>
            <w:tcW w:w="708" w:type="dxa"/>
            <w:vAlign w:val="center"/>
          </w:tcPr>
          <w:p w14:paraId="0BF93CCF" w14:textId="77777777" w:rsidR="00B87BA4" w:rsidRDefault="00B87BA4">
            <w:pPr>
              <w:pStyle w:val="4"/>
            </w:pPr>
          </w:p>
        </w:tc>
      </w:tr>
    </w:tbl>
    <w:p w14:paraId="21B9A504" w14:textId="77777777" w:rsidR="00B87BA4" w:rsidRDefault="00B87BA4">
      <w:pPr>
        <w:pStyle w:val="4"/>
      </w:pPr>
    </w:p>
    <w:p w14:paraId="69FC4B6A" w14:textId="77777777" w:rsidR="00B87BA4" w:rsidRDefault="00B87BA4">
      <w:pPr>
        <w:spacing w:after="180"/>
        <w:ind w:left="0" w:firstLineChars="0" w:firstLine="0"/>
      </w:pPr>
    </w:p>
    <w:p w14:paraId="0EE60DDC" w14:textId="77777777" w:rsidR="00B87BA4" w:rsidRDefault="00B87BA4">
      <w:pPr>
        <w:pStyle w:val="4"/>
        <w:sectPr w:rsidR="00B87BA4" w:rsidSect="00DB7154">
          <w:type w:val="continuous"/>
          <w:pgSz w:w="11906" w:h="16838" w:code="9"/>
          <w:pgMar w:top="992" w:right="1701" w:bottom="992" w:left="1701" w:header="851" w:footer="992" w:gutter="0"/>
          <w:cols w:space="425"/>
          <w:titlePg/>
          <w:docGrid w:type="lines" w:linePitch="360"/>
        </w:sectPr>
      </w:pPr>
    </w:p>
    <w:p w14:paraId="2AAE5710" w14:textId="77777777" w:rsidR="00B87BA4" w:rsidRDefault="00B87BA4">
      <w:pPr>
        <w:pStyle w:val="4"/>
        <w:jc w:val="center"/>
      </w:pPr>
      <w:r>
        <w:rPr>
          <w:rFonts w:hint="eastAsia"/>
        </w:rPr>
        <w:t>3.</w:t>
      </w:r>
      <w:r>
        <w:rPr>
          <w:rFonts w:hint="eastAsia"/>
        </w:rPr>
        <w:t>業務システム仕様書の記述レベル</w:t>
      </w:r>
    </w:p>
    <w:p w14:paraId="7D4EC5BE" w14:textId="77777777" w:rsidR="00B87BA4" w:rsidRDefault="00B87BA4">
      <w:pPr>
        <w:spacing w:afterLines="0" w:after="0"/>
        <w:ind w:firstLine="180"/>
      </w:pPr>
      <w:r>
        <w:rPr>
          <w:rFonts w:hint="eastAsia"/>
          <w:sz w:val="18"/>
        </w:rPr>
        <w:t>システム発注にあたっては、業務システム仕様書を作成する必要がある。そのときの記述レベルを明確にすることで、合意レベルも明確になり、トラブルを防止することができる。以下は日本情報システム・ユーザ協会「ビジネスシステム定義研究</w:t>
      </w:r>
      <w:r>
        <w:rPr>
          <w:rFonts w:hint="eastAsia"/>
          <w:sz w:val="18"/>
        </w:rPr>
        <w:t>2004</w:t>
      </w:r>
      <w:r>
        <w:rPr>
          <w:rFonts w:hint="eastAsia"/>
          <w:sz w:val="18"/>
        </w:rPr>
        <w:t>」</w:t>
      </w:r>
      <w:ins w:id="302" w:author="作成者">
        <w:r w:rsidR="00BD475D">
          <w:rPr>
            <w:rFonts w:hint="eastAsia"/>
            <w:sz w:val="18"/>
          </w:rPr>
          <w:t>（</w:t>
        </w:r>
        <w:r w:rsidR="00BD475D" w:rsidRPr="00BD475D">
          <w:rPr>
            <w:sz w:val="18"/>
          </w:rPr>
          <w:t>https://www.juas.or.jp/cms/media/2017/01/03businesssystemteigi.pdf</w:t>
        </w:r>
        <w:r w:rsidR="00BD475D">
          <w:rPr>
            <w:rFonts w:hint="eastAsia"/>
            <w:sz w:val="18"/>
          </w:rPr>
          <w:t>）</w:t>
        </w:r>
      </w:ins>
      <w:r>
        <w:rPr>
          <w:rFonts w:hint="eastAsia"/>
          <w:sz w:val="18"/>
        </w:rPr>
        <w:t>で作成したレベルである。</w:t>
      </w:r>
      <w:r>
        <w:rPr>
          <w:rFonts w:hint="eastAsia"/>
          <w:sz w:val="18"/>
        </w:rPr>
        <w:t>A-D</w:t>
      </w:r>
      <w:r>
        <w:rPr>
          <w:rFonts w:hint="eastAsia"/>
          <w:sz w:val="18"/>
        </w:rPr>
        <w:t>のドキュメントはユーザ部門には必要であるが、見積もり時に必ずしも添付する必要はない業務システム仕様書であり、ドキュメント</w:t>
      </w:r>
      <w:r>
        <w:rPr>
          <w:rFonts w:hint="eastAsia"/>
          <w:sz w:val="18"/>
        </w:rPr>
        <w:t>1-10</w:t>
      </w:r>
      <w:r>
        <w:rPr>
          <w:rFonts w:hint="eastAsia"/>
          <w:sz w:val="18"/>
        </w:rPr>
        <w:t>が見積要求仕様書となる。</w:t>
      </w:r>
    </w:p>
    <w:tbl>
      <w:tblPr>
        <w:tblpPr w:leftFromText="142" w:rightFromText="142" w:vertAnchor="text" w:horzAnchor="margin" w:tblpY="70"/>
        <w:tblW w:w="15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6"/>
        <w:gridCol w:w="425"/>
        <w:gridCol w:w="1645"/>
        <w:gridCol w:w="2506"/>
        <w:gridCol w:w="2506"/>
        <w:gridCol w:w="2506"/>
        <w:gridCol w:w="2506"/>
        <w:gridCol w:w="2506"/>
      </w:tblGrid>
      <w:tr w:rsidR="00B87BA4" w14:paraId="03B27378" w14:textId="77777777">
        <w:trPr>
          <w:cantSplit/>
          <w:trHeight w:val="181"/>
          <w:tblHeader/>
        </w:trPr>
        <w:tc>
          <w:tcPr>
            <w:tcW w:w="2496" w:type="dxa"/>
            <w:gridSpan w:val="3"/>
            <w:vMerge w:val="restart"/>
            <w:shd w:val="clear" w:color="auto" w:fill="0C0C0C"/>
            <w:vAlign w:val="center"/>
          </w:tcPr>
          <w:p w14:paraId="52050E6C" w14:textId="77777777" w:rsidR="00B87BA4" w:rsidRDefault="00B87BA4">
            <w:pPr>
              <w:pStyle w:val="4"/>
              <w:rPr>
                <w:sz w:val="16"/>
                <w:szCs w:val="16"/>
              </w:rPr>
            </w:pPr>
            <w:r>
              <w:rPr>
                <w:rFonts w:hint="eastAsia"/>
                <w:sz w:val="16"/>
                <w:szCs w:val="16"/>
              </w:rPr>
              <w:t>仕様の責任と記述項目</w:t>
            </w:r>
          </w:p>
        </w:tc>
        <w:tc>
          <w:tcPr>
            <w:tcW w:w="2506" w:type="dxa"/>
            <w:shd w:val="clear" w:color="auto" w:fill="0C0C0C"/>
            <w:vAlign w:val="center"/>
          </w:tcPr>
          <w:p w14:paraId="27071D94" w14:textId="77777777" w:rsidR="00B87BA4" w:rsidRDefault="00B87BA4">
            <w:pPr>
              <w:pStyle w:val="4"/>
              <w:rPr>
                <w:sz w:val="16"/>
                <w:szCs w:val="16"/>
              </w:rPr>
            </w:pPr>
            <w:r>
              <w:rPr>
                <w:rFonts w:hint="eastAsia"/>
                <w:sz w:val="16"/>
                <w:szCs w:val="16"/>
              </w:rPr>
              <w:t>レベル</w:t>
            </w:r>
            <w:r>
              <w:rPr>
                <w:rFonts w:hint="eastAsia"/>
                <w:sz w:val="16"/>
                <w:szCs w:val="16"/>
              </w:rPr>
              <w:t>1</w:t>
            </w:r>
          </w:p>
        </w:tc>
        <w:tc>
          <w:tcPr>
            <w:tcW w:w="2506" w:type="dxa"/>
            <w:shd w:val="clear" w:color="auto" w:fill="0C0C0C"/>
            <w:vAlign w:val="center"/>
          </w:tcPr>
          <w:p w14:paraId="57067029" w14:textId="77777777" w:rsidR="00B87BA4" w:rsidRDefault="00B87BA4">
            <w:pPr>
              <w:pStyle w:val="4"/>
              <w:rPr>
                <w:sz w:val="16"/>
                <w:szCs w:val="16"/>
              </w:rPr>
            </w:pPr>
            <w:r>
              <w:rPr>
                <w:rFonts w:hint="eastAsia"/>
                <w:sz w:val="16"/>
                <w:szCs w:val="16"/>
              </w:rPr>
              <w:t>レベル</w:t>
            </w:r>
            <w:r>
              <w:rPr>
                <w:rFonts w:hint="eastAsia"/>
                <w:sz w:val="16"/>
                <w:szCs w:val="16"/>
              </w:rPr>
              <w:t>2</w:t>
            </w:r>
          </w:p>
        </w:tc>
        <w:tc>
          <w:tcPr>
            <w:tcW w:w="2506" w:type="dxa"/>
            <w:shd w:val="clear" w:color="auto" w:fill="0C0C0C"/>
            <w:vAlign w:val="center"/>
          </w:tcPr>
          <w:p w14:paraId="2D09B3FB" w14:textId="77777777" w:rsidR="00B87BA4" w:rsidRDefault="00B87BA4">
            <w:pPr>
              <w:pStyle w:val="4"/>
              <w:rPr>
                <w:sz w:val="16"/>
                <w:szCs w:val="16"/>
              </w:rPr>
            </w:pPr>
            <w:r>
              <w:rPr>
                <w:rFonts w:hint="eastAsia"/>
                <w:sz w:val="16"/>
                <w:szCs w:val="16"/>
              </w:rPr>
              <w:t>レベル</w:t>
            </w:r>
            <w:r>
              <w:rPr>
                <w:rFonts w:hint="eastAsia"/>
                <w:sz w:val="16"/>
                <w:szCs w:val="16"/>
              </w:rPr>
              <w:t>3</w:t>
            </w:r>
          </w:p>
        </w:tc>
        <w:tc>
          <w:tcPr>
            <w:tcW w:w="2506" w:type="dxa"/>
            <w:shd w:val="clear" w:color="auto" w:fill="0C0C0C"/>
            <w:vAlign w:val="center"/>
          </w:tcPr>
          <w:p w14:paraId="684A6AEA" w14:textId="77777777" w:rsidR="00B87BA4" w:rsidRDefault="00B87BA4">
            <w:pPr>
              <w:pStyle w:val="4"/>
              <w:rPr>
                <w:sz w:val="16"/>
                <w:szCs w:val="16"/>
              </w:rPr>
            </w:pPr>
            <w:r>
              <w:rPr>
                <w:rFonts w:hint="eastAsia"/>
                <w:sz w:val="16"/>
                <w:szCs w:val="16"/>
              </w:rPr>
              <w:t>レベル</w:t>
            </w:r>
            <w:r>
              <w:rPr>
                <w:rFonts w:hint="eastAsia"/>
                <w:sz w:val="16"/>
                <w:szCs w:val="16"/>
              </w:rPr>
              <w:t>4</w:t>
            </w:r>
          </w:p>
        </w:tc>
        <w:tc>
          <w:tcPr>
            <w:tcW w:w="2506" w:type="dxa"/>
            <w:shd w:val="clear" w:color="auto" w:fill="0C0C0C"/>
            <w:vAlign w:val="center"/>
          </w:tcPr>
          <w:p w14:paraId="09F47ED5" w14:textId="77777777" w:rsidR="00B87BA4" w:rsidRDefault="00B87BA4">
            <w:pPr>
              <w:pStyle w:val="4"/>
              <w:rPr>
                <w:sz w:val="16"/>
                <w:szCs w:val="16"/>
              </w:rPr>
            </w:pPr>
            <w:r>
              <w:rPr>
                <w:rFonts w:hint="eastAsia"/>
                <w:sz w:val="16"/>
                <w:szCs w:val="16"/>
              </w:rPr>
              <w:t>レベル</w:t>
            </w:r>
            <w:r>
              <w:rPr>
                <w:rFonts w:hint="eastAsia"/>
                <w:sz w:val="16"/>
                <w:szCs w:val="16"/>
              </w:rPr>
              <w:t>5</w:t>
            </w:r>
          </w:p>
        </w:tc>
      </w:tr>
      <w:tr w:rsidR="00B87BA4" w14:paraId="656F1094" w14:textId="77777777">
        <w:trPr>
          <w:cantSplit/>
          <w:trHeight w:val="284"/>
          <w:tblHeader/>
        </w:trPr>
        <w:tc>
          <w:tcPr>
            <w:tcW w:w="2496" w:type="dxa"/>
            <w:gridSpan w:val="3"/>
            <w:vMerge/>
            <w:vAlign w:val="center"/>
          </w:tcPr>
          <w:p w14:paraId="70047E02" w14:textId="77777777" w:rsidR="00B87BA4" w:rsidRDefault="00B87BA4">
            <w:pPr>
              <w:pStyle w:val="4"/>
              <w:rPr>
                <w:sz w:val="16"/>
                <w:szCs w:val="16"/>
              </w:rPr>
            </w:pPr>
          </w:p>
        </w:tc>
        <w:tc>
          <w:tcPr>
            <w:tcW w:w="2506" w:type="dxa"/>
            <w:shd w:val="clear" w:color="auto" w:fill="0C0C0C"/>
            <w:vAlign w:val="center"/>
          </w:tcPr>
          <w:p w14:paraId="77631480" w14:textId="77777777" w:rsidR="00B87BA4" w:rsidRDefault="00B87BA4">
            <w:pPr>
              <w:pStyle w:val="4"/>
              <w:rPr>
                <w:sz w:val="16"/>
                <w:szCs w:val="16"/>
              </w:rPr>
            </w:pPr>
            <w:r>
              <w:rPr>
                <w:rFonts w:hint="eastAsia"/>
                <w:sz w:val="16"/>
                <w:szCs w:val="16"/>
              </w:rPr>
              <w:t>ビジネス機能提示</w:t>
            </w:r>
          </w:p>
        </w:tc>
        <w:tc>
          <w:tcPr>
            <w:tcW w:w="2506" w:type="dxa"/>
            <w:shd w:val="clear" w:color="auto" w:fill="0C0C0C"/>
            <w:vAlign w:val="center"/>
          </w:tcPr>
          <w:p w14:paraId="2F16636B" w14:textId="77777777" w:rsidR="00B87BA4" w:rsidRDefault="00B87BA4">
            <w:pPr>
              <w:pStyle w:val="4"/>
              <w:rPr>
                <w:sz w:val="16"/>
                <w:szCs w:val="16"/>
              </w:rPr>
            </w:pPr>
            <w:r>
              <w:rPr>
                <w:rFonts w:hint="eastAsia"/>
                <w:sz w:val="16"/>
                <w:szCs w:val="16"/>
              </w:rPr>
              <w:t>ビジネスプロセス提示</w:t>
            </w:r>
          </w:p>
        </w:tc>
        <w:tc>
          <w:tcPr>
            <w:tcW w:w="2506" w:type="dxa"/>
            <w:shd w:val="clear" w:color="auto" w:fill="0C0C0C"/>
            <w:vAlign w:val="center"/>
          </w:tcPr>
          <w:p w14:paraId="08F0CF86" w14:textId="77777777" w:rsidR="00B87BA4" w:rsidRDefault="00B87BA4">
            <w:pPr>
              <w:pStyle w:val="4"/>
              <w:rPr>
                <w:sz w:val="16"/>
                <w:szCs w:val="16"/>
              </w:rPr>
            </w:pPr>
            <w:r>
              <w:rPr>
                <w:rFonts w:hint="eastAsia"/>
                <w:sz w:val="16"/>
                <w:szCs w:val="16"/>
              </w:rPr>
              <w:t>業務フロー提示</w:t>
            </w:r>
          </w:p>
        </w:tc>
        <w:tc>
          <w:tcPr>
            <w:tcW w:w="2506" w:type="dxa"/>
            <w:shd w:val="clear" w:color="auto" w:fill="0C0C0C"/>
            <w:vAlign w:val="center"/>
          </w:tcPr>
          <w:p w14:paraId="1955FE61" w14:textId="77777777" w:rsidR="00B87BA4" w:rsidRDefault="00B87BA4">
            <w:pPr>
              <w:pStyle w:val="4"/>
              <w:rPr>
                <w:sz w:val="16"/>
                <w:szCs w:val="16"/>
              </w:rPr>
            </w:pPr>
            <w:r>
              <w:rPr>
                <w:rFonts w:hint="eastAsia"/>
                <w:sz w:val="16"/>
                <w:szCs w:val="16"/>
              </w:rPr>
              <w:t>業務処理提示</w:t>
            </w:r>
          </w:p>
        </w:tc>
        <w:tc>
          <w:tcPr>
            <w:tcW w:w="2506" w:type="dxa"/>
            <w:shd w:val="clear" w:color="auto" w:fill="0C0C0C"/>
            <w:vAlign w:val="center"/>
          </w:tcPr>
          <w:p w14:paraId="130C99A5" w14:textId="77777777" w:rsidR="00B87BA4" w:rsidRDefault="00B87BA4">
            <w:pPr>
              <w:pStyle w:val="4"/>
              <w:rPr>
                <w:sz w:val="16"/>
                <w:szCs w:val="16"/>
              </w:rPr>
            </w:pPr>
            <w:r>
              <w:rPr>
                <w:rFonts w:hint="eastAsia"/>
                <w:sz w:val="16"/>
                <w:szCs w:val="16"/>
              </w:rPr>
              <w:t>業務処理</w:t>
            </w:r>
            <w:r>
              <w:rPr>
                <w:rFonts w:hint="eastAsia"/>
                <w:sz w:val="16"/>
                <w:szCs w:val="16"/>
              </w:rPr>
              <w:t>/</w:t>
            </w:r>
            <w:r>
              <w:rPr>
                <w:rFonts w:hint="eastAsia"/>
                <w:sz w:val="16"/>
                <w:szCs w:val="16"/>
              </w:rPr>
              <w:t>データ項目提示</w:t>
            </w:r>
          </w:p>
        </w:tc>
      </w:tr>
      <w:tr w:rsidR="00B87BA4" w14:paraId="55E100C6" w14:textId="77777777">
        <w:trPr>
          <w:cantSplit/>
          <w:trHeight w:val="284"/>
          <w:tblHeader/>
        </w:trPr>
        <w:tc>
          <w:tcPr>
            <w:tcW w:w="426" w:type="dxa"/>
            <w:vMerge w:val="restart"/>
            <w:vAlign w:val="center"/>
          </w:tcPr>
          <w:p w14:paraId="70DBDC19" w14:textId="77777777" w:rsidR="00B87BA4" w:rsidRDefault="00B87BA4">
            <w:pPr>
              <w:pStyle w:val="4"/>
              <w:rPr>
                <w:sz w:val="16"/>
                <w:szCs w:val="16"/>
              </w:rPr>
            </w:pPr>
            <w:r>
              <w:rPr>
                <w:rFonts w:hint="eastAsia"/>
                <w:sz w:val="16"/>
                <w:szCs w:val="16"/>
              </w:rPr>
              <w:t>責任分担</w:t>
            </w:r>
          </w:p>
        </w:tc>
        <w:tc>
          <w:tcPr>
            <w:tcW w:w="425" w:type="dxa"/>
            <w:vMerge w:val="restart"/>
            <w:vAlign w:val="center"/>
          </w:tcPr>
          <w:p w14:paraId="3D979F39" w14:textId="77777777" w:rsidR="00B87BA4" w:rsidRDefault="00B87BA4">
            <w:pPr>
              <w:pStyle w:val="4"/>
              <w:rPr>
                <w:sz w:val="16"/>
                <w:szCs w:val="16"/>
              </w:rPr>
            </w:pPr>
            <w:r>
              <w:rPr>
                <w:rFonts w:hint="eastAsia"/>
                <w:sz w:val="16"/>
                <w:szCs w:val="16"/>
              </w:rPr>
              <w:t>1</w:t>
            </w:r>
          </w:p>
        </w:tc>
        <w:tc>
          <w:tcPr>
            <w:tcW w:w="1645" w:type="dxa"/>
            <w:vMerge w:val="restart"/>
            <w:vAlign w:val="center"/>
          </w:tcPr>
          <w:p w14:paraId="7CC41602" w14:textId="77777777" w:rsidR="00B87BA4" w:rsidRDefault="00B87BA4">
            <w:pPr>
              <w:pStyle w:val="4"/>
              <w:rPr>
                <w:sz w:val="16"/>
                <w:szCs w:val="16"/>
              </w:rPr>
            </w:pPr>
            <w:r>
              <w:rPr>
                <w:rFonts w:hint="eastAsia"/>
                <w:sz w:val="16"/>
                <w:szCs w:val="16"/>
              </w:rPr>
              <w:t>ユーザ側責任</w:t>
            </w:r>
          </w:p>
        </w:tc>
        <w:tc>
          <w:tcPr>
            <w:tcW w:w="2506" w:type="dxa"/>
            <w:vAlign w:val="center"/>
          </w:tcPr>
          <w:p w14:paraId="098D55CC" w14:textId="77777777" w:rsidR="00B87BA4" w:rsidRDefault="00B87BA4">
            <w:pPr>
              <w:pStyle w:val="4"/>
              <w:rPr>
                <w:sz w:val="16"/>
                <w:szCs w:val="16"/>
              </w:rPr>
            </w:pPr>
            <w:r>
              <w:rPr>
                <w:rFonts w:hint="eastAsia"/>
                <w:sz w:val="16"/>
                <w:szCs w:val="16"/>
              </w:rPr>
              <w:t>RFP</w:t>
            </w:r>
            <w:r>
              <w:rPr>
                <w:rFonts w:hint="eastAsia"/>
                <w:sz w:val="16"/>
                <w:szCs w:val="16"/>
              </w:rPr>
              <w:t>レベルでベンダ提案書をベースに要求仕様書を明確にしシステム構築</w:t>
            </w:r>
          </w:p>
        </w:tc>
        <w:tc>
          <w:tcPr>
            <w:tcW w:w="2506" w:type="dxa"/>
            <w:vAlign w:val="center"/>
          </w:tcPr>
          <w:p w14:paraId="0E212B62" w14:textId="77777777" w:rsidR="00B87BA4" w:rsidRDefault="00B87BA4">
            <w:pPr>
              <w:pStyle w:val="4"/>
              <w:rPr>
                <w:sz w:val="16"/>
                <w:szCs w:val="16"/>
              </w:rPr>
            </w:pPr>
            <w:r>
              <w:rPr>
                <w:rFonts w:hint="eastAsia"/>
                <w:sz w:val="16"/>
                <w:szCs w:val="16"/>
              </w:rPr>
              <w:t>既存システム再構築ではビジネスプロセス定義と既存システム仕様提示で発注</w:t>
            </w:r>
          </w:p>
        </w:tc>
        <w:tc>
          <w:tcPr>
            <w:tcW w:w="2506" w:type="dxa"/>
            <w:vAlign w:val="center"/>
          </w:tcPr>
          <w:p w14:paraId="298A11E4" w14:textId="77777777" w:rsidR="00B87BA4" w:rsidRDefault="00B87BA4">
            <w:pPr>
              <w:pStyle w:val="4"/>
              <w:rPr>
                <w:sz w:val="16"/>
                <w:szCs w:val="16"/>
              </w:rPr>
            </w:pPr>
            <w:r>
              <w:rPr>
                <w:rFonts w:hint="eastAsia"/>
                <w:sz w:val="16"/>
                <w:szCs w:val="16"/>
              </w:rPr>
              <w:t>As-Is</w:t>
            </w:r>
            <w:r>
              <w:rPr>
                <w:rFonts w:hint="eastAsia"/>
                <w:sz w:val="16"/>
                <w:szCs w:val="16"/>
              </w:rPr>
              <w:t>ベース機能拡張で業務フローを通常業務</w:t>
            </w:r>
            <w:r>
              <w:rPr>
                <w:rFonts w:hint="eastAsia"/>
                <w:sz w:val="16"/>
                <w:szCs w:val="16"/>
              </w:rPr>
              <w:t>/</w:t>
            </w:r>
            <w:r>
              <w:rPr>
                <w:rFonts w:hint="eastAsia"/>
                <w:sz w:val="16"/>
                <w:szCs w:val="16"/>
              </w:rPr>
              <w:t>例外業務処理につき提示</w:t>
            </w:r>
          </w:p>
        </w:tc>
        <w:tc>
          <w:tcPr>
            <w:tcW w:w="2506" w:type="dxa"/>
            <w:vAlign w:val="center"/>
          </w:tcPr>
          <w:p w14:paraId="30DD0FA7" w14:textId="77777777" w:rsidR="00B87BA4" w:rsidRDefault="00B87BA4">
            <w:pPr>
              <w:pStyle w:val="4"/>
              <w:rPr>
                <w:sz w:val="16"/>
                <w:szCs w:val="16"/>
              </w:rPr>
            </w:pPr>
            <w:r>
              <w:rPr>
                <w:rFonts w:hint="eastAsia"/>
                <w:sz w:val="16"/>
                <w:szCs w:val="16"/>
              </w:rPr>
              <w:t>To-Be</w:t>
            </w:r>
            <w:r>
              <w:rPr>
                <w:rFonts w:hint="eastAsia"/>
                <w:sz w:val="16"/>
                <w:szCs w:val="16"/>
              </w:rPr>
              <w:t>ベースの業務処理方法の提示による効果的な発注</w:t>
            </w:r>
          </w:p>
        </w:tc>
        <w:tc>
          <w:tcPr>
            <w:tcW w:w="2506" w:type="dxa"/>
            <w:vAlign w:val="center"/>
          </w:tcPr>
          <w:p w14:paraId="2BAE3982" w14:textId="77777777" w:rsidR="00B87BA4" w:rsidRDefault="00B87BA4">
            <w:pPr>
              <w:pStyle w:val="4"/>
              <w:rPr>
                <w:sz w:val="16"/>
                <w:szCs w:val="16"/>
              </w:rPr>
            </w:pPr>
            <w:r>
              <w:rPr>
                <w:rFonts w:hint="eastAsia"/>
                <w:sz w:val="16"/>
                <w:szCs w:val="16"/>
              </w:rPr>
              <w:t>To-Be</w:t>
            </w:r>
            <w:r>
              <w:rPr>
                <w:rFonts w:hint="eastAsia"/>
                <w:sz w:val="16"/>
                <w:szCs w:val="16"/>
              </w:rPr>
              <w:t>ベースのシステム構築の発注によるシステム構築効率追及</w:t>
            </w:r>
          </w:p>
        </w:tc>
      </w:tr>
      <w:tr w:rsidR="00B87BA4" w14:paraId="20FE4C07" w14:textId="77777777">
        <w:trPr>
          <w:cantSplit/>
          <w:trHeight w:val="284"/>
          <w:tblHeader/>
        </w:trPr>
        <w:tc>
          <w:tcPr>
            <w:tcW w:w="426" w:type="dxa"/>
            <w:vMerge/>
            <w:vAlign w:val="center"/>
          </w:tcPr>
          <w:p w14:paraId="33E78FE3" w14:textId="77777777" w:rsidR="00B87BA4" w:rsidRDefault="00B87BA4">
            <w:pPr>
              <w:pStyle w:val="4"/>
              <w:rPr>
                <w:sz w:val="16"/>
                <w:szCs w:val="16"/>
              </w:rPr>
            </w:pPr>
          </w:p>
        </w:tc>
        <w:tc>
          <w:tcPr>
            <w:tcW w:w="425" w:type="dxa"/>
            <w:vMerge/>
            <w:vAlign w:val="center"/>
          </w:tcPr>
          <w:p w14:paraId="5587B6C7" w14:textId="77777777" w:rsidR="00B87BA4" w:rsidRDefault="00B87BA4">
            <w:pPr>
              <w:pStyle w:val="4"/>
              <w:rPr>
                <w:sz w:val="16"/>
                <w:szCs w:val="16"/>
              </w:rPr>
            </w:pPr>
          </w:p>
        </w:tc>
        <w:tc>
          <w:tcPr>
            <w:tcW w:w="1645" w:type="dxa"/>
            <w:vMerge/>
            <w:vAlign w:val="center"/>
          </w:tcPr>
          <w:p w14:paraId="527BDCCA" w14:textId="77777777" w:rsidR="00B87BA4" w:rsidRDefault="00B87BA4">
            <w:pPr>
              <w:pStyle w:val="4"/>
              <w:rPr>
                <w:sz w:val="16"/>
                <w:szCs w:val="16"/>
              </w:rPr>
            </w:pPr>
          </w:p>
        </w:tc>
        <w:tc>
          <w:tcPr>
            <w:tcW w:w="2506" w:type="dxa"/>
            <w:vAlign w:val="center"/>
          </w:tcPr>
          <w:p w14:paraId="74D20BD2" w14:textId="77777777" w:rsidR="00B87BA4" w:rsidRDefault="00B87BA4">
            <w:pPr>
              <w:pStyle w:val="4"/>
              <w:rPr>
                <w:sz w:val="16"/>
                <w:szCs w:val="16"/>
              </w:rPr>
            </w:pPr>
            <w:r>
              <w:rPr>
                <w:rFonts w:hint="eastAsia"/>
                <w:sz w:val="16"/>
                <w:szCs w:val="16"/>
              </w:rPr>
              <w:t>要求仕様承認の責任</w:t>
            </w:r>
          </w:p>
        </w:tc>
        <w:tc>
          <w:tcPr>
            <w:tcW w:w="2506" w:type="dxa"/>
            <w:vAlign w:val="center"/>
          </w:tcPr>
          <w:p w14:paraId="391C5A58" w14:textId="77777777" w:rsidR="00B87BA4" w:rsidRDefault="00B87BA4">
            <w:pPr>
              <w:pStyle w:val="4"/>
              <w:rPr>
                <w:sz w:val="16"/>
                <w:szCs w:val="16"/>
              </w:rPr>
            </w:pPr>
            <w:r>
              <w:rPr>
                <w:rFonts w:hint="eastAsia"/>
                <w:sz w:val="16"/>
                <w:szCs w:val="16"/>
              </w:rPr>
              <w:t>基本設計承認の責任</w:t>
            </w:r>
          </w:p>
        </w:tc>
        <w:tc>
          <w:tcPr>
            <w:tcW w:w="2506" w:type="dxa"/>
            <w:vAlign w:val="center"/>
          </w:tcPr>
          <w:p w14:paraId="0FC2C0C2" w14:textId="77777777" w:rsidR="00B87BA4" w:rsidRDefault="00B87BA4">
            <w:pPr>
              <w:pStyle w:val="4"/>
              <w:rPr>
                <w:sz w:val="16"/>
                <w:szCs w:val="16"/>
              </w:rPr>
            </w:pPr>
            <w:r>
              <w:rPr>
                <w:rFonts w:hint="eastAsia"/>
                <w:sz w:val="16"/>
                <w:szCs w:val="16"/>
              </w:rPr>
              <w:t>詳細設計</w:t>
            </w:r>
            <w:r>
              <w:rPr>
                <w:rFonts w:hint="eastAsia"/>
                <w:sz w:val="16"/>
                <w:szCs w:val="16"/>
              </w:rPr>
              <w:t>/</w:t>
            </w:r>
            <w:r>
              <w:rPr>
                <w:rFonts w:hint="eastAsia"/>
                <w:sz w:val="16"/>
                <w:szCs w:val="16"/>
              </w:rPr>
              <w:t>機能性能の承認</w:t>
            </w:r>
          </w:p>
        </w:tc>
        <w:tc>
          <w:tcPr>
            <w:tcW w:w="2506" w:type="dxa"/>
            <w:vAlign w:val="center"/>
          </w:tcPr>
          <w:p w14:paraId="3D697D56" w14:textId="77777777" w:rsidR="00B87BA4" w:rsidRDefault="00B87BA4">
            <w:pPr>
              <w:pStyle w:val="4"/>
              <w:rPr>
                <w:sz w:val="16"/>
                <w:szCs w:val="16"/>
              </w:rPr>
            </w:pPr>
            <w:r>
              <w:rPr>
                <w:rFonts w:hint="eastAsia"/>
                <w:sz w:val="16"/>
                <w:szCs w:val="16"/>
              </w:rPr>
              <w:t>納品仕様</w:t>
            </w:r>
            <w:r>
              <w:rPr>
                <w:rFonts w:hint="eastAsia"/>
                <w:sz w:val="16"/>
                <w:szCs w:val="16"/>
              </w:rPr>
              <w:t>/</w:t>
            </w:r>
            <w:r>
              <w:rPr>
                <w:rFonts w:hint="eastAsia"/>
                <w:sz w:val="16"/>
                <w:szCs w:val="16"/>
              </w:rPr>
              <w:t>成果物の仕様承認</w:t>
            </w:r>
          </w:p>
        </w:tc>
        <w:tc>
          <w:tcPr>
            <w:tcW w:w="2506" w:type="dxa"/>
            <w:vAlign w:val="center"/>
          </w:tcPr>
          <w:p w14:paraId="12FA2230" w14:textId="77777777" w:rsidR="00B87BA4" w:rsidRDefault="00B87BA4">
            <w:pPr>
              <w:pStyle w:val="4"/>
              <w:rPr>
                <w:sz w:val="16"/>
                <w:szCs w:val="16"/>
              </w:rPr>
            </w:pPr>
            <w:r>
              <w:rPr>
                <w:rFonts w:hint="eastAsia"/>
                <w:sz w:val="16"/>
                <w:szCs w:val="16"/>
              </w:rPr>
              <w:t>システム設計の効率化推進</w:t>
            </w:r>
          </w:p>
        </w:tc>
      </w:tr>
      <w:tr w:rsidR="00B87BA4" w14:paraId="406CC421" w14:textId="77777777">
        <w:trPr>
          <w:cantSplit/>
          <w:trHeight w:val="442"/>
          <w:tblHeader/>
        </w:trPr>
        <w:tc>
          <w:tcPr>
            <w:tcW w:w="426" w:type="dxa"/>
            <w:vMerge/>
            <w:vAlign w:val="center"/>
          </w:tcPr>
          <w:p w14:paraId="56B7720C" w14:textId="77777777" w:rsidR="00B87BA4" w:rsidRDefault="00B87BA4">
            <w:pPr>
              <w:pStyle w:val="4"/>
              <w:rPr>
                <w:sz w:val="16"/>
                <w:szCs w:val="16"/>
              </w:rPr>
            </w:pPr>
          </w:p>
        </w:tc>
        <w:tc>
          <w:tcPr>
            <w:tcW w:w="425" w:type="dxa"/>
            <w:vMerge w:val="restart"/>
            <w:vAlign w:val="center"/>
          </w:tcPr>
          <w:p w14:paraId="569F1777" w14:textId="77777777" w:rsidR="00B87BA4" w:rsidRDefault="00B87BA4">
            <w:pPr>
              <w:pStyle w:val="4"/>
              <w:rPr>
                <w:sz w:val="16"/>
                <w:szCs w:val="16"/>
              </w:rPr>
            </w:pPr>
            <w:r>
              <w:rPr>
                <w:rFonts w:hint="eastAsia"/>
                <w:sz w:val="16"/>
                <w:szCs w:val="16"/>
              </w:rPr>
              <w:t>2</w:t>
            </w:r>
          </w:p>
        </w:tc>
        <w:tc>
          <w:tcPr>
            <w:tcW w:w="1645" w:type="dxa"/>
            <w:vMerge w:val="restart"/>
            <w:vAlign w:val="center"/>
          </w:tcPr>
          <w:p w14:paraId="305419A8" w14:textId="77777777" w:rsidR="00B87BA4" w:rsidRDefault="00B87BA4">
            <w:pPr>
              <w:pStyle w:val="4"/>
              <w:rPr>
                <w:sz w:val="16"/>
                <w:szCs w:val="16"/>
              </w:rPr>
            </w:pPr>
            <w:r>
              <w:rPr>
                <w:rFonts w:hint="eastAsia"/>
                <w:sz w:val="16"/>
                <w:szCs w:val="16"/>
              </w:rPr>
              <w:t>ベンダ側責任</w:t>
            </w:r>
          </w:p>
        </w:tc>
        <w:tc>
          <w:tcPr>
            <w:tcW w:w="2506" w:type="dxa"/>
            <w:vAlign w:val="center"/>
          </w:tcPr>
          <w:p w14:paraId="25690B50" w14:textId="77777777" w:rsidR="00B87BA4" w:rsidRDefault="00B87BA4">
            <w:pPr>
              <w:pStyle w:val="4"/>
              <w:rPr>
                <w:sz w:val="16"/>
                <w:szCs w:val="16"/>
              </w:rPr>
            </w:pPr>
            <w:r>
              <w:rPr>
                <w:rFonts w:hint="eastAsia"/>
                <w:sz w:val="16"/>
                <w:szCs w:val="16"/>
              </w:rPr>
              <w:t>RFP</w:t>
            </w:r>
            <w:r>
              <w:rPr>
                <w:rFonts w:hint="eastAsia"/>
                <w:sz w:val="16"/>
                <w:szCs w:val="16"/>
              </w:rPr>
              <w:t>のビジネス機能から</w:t>
            </w:r>
            <w:r>
              <w:rPr>
                <w:rFonts w:hint="eastAsia"/>
                <w:sz w:val="16"/>
                <w:szCs w:val="16"/>
              </w:rPr>
              <w:t>To-Be</w:t>
            </w:r>
            <w:r>
              <w:rPr>
                <w:rFonts w:hint="eastAsia"/>
                <w:sz w:val="16"/>
                <w:szCs w:val="16"/>
              </w:rPr>
              <w:t>のあるべき姿のシステム機能を提案</w:t>
            </w:r>
          </w:p>
        </w:tc>
        <w:tc>
          <w:tcPr>
            <w:tcW w:w="2506" w:type="dxa"/>
            <w:vAlign w:val="center"/>
          </w:tcPr>
          <w:p w14:paraId="49E3C844" w14:textId="77777777" w:rsidR="00B87BA4" w:rsidRDefault="00B87BA4">
            <w:pPr>
              <w:pStyle w:val="4"/>
              <w:rPr>
                <w:sz w:val="16"/>
                <w:szCs w:val="16"/>
              </w:rPr>
            </w:pPr>
            <w:r>
              <w:rPr>
                <w:rFonts w:hint="eastAsia"/>
                <w:sz w:val="16"/>
                <w:szCs w:val="16"/>
              </w:rPr>
              <w:t>提示ビジネスプロセスの改革を実現するシステム構築を実現</w:t>
            </w:r>
          </w:p>
        </w:tc>
        <w:tc>
          <w:tcPr>
            <w:tcW w:w="2506" w:type="dxa"/>
            <w:vAlign w:val="center"/>
          </w:tcPr>
          <w:p w14:paraId="4286A821" w14:textId="77777777" w:rsidR="00B87BA4" w:rsidRDefault="00B87BA4">
            <w:pPr>
              <w:pStyle w:val="4"/>
              <w:rPr>
                <w:sz w:val="16"/>
                <w:szCs w:val="16"/>
              </w:rPr>
            </w:pPr>
            <w:r>
              <w:rPr>
                <w:rFonts w:hint="eastAsia"/>
                <w:sz w:val="16"/>
                <w:szCs w:val="16"/>
              </w:rPr>
              <w:t>更なる</w:t>
            </w:r>
            <w:r>
              <w:rPr>
                <w:rFonts w:hint="eastAsia"/>
                <w:sz w:val="16"/>
                <w:szCs w:val="16"/>
              </w:rPr>
              <w:t>To-Be</w:t>
            </w:r>
            <w:r>
              <w:rPr>
                <w:rFonts w:hint="eastAsia"/>
                <w:sz w:val="16"/>
                <w:szCs w:val="16"/>
              </w:rPr>
              <w:t>機能への展開とシステム設計と納品物の</w:t>
            </w:r>
            <w:r>
              <w:rPr>
                <w:rFonts w:hint="eastAsia"/>
                <w:sz w:val="16"/>
                <w:szCs w:val="16"/>
              </w:rPr>
              <w:t>QCD</w:t>
            </w:r>
            <w:r>
              <w:rPr>
                <w:rFonts w:hint="eastAsia"/>
                <w:sz w:val="16"/>
                <w:szCs w:val="16"/>
              </w:rPr>
              <w:t>追求</w:t>
            </w:r>
          </w:p>
        </w:tc>
        <w:tc>
          <w:tcPr>
            <w:tcW w:w="2506" w:type="dxa"/>
            <w:vAlign w:val="center"/>
          </w:tcPr>
          <w:p w14:paraId="42ECC225" w14:textId="77777777" w:rsidR="00B87BA4" w:rsidRDefault="00B87BA4">
            <w:pPr>
              <w:pStyle w:val="4"/>
              <w:rPr>
                <w:sz w:val="16"/>
                <w:szCs w:val="16"/>
              </w:rPr>
            </w:pPr>
            <w:r>
              <w:rPr>
                <w:rFonts w:hint="eastAsia"/>
                <w:sz w:val="16"/>
                <w:szCs w:val="16"/>
              </w:rPr>
              <w:t>To-Be</w:t>
            </w:r>
            <w:r>
              <w:rPr>
                <w:rFonts w:hint="eastAsia"/>
                <w:sz w:val="16"/>
                <w:szCs w:val="16"/>
              </w:rPr>
              <w:t>ベースの</w:t>
            </w:r>
            <w:r>
              <w:rPr>
                <w:rFonts w:hint="eastAsia"/>
                <w:sz w:val="16"/>
                <w:szCs w:val="16"/>
              </w:rPr>
              <w:t>IT</w:t>
            </w:r>
            <w:r>
              <w:rPr>
                <w:rFonts w:hint="eastAsia"/>
                <w:sz w:val="16"/>
                <w:szCs w:val="16"/>
              </w:rPr>
              <w:t>処理方式からの改善改革と構造的で明快なシステム構築</w:t>
            </w:r>
          </w:p>
        </w:tc>
        <w:tc>
          <w:tcPr>
            <w:tcW w:w="2506" w:type="dxa"/>
            <w:vAlign w:val="center"/>
          </w:tcPr>
          <w:p w14:paraId="0FE0DC36" w14:textId="77777777" w:rsidR="00B87BA4" w:rsidRDefault="00B87BA4">
            <w:pPr>
              <w:pStyle w:val="4"/>
              <w:rPr>
                <w:sz w:val="16"/>
                <w:szCs w:val="16"/>
              </w:rPr>
            </w:pPr>
            <w:r>
              <w:rPr>
                <w:rFonts w:hint="eastAsia"/>
                <w:sz w:val="16"/>
                <w:szCs w:val="16"/>
              </w:rPr>
              <w:t>To-Be</w:t>
            </w:r>
            <w:r>
              <w:rPr>
                <w:rFonts w:hint="eastAsia"/>
                <w:sz w:val="16"/>
                <w:szCs w:val="16"/>
              </w:rPr>
              <w:t>ベースのシステム機能強化と最適化の追求</w:t>
            </w:r>
          </w:p>
        </w:tc>
      </w:tr>
      <w:tr w:rsidR="00B87BA4" w14:paraId="1756F61E" w14:textId="77777777">
        <w:trPr>
          <w:cantSplit/>
          <w:trHeight w:val="379"/>
          <w:tblHeader/>
        </w:trPr>
        <w:tc>
          <w:tcPr>
            <w:tcW w:w="426" w:type="dxa"/>
            <w:vMerge/>
            <w:tcBorders>
              <w:bottom w:val="double" w:sz="4" w:space="0" w:color="auto"/>
            </w:tcBorders>
            <w:vAlign w:val="center"/>
          </w:tcPr>
          <w:p w14:paraId="27AD0EE4" w14:textId="77777777" w:rsidR="00B87BA4" w:rsidRDefault="00B87BA4">
            <w:pPr>
              <w:pStyle w:val="4"/>
              <w:rPr>
                <w:sz w:val="16"/>
                <w:szCs w:val="16"/>
              </w:rPr>
            </w:pPr>
          </w:p>
        </w:tc>
        <w:tc>
          <w:tcPr>
            <w:tcW w:w="425" w:type="dxa"/>
            <w:vMerge/>
            <w:tcBorders>
              <w:bottom w:val="double" w:sz="4" w:space="0" w:color="auto"/>
            </w:tcBorders>
            <w:vAlign w:val="center"/>
          </w:tcPr>
          <w:p w14:paraId="3520FFB2" w14:textId="77777777" w:rsidR="00B87BA4" w:rsidRDefault="00B87BA4">
            <w:pPr>
              <w:pStyle w:val="4"/>
              <w:rPr>
                <w:sz w:val="16"/>
                <w:szCs w:val="16"/>
              </w:rPr>
            </w:pPr>
          </w:p>
        </w:tc>
        <w:tc>
          <w:tcPr>
            <w:tcW w:w="1645" w:type="dxa"/>
            <w:vMerge/>
            <w:tcBorders>
              <w:bottom w:val="double" w:sz="4" w:space="0" w:color="auto"/>
            </w:tcBorders>
            <w:vAlign w:val="center"/>
          </w:tcPr>
          <w:p w14:paraId="4DFE125A" w14:textId="77777777" w:rsidR="00B87BA4" w:rsidRDefault="00B87BA4">
            <w:pPr>
              <w:pStyle w:val="4"/>
              <w:rPr>
                <w:sz w:val="16"/>
                <w:szCs w:val="16"/>
              </w:rPr>
            </w:pPr>
          </w:p>
        </w:tc>
        <w:tc>
          <w:tcPr>
            <w:tcW w:w="2506" w:type="dxa"/>
            <w:tcBorders>
              <w:bottom w:val="double" w:sz="4" w:space="0" w:color="auto"/>
            </w:tcBorders>
            <w:vAlign w:val="center"/>
          </w:tcPr>
          <w:p w14:paraId="2712D380" w14:textId="77777777" w:rsidR="00B87BA4" w:rsidRDefault="00B87BA4">
            <w:pPr>
              <w:pStyle w:val="4"/>
              <w:rPr>
                <w:sz w:val="16"/>
                <w:szCs w:val="16"/>
              </w:rPr>
            </w:pPr>
            <w:r>
              <w:rPr>
                <w:rFonts w:hint="eastAsia"/>
                <w:sz w:val="16"/>
                <w:szCs w:val="16"/>
              </w:rPr>
              <w:t>納入</w:t>
            </w:r>
            <w:r>
              <w:rPr>
                <w:rFonts w:hint="eastAsia"/>
                <w:sz w:val="16"/>
                <w:szCs w:val="16"/>
              </w:rPr>
              <w:t>/</w:t>
            </w:r>
            <w:r>
              <w:rPr>
                <w:rFonts w:hint="eastAsia"/>
                <w:sz w:val="16"/>
                <w:szCs w:val="16"/>
              </w:rPr>
              <w:t>契約仕様の実現</w:t>
            </w:r>
          </w:p>
        </w:tc>
        <w:tc>
          <w:tcPr>
            <w:tcW w:w="2506" w:type="dxa"/>
            <w:tcBorders>
              <w:bottom w:val="double" w:sz="4" w:space="0" w:color="auto"/>
            </w:tcBorders>
            <w:vAlign w:val="center"/>
          </w:tcPr>
          <w:p w14:paraId="18488FF2" w14:textId="77777777" w:rsidR="00B87BA4" w:rsidRDefault="00B87BA4">
            <w:pPr>
              <w:pStyle w:val="4"/>
              <w:rPr>
                <w:sz w:val="16"/>
                <w:szCs w:val="16"/>
              </w:rPr>
            </w:pPr>
            <w:r>
              <w:rPr>
                <w:rFonts w:hint="eastAsia"/>
                <w:sz w:val="16"/>
                <w:szCs w:val="16"/>
              </w:rPr>
              <w:t>設計、納入品の</w:t>
            </w:r>
            <w:r w:rsidR="00E67EC8">
              <w:rPr>
                <w:rFonts w:hint="eastAsia"/>
                <w:sz w:val="16"/>
                <w:szCs w:val="16"/>
              </w:rPr>
              <w:t>契約不適合</w:t>
            </w:r>
            <w:r>
              <w:rPr>
                <w:rFonts w:hint="eastAsia"/>
                <w:sz w:val="16"/>
                <w:szCs w:val="16"/>
              </w:rPr>
              <w:t>責任</w:t>
            </w:r>
          </w:p>
        </w:tc>
        <w:tc>
          <w:tcPr>
            <w:tcW w:w="2506" w:type="dxa"/>
            <w:tcBorders>
              <w:bottom w:val="double" w:sz="4" w:space="0" w:color="auto"/>
            </w:tcBorders>
            <w:vAlign w:val="center"/>
          </w:tcPr>
          <w:p w14:paraId="32C70477" w14:textId="77777777" w:rsidR="00B87BA4" w:rsidRDefault="00B87BA4">
            <w:pPr>
              <w:pStyle w:val="4"/>
              <w:rPr>
                <w:sz w:val="16"/>
                <w:szCs w:val="16"/>
              </w:rPr>
            </w:pPr>
            <w:r>
              <w:rPr>
                <w:rFonts w:hint="eastAsia"/>
                <w:sz w:val="16"/>
                <w:szCs w:val="16"/>
              </w:rPr>
              <w:t>システム設計開発の合理化</w:t>
            </w:r>
            <w:r>
              <w:rPr>
                <w:rFonts w:hint="eastAsia"/>
                <w:sz w:val="16"/>
                <w:szCs w:val="16"/>
              </w:rPr>
              <w:t>/</w:t>
            </w:r>
            <w:r>
              <w:rPr>
                <w:rFonts w:hint="eastAsia"/>
                <w:sz w:val="16"/>
                <w:szCs w:val="16"/>
              </w:rPr>
              <w:t>コスト低減</w:t>
            </w:r>
          </w:p>
        </w:tc>
        <w:tc>
          <w:tcPr>
            <w:tcW w:w="2506" w:type="dxa"/>
            <w:tcBorders>
              <w:bottom w:val="double" w:sz="4" w:space="0" w:color="auto"/>
            </w:tcBorders>
            <w:vAlign w:val="center"/>
          </w:tcPr>
          <w:p w14:paraId="180322FF" w14:textId="77777777" w:rsidR="00B87BA4" w:rsidRDefault="00B87BA4">
            <w:pPr>
              <w:pStyle w:val="4"/>
              <w:rPr>
                <w:sz w:val="16"/>
                <w:szCs w:val="16"/>
              </w:rPr>
            </w:pPr>
            <w:r>
              <w:rPr>
                <w:rFonts w:hint="eastAsia"/>
                <w:sz w:val="16"/>
                <w:szCs w:val="16"/>
              </w:rPr>
              <w:t>きれいな構造設計</w:t>
            </w:r>
            <w:r>
              <w:rPr>
                <w:rFonts w:hint="eastAsia"/>
                <w:sz w:val="16"/>
                <w:szCs w:val="16"/>
              </w:rPr>
              <w:t>/</w:t>
            </w:r>
            <w:r>
              <w:rPr>
                <w:rFonts w:hint="eastAsia"/>
                <w:sz w:val="16"/>
                <w:szCs w:val="16"/>
              </w:rPr>
              <w:t>コスト低減</w:t>
            </w:r>
          </w:p>
        </w:tc>
        <w:tc>
          <w:tcPr>
            <w:tcW w:w="2506" w:type="dxa"/>
            <w:tcBorders>
              <w:bottom w:val="double" w:sz="4" w:space="0" w:color="auto"/>
            </w:tcBorders>
            <w:vAlign w:val="center"/>
          </w:tcPr>
          <w:p w14:paraId="4B625B57" w14:textId="77777777" w:rsidR="00B87BA4" w:rsidRDefault="00B87BA4">
            <w:pPr>
              <w:pStyle w:val="4"/>
              <w:rPr>
                <w:sz w:val="16"/>
                <w:szCs w:val="16"/>
              </w:rPr>
            </w:pPr>
            <w:r>
              <w:rPr>
                <w:rFonts w:hint="eastAsia"/>
                <w:sz w:val="16"/>
                <w:szCs w:val="16"/>
              </w:rPr>
              <w:t>システム設計開発の合理化</w:t>
            </w:r>
            <w:r>
              <w:rPr>
                <w:rFonts w:hint="eastAsia"/>
                <w:sz w:val="16"/>
                <w:szCs w:val="16"/>
              </w:rPr>
              <w:t>/</w:t>
            </w:r>
            <w:r>
              <w:rPr>
                <w:rFonts w:hint="eastAsia"/>
                <w:sz w:val="16"/>
                <w:szCs w:val="16"/>
              </w:rPr>
              <w:t>コスト低減</w:t>
            </w:r>
          </w:p>
        </w:tc>
      </w:tr>
      <w:tr w:rsidR="00B87BA4" w14:paraId="39B36A4A" w14:textId="77777777">
        <w:trPr>
          <w:trHeight w:val="284"/>
          <w:tblHeader/>
        </w:trPr>
        <w:tc>
          <w:tcPr>
            <w:tcW w:w="426" w:type="dxa"/>
            <w:tcBorders>
              <w:top w:val="double" w:sz="4" w:space="0" w:color="auto"/>
            </w:tcBorders>
            <w:vAlign w:val="center"/>
          </w:tcPr>
          <w:p w14:paraId="7E2CAABF" w14:textId="77777777" w:rsidR="00B87BA4" w:rsidRDefault="00B87BA4">
            <w:pPr>
              <w:pStyle w:val="4"/>
              <w:rPr>
                <w:sz w:val="16"/>
                <w:szCs w:val="16"/>
              </w:rPr>
            </w:pPr>
            <w:r>
              <w:rPr>
                <w:rFonts w:hint="eastAsia"/>
                <w:sz w:val="16"/>
                <w:szCs w:val="16"/>
              </w:rPr>
              <w:t>A</w:t>
            </w:r>
          </w:p>
        </w:tc>
        <w:tc>
          <w:tcPr>
            <w:tcW w:w="2070" w:type="dxa"/>
            <w:gridSpan w:val="2"/>
            <w:tcBorders>
              <w:top w:val="double" w:sz="4" w:space="0" w:color="auto"/>
            </w:tcBorders>
            <w:vAlign w:val="center"/>
          </w:tcPr>
          <w:p w14:paraId="129F5707" w14:textId="77777777" w:rsidR="00B87BA4" w:rsidRDefault="00B87BA4">
            <w:pPr>
              <w:pStyle w:val="4"/>
              <w:rPr>
                <w:sz w:val="16"/>
                <w:szCs w:val="16"/>
              </w:rPr>
            </w:pPr>
            <w:r>
              <w:rPr>
                <w:rFonts w:hint="eastAsia"/>
                <w:sz w:val="16"/>
                <w:szCs w:val="16"/>
              </w:rPr>
              <w:t>ビジネス機能関連図</w:t>
            </w:r>
          </w:p>
        </w:tc>
        <w:tc>
          <w:tcPr>
            <w:tcW w:w="2506" w:type="dxa"/>
            <w:tcBorders>
              <w:top w:val="double" w:sz="4" w:space="0" w:color="auto"/>
            </w:tcBorders>
            <w:vAlign w:val="center"/>
          </w:tcPr>
          <w:p w14:paraId="05DA61C4" w14:textId="77777777" w:rsidR="00B87BA4" w:rsidRDefault="00B87BA4">
            <w:pPr>
              <w:pStyle w:val="4"/>
              <w:rPr>
                <w:sz w:val="16"/>
                <w:szCs w:val="16"/>
              </w:rPr>
            </w:pPr>
          </w:p>
        </w:tc>
        <w:tc>
          <w:tcPr>
            <w:tcW w:w="2506" w:type="dxa"/>
            <w:tcBorders>
              <w:top w:val="double" w:sz="4" w:space="0" w:color="auto"/>
            </w:tcBorders>
            <w:vAlign w:val="center"/>
          </w:tcPr>
          <w:p w14:paraId="25E554DA" w14:textId="77777777" w:rsidR="00B87BA4" w:rsidRDefault="00B87BA4">
            <w:pPr>
              <w:pStyle w:val="4"/>
              <w:rPr>
                <w:sz w:val="16"/>
                <w:szCs w:val="16"/>
              </w:rPr>
            </w:pPr>
          </w:p>
        </w:tc>
        <w:tc>
          <w:tcPr>
            <w:tcW w:w="2506" w:type="dxa"/>
            <w:tcBorders>
              <w:top w:val="double" w:sz="4" w:space="0" w:color="auto"/>
            </w:tcBorders>
            <w:vAlign w:val="center"/>
          </w:tcPr>
          <w:p w14:paraId="69F4EEF5" w14:textId="77777777" w:rsidR="00B87BA4" w:rsidRDefault="00B87BA4">
            <w:pPr>
              <w:pStyle w:val="4"/>
              <w:rPr>
                <w:sz w:val="16"/>
                <w:szCs w:val="16"/>
              </w:rPr>
            </w:pPr>
            <w:r>
              <w:rPr>
                <w:rFonts w:hint="eastAsia"/>
                <w:sz w:val="16"/>
                <w:szCs w:val="16"/>
              </w:rPr>
              <w:t>IS</w:t>
            </w:r>
            <w:r>
              <w:rPr>
                <w:rFonts w:hint="eastAsia"/>
                <w:sz w:val="16"/>
                <w:szCs w:val="16"/>
              </w:rPr>
              <w:t>部門で企業</w:t>
            </w:r>
            <w:r>
              <w:rPr>
                <w:rFonts w:hint="eastAsia"/>
                <w:sz w:val="16"/>
                <w:szCs w:val="16"/>
              </w:rPr>
              <w:t>/</w:t>
            </w:r>
            <w:r>
              <w:rPr>
                <w:rFonts w:hint="eastAsia"/>
                <w:sz w:val="16"/>
                <w:szCs w:val="16"/>
              </w:rPr>
              <w:t>事業全体機能定義</w:t>
            </w:r>
          </w:p>
        </w:tc>
        <w:tc>
          <w:tcPr>
            <w:tcW w:w="2506" w:type="dxa"/>
            <w:tcBorders>
              <w:top w:val="double" w:sz="4" w:space="0" w:color="auto"/>
            </w:tcBorders>
            <w:vAlign w:val="center"/>
          </w:tcPr>
          <w:p w14:paraId="74801CF2" w14:textId="77777777" w:rsidR="00B87BA4" w:rsidRDefault="00B87BA4">
            <w:pPr>
              <w:pStyle w:val="4"/>
              <w:rPr>
                <w:sz w:val="16"/>
                <w:szCs w:val="16"/>
              </w:rPr>
            </w:pPr>
            <w:r>
              <w:rPr>
                <w:rFonts w:hint="eastAsia"/>
                <w:sz w:val="16"/>
                <w:szCs w:val="16"/>
              </w:rPr>
              <w:t>IS</w:t>
            </w:r>
            <w:r>
              <w:rPr>
                <w:rFonts w:hint="eastAsia"/>
                <w:sz w:val="16"/>
                <w:szCs w:val="16"/>
              </w:rPr>
              <w:t>部門で企業</w:t>
            </w:r>
            <w:r>
              <w:rPr>
                <w:rFonts w:hint="eastAsia"/>
                <w:sz w:val="16"/>
                <w:szCs w:val="16"/>
              </w:rPr>
              <w:t>/</w:t>
            </w:r>
            <w:r>
              <w:rPr>
                <w:rFonts w:hint="eastAsia"/>
                <w:sz w:val="16"/>
                <w:szCs w:val="16"/>
              </w:rPr>
              <w:t>事業全体機能定義</w:t>
            </w:r>
          </w:p>
        </w:tc>
        <w:tc>
          <w:tcPr>
            <w:tcW w:w="2506" w:type="dxa"/>
            <w:tcBorders>
              <w:top w:val="double" w:sz="4" w:space="0" w:color="auto"/>
            </w:tcBorders>
            <w:vAlign w:val="center"/>
          </w:tcPr>
          <w:p w14:paraId="71E357FD" w14:textId="77777777" w:rsidR="00B87BA4" w:rsidRDefault="00B87BA4">
            <w:pPr>
              <w:pStyle w:val="4"/>
              <w:rPr>
                <w:sz w:val="16"/>
                <w:szCs w:val="16"/>
              </w:rPr>
            </w:pPr>
            <w:r>
              <w:rPr>
                <w:rFonts w:hint="eastAsia"/>
                <w:sz w:val="16"/>
                <w:szCs w:val="16"/>
              </w:rPr>
              <w:t>IS</w:t>
            </w:r>
            <w:r>
              <w:rPr>
                <w:rFonts w:hint="eastAsia"/>
                <w:sz w:val="16"/>
                <w:szCs w:val="16"/>
              </w:rPr>
              <w:t>部門で企業</w:t>
            </w:r>
            <w:r>
              <w:rPr>
                <w:rFonts w:hint="eastAsia"/>
                <w:sz w:val="16"/>
                <w:szCs w:val="16"/>
              </w:rPr>
              <w:t>/</w:t>
            </w:r>
            <w:r>
              <w:rPr>
                <w:rFonts w:hint="eastAsia"/>
                <w:sz w:val="16"/>
                <w:szCs w:val="16"/>
              </w:rPr>
              <w:t>事業全体機能定義</w:t>
            </w:r>
          </w:p>
        </w:tc>
      </w:tr>
      <w:tr w:rsidR="00B87BA4" w14:paraId="337D44F7" w14:textId="77777777">
        <w:trPr>
          <w:trHeight w:val="284"/>
          <w:tblHeader/>
        </w:trPr>
        <w:tc>
          <w:tcPr>
            <w:tcW w:w="426" w:type="dxa"/>
            <w:vAlign w:val="center"/>
          </w:tcPr>
          <w:p w14:paraId="33016995" w14:textId="77777777" w:rsidR="00B87BA4" w:rsidRDefault="00B87BA4">
            <w:pPr>
              <w:pStyle w:val="4"/>
              <w:rPr>
                <w:sz w:val="16"/>
                <w:szCs w:val="16"/>
              </w:rPr>
            </w:pPr>
            <w:r>
              <w:rPr>
                <w:rFonts w:hint="eastAsia"/>
                <w:sz w:val="16"/>
                <w:szCs w:val="16"/>
              </w:rPr>
              <w:t>B</w:t>
            </w:r>
          </w:p>
        </w:tc>
        <w:tc>
          <w:tcPr>
            <w:tcW w:w="2070" w:type="dxa"/>
            <w:gridSpan w:val="2"/>
            <w:vAlign w:val="center"/>
          </w:tcPr>
          <w:p w14:paraId="583C44A8" w14:textId="77777777" w:rsidR="00B87BA4" w:rsidRDefault="00B87BA4">
            <w:pPr>
              <w:pStyle w:val="4"/>
              <w:rPr>
                <w:sz w:val="16"/>
                <w:szCs w:val="16"/>
              </w:rPr>
            </w:pPr>
            <w:r>
              <w:rPr>
                <w:rFonts w:hint="eastAsia"/>
                <w:sz w:val="16"/>
                <w:szCs w:val="16"/>
              </w:rPr>
              <w:t>ビジネス連携図</w:t>
            </w:r>
          </w:p>
        </w:tc>
        <w:tc>
          <w:tcPr>
            <w:tcW w:w="2506" w:type="dxa"/>
            <w:vAlign w:val="center"/>
          </w:tcPr>
          <w:p w14:paraId="1B22BE78" w14:textId="77777777" w:rsidR="00B87BA4" w:rsidRDefault="00B87BA4">
            <w:pPr>
              <w:pStyle w:val="4"/>
              <w:rPr>
                <w:sz w:val="16"/>
                <w:szCs w:val="16"/>
              </w:rPr>
            </w:pPr>
          </w:p>
        </w:tc>
        <w:tc>
          <w:tcPr>
            <w:tcW w:w="2506" w:type="dxa"/>
            <w:vAlign w:val="center"/>
          </w:tcPr>
          <w:p w14:paraId="1EF1C87A" w14:textId="77777777" w:rsidR="00B87BA4" w:rsidRDefault="00B87BA4">
            <w:pPr>
              <w:pStyle w:val="4"/>
              <w:rPr>
                <w:sz w:val="16"/>
                <w:szCs w:val="16"/>
              </w:rPr>
            </w:pPr>
          </w:p>
        </w:tc>
        <w:tc>
          <w:tcPr>
            <w:tcW w:w="2506" w:type="dxa"/>
            <w:vAlign w:val="center"/>
          </w:tcPr>
          <w:p w14:paraId="3CA4C3B7" w14:textId="77777777" w:rsidR="00B87BA4" w:rsidRDefault="00B87BA4">
            <w:pPr>
              <w:pStyle w:val="4"/>
              <w:rPr>
                <w:sz w:val="16"/>
                <w:szCs w:val="16"/>
              </w:rPr>
            </w:pPr>
            <w:r>
              <w:rPr>
                <w:rFonts w:hint="eastAsia"/>
                <w:sz w:val="16"/>
                <w:szCs w:val="16"/>
              </w:rPr>
              <w:t>業務と対外系</w:t>
            </w:r>
            <w:r>
              <w:rPr>
                <w:rFonts w:hint="eastAsia"/>
                <w:sz w:val="16"/>
                <w:szCs w:val="16"/>
              </w:rPr>
              <w:t>/</w:t>
            </w:r>
            <w:r>
              <w:rPr>
                <w:rFonts w:hint="eastAsia"/>
                <w:sz w:val="16"/>
                <w:szCs w:val="16"/>
              </w:rPr>
              <w:t>他部門間との連携</w:t>
            </w:r>
          </w:p>
        </w:tc>
        <w:tc>
          <w:tcPr>
            <w:tcW w:w="2506" w:type="dxa"/>
            <w:vAlign w:val="center"/>
          </w:tcPr>
          <w:p w14:paraId="17F523B1" w14:textId="77777777" w:rsidR="00B87BA4" w:rsidRDefault="00B87BA4">
            <w:pPr>
              <w:pStyle w:val="4"/>
              <w:rPr>
                <w:sz w:val="16"/>
                <w:szCs w:val="16"/>
              </w:rPr>
            </w:pPr>
            <w:r>
              <w:rPr>
                <w:rFonts w:hint="eastAsia"/>
                <w:sz w:val="16"/>
                <w:szCs w:val="16"/>
              </w:rPr>
              <w:t>業務と対外系</w:t>
            </w:r>
            <w:r>
              <w:rPr>
                <w:rFonts w:hint="eastAsia"/>
                <w:sz w:val="16"/>
                <w:szCs w:val="16"/>
              </w:rPr>
              <w:t>/</w:t>
            </w:r>
            <w:r>
              <w:rPr>
                <w:rFonts w:hint="eastAsia"/>
                <w:sz w:val="16"/>
                <w:szCs w:val="16"/>
              </w:rPr>
              <w:t>他部門間との連携</w:t>
            </w:r>
          </w:p>
        </w:tc>
        <w:tc>
          <w:tcPr>
            <w:tcW w:w="2506" w:type="dxa"/>
            <w:vAlign w:val="center"/>
          </w:tcPr>
          <w:p w14:paraId="3266F978" w14:textId="77777777" w:rsidR="00B87BA4" w:rsidRDefault="00B87BA4">
            <w:pPr>
              <w:pStyle w:val="4"/>
              <w:rPr>
                <w:sz w:val="16"/>
                <w:szCs w:val="16"/>
              </w:rPr>
            </w:pPr>
            <w:r>
              <w:rPr>
                <w:rFonts w:hint="eastAsia"/>
                <w:sz w:val="16"/>
                <w:szCs w:val="16"/>
              </w:rPr>
              <w:t>業務と対外系</w:t>
            </w:r>
            <w:r>
              <w:rPr>
                <w:rFonts w:hint="eastAsia"/>
                <w:sz w:val="16"/>
                <w:szCs w:val="16"/>
              </w:rPr>
              <w:t>/</w:t>
            </w:r>
            <w:r>
              <w:rPr>
                <w:rFonts w:hint="eastAsia"/>
                <w:sz w:val="16"/>
                <w:szCs w:val="16"/>
              </w:rPr>
              <w:t>他部門間との連携</w:t>
            </w:r>
          </w:p>
        </w:tc>
      </w:tr>
      <w:tr w:rsidR="00B87BA4" w14:paraId="65BDB4FD" w14:textId="77777777">
        <w:trPr>
          <w:trHeight w:val="284"/>
          <w:tblHeader/>
        </w:trPr>
        <w:tc>
          <w:tcPr>
            <w:tcW w:w="426" w:type="dxa"/>
            <w:vAlign w:val="center"/>
          </w:tcPr>
          <w:p w14:paraId="67CB7F6F" w14:textId="77777777" w:rsidR="00B87BA4" w:rsidRDefault="00B87BA4">
            <w:pPr>
              <w:pStyle w:val="4"/>
              <w:rPr>
                <w:sz w:val="16"/>
                <w:szCs w:val="16"/>
              </w:rPr>
            </w:pPr>
            <w:r>
              <w:rPr>
                <w:rFonts w:hint="eastAsia"/>
                <w:sz w:val="16"/>
                <w:szCs w:val="16"/>
              </w:rPr>
              <w:t>C</w:t>
            </w:r>
          </w:p>
        </w:tc>
        <w:tc>
          <w:tcPr>
            <w:tcW w:w="2070" w:type="dxa"/>
            <w:gridSpan w:val="2"/>
            <w:vAlign w:val="center"/>
          </w:tcPr>
          <w:p w14:paraId="04E4BF03" w14:textId="77777777" w:rsidR="00B87BA4" w:rsidRDefault="00B87BA4">
            <w:pPr>
              <w:pStyle w:val="4"/>
              <w:rPr>
                <w:sz w:val="16"/>
                <w:szCs w:val="16"/>
              </w:rPr>
            </w:pPr>
            <w:r>
              <w:rPr>
                <w:rFonts w:hint="eastAsia"/>
                <w:sz w:val="16"/>
                <w:szCs w:val="16"/>
              </w:rPr>
              <w:t>ビジネスルール定義書</w:t>
            </w:r>
          </w:p>
        </w:tc>
        <w:tc>
          <w:tcPr>
            <w:tcW w:w="2506" w:type="dxa"/>
            <w:vAlign w:val="center"/>
          </w:tcPr>
          <w:p w14:paraId="568088F7" w14:textId="77777777" w:rsidR="00B87BA4" w:rsidRDefault="00B87BA4">
            <w:pPr>
              <w:pStyle w:val="4"/>
              <w:rPr>
                <w:sz w:val="16"/>
                <w:szCs w:val="16"/>
              </w:rPr>
            </w:pPr>
          </w:p>
        </w:tc>
        <w:tc>
          <w:tcPr>
            <w:tcW w:w="2506" w:type="dxa"/>
            <w:vAlign w:val="center"/>
          </w:tcPr>
          <w:p w14:paraId="1C135262" w14:textId="77777777" w:rsidR="00B87BA4" w:rsidRDefault="00B87BA4">
            <w:pPr>
              <w:pStyle w:val="4"/>
              <w:rPr>
                <w:sz w:val="16"/>
                <w:szCs w:val="16"/>
              </w:rPr>
            </w:pPr>
          </w:p>
        </w:tc>
        <w:tc>
          <w:tcPr>
            <w:tcW w:w="2506" w:type="dxa"/>
            <w:vAlign w:val="center"/>
          </w:tcPr>
          <w:p w14:paraId="2C4C4D99" w14:textId="77777777" w:rsidR="00B87BA4" w:rsidRDefault="00B87BA4">
            <w:pPr>
              <w:pStyle w:val="4"/>
              <w:rPr>
                <w:sz w:val="16"/>
                <w:szCs w:val="16"/>
              </w:rPr>
            </w:pPr>
            <w:r>
              <w:rPr>
                <w:rFonts w:hint="eastAsia"/>
                <w:sz w:val="16"/>
                <w:szCs w:val="16"/>
              </w:rPr>
              <w:t>企業</w:t>
            </w:r>
            <w:r>
              <w:rPr>
                <w:rFonts w:hint="eastAsia"/>
                <w:sz w:val="16"/>
                <w:szCs w:val="16"/>
              </w:rPr>
              <w:t>/</w:t>
            </w:r>
            <w:r>
              <w:rPr>
                <w:rFonts w:hint="eastAsia"/>
                <w:sz w:val="16"/>
                <w:szCs w:val="16"/>
              </w:rPr>
              <w:t>業務上の戦略ルール</w:t>
            </w:r>
          </w:p>
        </w:tc>
        <w:tc>
          <w:tcPr>
            <w:tcW w:w="2506" w:type="dxa"/>
            <w:vAlign w:val="center"/>
          </w:tcPr>
          <w:p w14:paraId="0649B1D0" w14:textId="77777777" w:rsidR="00B87BA4" w:rsidRDefault="00B87BA4">
            <w:pPr>
              <w:pStyle w:val="4"/>
              <w:rPr>
                <w:sz w:val="16"/>
                <w:szCs w:val="16"/>
              </w:rPr>
            </w:pPr>
            <w:r>
              <w:rPr>
                <w:rFonts w:hint="eastAsia"/>
                <w:sz w:val="16"/>
                <w:szCs w:val="16"/>
              </w:rPr>
              <w:t>企業</w:t>
            </w:r>
            <w:r>
              <w:rPr>
                <w:rFonts w:hint="eastAsia"/>
                <w:sz w:val="16"/>
                <w:szCs w:val="16"/>
              </w:rPr>
              <w:t>/</w:t>
            </w:r>
            <w:r>
              <w:rPr>
                <w:rFonts w:hint="eastAsia"/>
                <w:sz w:val="16"/>
                <w:szCs w:val="16"/>
              </w:rPr>
              <w:t>業務上の戦略ルール</w:t>
            </w:r>
          </w:p>
        </w:tc>
        <w:tc>
          <w:tcPr>
            <w:tcW w:w="2506" w:type="dxa"/>
            <w:vAlign w:val="center"/>
          </w:tcPr>
          <w:p w14:paraId="54373A20" w14:textId="77777777" w:rsidR="00B87BA4" w:rsidRDefault="00B87BA4">
            <w:pPr>
              <w:pStyle w:val="4"/>
              <w:rPr>
                <w:sz w:val="16"/>
                <w:szCs w:val="16"/>
              </w:rPr>
            </w:pPr>
            <w:r>
              <w:rPr>
                <w:rFonts w:hint="eastAsia"/>
                <w:sz w:val="16"/>
                <w:szCs w:val="16"/>
              </w:rPr>
              <w:t>企業</w:t>
            </w:r>
            <w:r>
              <w:rPr>
                <w:rFonts w:hint="eastAsia"/>
                <w:sz w:val="16"/>
                <w:szCs w:val="16"/>
              </w:rPr>
              <w:t>/</w:t>
            </w:r>
            <w:r>
              <w:rPr>
                <w:rFonts w:hint="eastAsia"/>
                <w:sz w:val="16"/>
                <w:szCs w:val="16"/>
              </w:rPr>
              <w:t>業務上の戦略ルール</w:t>
            </w:r>
          </w:p>
        </w:tc>
      </w:tr>
      <w:tr w:rsidR="00B87BA4" w14:paraId="78D638B2" w14:textId="77777777">
        <w:trPr>
          <w:trHeight w:val="284"/>
          <w:tblHeader/>
        </w:trPr>
        <w:tc>
          <w:tcPr>
            <w:tcW w:w="426" w:type="dxa"/>
            <w:vAlign w:val="center"/>
          </w:tcPr>
          <w:p w14:paraId="39D5462C" w14:textId="77777777" w:rsidR="00B87BA4" w:rsidRDefault="00B87BA4">
            <w:pPr>
              <w:pStyle w:val="4"/>
              <w:rPr>
                <w:sz w:val="16"/>
                <w:szCs w:val="16"/>
              </w:rPr>
            </w:pPr>
            <w:r>
              <w:rPr>
                <w:rFonts w:hint="eastAsia"/>
                <w:sz w:val="16"/>
                <w:szCs w:val="16"/>
              </w:rPr>
              <w:t>D</w:t>
            </w:r>
          </w:p>
        </w:tc>
        <w:tc>
          <w:tcPr>
            <w:tcW w:w="2070" w:type="dxa"/>
            <w:gridSpan w:val="2"/>
            <w:vAlign w:val="center"/>
          </w:tcPr>
          <w:p w14:paraId="45F1CDEA" w14:textId="77777777" w:rsidR="00B87BA4" w:rsidRDefault="00B87BA4">
            <w:pPr>
              <w:pStyle w:val="4"/>
              <w:rPr>
                <w:sz w:val="16"/>
                <w:szCs w:val="16"/>
              </w:rPr>
            </w:pPr>
            <w:r>
              <w:rPr>
                <w:rFonts w:hint="eastAsia"/>
                <w:sz w:val="16"/>
                <w:szCs w:val="16"/>
              </w:rPr>
              <w:t>システム化目標定義書</w:t>
            </w:r>
          </w:p>
        </w:tc>
        <w:tc>
          <w:tcPr>
            <w:tcW w:w="2506" w:type="dxa"/>
            <w:vAlign w:val="center"/>
          </w:tcPr>
          <w:p w14:paraId="6875723B" w14:textId="77777777" w:rsidR="00B87BA4" w:rsidRDefault="00B87BA4">
            <w:pPr>
              <w:pStyle w:val="4"/>
              <w:rPr>
                <w:sz w:val="16"/>
                <w:szCs w:val="16"/>
              </w:rPr>
            </w:pPr>
            <w:r>
              <w:rPr>
                <w:rFonts w:hint="eastAsia"/>
                <w:sz w:val="16"/>
                <w:szCs w:val="16"/>
              </w:rPr>
              <w:t>業務システム化の目標設定</w:t>
            </w:r>
          </w:p>
        </w:tc>
        <w:tc>
          <w:tcPr>
            <w:tcW w:w="2506" w:type="dxa"/>
            <w:vAlign w:val="center"/>
          </w:tcPr>
          <w:p w14:paraId="7CAC34AC" w14:textId="77777777" w:rsidR="00B87BA4" w:rsidRDefault="00B87BA4">
            <w:pPr>
              <w:pStyle w:val="4"/>
              <w:rPr>
                <w:sz w:val="16"/>
                <w:szCs w:val="16"/>
              </w:rPr>
            </w:pPr>
            <w:r>
              <w:rPr>
                <w:rFonts w:hint="eastAsia"/>
                <w:sz w:val="16"/>
                <w:szCs w:val="16"/>
              </w:rPr>
              <w:t>業務システム化の目標設定</w:t>
            </w:r>
          </w:p>
        </w:tc>
        <w:tc>
          <w:tcPr>
            <w:tcW w:w="2506" w:type="dxa"/>
            <w:vAlign w:val="center"/>
          </w:tcPr>
          <w:p w14:paraId="756D9242" w14:textId="77777777" w:rsidR="00B87BA4" w:rsidRDefault="00B87BA4">
            <w:pPr>
              <w:pStyle w:val="4"/>
              <w:rPr>
                <w:sz w:val="16"/>
                <w:szCs w:val="16"/>
              </w:rPr>
            </w:pPr>
            <w:r>
              <w:rPr>
                <w:rFonts w:hint="eastAsia"/>
                <w:sz w:val="16"/>
                <w:szCs w:val="16"/>
              </w:rPr>
              <w:t>業務システム化の目標設定</w:t>
            </w:r>
          </w:p>
        </w:tc>
        <w:tc>
          <w:tcPr>
            <w:tcW w:w="2506" w:type="dxa"/>
            <w:vAlign w:val="center"/>
          </w:tcPr>
          <w:p w14:paraId="0790DDD9" w14:textId="77777777" w:rsidR="00B87BA4" w:rsidRDefault="00B87BA4">
            <w:pPr>
              <w:pStyle w:val="4"/>
              <w:rPr>
                <w:sz w:val="16"/>
                <w:szCs w:val="16"/>
              </w:rPr>
            </w:pPr>
            <w:r>
              <w:rPr>
                <w:rFonts w:hint="eastAsia"/>
                <w:sz w:val="16"/>
                <w:szCs w:val="16"/>
              </w:rPr>
              <w:t>業務システムの</w:t>
            </w:r>
            <w:r>
              <w:rPr>
                <w:rFonts w:hint="eastAsia"/>
                <w:sz w:val="16"/>
                <w:szCs w:val="16"/>
              </w:rPr>
              <w:t>IT</w:t>
            </w:r>
            <w:r>
              <w:rPr>
                <w:rFonts w:hint="eastAsia"/>
                <w:sz w:val="16"/>
                <w:szCs w:val="16"/>
              </w:rPr>
              <w:t>効果定義</w:t>
            </w:r>
          </w:p>
        </w:tc>
        <w:tc>
          <w:tcPr>
            <w:tcW w:w="2506" w:type="dxa"/>
            <w:vAlign w:val="center"/>
          </w:tcPr>
          <w:p w14:paraId="5B9B88A6" w14:textId="77777777" w:rsidR="00B87BA4" w:rsidRDefault="00B87BA4">
            <w:pPr>
              <w:pStyle w:val="4"/>
              <w:rPr>
                <w:sz w:val="16"/>
                <w:szCs w:val="16"/>
              </w:rPr>
            </w:pPr>
            <w:r>
              <w:rPr>
                <w:rFonts w:hint="eastAsia"/>
                <w:sz w:val="16"/>
                <w:szCs w:val="16"/>
              </w:rPr>
              <w:t>業務システムの</w:t>
            </w:r>
            <w:r>
              <w:rPr>
                <w:rFonts w:hint="eastAsia"/>
                <w:sz w:val="16"/>
                <w:szCs w:val="16"/>
              </w:rPr>
              <w:t>IT</w:t>
            </w:r>
            <w:r>
              <w:rPr>
                <w:rFonts w:hint="eastAsia"/>
                <w:sz w:val="16"/>
                <w:szCs w:val="16"/>
              </w:rPr>
              <w:t>効果定義</w:t>
            </w:r>
          </w:p>
        </w:tc>
      </w:tr>
      <w:tr w:rsidR="00B87BA4" w14:paraId="13B166FF" w14:textId="77777777">
        <w:trPr>
          <w:trHeight w:val="284"/>
          <w:tblHeader/>
        </w:trPr>
        <w:tc>
          <w:tcPr>
            <w:tcW w:w="426" w:type="dxa"/>
            <w:vAlign w:val="center"/>
          </w:tcPr>
          <w:p w14:paraId="4D49F030" w14:textId="77777777" w:rsidR="00B87BA4" w:rsidRDefault="00B87BA4">
            <w:pPr>
              <w:pStyle w:val="4"/>
              <w:rPr>
                <w:sz w:val="16"/>
                <w:szCs w:val="16"/>
              </w:rPr>
            </w:pPr>
            <w:r>
              <w:rPr>
                <w:rFonts w:hint="eastAsia"/>
                <w:sz w:val="16"/>
                <w:szCs w:val="16"/>
              </w:rPr>
              <w:t>1</w:t>
            </w:r>
          </w:p>
        </w:tc>
        <w:tc>
          <w:tcPr>
            <w:tcW w:w="2070" w:type="dxa"/>
            <w:gridSpan w:val="2"/>
            <w:vAlign w:val="center"/>
          </w:tcPr>
          <w:p w14:paraId="28902E17" w14:textId="77777777" w:rsidR="00B87BA4" w:rsidRDefault="00B87BA4">
            <w:pPr>
              <w:pStyle w:val="4"/>
              <w:rPr>
                <w:sz w:val="16"/>
                <w:szCs w:val="16"/>
              </w:rPr>
            </w:pPr>
            <w:r>
              <w:rPr>
                <w:rFonts w:hint="eastAsia"/>
                <w:sz w:val="16"/>
                <w:szCs w:val="16"/>
              </w:rPr>
              <w:t>ビジネス機能構成表</w:t>
            </w:r>
          </w:p>
        </w:tc>
        <w:tc>
          <w:tcPr>
            <w:tcW w:w="2506" w:type="dxa"/>
            <w:vAlign w:val="center"/>
          </w:tcPr>
          <w:p w14:paraId="3E44FB3A" w14:textId="77777777" w:rsidR="00B87BA4" w:rsidRDefault="00B87BA4">
            <w:pPr>
              <w:pStyle w:val="4"/>
              <w:rPr>
                <w:sz w:val="16"/>
                <w:szCs w:val="16"/>
              </w:rPr>
            </w:pPr>
            <w:r>
              <w:rPr>
                <w:rFonts w:hint="eastAsia"/>
                <w:sz w:val="16"/>
                <w:szCs w:val="16"/>
              </w:rPr>
              <w:t>ビジネス機能の大分類定義</w:t>
            </w:r>
          </w:p>
        </w:tc>
        <w:tc>
          <w:tcPr>
            <w:tcW w:w="2506" w:type="dxa"/>
            <w:vAlign w:val="center"/>
          </w:tcPr>
          <w:p w14:paraId="7766B5DC" w14:textId="77777777" w:rsidR="00B87BA4" w:rsidRDefault="00B87BA4">
            <w:pPr>
              <w:pStyle w:val="4"/>
              <w:rPr>
                <w:sz w:val="16"/>
                <w:szCs w:val="16"/>
              </w:rPr>
            </w:pPr>
            <w:r>
              <w:rPr>
                <w:rFonts w:hint="eastAsia"/>
                <w:sz w:val="16"/>
                <w:szCs w:val="16"/>
              </w:rPr>
              <w:t>ビジネス機能の中小分類定義</w:t>
            </w:r>
          </w:p>
        </w:tc>
        <w:tc>
          <w:tcPr>
            <w:tcW w:w="2506" w:type="dxa"/>
            <w:vAlign w:val="center"/>
          </w:tcPr>
          <w:p w14:paraId="3A5BB84D" w14:textId="77777777" w:rsidR="00B87BA4" w:rsidRDefault="00B87BA4">
            <w:pPr>
              <w:pStyle w:val="4"/>
              <w:rPr>
                <w:sz w:val="16"/>
                <w:szCs w:val="16"/>
              </w:rPr>
            </w:pPr>
            <w:r>
              <w:rPr>
                <w:rFonts w:hint="eastAsia"/>
                <w:sz w:val="16"/>
                <w:szCs w:val="16"/>
              </w:rPr>
              <w:t>ビジネス機能の細分類定義</w:t>
            </w:r>
          </w:p>
        </w:tc>
        <w:tc>
          <w:tcPr>
            <w:tcW w:w="2506" w:type="dxa"/>
            <w:vAlign w:val="center"/>
          </w:tcPr>
          <w:p w14:paraId="6BBA33B8" w14:textId="77777777" w:rsidR="00B87BA4" w:rsidRDefault="00B87BA4">
            <w:pPr>
              <w:pStyle w:val="4"/>
              <w:rPr>
                <w:sz w:val="16"/>
                <w:szCs w:val="16"/>
              </w:rPr>
            </w:pPr>
            <w:r>
              <w:rPr>
                <w:rFonts w:hint="eastAsia"/>
                <w:sz w:val="16"/>
                <w:szCs w:val="16"/>
              </w:rPr>
              <w:t>ビジネス機能の細分類定義</w:t>
            </w:r>
          </w:p>
        </w:tc>
        <w:tc>
          <w:tcPr>
            <w:tcW w:w="2506" w:type="dxa"/>
            <w:vAlign w:val="center"/>
          </w:tcPr>
          <w:p w14:paraId="615EFA33" w14:textId="77777777" w:rsidR="00B87BA4" w:rsidRDefault="00B87BA4">
            <w:pPr>
              <w:pStyle w:val="4"/>
              <w:rPr>
                <w:sz w:val="16"/>
                <w:szCs w:val="16"/>
              </w:rPr>
            </w:pPr>
            <w:r>
              <w:rPr>
                <w:rFonts w:hint="eastAsia"/>
                <w:sz w:val="16"/>
                <w:szCs w:val="16"/>
              </w:rPr>
              <w:t>ビジネス機能の細分類定義</w:t>
            </w:r>
          </w:p>
        </w:tc>
      </w:tr>
      <w:tr w:rsidR="00B87BA4" w14:paraId="7CA2B67B" w14:textId="77777777">
        <w:trPr>
          <w:trHeight w:val="284"/>
          <w:tblHeader/>
        </w:trPr>
        <w:tc>
          <w:tcPr>
            <w:tcW w:w="426" w:type="dxa"/>
            <w:vAlign w:val="center"/>
          </w:tcPr>
          <w:p w14:paraId="17C910C4" w14:textId="77777777" w:rsidR="00B87BA4" w:rsidRDefault="00B87BA4">
            <w:pPr>
              <w:pStyle w:val="4"/>
              <w:rPr>
                <w:sz w:val="16"/>
                <w:szCs w:val="16"/>
              </w:rPr>
            </w:pPr>
            <w:r>
              <w:rPr>
                <w:rFonts w:hint="eastAsia"/>
                <w:sz w:val="16"/>
                <w:szCs w:val="16"/>
              </w:rPr>
              <w:t>2</w:t>
            </w:r>
          </w:p>
        </w:tc>
        <w:tc>
          <w:tcPr>
            <w:tcW w:w="2070" w:type="dxa"/>
            <w:gridSpan w:val="2"/>
            <w:vAlign w:val="center"/>
          </w:tcPr>
          <w:p w14:paraId="1794F7A9" w14:textId="77777777" w:rsidR="00B87BA4" w:rsidRDefault="00B87BA4">
            <w:pPr>
              <w:pStyle w:val="4"/>
              <w:rPr>
                <w:sz w:val="16"/>
                <w:szCs w:val="16"/>
              </w:rPr>
            </w:pPr>
            <w:r>
              <w:rPr>
                <w:rFonts w:hint="eastAsia"/>
                <w:sz w:val="16"/>
                <w:szCs w:val="16"/>
              </w:rPr>
              <w:t>ビジネスプロセス関連図</w:t>
            </w:r>
          </w:p>
        </w:tc>
        <w:tc>
          <w:tcPr>
            <w:tcW w:w="2506" w:type="dxa"/>
            <w:vAlign w:val="center"/>
          </w:tcPr>
          <w:p w14:paraId="48EDDAAC" w14:textId="77777777" w:rsidR="00B87BA4" w:rsidRDefault="00B87BA4">
            <w:pPr>
              <w:pStyle w:val="4"/>
              <w:rPr>
                <w:sz w:val="16"/>
                <w:szCs w:val="16"/>
              </w:rPr>
            </w:pPr>
          </w:p>
        </w:tc>
        <w:tc>
          <w:tcPr>
            <w:tcW w:w="2506" w:type="dxa"/>
            <w:vAlign w:val="center"/>
          </w:tcPr>
          <w:p w14:paraId="67EACEE0" w14:textId="77777777" w:rsidR="00B87BA4" w:rsidRDefault="00B87BA4">
            <w:pPr>
              <w:pStyle w:val="4"/>
              <w:rPr>
                <w:sz w:val="16"/>
                <w:szCs w:val="16"/>
              </w:rPr>
            </w:pPr>
            <w:r>
              <w:rPr>
                <w:rFonts w:hint="eastAsia"/>
                <w:sz w:val="16"/>
                <w:szCs w:val="16"/>
              </w:rPr>
              <w:t>ビジネスプロセス間の関連定義</w:t>
            </w:r>
          </w:p>
        </w:tc>
        <w:tc>
          <w:tcPr>
            <w:tcW w:w="2506" w:type="dxa"/>
            <w:vAlign w:val="center"/>
          </w:tcPr>
          <w:p w14:paraId="360F51C6" w14:textId="77777777" w:rsidR="00B87BA4" w:rsidRDefault="00B87BA4">
            <w:pPr>
              <w:pStyle w:val="4"/>
              <w:rPr>
                <w:sz w:val="16"/>
                <w:szCs w:val="16"/>
              </w:rPr>
            </w:pPr>
            <w:r>
              <w:rPr>
                <w:rFonts w:hint="eastAsia"/>
                <w:sz w:val="16"/>
                <w:szCs w:val="16"/>
              </w:rPr>
              <w:t>ビジネスプロセス間の関連定義</w:t>
            </w:r>
          </w:p>
        </w:tc>
        <w:tc>
          <w:tcPr>
            <w:tcW w:w="2506" w:type="dxa"/>
            <w:vAlign w:val="center"/>
          </w:tcPr>
          <w:p w14:paraId="04C0F013" w14:textId="77777777" w:rsidR="00B87BA4" w:rsidRDefault="00B87BA4">
            <w:pPr>
              <w:pStyle w:val="4"/>
              <w:rPr>
                <w:sz w:val="16"/>
                <w:szCs w:val="16"/>
              </w:rPr>
            </w:pPr>
            <w:r>
              <w:rPr>
                <w:rFonts w:hint="eastAsia"/>
                <w:sz w:val="16"/>
                <w:szCs w:val="16"/>
              </w:rPr>
              <w:t>ビジネスプロセス間の関連定義</w:t>
            </w:r>
          </w:p>
        </w:tc>
        <w:tc>
          <w:tcPr>
            <w:tcW w:w="2506" w:type="dxa"/>
            <w:vAlign w:val="center"/>
          </w:tcPr>
          <w:p w14:paraId="78C6C5E4" w14:textId="77777777" w:rsidR="00B87BA4" w:rsidRDefault="00B87BA4">
            <w:pPr>
              <w:pStyle w:val="4"/>
              <w:rPr>
                <w:sz w:val="16"/>
                <w:szCs w:val="16"/>
              </w:rPr>
            </w:pPr>
            <w:r>
              <w:rPr>
                <w:rFonts w:hint="eastAsia"/>
                <w:sz w:val="16"/>
                <w:szCs w:val="16"/>
              </w:rPr>
              <w:t>ビジネスプロセス間の関連定義</w:t>
            </w:r>
          </w:p>
        </w:tc>
      </w:tr>
      <w:tr w:rsidR="00B87BA4" w14:paraId="311BC57F" w14:textId="77777777">
        <w:trPr>
          <w:trHeight w:val="284"/>
          <w:tblHeader/>
        </w:trPr>
        <w:tc>
          <w:tcPr>
            <w:tcW w:w="426" w:type="dxa"/>
            <w:vAlign w:val="center"/>
          </w:tcPr>
          <w:p w14:paraId="093F9A3A" w14:textId="77777777" w:rsidR="00B87BA4" w:rsidRDefault="00B87BA4">
            <w:pPr>
              <w:pStyle w:val="4"/>
              <w:rPr>
                <w:sz w:val="16"/>
                <w:szCs w:val="16"/>
              </w:rPr>
            </w:pPr>
            <w:r>
              <w:rPr>
                <w:rFonts w:hint="eastAsia"/>
                <w:sz w:val="16"/>
                <w:szCs w:val="16"/>
              </w:rPr>
              <w:t>3</w:t>
            </w:r>
          </w:p>
        </w:tc>
        <w:tc>
          <w:tcPr>
            <w:tcW w:w="2070" w:type="dxa"/>
            <w:gridSpan w:val="2"/>
            <w:vAlign w:val="center"/>
          </w:tcPr>
          <w:p w14:paraId="680C5B31" w14:textId="77777777" w:rsidR="00B87BA4" w:rsidRDefault="00B87BA4">
            <w:pPr>
              <w:pStyle w:val="4"/>
              <w:rPr>
                <w:sz w:val="16"/>
                <w:szCs w:val="16"/>
              </w:rPr>
            </w:pPr>
            <w:r>
              <w:rPr>
                <w:rFonts w:hint="eastAsia"/>
                <w:sz w:val="16"/>
                <w:szCs w:val="16"/>
              </w:rPr>
              <w:t>業務流れ図</w:t>
            </w:r>
          </w:p>
        </w:tc>
        <w:tc>
          <w:tcPr>
            <w:tcW w:w="2506" w:type="dxa"/>
            <w:vAlign w:val="center"/>
          </w:tcPr>
          <w:p w14:paraId="3D134283" w14:textId="77777777" w:rsidR="00B87BA4" w:rsidRDefault="00B87BA4">
            <w:pPr>
              <w:pStyle w:val="4"/>
              <w:rPr>
                <w:sz w:val="16"/>
                <w:szCs w:val="16"/>
              </w:rPr>
            </w:pPr>
          </w:p>
        </w:tc>
        <w:tc>
          <w:tcPr>
            <w:tcW w:w="2506" w:type="dxa"/>
            <w:vAlign w:val="center"/>
          </w:tcPr>
          <w:p w14:paraId="26EB8205" w14:textId="77777777" w:rsidR="00B87BA4" w:rsidRDefault="00B87BA4">
            <w:pPr>
              <w:pStyle w:val="4"/>
              <w:rPr>
                <w:sz w:val="16"/>
                <w:szCs w:val="16"/>
              </w:rPr>
            </w:pPr>
          </w:p>
        </w:tc>
        <w:tc>
          <w:tcPr>
            <w:tcW w:w="2506" w:type="dxa"/>
            <w:vAlign w:val="center"/>
          </w:tcPr>
          <w:p w14:paraId="33E7B8E8" w14:textId="77777777" w:rsidR="00B87BA4" w:rsidRDefault="00B87BA4">
            <w:pPr>
              <w:pStyle w:val="4"/>
              <w:rPr>
                <w:sz w:val="16"/>
                <w:szCs w:val="16"/>
              </w:rPr>
            </w:pPr>
            <w:r>
              <w:rPr>
                <w:rFonts w:hint="eastAsia"/>
                <w:sz w:val="16"/>
                <w:szCs w:val="16"/>
              </w:rPr>
              <w:t>業務処理フロー指示</w:t>
            </w:r>
            <w:r>
              <w:rPr>
                <w:sz w:val="16"/>
                <w:szCs w:val="16"/>
              </w:rPr>
              <w:br/>
            </w:r>
            <w:r>
              <w:rPr>
                <w:rFonts w:hint="eastAsia"/>
                <w:sz w:val="16"/>
                <w:szCs w:val="16"/>
              </w:rPr>
              <w:t>（含む例外処理）</w:t>
            </w:r>
          </w:p>
        </w:tc>
        <w:tc>
          <w:tcPr>
            <w:tcW w:w="2506" w:type="dxa"/>
            <w:vAlign w:val="center"/>
          </w:tcPr>
          <w:p w14:paraId="5BAD73DF" w14:textId="77777777" w:rsidR="00B87BA4" w:rsidRDefault="00B87BA4">
            <w:pPr>
              <w:pStyle w:val="4"/>
              <w:rPr>
                <w:sz w:val="16"/>
                <w:szCs w:val="16"/>
              </w:rPr>
            </w:pPr>
            <w:r>
              <w:rPr>
                <w:rFonts w:hint="eastAsia"/>
                <w:sz w:val="16"/>
                <w:szCs w:val="16"/>
              </w:rPr>
              <w:t>業務処理フロー指示</w:t>
            </w:r>
            <w:r>
              <w:rPr>
                <w:sz w:val="16"/>
                <w:szCs w:val="16"/>
              </w:rPr>
              <w:br/>
            </w:r>
            <w:r>
              <w:rPr>
                <w:rFonts w:hint="eastAsia"/>
                <w:sz w:val="16"/>
                <w:szCs w:val="16"/>
              </w:rPr>
              <w:t>（含む例外処理）</w:t>
            </w:r>
          </w:p>
        </w:tc>
        <w:tc>
          <w:tcPr>
            <w:tcW w:w="2506" w:type="dxa"/>
            <w:vAlign w:val="center"/>
          </w:tcPr>
          <w:p w14:paraId="284318D1" w14:textId="77777777" w:rsidR="00B87BA4" w:rsidRDefault="00B87BA4">
            <w:pPr>
              <w:pStyle w:val="4"/>
              <w:rPr>
                <w:sz w:val="16"/>
                <w:szCs w:val="16"/>
              </w:rPr>
            </w:pPr>
            <w:r>
              <w:rPr>
                <w:rFonts w:hint="eastAsia"/>
                <w:sz w:val="16"/>
                <w:szCs w:val="16"/>
              </w:rPr>
              <w:t>業務処理フロー指示</w:t>
            </w:r>
            <w:r>
              <w:rPr>
                <w:sz w:val="16"/>
                <w:szCs w:val="16"/>
              </w:rPr>
              <w:br/>
            </w:r>
            <w:r>
              <w:rPr>
                <w:rFonts w:hint="eastAsia"/>
                <w:sz w:val="16"/>
                <w:szCs w:val="16"/>
              </w:rPr>
              <w:t>（含む例外処理）</w:t>
            </w:r>
          </w:p>
        </w:tc>
      </w:tr>
      <w:tr w:rsidR="00B87BA4" w14:paraId="514BBC5E" w14:textId="77777777">
        <w:trPr>
          <w:trHeight w:val="284"/>
          <w:tblHeader/>
        </w:trPr>
        <w:tc>
          <w:tcPr>
            <w:tcW w:w="426" w:type="dxa"/>
            <w:vAlign w:val="center"/>
          </w:tcPr>
          <w:p w14:paraId="11745C20" w14:textId="77777777" w:rsidR="00B87BA4" w:rsidRDefault="00B87BA4">
            <w:pPr>
              <w:pStyle w:val="4"/>
              <w:rPr>
                <w:sz w:val="16"/>
                <w:szCs w:val="16"/>
              </w:rPr>
            </w:pPr>
            <w:r>
              <w:rPr>
                <w:rFonts w:hint="eastAsia"/>
                <w:sz w:val="16"/>
                <w:szCs w:val="16"/>
              </w:rPr>
              <w:t>4</w:t>
            </w:r>
          </w:p>
        </w:tc>
        <w:tc>
          <w:tcPr>
            <w:tcW w:w="2070" w:type="dxa"/>
            <w:gridSpan w:val="2"/>
            <w:vAlign w:val="center"/>
          </w:tcPr>
          <w:p w14:paraId="37FEF9F0" w14:textId="77777777" w:rsidR="00B87BA4" w:rsidRDefault="00B87BA4">
            <w:pPr>
              <w:pStyle w:val="4"/>
              <w:rPr>
                <w:sz w:val="16"/>
                <w:szCs w:val="16"/>
              </w:rPr>
            </w:pPr>
            <w:r>
              <w:rPr>
                <w:rFonts w:hint="eastAsia"/>
                <w:sz w:val="16"/>
                <w:szCs w:val="16"/>
              </w:rPr>
              <w:t>業務機能関連図</w:t>
            </w:r>
          </w:p>
        </w:tc>
        <w:tc>
          <w:tcPr>
            <w:tcW w:w="2506" w:type="dxa"/>
            <w:vAlign w:val="center"/>
          </w:tcPr>
          <w:p w14:paraId="4BC73C83" w14:textId="77777777" w:rsidR="00B87BA4" w:rsidRDefault="00B87BA4">
            <w:pPr>
              <w:pStyle w:val="4"/>
              <w:rPr>
                <w:sz w:val="16"/>
                <w:szCs w:val="16"/>
              </w:rPr>
            </w:pPr>
          </w:p>
        </w:tc>
        <w:tc>
          <w:tcPr>
            <w:tcW w:w="2506" w:type="dxa"/>
            <w:vAlign w:val="center"/>
          </w:tcPr>
          <w:p w14:paraId="35693CA4" w14:textId="77777777" w:rsidR="00B87BA4" w:rsidRDefault="00B87BA4">
            <w:pPr>
              <w:pStyle w:val="4"/>
              <w:rPr>
                <w:sz w:val="16"/>
                <w:szCs w:val="16"/>
              </w:rPr>
            </w:pPr>
          </w:p>
        </w:tc>
        <w:tc>
          <w:tcPr>
            <w:tcW w:w="2506" w:type="dxa"/>
            <w:vAlign w:val="center"/>
          </w:tcPr>
          <w:p w14:paraId="21482B42" w14:textId="77777777" w:rsidR="00B87BA4" w:rsidRDefault="00B87BA4">
            <w:pPr>
              <w:pStyle w:val="4"/>
              <w:rPr>
                <w:sz w:val="16"/>
                <w:szCs w:val="16"/>
              </w:rPr>
            </w:pPr>
          </w:p>
        </w:tc>
        <w:tc>
          <w:tcPr>
            <w:tcW w:w="2506" w:type="dxa"/>
            <w:vAlign w:val="center"/>
          </w:tcPr>
          <w:p w14:paraId="68B047FC" w14:textId="77777777" w:rsidR="00B87BA4" w:rsidRDefault="00B87BA4">
            <w:pPr>
              <w:pStyle w:val="4"/>
              <w:rPr>
                <w:sz w:val="16"/>
                <w:szCs w:val="16"/>
              </w:rPr>
            </w:pPr>
            <w:r>
              <w:rPr>
                <w:rFonts w:hint="eastAsia"/>
                <w:sz w:val="16"/>
                <w:szCs w:val="16"/>
              </w:rPr>
              <w:t>DFD</w:t>
            </w:r>
            <w:r>
              <w:rPr>
                <w:rFonts w:hint="eastAsia"/>
                <w:sz w:val="16"/>
                <w:szCs w:val="16"/>
              </w:rPr>
              <w:t>方式での</w:t>
            </w:r>
            <w:r>
              <w:rPr>
                <w:sz w:val="16"/>
                <w:szCs w:val="16"/>
              </w:rPr>
              <w:br/>
            </w:r>
            <w:r>
              <w:rPr>
                <w:rFonts w:hint="eastAsia"/>
                <w:sz w:val="16"/>
                <w:szCs w:val="16"/>
              </w:rPr>
              <w:t>上位</w:t>
            </w:r>
            <w:r>
              <w:rPr>
                <w:rFonts w:hint="eastAsia"/>
                <w:sz w:val="16"/>
                <w:szCs w:val="16"/>
              </w:rPr>
              <w:t>DFD</w:t>
            </w:r>
            <w:r>
              <w:rPr>
                <w:rFonts w:hint="eastAsia"/>
                <w:sz w:val="16"/>
                <w:szCs w:val="16"/>
              </w:rPr>
              <w:t>として作成</w:t>
            </w:r>
          </w:p>
        </w:tc>
        <w:tc>
          <w:tcPr>
            <w:tcW w:w="2506" w:type="dxa"/>
            <w:vAlign w:val="center"/>
          </w:tcPr>
          <w:p w14:paraId="4DC6738D" w14:textId="77777777" w:rsidR="00B87BA4" w:rsidRDefault="00B87BA4">
            <w:pPr>
              <w:pStyle w:val="4"/>
              <w:rPr>
                <w:sz w:val="16"/>
                <w:szCs w:val="16"/>
              </w:rPr>
            </w:pPr>
            <w:r>
              <w:rPr>
                <w:rFonts w:hint="eastAsia"/>
                <w:sz w:val="16"/>
                <w:szCs w:val="16"/>
              </w:rPr>
              <w:t>DFD</w:t>
            </w:r>
            <w:r>
              <w:rPr>
                <w:rFonts w:hint="eastAsia"/>
                <w:sz w:val="16"/>
                <w:szCs w:val="16"/>
              </w:rPr>
              <w:t>方式での</w:t>
            </w:r>
            <w:r>
              <w:rPr>
                <w:sz w:val="16"/>
                <w:szCs w:val="16"/>
              </w:rPr>
              <w:br/>
            </w:r>
            <w:r>
              <w:rPr>
                <w:rFonts w:hint="eastAsia"/>
                <w:sz w:val="16"/>
                <w:szCs w:val="16"/>
              </w:rPr>
              <w:t>上位</w:t>
            </w:r>
            <w:r>
              <w:rPr>
                <w:rFonts w:hint="eastAsia"/>
                <w:sz w:val="16"/>
                <w:szCs w:val="16"/>
              </w:rPr>
              <w:t>DFD</w:t>
            </w:r>
            <w:r>
              <w:rPr>
                <w:rFonts w:hint="eastAsia"/>
                <w:sz w:val="16"/>
                <w:szCs w:val="16"/>
              </w:rPr>
              <w:t>として作成</w:t>
            </w:r>
          </w:p>
        </w:tc>
      </w:tr>
      <w:tr w:rsidR="00B87BA4" w14:paraId="266917DB" w14:textId="77777777">
        <w:trPr>
          <w:trHeight w:val="284"/>
          <w:tblHeader/>
        </w:trPr>
        <w:tc>
          <w:tcPr>
            <w:tcW w:w="426" w:type="dxa"/>
            <w:vAlign w:val="center"/>
          </w:tcPr>
          <w:p w14:paraId="61863B50" w14:textId="77777777" w:rsidR="00B87BA4" w:rsidRDefault="00B87BA4">
            <w:pPr>
              <w:pStyle w:val="4"/>
              <w:rPr>
                <w:sz w:val="16"/>
                <w:szCs w:val="16"/>
              </w:rPr>
            </w:pPr>
            <w:r>
              <w:rPr>
                <w:rFonts w:hint="eastAsia"/>
                <w:sz w:val="16"/>
                <w:szCs w:val="16"/>
              </w:rPr>
              <w:t>5</w:t>
            </w:r>
          </w:p>
        </w:tc>
        <w:tc>
          <w:tcPr>
            <w:tcW w:w="2070" w:type="dxa"/>
            <w:gridSpan w:val="2"/>
            <w:vAlign w:val="center"/>
          </w:tcPr>
          <w:p w14:paraId="759E4BBE" w14:textId="77777777" w:rsidR="00B87BA4" w:rsidRDefault="00B87BA4">
            <w:pPr>
              <w:pStyle w:val="4"/>
              <w:rPr>
                <w:sz w:val="16"/>
                <w:szCs w:val="16"/>
              </w:rPr>
            </w:pPr>
            <w:r>
              <w:rPr>
                <w:rFonts w:hint="eastAsia"/>
                <w:sz w:val="16"/>
                <w:szCs w:val="16"/>
              </w:rPr>
              <w:t>業務ルール定義書</w:t>
            </w:r>
          </w:p>
        </w:tc>
        <w:tc>
          <w:tcPr>
            <w:tcW w:w="2506" w:type="dxa"/>
            <w:vAlign w:val="center"/>
          </w:tcPr>
          <w:p w14:paraId="54CCB680" w14:textId="77777777" w:rsidR="00B87BA4" w:rsidRDefault="00B87BA4">
            <w:pPr>
              <w:pStyle w:val="4"/>
              <w:rPr>
                <w:sz w:val="16"/>
                <w:szCs w:val="16"/>
              </w:rPr>
            </w:pPr>
          </w:p>
        </w:tc>
        <w:tc>
          <w:tcPr>
            <w:tcW w:w="2506" w:type="dxa"/>
            <w:vAlign w:val="center"/>
          </w:tcPr>
          <w:p w14:paraId="4C823DB7" w14:textId="77777777" w:rsidR="00B87BA4" w:rsidRDefault="00B87BA4">
            <w:pPr>
              <w:pStyle w:val="4"/>
              <w:rPr>
                <w:sz w:val="16"/>
                <w:szCs w:val="16"/>
              </w:rPr>
            </w:pPr>
          </w:p>
        </w:tc>
        <w:tc>
          <w:tcPr>
            <w:tcW w:w="2506" w:type="dxa"/>
            <w:vAlign w:val="center"/>
          </w:tcPr>
          <w:p w14:paraId="3B8680EE" w14:textId="77777777" w:rsidR="00B87BA4" w:rsidRDefault="00B87BA4">
            <w:pPr>
              <w:pStyle w:val="4"/>
              <w:rPr>
                <w:sz w:val="16"/>
                <w:szCs w:val="16"/>
              </w:rPr>
            </w:pPr>
          </w:p>
        </w:tc>
        <w:tc>
          <w:tcPr>
            <w:tcW w:w="2506" w:type="dxa"/>
            <w:vAlign w:val="center"/>
          </w:tcPr>
          <w:p w14:paraId="320CF012" w14:textId="77777777" w:rsidR="00B87BA4" w:rsidRDefault="00B87BA4">
            <w:pPr>
              <w:pStyle w:val="4"/>
              <w:rPr>
                <w:sz w:val="16"/>
                <w:szCs w:val="16"/>
              </w:rPr>
            </w:pPr>
            <w:r>
              <w:rPr>
                <w:rFonts w:hint="eastAsia"/>
                <w:sz w:val="16"/>
                <w:szCs w:val="16"/>
              </w:rPr>
              <w:t>業務処理上の社内ルールを定義</w:t>
            </w:r>
          </w:p>
        </w:tc>
        <w:tc>
          <w:tcPr>
            <w:tcW w:w="2506" w:type="dxa"/>
            <w:vAlign w:val="center"/>
          </w:tcPr>
          <w:p w14:paraId="3562B290" w14:textId="77777777" w:rsidR="00B87BA4" w:rsidRDefault="00B87BA4">
            <w:pPr>
              <w:pStyle w:val="4"/>
              <w:rPr>
                <w:sz w:val="16"/>
                <w:szCs w:val="16"/>
              </w:rPr>
            </w:pPr>
            <w:r>
              <w:rPr>
                <w:rFonts w:hint="eastAsia"/>
                <w:sz w:val="16"/>
                <w:szCs w:val="16"/>
              </w:rPr>
              <w:t>業務処理上の社内ルールを定義</w:t>
            </w:r>
          </w:p>
        </w:tc>
      </w:tr>
      <w:tr w:rsidR="00B87BA4" w14:paraId="7F9F45C2" w14:textId="77777777">
        <w:trPr>
          <w:trHeight w:val="284"/>
          <w:tblHeader/>
        </w:trPr>
        <w:tc>
          <w:tcPr>
            <w:tcW w:w="426" w:type="dxa"/>
            <w:vAlign w:val="center"/>
          </w:tcPr>
          <w:p w14:paraId="28C4E25C" w14:textId="77777777" w:rsidR="00B87BA4" w:rsidRDefault="00B87BA4">
            <w:pPr>
              <w:pStyle w:val="4"/>
              <w:rPr>
                <w:sz w:val="16"/>
                <w:szCs w:val="16"/>
              </w:rPr>
            </w:pPr>
            <w:r>
              <w:rPr>
                <w:rFonts w:hint="eastAsia"/>
                <w:sz w:val="16"/>
                <w:szCs w:val="16"/>
              </w:rPr>
              <w:t>6</w:t>
            </w:r>
          </w:p>
        </w:tc>
        <w:tc>
          <w:tcPr>
            <w:tcW w:w="2070" w:type="dxa"/>
            <w:gridSpan w:val="2"/>
            <w:vAlign w:val="center"/>
          </w:tcPr>
          <w:p w14:paraId="242CA6EF" w14:textId="77777777" w:rsidR="00B87BA4" w:rsidRDefault="00B87BA4">
            <w:pPr>
              <w:pStyle w:val="4"/>
              <w:rPr>
                <w:sz w:val="16"/>
                <w:szCs w:val="16"/>
              </w:rPr>
            </w:pPr>
            <w:r>
              <w:rPr>
                <w:rFonts w:hint="eastAsia"/>
                <w:sz w:val="16"/>
                <w:szCs w:val="16"/>
              </w:rPr>
              <w:t>業務処理手順書</w:t>
            </w:r>
          </w:p>
        </w:tc>
        <w:tc>
          <w:tcPr>
            <w:tcW w:w="2506" w:type="dxa"/>
            <w:vAlign w:val="center"/>
          </w:tcPr>
          <w:p w14:paraId="600CEB8D" w14:textId="77777777" w:rsidR="00B87BA4" w:rsidRDefault="00B87BA4">
            <w:pPr>
              <w:pStyle w:val="4"/>
              <w:rPr>
                <w:sz w:val="16"/>
                <w:szCs w:val="16"/>
              </w:rPr>
            </w:pPr>
          </w:p>
        </w:tc>
        <w:tc>
          <w:tcPr>
            <w:tcW w:w="2506" w:type="dxa"/>
            <w:vAlign w:val="center"/>
          </w:tcPr>
          <w:p w14:paraId="6AB55A0F" w14:textId="77777777" w:rsidR="00B87BA4" w:rsidRDefault="00B87BA4">
            <w:pPr>
              <w:pStyle w:val="4"/>
              <w:rPr>
                <w:sz w:val="16"/>
                <w:szCs w:val="16"/>
              </w:rPr>
            </w:pPr>
          </w:p>
        </w:tc>
        <w:tc>
          <w:tcPr>
            <w:tcW w:w="2506" w:type="dxa"/>
            <w:vAlign w:val="center"/>
          </w:tcPr>
          <w:p w14:paraId="4A4CE97C" w14:textId="77777777" w:rsidR="00B87BA4" w:rsidRDefault="00B87BA4">
            <w:pPr>
              <w:pStyle w:val="4"/>
              <w:rPr>
                <w:sz w:val="16"/>
                <w:szCs w:val="16"/>
              </w:rPr>
            </w:pPr>
          </w:p>
        </w:tc>
        <w:tc>
          <w:tcPr>
            <w:tcW w:w="2506" w:type="dxa"/>
            <w:vAlign w:val="center"/>
          </w:tcPr>
          <w:p w14:paraId="03A61371" w14:textId="77777777" w:rsidR="00B87BA4" w:rsidRDefault="00B87BA4">
            <w:pPr>
              <w:pStyle w:val="4"/>
              <w:rPr>
                <w:sz w:val="16"/>
                <w:szCs w:val="16"/>
              </w:rPr>
            </w:pPr>
            <w:r>
              <w:rPr>
                <w:rFonts w:hint="eastAsia"/>
                <w:sz w:val="16"/>
                <w:szCs w:val="16"/>
              </w:rPr>
              <w:t>個別の業務処理手順を定義</w:t>
            </w:r>
          </w:p>
        </w:tc>
        <w:tc>
          <w:tcPr>
            <w:tcW w:w="2506" w:type="dxa"/>
            <w:vAlign w:val="center"/>
          </w:tcPr>
          <w:p w14:paraId="15447DEA" w14:textId="77777777" w:rsidR="00B87BA4" w:rsidRDefault="00B87BA4">
            <w:pPr>
              <w:pStyle w:val="4"/>
              <w:rPr>
                <w:sz w:val="16"/>
                <w:szCs w:val="16"/>
              </w:rPr>
            </w:pPr>
            <w:r>
              <w:rPr>
                <w:rFonts w:hint="eastAsia"/>
                <w:sz w:val="16"/>
                <w:szCs w:val="16"/>
              </w:rPr>
              <w:t>個別の業務処理手順を定義</w:t>
            </w:r>
          </w:p>
        </w:tc>
      </w:tr>
      <w:tr w:rsidR="00B87BA4" w14:paraId="2938B5C7" w14:textId="77777777">
        <w:trPr>
          <w:trHeight w:val="284"/>
          <w:tblHeader/>
        </w:trPr>
        <w:tc>
          <w:tcPr>
            <w:tcW w:w="426" w:type="dxa"/>
            <w:vAlign w:val="center"/>
          </w:tcPr>
          <w:p w14:paraId="1C4415D2" w14:textId="77777777" w:rsidR="00B87BA4" w:rsidRDefault="00B87BA4">
            <w:pPr>
              <w:pStyle w:val="4"/>
              <w:rPr>
                <w:sz w:val="16"/>
                <w:szCs w:val="16"/>
              </w:rPr>
            </w:pPr>
            <w:r>
              <w:rPr>
                <w:rFonts w:hint="eastAsia"/>
                <w:sz w:val="16"/>
                <w:szCs w:val="16"/>
              </w:rPr>
              <w:t>7</w:t>
            </w:r>
          </w:p>
        </w:tc>
        <w:tc>
          <w:tcPr>
            <w:tcW w:w="2070" w:type="dxa"/>
            <w:gridSpan w:val="2"/>
            <w:vAlign w:val="center"/>
          </w:tcPr>
          <w:p w14:paraId="7B05D3CE" w14:textId="77777777" w:rsidR="00B87BA4" w:rsidRDefault="00B87BA4">
            <w:pPr>
              <w:pStyle w:val="4"/>
              <w:rPr>
                <w:sz w:val="16"/>
                <w:szCs w:val="16"/>
              </w:rPr>
            </w:pPr>
            <w:r>
              <w:rPr>
                <w:rFonts w:hint="eastAsia"/>
                <w:sz w:val="16"/>
                <w:szCs w:val="16"/>
              </w:rPr>
              <w:t>画面／帳票一覧</w:t>
            </w:r>
          </w:p>
        </w:tc>
        <w:tc>
          <w:tcPr>
            <w:tcW w:w="2506" w:type="dxa"/>
            <w:vAlign w:val="center"/>
          </w:tcPr>
          <w:p w14:paraId="299B80B8" w14:textId="77777777" w:rsidR="00B87BA4" w:rsidRDefault="00B87BA4">
            <w:pPr>
              <w:pStyle w:val="4"/>
              <w:rPr>
                <w:sz w:val="16"/>
                <w:szCs w:val="16"/>
              </w:rPr>
            </w:pPr>
          </w:p>
        </w:tc>
        <w:tc>
          <w:tcPr>
            <w:tcW w:w="2506" w:type="dxa"/>
            <w:vAlign w:val="center"/>
          </w:tcPr>
          <w:p w14:paraId="4DA5E87C" w14:textId="77777777" w:rsidR="00B87BA4" w:rsidRDefault="00B87BA4">
            <w:pPr>
              <w:pStyle w:val="4"/>
              <w:rPr>
                <w:sz w:val="16"/>
                <w:szCs w:val="16"/>
              </w:rPr>
            </w:pPr>
          </w:p>
        </w:tc>
        <w:tc>
          <w:tcPr>
            <w:tcW w:w="2506" w:type="dxa"/>
            <w:vAlign w:val="center"/>
          </w:tcPr>
          <w:p w14:paraId="70D4CE7C" w14:textId="77777777" w:rsidR="00B87BA4" w:rsidRDefault="00B87BA4">
            <w:pPr>
              <w:pStyle w:val="4"/>
              <w:rPr>
                <w:sz w:val="16"/>
                <w:szCs w:val="16"/>
              </w:rPr>
            </w:pPr>
            <w:r>
              <w:rPr>
                <w:rFonts w:hint="eastAsia"/>
                <w:sz w:val="16"/>
                <w:szCs w:val="16"/>
              </w:rPr>
              <w:t>基本的に必要な画面</w:t>
            </w:r>
            <w:r>
              <w:rPr>
                <w:rFonts w:hint="eastAsia"/>
                <w:sz w:val="16"/>
                <w:szCs w:val="16"/>
              </w:rPr>
              <w:t>/</w:t>
            </w:r>
            <w:r>
              <w:rPr>
                <w:rFonts w:hint="eastAsia"/>
                <w:sz w:val="16"/>
                <w:szCs w:val="16"/>
              </w:rPr>
              <w:t>帳票一覧</w:t>
            </w:r>
          </w:p>
        </w:tc>
        <w:tc>
          <w:tcPr>
            <w:tcW w:w="2506" w:type="dxa"/>
            <w:vAlign w:val="center"/>
          </w:tcPr>
          <w:p w14:paraId="2F026B67" w14:textId="77777777" w:rsidR="00B87BA4" w:rsidRDefault="00B87BA4">
            <w:pPr>
              <w:pStyle w:val="4"/>
              <w:rPr>
                <w:sz w:val="16"/>
                <w:szCs w:val="16"/>
              </w:rPr>
            </w:pPr>
            <w:r>
              <w:rPr>
                <w:rFonts w:hint="eastAsia"/>
                <w:sz w:val="16"/>
                <w:szCs w:val="16"/>
              </w:rPr>
              <w:t>基本的に必要な画面</w:t>
            </w:r>
            <w:r>
              <w:rPr>
                <w:rFonts w:hint="eastAsia"/>
                <w:sz w:val="16"/>
                <w:szCs w:val="16"/>
              </w:rPr>
              <w:t>/</w:t>
            </w:r>
            <w:r>
              <w:rPr>
                <w:rFonts w:hint="eastAsia"/>
                <w:sz w:val="16"/>
                <w:szCs w:val="16"/>
              </w:rPr>
              <w:t>帳票一覧</w:t>
            </w:r>
          </w:p>
        </w:tc>
        <w:tc>
          <w:tcPr>
            <w:tcW w:w="2506" w:type="dxa"/>
            <w:vAlign w:val="center"/>
          </w:tcPr>
          <w:p w14:paraId="0ADF07BE" w14:textId="77777777" w:rsidR="00B87BA4" w:rsidRDefault="00B87BA4">
            <w:pPr>
              <w:pStyle w:val="4"/>
              <w:rPr>
                <w:sz w:val="16"/>
                <w:szCs w:val="16"/>
              </w:rPr>
            </w:pPr>
            <w:r>
              <w:rPr>
                <w:rFonts w:hint="eastAsia"/>
                <w:sz w:val="16"/>
                <w:szCs w:val="16"/>
              </w:rPr>
              <w:t>基本的に必要な画面</w:t>
            </w:r>
            <w:r>
              <w:rPr>
                <w:rFonts w:hint="eastAsia"/>
                <w:sz w:val="16"/>
                <w:szCs w:val="16"/>
              </w:rPr>
              <w:t>/</w:t>
            </w:r>
            <w:r>
              <w:rPr>
                <w:rFonts w:hint="eastAsia"/>
                <w:sz w:val="16"/>
                <w:szCs w:val="16"/>
              </w:rPr>
              <w:t>帳票一覧</w:t>
            </w:r>
          </w:p>
        </w:tc>
      </w:tr>
      <w:tr w:rsidR="00B87BA4" w14:paraId="50B18693" w14:textId="77777777">
        <w:trPr>
          <w:trHeight w:val="284"/>
          <w:tblHeader/>
        </w:trPr>
        <w:tc>
          <w:tcPr>
            <w:tcW w:w="426" w:type="dxa"/>
            <w:vAlign w:val="center"/>
          </w:tcPr>
          <w:p w14:paraId="7FA25E25" w14:textId="77777777" w:rsidR="00B87BA4" w:rsidRDefault="00B87BA4">
            <w:pPr>
              <w:pStyle w:val="4"/>
              <w:rPr>
                <w:sz w:val="16"/>
                <w:szCs w:val="16"/>
              </w:rPr>
            </w:pPr>
            <w:r>
              <w:rPr>
                <w:rFonts w:hint="eastAsia"/>
                <w:sz w:val="16"/>
                <w:szCs w:val="16"/>
              </w:rPr>
              <w:t>8</w:t>
            </w:r>
          </w:p>
        </w:tc>
        <w:tc>
          <w:tcPr>
            <w:tcW w:w="2070" w:type="dxa"/>
            <w:gridSpan w:val="2"/>
            <w:vAlign w:val="center"/>
          </w:tcPr>
          <w:p w14:paraId="13029CE4" w14:textId="77777777" w:rsidR="00B87BA4" w:rsidRDefault="00B87BA4">
            <w:pPr>
              <w:pStyle w:val="4"/>
              <w:rPr>
                <w:sz w:val="16"/>
                <w:szCs w:val="16"/>
              </w:rPr>
            </w:pPr>
            <w:r>
              <w:rPr>
                <w:rFonts w:hint="eastAsia"/>
                <w:sz w:val="16"/>
                <w:szCs w:val="16"/>
              </w:rPr>
              <w:t>画面／帳票レイアウト</w:t>
            </w:r>
          </w:p>
        </w:tc>
        <w:tc>
          <w:tcPr>
            <w:tcW w:w="2506" w:type="dxa"/>
            <w:vAlign w:val="center"/>
          </w:tcPr>
          <w:p w14:paraId="66499C6F" w14:textId="77777777" w:rsidR="00B87BA4" w:rsidRDefault="00B87BA4">
            <w:pPr>
              <w:pStyle w:val="4"/>
              <w:rPr>
                <w:sz w:val="16"/>
                <w:szCs w:val="16"/>
              </w:rPr>
            </w:pPr>
          </w:p>
        </w:tc>
        <w:tc>
          <w:tcPr>
            <w:tcW w:w="2506" w:type="dxa"/>
            <w:vAlign w:val="center"/>
          </w:tcPr>
          <w:p w14:paraId="310344B6" w14:textId="77777777" w:rsidR="00B87BA4" w:rsidRDefault="00B87BA4">
            <w:pPr>
              <w:pStyle w:val="4"/>
              <w:rPr>
                <w:sz w:val="16"/>
                <w:szCs w:val="16"/>
              </w:rPr>
            </w:pPr>
          </w:p>
        </w:tc>
        <w:tc>
          <w:tcPr>
            <w:tcW w:w="2506" w:type="dxa"/>
            <w:vAlign w:val="center"/>
          </w:tcPr>
          <w:p w14:paraId="656FD3A8" w14:textId="77777777" w:rsidR="00B87BA4" w:rsidRDefault="00B87BA4">
            <w:pPr>
              <w:pStyle w:val="4"/>
              <w:rPr>
                <w:sz w:val="16"/>
                <w:szCs w:val="16"/>
              </w:rPr>
            </w:pPr>
            <w:r>
              <w:rPr>
                <w:rFonts w:hint="eastAsia"/>
                <w:sz w:val="16"/>
                <w:szCs w:val="16"/>
              </w:rPr>
              <w:t>画面</w:t>
            </w:r>
            <w:r>
              <w:rPr>
                <w:rFonts w:hint="eastAsia"/>
                <w:sz w:val="16"/>
                <w:szCs w:val="16"/>
              </w:rPr>
              <w:t>/</w:t>
            </w:r>
            <w:r>
              <w:rPr>
                <w:rFonts w:hint="eastAsia"/>
                <w:sz w:val="16"/>
                <w:szCs w:val="16"/>
              </w:rPr>
              <w:t>帳票レイアウトを定義</w:t>
            </w:r>
          </w:p>
        </w:tc>
        <w:tc>
          <w:tcPr>
            <w:tcW w:w="2506" w:type="dxa"/>
            <w:vAlign w:val="center"/>
          </w:tcPr>
          <w:p w14:paraId="0E17B032" w14:textId="77777777" w:rsidR="00B87BA4" w:rsidRDefault="00B87BA4">
            <w:pPr>
              <w:pStyle w:val="4"/>
              <w:rPr>
                <w:sz w:val="16"/>
                <w:szCs w:val="16"/>
              </w:rPr>
            </w:pPr>
            <w:r>
              <w:rPr>
                <w:rFonts w:hint="eastAsia"/>
                <w:sz w:val="16"/>
                <w:szCs w:val="16"/>
              </w:rPr>
              <w:t>画面</w:t>
            </w:r>
            <w:r>
              <w:rPr>
                <w:rFonts w:hint="eastAsia"/>
                <w:sz w:val="16"/>
                <w:szCs w:val="16"/>
              </w:rPr>
              <w:t>/</w:t>
            </w:r>
            <w:r>
              <w:rPr>
                <w:rFonts w:hint="eastAsia"/>
                <w:sz w:val="16"/>
                <w:szCs w:val="16"/>
              </w:rPr>
              <w:t>帳票レイアウトを定義</w:t>
            </w:r>
          </w:p>
        </w:tc>
        <w:tc>
          <w:tcPr>
            <w:tcW w:w="2506" w:type="dxa"/>
            <w:vAlign w:val="center"/>
          </w:tcPr>
          <w:p w14:paraId="3DCF31AD" w14:textId="77777777" w:rsidR="00B87BA4" w:rsidRDefault="00B87BA4">
            <w:pPr>
              <w:pStyle w:val="4"/>
              <w:rPr>
                <w:sz w:val="16"/>
                <w:szCs w:val="16"/>
              </w:rPr>
            </w:pPr>
            <w:r>
              <w:rPr>
                <w:rFonts w:hint="eastAsia"/>
                <w:sz w:val="16"/>
                <w:szCs w:val="16"/>
              </w:rPr>
              <w:t>画面</w:t>
            </w:r>
            <w:r>
              <w:rPr>
                <w:rFonts w:hint="eastAsia"/>
                <w:sz w:val="16"/>
                <w:szCs w:val="16"/>
              </w:rPr>
              <w:t>/</w:t>
            </w:r>
            <w:r>
              <w:rPr>
                <w:rFonts w:hint="eastAsia"/>
                <w:sz w:val="16"/>
                <w:szCs w:val="16"/>
              </w:rPr>
              <w:t>帳票レイアウトを定義</w:t>
            </w:r>
          </w:p>
        </w:tc>
      </w:tr>
      <w:tr w:rsidR="00B87BA4" w14:paraId="03040F7F" w14:textId="77777777">
        <w:trPr>
          <w:trHeight w:val="284"/>
          <w:tblHeader/>
        </w:trPr>
        <w:tc>
          <w:tcPr>
            <w:tcW w:w="426" w:type="dxa"/>
            <w:vAlign w:val="center"/>
          </w:tcPr>
          <w:p w14:paraId="45848F3E" w14:textId="77777777" w:rsidR="00B87BA4" w:rsidRDefault="00B87BA4">
            <w:pPr>
              <w:pStyle w:val="4"/>
              <w:rPr>
                <w:sz w:val="16"/>
                <w:szCs w:val="16"/>
              </w:rPr>
            </w:pPr>
            <w:r>
              <w:rPr>
                <w:rFonts w:hint="eastAsia"/>
                <w:sz w:val="16"/>
                <w:szCs w:val="16"/>
              </w:rPr>
              <w:t>9</w:t>
            </w:r>
          </w:p>
        </w:tc>
        <w:tc>
          <w:tcPr>
            <w:tcW w:w="2070" w:type="dxa"/>
            <w:gridSpan w:val="2"/>
            <w:vAlign w:val="center"/>
          </w:tcPr>
          <w:p w14:paraId="09780F33" w14:textId="77777777" w:rsidR="00B87BA4" w:rsidRDefault="00B87BA4">
            <w:pPr>
              <w:pStyle w:val="4"/>
              <w:rPr>
                <w:sz w:val="16"/>
                <w:szCs w:val="16"/>
              </w:rPr>
            </w:pPr>
            <w:r>
              <w:rPr>
                <w:rFonts w:hint="eastAsia"/>
                <w:sz w:val="16"/>
                <w:szCs w:val="16"/>
              </w:rPr>
              <w:t>データ項目定義書</w:t>
            </w:r>
          </w:p>
        </w:tc>
        <w:tc>
          <w:tcPr>
            <w:tcW w:w="2506" w:type="dxa"/>
            <w:vAlign w:val="center"/>
          </w:tcPr>
          <w:p w14:paraId="5DEBCA8D" w14:textId="77777777" w:rsidR="00B87BA4" w:rsidRDefault="00B87BA4">
            <w:pPr>
              <w:pStyle w:val="4"/>
              <w:rPr>
                <w:sz w:val="16"/>
                <w:szCs w:val="16"/>
              </w:rPr>
            </w:pPr>
          </w:p>
        </w:tc>
        <w:tc>
          <w:tcPr>
            <w:tcW w:w="2506" w:type="dxa"/>
            <w:vAlign w:val="center"/>
          </w:tcPr>
          <w:p w14:paraId="39C677D0" w14:textId="77777777" w:rsidR="00B87BA4" w:rsidRDefault="00B87BA4">
            <w:pPr>
              <w:pStyle w:val="4"/>
              <w:rPr>
                <w:sz w:val="16"/>
                <w:szCs w:val="16"/>
              </w:rPr>
            </w:pPr>
          </w:p>
        </w:tc>
        <w:tc>
          <w:tcPr>
            <w:tcW w:w="2506" w:type="dxa"/>
            <w:vAlign w:val="center"/>
          </w:tcPr>
          <w:p w14:paraId="0DEF3252" w14:textId="77777777" w:rsidR="00B87BA4" w:rsidRDefault="00B87BA4">
            <w:pPr>
              <w:pStyle w:val="4"/>
              <w:rPr>
                <w:sz w:val="16"/>
                <w:szCs w:val="16"/>
              </w:rPr>
            </w:pPr>
          </w:p>
        </w:tc>
        <w:tc>
          <w:tcPr>
            <w:tcW w:w="2506" w:type="dxa"/>
            <w:vAlign w:val="center"/>
          </w:tcPr>
          <w:p w14:paraId="2C6A1968" w14:textId="77777777" w:rsidR="00B87BA4" w:rsidRDefault="00B87BA4">
            <w:pPr>
              <w:pStyle w:val="4"/>
              <w:rPr>
                <w:sz w:val="16"/>
                <w:szCs w:val="16"/>
              </w:rPr>
            </w:pPr>
          </w:p>
        </w:tc>
        <w:tc>
          <w:tcPr>
            <w:tcW w:w="2506" w:type="dxa"/>
            <w:vAlign w:val="center"/>
          </w:tcPr>
          <w:p w14:paraId="7D5D654C" w14:textId="77777777" w:rsidR="00B87BA4" w:rsidRDefault="00B87BA4">
            <w:pPr>
              <w:pStyle w:val="4"/>
              <w:rPr>
                <w:sz w:val="16"/>
                <w:szCs w:val="16"/>
              </w:rPr>
            </w:pPr>
            <w:r>
              <w:rPr>
                <w:rFonts w:hint="eastAsia"/>
                <w:sz w:val="16"/>
                <w:szCs w:val="16"/>
              </w:rPr>
              <w:t>データ項目の属性を定義</w:t>
            </w:r>
          </w:p>
        </w:tc>
      </w:tr>
      <w:tr w:rsidR="00B87BA4" w14:paraId="4259DBDE" w14:textId="77777777">
        <w:trPr>
          <w:trHeight w:val="284"/>
          <w:tblHeader/>
        </w:trPr>
        <w:tc>
          <w:tcPr>
            <w:tcW w:w="426" w:type="dxa"/>
            <w:tcBorders>
              <w:bottom w:val="double" w:sz="4" w:space="0" w:color="auto"/>
            </w:tcBorders>
            <w:vAlign w:val="center"/>
          </w:tcPr>
          <w:p w14:paraId="4DD32A6A" w14:textId="77777777" w:rsidR="00B87BA4" w:rsidRDefault="00B87BA4">
            <w:pPr>
              <w:pStyle w:val="4"/>
              <w:rPr>
                <w:sz w:val="16"/>
                <w:szCs w:val="16"/>
              </w:rPr>
            </w:pPr>
            <w:r>
              <w:rPr>
                <w:rFonts w:hint="eastAsia"/>
                <w:sz w:val="16"/>
                <w:szCs w:val="16"/>
              </w:rPr>
              <w:t>10</w:t>
            </w:r>
          </w:p>
        </w:tc>
        <w:tc>
          <w:tcPr>
            <w:tcW w:w="2070" w:type="dxa"/>
            <w:gridSpan w:val="2"/>
            <w:tcBorders>
              <w:bottom w:val="double" w:sz="4" w:space="0" w:color="auto"/>
            </w:tcBorders>
            <w:vAlign w:val="center"/>
          </w:tcPr>
          <w:p w14:paraId="390F15F4" w14:textId="77777777" w:rsidR="00B87BA4" w:rsidRDefault="00B87BA4">
            <w:pPr>
              <w:pStyle w:val="4"/>
              <w:rPr>
                <w:sz w:val="16"/>
                <w:szCs w:val="16"/>
              </w:rPr>
            </w:pPr>
            <w:r>
              <w:rPr>
                <w:rFonts w:hint="eastAsia"/>
                <w:sz w:val="16"/>
                <w:szCs w:val="16"/>
              </w:rPr>
              <w:t>運用・操作要件所</w:t>
            </w:r>
          </w:p>
        </w:tc>
        <w:tc>
          <w:tcPr>
            <w:tcW w:w="2506" w:type="dxa"/>
            <w:tcBorders>
              <w:bottom w:val="double" w:sz="4" w:space="0" w:color="auto"/>
            </w:tcBorders>
            <w:vAlign w:val="center"/>
          </w:tcPr>
          <w:p w14:paraId="12C9FC46" w14:textId="77777777" w:rsidR="00B87BA4" w:rsidRDefault="00B87BA4">
            <w:pPr>
              <w:pStyle w:val="4"/>
              <w:rPr>
                <w:sz w:val="16"/>
                <w:szCs w:val="16"/>
              </w:rPr>
            </w:pPr>
          </w:p>
        </w:tc>
        <w:tc>
          <w:tcPr>
            <w:tcW w:w="2506" w:type="dxa"/>
            <w:tcBorders>
              <w:bottom w:val="double" w:sz="4" w:space="0" w:color="auto"/>
            </w:tcBorders>
            <w:vAlign w:val="center"/>
          </w:tcPr>
          <w:p w14:paraId="69DFB99B" w14:textId="77777777" w:rsidR="00B87BA4" w:rsidRDefault="00B87BA4">
            <w:pPr>
              <w:pStyle w:val="4"/>
              <w:rPr>
                <w:sz w:val="16"/>
                <w:szCs w:val="16"/>
              </w:rPr>
            </w:pPr>
          </w:p>
        </w:tc>
        <w:tc>
          <w:tcPr>
            <w:tcW w:w="2506" w:type="dxa"/>
            <w:tcBorders>
              <w:bottom w:val="double" w:sz="4" w:space="0" w:color="auto"/>
            </w:tcBorders>
            <w:vAlign w:val="center"/>
          </w:tcPr>
          <w:p w14:paraId="46E067A5" w14:textId="77777777" w:rsidR="00B87BA4" w:rsidRDefault="00B87BA4">
            <w:pPr>
              <w:pStyle w:val="4"/>
              <w:rPr>
                <w:sz w:val="16"/>
                <w:szCs w:val="16"/>
              </w:rPr>
            </w:pPr>
            <w:r>
              <w:rPr>
                <w:rFonts w:hint="eastAsia"/>
                <w:sz w:val="16"/>
                <w:szCs w:val="16"/>
              </w:rPr>
              <w:t>業務システムの</w:t>
            </w:r>
            <w:r>
              <w:rPr>
                <w:sz w:val="16"/>
                <w:szCs w:val="16"/>
              </w:rPr>
              <w:br/>
            </w:r>
            <w:r>
              <w:rPr>
                <w:rFonts w:hint="eastAsia"/>
                <w:sz w:val="16"/>
                <w:szCs w:val="16"/>
              </w:rPr>
              <w:t>運用・操作の条件設定</w:t>
            </w:r>
          </w:p>
        </w:tc>
        <w:tc>
          <w:tcPr>
            <w:tcW w:w="2506" w:type="dxa"/>
            <w:tcBorders>
              <w:bottom w:val="double" w:sz="4" w:space="0" w:color="auto"/>
            </w:tcBorders>
            <w:vAlign w:val="center"/>
          </w:tcPr>
          <w:p w14:paraId="29F4F3D8" w14:textId="77777777" w:rsidR="00B87BA4" w:rsidRDefault="00B87BA4">
            <w:pPr>
              <w:pStyle w:val="4"/>
              <w:rPr>
                <w:sz w:val="16"/>
                <w:szCs w:val="16"/>
              </w:rPr>
            </w:pPr>
            <w:r>
              <w:rPr>
                <w:rFonts w:hint="eastAsia"/>
                <w:sz w:val="16"/>
                <w:szCs w:val="16"/>
              </w:rPr>
              <w:t>業務システムの</w:t>
            </w:r>
            <w:r>
              <w:rPr>
                <w:sz w:val="16"/>
                <w:szCs w:val="16"/>
              </w:rPr>
              <w:br/>
            </w:r>
            <w:r>
              <w:rPr>
                <w:rFonts w:hint="eastAsia"/>
                <w:sz w:val="16"/>
                <w:szCs w:val="16"/>
              </w:rPr>
              <w:t>運用・操作の条件設定</w:t>
            </w:r>
          </w:p>
        </w:tc>
        <w:tc>
          <w:tcPr>
            <w:tcW w:w="2506" w:type="dxa"/>
            <w:tcBorders>
              <w:bottom w:val="double" w:sz="4" w:space="0" w:color="auto"/>
            </w:tcBorders>
            <w:vAlign w:val="center"/>
          </w:tcPr>
          <w:p w14:paraId="353B6336" w14:textId="77777777" w:rsidR="00B87BA4" w:rsidRDefault="00B87BA4">
            <w:pPr>
              <w:pStyle w:val="4"/>
              <w:rPr>
                <w:sz w:val="16"/>
                <w:szCs w:val="16"/>
              </w:rPr>
            </w:pPr>
            <w:r>
              <w:rPr>
                <w:rFonts w:hint="eastAsia"/>
                <w:sz w:val="16"/>
                <w:szCs w:val="16"/>
              </w:rPr>
              <w:t>業務システムの</w:t>
            </w:r>
            <w:r>
              <w:rPr>
                <w:sz w:val="16"/>
                <w:szCs w:val="16"/>
              </w:rPr>
              <w:br/>
            </w:r>
            <w:r>
              <w:rPr>
                <w:rFonts w:hint="eastAsia"/>
                <w:sz w:val="16"/>
                <w:szCs w:val="16"/>
              </w:rPr>
              <w:t>運用・操作の条件設定</w:t>
            </w:r>
          </w:p>
        </w:tc>
      </w:tr>
      <w:tr w:rsidR="00B87BA4" w14:paraId="2A1ADB56" w14:textId="77777777">
        <w:trPr>
          <w:trHeight w:val="284"/>
          <w:tblHeader/>
        </w:trPr>
        <w:tc>
          <w:tcPr>
            <w:tcW w:w="2496" w:type="dxa"/>
            <w:gridSpan w:val="3"/>
            <w:tcBorders>
              <w:top w:val="double" w:sz="4" w:space="0" w:color="auto"/>
            </w:tcBorders>
            <w:vAlign w:val="center"/>
          </w:tcPr>
          <w:p w14:paraId="0C54B7E8" w14:textId="77777777" w:rsidR="00B87BA4" w:rsidRDefault="00B87BA4">
            <w:pPr>
              <w:pStyle w:val="4"/>
              <w:rPr>
                <w:sz w:val="16"/>
                <w:szCs w:val="16"/>
              </w:rPr>
            </w:pPr>
            <w:r>
              <w:rPr>
                <w:rFonts w:hint="eastAsia"/>
                <w:sz w:val="16"/>
                <w:szCs w:val="16"/>
              </w:rPr>
              <w:t>該当仕様書評価</w:t>
            </w:r>
          </w:p>
        </w:tc>
        <w:tc>
          <w:tcPr>
            <w:tcW w:w="2506" w:type="dxa"/>
            <w:tcBorders>
              <w:top w:val="double" w:sz="4" w:space="0" w:color="auto"/>
            </w:tcBorders>
            <w:vAlign w:val="center"/>
          </w:tcPr>
          <w:p w14:paraId="291FF41C" w14:textId="77777777" w:rsidR="00B87BA4" w:rsidRDefault="00B87BA4">
            <w:pPr>
              <w:pStyle w:val="4"/>
              <w:rPr>
                <w:sz w:val="16"/>
                <w:szCs w:val="16"/>
              </w:rPr>
            </w:pPr>
          </w:p>
        </w:tc>
        <w:tc>
          <w:tcPr>
            <w:tcW w:w="2506" w:type="dxa"/>
            <w:tcBorders>
              <w:top w:val="double" w:sz="4" w:space="0" w:color="auto"/>
            </w:tcBorders>
            <w:vAlign w:val="center"/>
          </w:tcPr>
          <w:p w14:paraId="49E48BD2" w14:textId="77777777" w:rsidR="00B87BA4" w:rsidRDefault="00B87BA4">
            <w:pPr>
              <w:pStyle w:val="4"/>
              <w:rPr>
                <w:sz w:val="16"/>
                <w:szCs w:val="16"/>
              </w:rPr>
            </w:pPr>
          </w:p>
        </w:tc>
        <w:tc>
          <w:tcPr>
            <w:tcW w:w="2506" w:type="dxa"/>
            <w:tcBorders>
              <w:top w:val="double" w:sz="4" w:space="0" w:color="auto"/>
            </w:tcBorders>
            <w:vAlign w:val="center"/>
          </w:tcPr>
          <w:p w14:paraId="5FD4D339" w14:textId="77777777" w:rsidR="00B87BA4" w:rsidRDefault="00B87BA4">
            <w:pPr>
              <w:pStyle w:val="4"/>
              <w:rPr>
                <w:sz w:val="16"/>
                <w:szCs w:val="16"/>
              </w:rPr>
            </w:pPr>
          </w:p>
          <w:p w14:paraId="02B82D0B" w14:textId="77777777" w:rsidR="00B87BA4" w:rsidRDefault="00B87BA4">
            <w:pPr>
              <w:pStyle w:val="4"/>
              <w:rPr>
                <w:sz w:val="16"/>
                <w:szCs w:val="16"/>
              </w:rPr>
            </w:pPr>
          </w:p>
        </w:tc>
        <w:tc>
          <w:tcPr>
            <w:tcW w:w="2506" w:type="dxa"/>
            <w:tcBorders>
              <w:top w:val="double" w:sz="4" w:space="0" w:color="auto"/>
            </w:tcBorders>
            <w:vAlign w:val="center"/>
          </w:tcPr>
          <w:p w14:paraId="6EA4B1B8" w14:textId="77777777" w:rsidR="00B87BA4" w:rsidRDefault="00B87BA4">
            <w:pPr>
              <w:pStyle w:val="4"/>
              <w:rPr>
                <w:sz w:val="16"/>
                <w:szCs w:val="16"/>
              </w:rPr>
            </w:pPr>
          </w:p>
          <w:p w14:paraId="3F42DEED" w14:textId="77777777" w:rsidR="00B87BA4" w:rsidRDefault="00B87BA4">
            <w:pPr>
              <w:pStyle w:val="4"/>
              <w:rPr>
                <w:sz w:val="16"/>
                <w:szCs w:val="16"/>
              </w:rPr>
            </w:pPr>
          </w:p>
        </w:tc>
        <w:tc>
          <w:tcPr>
            <w:tcW w:w="2506" w:type="dxa"/>
            <w:tcBorders>
              <w:top w:val="double" w:sz="4" w:space="0" w:color="auto"/>
            </w:tcBorders>
            <w:vAlign w:val="center"/>
          </w:tcPr>
          <w:p w14:paraId="036EF6E7" w14:textId="77777777" w:rsidR="00B87BA4" w:rsidRDefault="00B87BA4">
            <w:pPr>
              <w:pStyle w:val="4"/>
              <w:rPr>
                <w:sz w:val="16"/>
                <w:szCs w:val="16"/>
              </w:rPr>
            </w:pPr>
          </w:p>
          <w:p w14:paraId="5302B65C" w14:textId="77777777" w:rsidR="00B87BA4" w:rsidRDefault="00B87BA4">
            <w:pPr>
              <w:pStyle w:val="4"/>
              <w:rPr>
                <w:sz w:val="16"/>
                <w:szCs w:val="16"/>
              </w:rPr>
            </w:pPr>
          </w:p>
        </w:tc>
      </w:tr>
    </w:tbl>
    <w:p w14:paraId="635D4C01" w14:textId="77777777" w:rsidR="00B87BA4" w:rsidRDefault="00B87BA4">
      <w:pPr>
        <w:pStyle w:val="4"/>
      </w:pPr>
      <w:r>
        <w:rPr>
          <w:rFonts w:hint="eastAsia"/>
        </w:rPr>
        <w:t xml:space="preserve">　　　　　　　　</w:t>
      </w:r>
      <w:r>
        <w:rPr>
          <w:rFonts w:hint="eastAsia"/>
        </w:rPr>
        <w:t xml:space="preserve">               </w:t>
      </w:r>
      <w:r>
        <w:rPr>
          <w:rFonts w:hint="eastAsia"/>
        </w:rPr>
        <w:t>上記評価欄にチェックとコメントを記載</w:t>
      </w:r>
    </w:p>
    <w:p w14:paraId="0D39B36F" w14:textId="77777777" w:rsidR="00B87BA4" w:rsidRDefault="00B87BA4">
      <w:pPr>
        <w:spacing w:after="180"/>
        <w:ind w:firstLine="210"/>
      </w:pPr>
    </w:p>
    <w:p w14:paraId="79A56078" w14:textId="77777777" w:rsidR="00B87BA4" w:rsidRDefault="00B87BA4">
      <w:pPr>
        <w:spacing w:after="180"/>
        <w:ind w:firstLine="210"/>
        <w:sectPr w:rsidR="00B87BA4" w:rsidSect="00DB7154">
          <w:type w:val="continuous"/>
          <w:pgSz w:w="16838" w:h="11906" w:orient="landscape" w:code="9"/>
          <w:pgMar w:top="993" w:right="992" w:bottom="993" w:left="992" w:header="851" w:footer="992" w:gutter="0"/>
          <w:cols w:space="425"/>
          <w:titlePg/>
          <w:docGrid w:type="lines" w:linePitch="360"/>
        </w:sectPr>
      </w:pPr>
    </w:p>
    <w:p w14:paraId="5872CFCE" w14:textId="77777777" w:rsidR="00B87BA4" w:rsidRDefault="00B87BA4">
      <w:pPr>
        <w:pStyle w:val="4"/>
        <w:jc w:val="both"/>
      </w:pPr>
      <w:r>
        <w:rPr>
          <w:rFonts w:hint="eastAsia"/>
        </w:rPr>
        <w:t>4.</w:t>
      </w:r>
      <w:r>
        <w:rPr>
          <w:rFonts w:hint="eastAsia"/>
        </w:rPr>
        <w:t>ユーザ</w:t>
      </w:r>
      <w:r>
        <w:rPr>
          <w:rFonts w:hint="eastAsia"/>
        </w:rPr>
        <w:t>IT</w:t>
      </w:r>
      <w:r>
        <w:rPr>
          <w:rFonts w:hint="eastAsia"/>
        </w:rPr>
        <w:t>成熟度チェックリスト</w:t>
      </w:r>
    </w:p>
    <w:p w14:paraId="479B078C" w14:textId="77777777" w:rsidR="00B87BA4" w:rsidRDefault="00B87BA4">
      <w:pPr>
        <w:spacing w:after="180"/>
        <w:ind w:firstLine="180"/>
        <w:rPr>
          <w:sz w:val="18"/>
        </w:rPr>
      </w:pPr>
      <w:r>
        <w:rPr>
          <w:rFonts w:hint="eastAsia"/>
          <w:sz w:val="18"/>
        </w:rPr>
        <w:t>IT</w:t>
      </w:r>
      <w:r>
        <w:rPr>
          <w:rFonts w:hint="eastAsia"/>
          <w:sz w:val="18"/>
        </w:rPr>
        <w:t>を導入するときに、ユーザの</w:t>
      </w:r>
      <w:r>
        <w:rPr>
          <w:rFonts w:hint="eastAsia"/>
          <w:sz w:val="18"/>
        </w:rPr>
        <w:t>IT</w:t>
      </w:r>
      <w:r>
        <w:rPr>
          <w:rFonts w:hint="eastAsia"/>
          <w:sz w:val="18"/>
        </w:rPr>
        <w:t>に対する準備状況（成熟度）が結果に大きな影響を与えることがあり、ベンダにとって重要な情報である。よって、ＲＦＰを出すときなどにユーザ</w:t>
      </w:r>
      <w:r w:rsidR="003A449E">
        <w:rPr>
          <w:rFonts w:hint="eastAsia"/>
          <w:sz w:val="18"/>
        </w:rPr>
        <w:t>自身</w:t>
      </w:r>
      <w:r>
        <w:rPr>
          <w:rFonts w:hint="eastAsia"/>
          <w:sz w:val="18"/>
        </w:rPr>
        <w:t>が自分のレベルについて評価を行うことが望ましい。また、ＲＦＰに第三者評価を行う場合にも公正なチェックリストがあることが望ましい。ここでは、経済産業省</w:t>
      </w:r>
      <w:r>
        <w:rPr>
          <w:rFonts w:hint="eastAsia"/>
          <w:sz w:val="18"/>
        </w:rPr>
        <w:t>IT</w:t>
      </w:r>
      <w:r>
        <w:rPr>
          <w:rFonts w:hint="eastAsia"/>
          <w:sz w:val="18"/>
        </w:rPr>
        <w:t>経営力指標</w:t>
      </w:r>
      <w:ins w:id="303" w:author="作成者">
        <w:r w:rsidR="003659BD">
          <w:rPr>
            <w:rStyle w:val="af2"/>
            <w:sz w:val="18"/>
          </w:rPr>
          <w:footnoteReference w:id="43"/>
        </w:r>
      </w:ins>
      <w:r>
        <w:rPr>
          <w:rFonts w:hint="eastAsia"/>
          <w:sz w:val="18"/>
        </w:rPr>
        <w:t>を活用する。</w:t>
      </w:r>
      <w:r>
        <w:rPr>
          <w:rFonts w:hint="eastAsia"/>
          <w:sz w:val="18"/>
        </w:rPr>
        <w:t>IT</w:t>
      </w:r>
      <w:r>
        <w:rPr>
          <w:rFonts w:hint="eastAsia"/>
          <w:sz w:val="18"/>
        </w:rPr>
        <w:t>導入にあたってのユーザ成熟度を、以下の評価軸で評価を行う。</w:t>
      </w:r>
      <w:r>
        <w:rPr>
          <w:sz w:val="18"/>
        </w:rPr>
        <w:br/>
      </w:r>
      <w:r>
        <w:rPr>
          <w:rFonts w:hint="eastAsia"/>
          <w:sz w:val="18"/>
        </w:rPr>
        <w:t xml:space="preserve">◎：期待以上である　　　</w:t>
      </w:r>
      <w:r>
        <w:rPr>
          <w:rFonts w:hint="eastAsia"/>
          <w:sz w:val="18"/>
        </w:rPr>
        <w:tab/>
      </w:r>
      <w:r>
        <w:rPr>
          <w:rFonts w:hint="eastAsia"/>
          <w:sz w:val="18"/>
        </w:rPr>
        <w:t xml:space="preserve">○：十分なレベルである　△：不十分なレベルである　×：できていない　</w:t>
      </w:r>
      <w:r>
        <w:rPr>
          <w:sz w:val="18"/>
        </w:rPr>
        <w:br/>
      </w:r>
      <w:r>
        <w:rPr>
          <w:rFonts w:hint="eastAsia"/>
          <w:sz w:val="18"/>
        </w:rPr>
        <w:t>ＮＡ：該当しない、不明</w:t>
      </w:r>
    </w:p>
    <w:p w14:paraId="217D6D6A" w14:textId="77777777" w:rsidR="00B87BA4" w:rsidRDefault="00B87BA4">
      <w:pPr>
        <w:pStyle w:val="4"/>
        <w:rPr>
          <w:sz w:val="21"/>
        </w:rPr>
      </w:pPr>
      <w:r>
        <w:rPr>
          <w:rFonts w:hint="eastAsia"/>
          <w:sz w:val="21"/>
        </w:rPr>
        <w:t>ユーザ評価チェックシート</w:t>
      </w:r>
      <w:r>
        <w:rPr>
          <w:rFonts w:hint="eastAsia"/>
          <w:sz w:val="21"/>
        </w:rPr>
        <w:t xml:space="preserve"> </w:t>
      </w:r>
      <w:r>
        <w:rPr>
          <w:rFonts w:hint="eastAsia"/>
          <w:sz w:val="21"/>
        </w:rPr>
        <w:t>Ⅰ．経営戦略と</w:t>
      </w:r>
      <w:r>
        <w:rPr>
          <w:rFonts w:hint="eastAsia"/>
          <w:sz w:val="21"/>
        </w:rPr>
        <w:t>IT</w:t>
      </w:r>
      <w:r>
        <w:rPr>
          <w:rFonts w:hint="eastAsia"/>
          <w:sz w:val="21"/>
        </w:rPr>
        <w:t>戦略の融合</w:t>
      </w:r>
    </w:p>
    <w:tbl>
      <w:tblPr>
        <w:tblW w:w="10774" w:type="dxa"/>
        <w:jc w:val="center"/>
        <w:tblLayout w:type="fixed"/>
        <w:tblCellMar>
          <w:left w:w="99" w:type="dxa"/>
          <w:right w:w="99" w:type="dxa"/>
        </w:tblCellMar>
        <w:tblLook w:val="0000" w:firstRow="0" w:lastRow="0" w:firstColumn="0" w:lastColumn="0" w:noHBand="0" w:noVBand="0"/>
      </w:tblPr>
      <w:tblGrid>
        <w:gridCol w:w="709"/>
        <w:gridCol w:w="1560"/>
        <w:gridCol w:w="2835"/>
        <w:gridCol w:w="2551"/>
        <w:gridCol w:w="2127"/>
        <w:gridCol w:w="992"/>
      </w:tblGrid>
      <w:tr w:rsidR="00B87BA4" w14:paraId="14ED96E3" w14:textId="77777777">
        <w:trPr>
          <w:trHeight w:val="284"/>
          <w:tblHeader/>
          <w:jc w:val="center"/>
        </w:trPr>
        <w:tc>
          <w:tcPr>
            <w:tcW w:w="709" w:type="dxa"/>
            <w:tcBorders>
              <w:top w:val="single" w:sz="4" w:space="0" w:color="auto"/>
              <w:left w:val="single" w:sz="4" w:space="0" w:color="auto"/>
              <w:bottom w:val="single" w:sz="4" w:space="0" w:color="auto"/>
              <w:right w:val="single" w:sz="4" w:space="0" w:color="auto"/>
            </w:tcBorders>
            <w:shd w:val="clear" w:color="auto" w:fill="0C0C0C"/>
            <w:vAlign w:val="center"/>
          </w:tcPr>
          <w:p w14:paraId="63DB3008" w14:textId="77777777" w:rsidR="00B87BA4" w:rsidRDefault="00B87BA4">
            <w:pPr>
              <w:pStyle w:val="4"/>
              <w:rPr>
                <w:sz w:val="18"/>
              </w:rPr>
            </w:pPr>
            <w:r>
              <w:rPr>
                <w:rFonts w:hint="eastAsia"/>
                <w:sz w:val="18"/>
              </w:rPr>
              <w:t xml:space="preserve">　</w:t>
            </w:r>
          </w:p>
        </w:tc>
        <w:tc>
          <w:tcPr>
            <w:tcW w:w="1560" w:type="dxa"/>
            <w:tcBorders>
              <w:top w:val="single" w:sz="4" w:space="0" w:color="auto"/>
              <w:left w:val="nil"/>
              <w:bottom w:val="single" w:sz="4" w:space="0" w:color="auto"/>
              <w:right w:val="single" w:sz="4" w:space="0" w:color="auto"/>
            </w:tcBorders>
            <w:shd w:val="clear" w:color="auto" w:fill="0C0C0C"/>
            <w:vAlign w:val="center"/>
          </w:tcPr>
          <w:p w14:paraId="6ACE8968" w14:textId="77777777" w:rsidR="00B87BA4" w:rsidRDefault="00B87BA4">
            <w:pPr>
              <w:pStyle w:val="4"/>
              <w:rPr>
                <w:sz w:val="18"/>
              </w:rPr>
            </w:pPr>
            <w:r>
              <w:rPr>
                <w:rFonts w:hint="eastAsia"/>
                <w:sz w:val="18"/>
              </w:rPr>
              <w:t>ステージ</w:t>
            </w:r>
            <w:r>
              <w:rPr>
                <w:rFonts w:hint="eastAsia"/>
                <w:sz w:val="18"/>
              </w:rPr>
              <w:t>1</w:t>
            </w:r>
          </w:p>
        </w:tc>
        <w:tc>
          <w:tcPr>
            <w:tcW w:w="2835" w:type="dxa"/>
            <w:tcBorders>
              <w:top w:val="single" w:sz="4" w:space="0" w:color="auto"/>
              <w:left w:val="nil"/>
              <w:bottom w:val="single" w:sz="4" w:space="0" w:color="auto"/>
              <w:right w:val="single" w:sz="4" w:space="0" w:color="auto"/>
            </w:tcBorders>
            <w:shd w:val="clear" w:color="auto" w:fill="0C0C0C"/>
            <w:vAlign w:val="center"/>
          </w:tcPr>
          <w:p w14:paraId="107A4735" w14:textId="77777777" w:rsidR="00B87BA4" w:rsidRDefault="00B87BA4">
            <w:pPr>
              <w:pStyle w:val="4"/>
              <w:rPr>
                <w:sz w:val="18"/>
              </w:rPr>
            </w:pPr>
            <w:r>
              <w:rPr>
                <w:rFonts w:hint="eastAsia"/>
                <w:sz w:val="18"/>
              </w:rPr>
              <w:t>ステージ</w:t>
            </w:r>
            <w:r>
              <w:rPr>
                <w:rFonts w:hint="eastAsia"/>
                <w:sz w:val="18"/>
              </w:rPr>
              <w:t>2</w:t>
            </w:r>
          </w:p>
        </w:tc>
        <w:tc>
          <w:tcPr>
            <w:tcW w:w="2551" w:type="dxa"/>
            <w:tcBorders>
              <w:top w:val="single" w:sz="4" w:space="0" w:color="auto"/>
              <w:left w:val="nil"/>
              <w:bottom w:val="single" w:sz="4" w:space="0" w:color="auto"/>
              <w:right w:val="single" w:sz="4" w:space="0" w:color="auto"/>
            </w:tcBorders>
            <w:shd w:val="clear" w:color="auto" w:fill="0C0C0C"/>
            <w:vAlign w:val="center"/>
          </w:tcPr>
          <w:p w14:paraId="3E0A6970" w14:textId="77777777" w:rsidR="00B87BA4" w:rsidRDefault="00B87BA4">
            <w:pPr>
              <w:pStyle w:val="4"/>
              <w:rPr>
                <w:sz w:val="18"/>
              </w:rPr>
            </w:pPr>
            <w:r>
              <w:rPr>
                <w:rFonts w:hint="eastAsia"/>
                <w:sz w:val="18"/>
              </w:rPr>
              <w:t>ステージ</w:t>
            </w:r>
            <w:r>
              <w:rPr>
                <w:rFonts w:hint="eastAsia"/>
                <w:sz w:val="18"/>
              </w:rPr>
              <w:t>3</w:t>
            </w:r>
          </w:p>
        </w:tc>
        <w:tc>
          <w:tcPr>
            <w:tcW w:w="3119" w:type="dxa"/>
            <w:gridSpan w:val="2"/>
            <w:tcBorders>
              <w:top w:val="single" w:sz="4" w:space="0" w:color="auto"/>
              <w:left w:val="nil"/>
              <w:bottom w:val="single" w:sz="4" w:space="0" w:color="auto"/>
              <w:right w:val="single" w:sz="4" w:space="0" w:color="auto"/>
            </w:tcBorders>
            <w:shd w:val="clear" w:color="auto" w:fill="0C0C0C"/>
            <w:vAlign w:val="center"/>
          </w:tcPr>
          <w:p w14:paraId="307BB578" w14:textId="77777777" w:rsidR="00B87BA4" w:rsidRDefault="00B87BA4">
            <w:pPr>
              <w:pStyle w:val="4"/>
              <w:rPr>
                <w:sz w:val="18"/>
              </w:rPr>
            </w:pPr>
            <w:r>
              <w:rPr>
                <w:rFonts w:hint="eastAsia"/>
                <w:sz w:val="18"/>
              </w:rPr>
              <w:t>ステージ</w:t>
            </w:r>
            <w:r>
              <w:rPr>
                <w:rFonts w:hint="eastAsia"/>
                <w:sz w:val="18"/>
              </w:rPr>
              <w:t>4</w:t>
            </w:r>
          </w:p>
        </w:tc>
      </w:tr>
      <w:tr w:rsidR="00B87BA4" w14:paraId="42B4BA37" w14:textId="77777777">
        <w:trPr>
          <w:trHeight w:val="284"/>
          <w:jc w:val="center"/>
        </w:trPr>
        <w:tc>
          <w:tcPr>
            <w:tcW w:w="709" w:type="dxa"/>
            <w:tcBorders>
              <w:top w:val="nil"/>
              <w:left w:val="single" w:sz="4" w:space="0" w:color="auto"/>
              <w:bottom w:val="single" w:sz="4" w:space="0" w:color="auto"/>
              <w:right w:val="single" w:sz="4" w:space="0" w:color="auto"/>
            </w:tcBorders>
          </w:tcPr>
          <w:p w14:paraId="79C23138" w14:textId="77777777" w:rsidR="00B87BA4" w:rsidRDefault="00B87BA4">
            <w:pPr>
              <w:spacing w:afterLines="0" w:after="0"/>
              <w:ind w:left="0" w:firstLineChars="0" w:firstLine="0"/>
              <w:rPr>
                <w:kern w:val="0"/>
                <w:sz w:val="18"/>
                <w:szCs w:val="20"/>
              </w:rPr>
            </w:pPr>
            <w:r>
              <w:rPr>
                <w:rFonts w:hint="eastAsia"/>
                <w:kern w:val="0"/>
                <w:sz w:val="18"/>
                <w:szCs w:val="20"/>
              </w:rPr>
              <w:t>評価項目</w:t>
            </w:r>
          </w:p>
        </w:tc>
        <w:tc>
          <w:tcPr>
            <w:tcW w:w="1560" w:type="dxa"/>
            <w:tcBorders>
              <w:top w:val="nil"/>
              <w:left w:val="nil"/>
              <w:bottom w:val="single" w:sz="4" w:space="0" w:color="auto"/>
              <w:right w:val="single" w:sz="4" w:space="0" w:color="auto"/>
            </w:tcBorders>
          </w:tcPr>
          <w:p w14:paraId="29E7185F" w14:textId="77777777" w:rsidR="00B87BA4" w:rsidRDefault="00B87BA4">
            <w:pPr>
              <w:spacing w:afterLines="0" w:after="0"/>
              <w:ind w:left="0" w:firstLineChars="0" w:firstLine="0"/>
              <w:jc w:val="both"/>
              <w:rPr>
                <w:kern w:val="0"/>
                <w:sz w:val="18"/>
                <w:szCs w:val="20"/>
              </w:rPr>
            </w:pPr>
            <w:r>
              <w:rPr>
                <w:rFonts w:hint="eastAsia"/>
                <w:kern w:val="0"/>
                <w:sz w:val="18"/>
                <w:szCs w:val="20"/>
              </w:rPr>
              <w:t>◆経営層は解決すべき自社の経営課題を把握していない。</w:t>
            </w:r>
          </w:p>
        </w:tc>
        <w:tc>
          <w:tcPr>
            <w:tcW w:w="2835" w:type="dxa"/>
            <w:tcBorders>
              <w:top w:val="nil"/>
              <w:left w:val="nil"/>
              <w:bottom w:val="single" w:sz="4" w:space="0" w:color="auto"/>
              <w:right w:val="single" w:sz="4" w:space="0" w:color="auto"/>
            </w:tcBorders>
          </w:tcPr>
          <w:p w14:paraId="219EC510" w14:textId="77777777" w:rsidR="00B87BA4" w:rsidRDefault="00B87BA4">
            <w:pPr>
              <w:spacing w:afterLines="0" w:after="0"/>
              <w:ind w:left="0" w:firstLineChars="0" w:firstLine="0"/>
              <w:jc w:val="both"/>
              <w:rPr>
                <w:kern w:val="0"/>
                <w:sz w:val="18"/>
                <w:szCs w:val="20"/>
              </w:rPr>
            </w:pPr>
            <w:r>
              <w:rPr>
                <w:rFonts w:hint="eastAsia"/>
                <w:kern w:val="0"/>
                <w:sz w:val="18"/>
                <w:szCs w:val="20"/>
              </w:rPr>
              <w:t>◆不十分なところはあるが経営層は解決すべき自社の経営課題を把握している。</w:t>
            </w:r>
          </w:p>
        </w:tc>
        <w:tc>
          <w:tcPr>
            <w:tcW w:w="2551" w:type="dxa"/>
            <w:tcBorders>
              <w:top w:val="nil"/>
              <w:left w:val="nil"/>
              <w:bottom w:val="single" w:sz="4" w:space="0" w:color="auto"/>
              <w:right w:val="single" w:sz="4" w:space="0" w:color="auto"/>
            </w:tcBorders>
          </w:tcPr>
          <w:p w14:paraId="62FAB467" w14:textId="77777777" w:rsidR="00B87BA4" w:rsidRDefault="00B87BA4">
            <w:pPr>
              <w:spacing w:afterLines="0" w:after="0"/>
              <w:ind w:left="0" w:firstLineChars="0" w:firstLine="0"/>
              <w:jc w:val="both"/>
              <w:rPr>
                <w:kern w:val="0"/>
                <w:sz w:val="18"/>
                <w:szCs w:val="20"/>
              </w:rPr>
            </w:pPr>
            <w:r>
              <w:rPr>
                <w:rFonts w:hint="eastAsia"/>
                <w:kern w:val="0"/>
                <w:sz w:val="18"/>
                <w:szCs w:val="20"/>
              </w:rPr>
              <w:t>◆経営層は解決すべき自社の経営課題を十分把握している。</w:t>
            </w:r>
          </w:p>
        </w:tc>
        <w:tc>
          <w:tcPr>
            <w:tcW w:w="3119" w:type="dxa"/>
            <w:gridSpan w:val="2"/>
            <w:tcBorders>
              <w:top w:val="nil"/>
              <w:left w:val="nil"/>
              <w:bottom w:val="single" w:sz="4" w:space="0" w:color="auto"/>
              <w:right w:val="single" w:sz="4" w:space="0" w:color="auto"/>
            </w:tcBorders>
          </w:tcPr>
          <w:p w14:paraId="46E7B918" w14:textId="77777777" w:rsidR="00B87BA4" w:rsidRDefault="00B87BA4">
            <w:pPr>
              <w:spacing w:afterLines="0" w:after="0"/>
              <w:ind w:left="0" w:firstLineChars="0" w:firstLine="0"/>
              <w:jc w:val="both"/>
              <w:rPr>
                <w:kern w:val="0"/>
                <w:sz w:val="18"/>
                <w:szCs w:val="20"/>
              </w:rPr>
            </w:pPr>
            <w:r>
              <w:rPr>
                <w:rFonts w:hint="eastAsia"/>
                <w:kern w:val="0"/>
                <w:sz w:val="18"/>
                <w:szCs w:val="20"/>
              </w:rPr>
              <w:t>◆経営層は解決すべき自社の経営課題を十分把握している。</w:t>
            </w:r>
          </w:p>
        </w:tc>
      </w:tr>
      <w:tr w:rsidR="00B87BA4" w14:paraId="30157BAC" w14:textId="77777777">
        <w:trPr>
          <w:trHeight w:val="284"/>
          <w:jc w:val="center"/>
        </w:trPr>
        <w:tc>
          <w:tcPr>
            <w:tcW w:w="709" w:type="dxa"/>
            <w:tcBorders>
              <w:top w:val="nil"/>
              <w:left w:val="single" w:sz="4" w:space="0" w:color="auto"/>
              <w:bottom w:val="single" w:sz="4" w:space="0" w:color="auto"/>
              <w:right w:val="single" w:sz="4" w:space="0" w:color="auto"/>
            </w:tcBorders>
          </w:tcPr>
          <w:p w14:paraId="2A58AA6C" w14:textId="77777777" w:rsidR="00B87BA4" w:rsidRDefault="00B87BA4">
            <w:pPr>
              <w:spacing w:afterLines="0" w:after="0"/>
              <w:ind w:left="0" w:firstLineChars="0" w:firstLine="0"/>
              <w:jc w:val="both"/>
              <w:rPr>
                <w:kern w:val="0"/>
                <w:sz w:val="18"/>
                <w:szCs w:val="20"/>
              </w:rPr>
            </w:pPr>
            <w:r>
              <w:rPr>
                <w:rFonts w:hint="eastAsia"/>
                <w:kern w:val="0"/>
                <w:sz w:val="18"/>
                <w:szCs w:val="20"/>
              </w:rPr>
              <w:t>評価</w:t>
            </w:r>
          </w:p>
        </w:tc>
        <w:tc>
          <w:tcPr>
            <w:tcW w:w="1560" w:type="dxa"/>
            <w:tcBorders>
              <w:top w:val="nil"/>
              <w:left w:val="nil"/>
              <w:bottom w:val="single" w:sz="4" w:space="0" w:color="auto"/>
              <w:right w:val="single" w:sz="4" w:space="0" w:color="auto"/>
            </w:tcBorders>
          </w:tcPr>
          <w:p w14:paraId="268EADEE" w14:textId="77777777" w:rsidR="00B87BA4" w:rsidRDefault="00B87BA4">
            <w:pPr>
              <w:spacing w:afterLines="0" w:after="0"/>
              <w:ind w:left="0" w:firstLineChars="0" w:firstLine="0"/>
              <w:jc w:val="both"/>
              <w:rPr>
                <w:kern w:val="0"/>
                <w:sz w:val="18"/>
                <w:szCs w:val="20"/>
              </w:rPr>
            </w:pPr>
            <w:r>
              <w:rPr>
                <w:rFonts w:hint="eastAsia"/>
                <w:kern w:val="0"/>
                <w:sz w:val="18"/>
                <w:szCs w:val="20"/>
              </w:rPr>
              <w:t xml:space="preserve">　</w:t>
            </w:r>
          </w:p>
        </w:tc>
        <w:tc>
          <w:tcPr>
            <w:tcW w:w="2835" w:type="dxa"/>
            <w:tcBorders>
              <w:top w:val="nil"/>
              <w:left w:val="nil"/>
              <w:bottom w:val="single" w:sz="4" w:space="0" w:color="auto"/>
              <w:right w:val="single" w:sz="4" w:space="0" w:color="auto"/>
            </w:tcBorders>
          </w:tcPr>
          <w:p w14:paraId="4AB33BE2" w14:textId="77777777" w:rsidR="00B87BA4" w:rsidRDefault="00B87BA4">
            <w:pPr>
              <w:spacing w:afterLines="0" w:after="0"/>
              <w:ind w:left="0" w:firstLineChars="0" w:firstLine="0"/>
              <w:jc w:val="both"/>
              <w:rPr>
                <w:kern w:val="0"/>
                <w:sz w:val="18"/>
                <w:szCs w:val="20"/>
              </w:rPr>
            </w:pPr>
            <w:r>
              <w:rPr>
                <w:rFonts w:hint="eastAsia"/>
                <w:kern w:val="0"/>
                <w:sz w:val="18"/>
                <w:szCs w:val="20"/>
              </w:rPr>
              <w:t xml:space="preserve">　</w:t>
            </w:r>
          </w:p>
        </w:tc>
        <w:tc>
          <w:tcPr>
            <w:tcW w:w="2551" w:type="dxa"/>
            <w:tcBorders>
              <w:top w:val="nil"/>
              <w:left w:val="nil"/>
              <w:bottom w:val="single" w:sz="4" w:space="0" w:color="auto"/>
              <w:right w:val="single" w:sz="4" w:space="0" w:color="auto"/>
            </w:tcBorders>
          </w:tcPr>
          <w:p w14:paraId="590D1E53" w14:textId="77777777" w:rsidR="00B87BA4" w:rsidRDefault="00B87BA4">
            <w:pPr>
              <w:spacing w:afterLines="0" w:after="0"/>
              <w:ind w:left="0" w:firstLineChars="0" w:firstLine="0"/>
              <w:jc w:val="both"/>
              <w:rPr>
                <w:kern w:val="0"/>
                <w:sz w:val="18"/>
                <w:szCs w:val="20"/>
              </w:rPr>
            </w:pPr>
            <w:r>
              <w:rPr>
                <w:rFonts w:hint="eastAsia"/>
                <w:kern w:val="0"/>
                <w:sz w:val="18"/>
                <w:szCs w:val="20"/>
              </w:rPr>
              <w:t xml:space="preserve">　</w:t>
            </w:r>
          </w:p>
        </w:tc>
        <w:tc>
          <w:tcPr>
            <w:tcW w:w="3119" w:type="dxa"/>
            <w:gridSpan w:val="2"/>
            <w:tcBorders>
              <w:top w:val="nil"/>
              <w:left w:val="nil"/>
              <w:bottom w:val="single" w:sz="4" w:space="0" w:color="auto"/>
              <w:right w:val="single" w:sz="4" w:space="0" w:color="auto"/>
            </w:tcBorders>
          </w:tcPr>
          <w:p w14:paraId="67512C18" w14:textId="77777777" w:rsidR="00B87BA4" w:rsidRDefault="00B87BA4">
            <w:pPr>
              <w:spacing w:afterLines="0" w:after="0"/>
              <w:ind w:left="0" w:firstLineChars="0" w:firstLine="0"/>
              <w:jc w:val="both"/>
              <w:rPr>
                <w:kern w:val="0"/>
                <w:sz w:val="18"/>
                <w:szCs w:val="20"/>
              </w:rPr>
            </w:pPr>
            <w:r>
              <w:rPr>
                <w:rFonts w:hint="eastAsia"/>
                <w:kern w:val="0"/>
                <w:sz w:val="18"/>
                <w:szCs w:val="20"/>
              </w:rPr>
              <w:t xml:space="preserve">　</w:t>
            </w:r>
          </w:p>
        </w:tc>
      </w:tr>
      <w:tr w:rsidR="00B87BA4" w14:paraId="17613891" w14:textId="77777777">
        <w:trPr>
          <w:trHeight w:val="284"/>
          <w:jc w:val="center"/>
        </w:trPr>
        <w:tc>
          <w:tcPr>
            <w:tcW w:w="709" w:type="dxa"/>
            <w:tcBorders>
              <w:top w:val="nil"/>
              <w:left w:val="single" w:sz="4" w:space="0" w:color="auto"/>
              <w:bottom w:val="single" w:sz="4" w:space="0" w:color="auto"/>
              <w:right w:val="single" w:sz="4" w:space="0" w:color="auto"/>
            </w:tcBorders>
          </w:tcPr>
          <w:p w14:paraId="43363EFD" w14:textId="77777777" w:rsidR="00B87BA4" w:rsidRDefault="00B87BA4">
            <w:pPr>
              <w:spacing w:afterLines="0" w:after="0"/>
              <w:ind w:left="0" w:firstLineChars="0" w:firstLine="0"/>
              <w:rPr>
                <w:kern w:val="0"/>
                <w:sz w:val="18"/>
                <w:szCs w:val="20"/>
              </w:rPr>
            </w:pPr>
            <w:r>
              <w:rPr>
                <w:rFonts w:hint="eastAsia"/>
                <w:kern w:val="0"/>
                <w:sz w:val="18"/>
                <w:szCs w:val="20"/>
              </w:rPr>
              <w:t>評価項目</w:t>
            </w:r>
          </w:p>
        </w:tc>
        <w:tc>
          <w:tcPr>
            <w:tcW w:w="1560" w:type="dxa"/>
            <w:tcBorders>
              <w:top w:val="nil"/>
              <w:left w:val="nil"/>
              <w:bottom w:val="single" w:sz="4" w:space="0" w:color="auto"/>
              <w:right w:val="single" w:sz="4" w:space="0" w:color="auto"/>
            </w:tcBorders>
          </w:tcPr>
          <w:p w14:paraId="131B5105" w14:textId="77777777" w:rsidR="00B87BA4" w:rsidRDefault="00B87BA4">
            <w:pPr>
              <w:spacing w:afterLines="0" w:after="0"/>
              <w:ind w:left="0" w:firstLineChars="0" w:firstLine="0"/>
              <w:jc w:val="both"/>
              <w:rPr>
                <w:kern w:val="0"/>
                <w:sz w:val="18"/>
                <w:szCs w:val="20"/>
              </w:rPr>
            </w:pPr>
            <w:r>
              <w:rPr>
                <w:rFonts w:hint="eastAsia"/>
                <w:kern w:val="0"/>
                <w:sz w:val="18"/>
                <w:szCs w:val="20"/>
              </w:rPr>
              <w:t>◆経営戦略が策定されていない。あるいは経営戦略は策定されているが実行不可能な非現実的なものである。</w:t>
            </w:r>
          </w:p>
        </w:tc>
        <w:tc>
          <w:tcPr>
            <w:tcW w:w="2835" w:type="dxa"/>
            <w:tcBorders>
              <w:top w:val="nil"/>
              <w:left w:val="nil"/>
              <w:bottom w:val="single" w:sz="4" w:space="0" w:color="auto"/>
              <w:right w:val="single" w:sz="4" w:space="0" w:color="auto"/>
            </w:tcBorders>
          </w:tcPr>
          <w:p w14:paraId="19FFEFE1" w14:textId="77777777" w:rsidR="00B87BA4" w:rsidRDefault="00B87BA4">
            <w:pPr>
              <w:spacing w:afterLines="0" w:after="0"/>
              <w:ind w:left="0" w:firstLineChars="0" w:firstLine="0"/>
              <w:jc w:val="both"/>
              <w:rPr>
                <w:kern w:val="0"/>
                <w:sz w:val="18"/>
                <w:szCs w:val="20"/>
              </w:rPr>
            </w:pPr>
            <w:r>
              <w:rPr>
                <w:rFonts w:hint="eastAsia"/>
                <w:kern w:val="0"/>
                <w:sz w:val="18"/>
                <w:szCs w:val="20"/>
              </w:rPr>
              <w:t>◆策定された経営戦略が、経営層のみの周知に留まっており全社的に浸透していない。</w:t>
            </w:r>
            <w:r>
              <w:rPr>
                <w:kern w:val="0"/>
                <w:sz w:val="18"/>
                <w:szCs w:val="20"/>
              </w:rPr>
              <w:br/>
            </w:r>
            <w:r>
              <w:rPr>
                <w:rFonts w:hint="eastAsia"/>
                <w:kern w:val="0"/>
                <w:sz w:val="18"/>
                <w:szCs w:val="20"/>
              </w:rPr>
              <w:t>◆経営戦略の想定対象期間が比較的短期（概ね</w:t>
            </w:r>
            <w:r>
              <w:rPr>
                <w:rFonts w:hint="eastAsia"/>
                <w:kern w:val="0"/>
                <w:sz w:val="18"/>
                <w:szCs w:val="20"/>
              </w:rPr>
              <w:t>1</w:t>
            </w:r>
            <w:r>
              <w:rPr>
                <w:rFonts w:hint="eastAsia"/>
                <w:kern w:val="0"/>
                <w:sz w:val="18"/>
                <w:szCs w:val="20"/>
              </w:rPr>
              <w:t>年程度の将来）である。</w:t>
            </w:r>
            <w:r>
              <w:rPr>
                <w:kern w:val="0"/>
                <w:sz w:val="18"/>
                <w:szCs w:val="20"/>
              </w:rPr>
              <w:br/>
            </w:r>
            <w:r>
              <w:rPr>
                <w:rFonts w:hint="eastAsia"/>
                <w:kern w:val="0"/>
                <w:sz w:val="18"/>
                <w:szCs w:val="20"/>
              </w:rPr>
              <w:t>◆経営戦略としての全社的な視点に欠ける部分はあるものの、事業部門、機能別組織単位では効率化の促進や付加価値を創造している。</w:t>
            </w:r>
          </w:p>
        </w:tc>
        <w:tc>
          <w:tcPr>
            <w:tcW w:w="2551" w:type="dxa"/>
            <w:tcBorders>
              <w:top w:val="nil"/>
              <w:left w:val="nil"/>
              <w:bottom w:val="single" w:sz="4" w:space="0" w:color="auto"/>
              <w:right w:val="single" w:sz="4" w:space="0" w:color="auto"/>
            </w:tcBorders>
          </w:tcPr>
          <w:p w14:paraId="0AA25406" w14:textId="77777777" w:rsidR="00B87BA4" w:rsidRDefault="00B87BA4">
            <w:pPr>
              <w:spacing w:afterLines="0" w:after="0"/>
              <w:ind w:left="0" w:firstLineChars="0" w:firstLine="0"/>
              <w:jc w:val="both"/>
              <w:rPr>
                <w:kern w:val="0"/>
                <w:sz w:val="18"/>
                <w:szCs w:val="20"/>
              </w:rPr>
            </w:pPr>
            <w:r>
              <w:rPr>
                <w:rFonts w:hint="eastAsia"/>
                <w:kern w:val="0"/>
                <w:sz w:val="18"/>
                <w:szCs w:val="20"/>
              </w:rPr>
              <w:t>◆策定された経営戦略が、全従業員に周知されている。あるいは経営層及び管理者層に周知され、管理者層の指揮命令の下に従業員が業務を遂行している。</w:t>
            </w:r>
            <w:r>
              <w:rPr>
                <w:kern w:val="0"/>
                <w:sz w:val="18"/>
                <w:szCs w:val="20"/>
              </w:rPr>
              <w:br/>
            </w:r>
            <w:r>
              <w:rPr>
                <w:rFonts w:hint="eastAsia"/>
                <w:kern w:val="0"/>
                <w:sz w:val="18"/>
                <w:szCs w:val="20"/>
              </w:rPr>
              <w:t>◆経営戦略の想定対象期間が比較的中長期（概ね３年以上）を見据えている。</w:t>
            </w:r>
          </w:p>
          <w:p w14:paraId="107E1006" w14:textId="77777777" w:rsidR="00B87BA4" w:rsidRDefault="00B87BA4">
            <w:pPr>
              <w:spacing w:afterLines="0" w:after="0"/>
              <w:ind w:left="0" w:firstLineChars="0" w:firstLine="0"/>
              <w:jc w:val="both"/>
              <w:rPr>
                <w:kern w:val="0"/>
                <w:sz w:val="18"/>
                <w:szCs w:val="20"/>
              </w:rPr>
            </w:pPr>
            <w:r>
              <w:rPr>
                <w:rFonts w:hint="eastAsia"/>
                <w:kern w:val="0"/>
                <w:sz w:val="18"/>
                <w:szCs w:val="20"/>
              </w:rPr>
              <w:t>◆経営戦略は、業務改革の実行が中心である。</w:t>
            </w:r>
          </w:p>
          <w:p w14:paraId="4F395F3D" w14:textId="77777777" w:rsidR="00B87BA4" w:rsidRDefault="00B87BA4">
            <w:pPr>
              <w:spacing w:afterLines="0" w:after="0"/>
              <w:ind w:left="0" w:firstLineChars="0" w:firstLine="0"/>
              <w:jc w:val="both"/>
              <w:rPr>
                <w:kern w:val="0"/>
                <w:sz w:val="18"/>
                <w:szCs w:val="20"/>
              </w:rPr>
            </w:pPr>
            <w:r>
              <w:rPr>
                <w:rFonts w:hint="eastAsia"/>
                <w:kern w:val="0"/>
                <w:sz w:val="18"/>
                <w:szCs w:val="20"/>
              </w:rPr>
              <w:t>◆経営戦略が、企業全体あるいは企業グループ全体の視点から、事業部門、機能別組織の部門戦略に横串を刺した形で策定されている。この結果、企業全体あるいは企業グループ全体での効率化の促進や付加価値を促進するかどうかが経営戦略の具体的な実行にあたっての判断基準となっている。</w:t>
            </w:r>
          </w:p>
        </w:tc>
        <w:tc>
          <w:tcPr>
            <w:tcW w:w="3119" w:type="dxa"/>
            <w:gridSpan w:val="2"/>
            <w:tcBorders>
              <w:top w:val="nil"/>
              <w:left w:val="nil"/>
              <w:bottom w:val="single" w:sz="4" w:space="0" w:color="auto"/>
              <w:right w:val="single" w:sz="4" w:space="0" w:color="auto"/>
            </w:tcBorders>
          </w:tcPr>
          <w:p w14:paraId="670795AD" w14:textId="77777777" w:rsidR="00B87BA4" w:rsidRDefault="00B87BA4">
            <w:pPr>
              <w:spacing w:afterLines="0" w:after="0"/>
              <w:ind w:left="0" w:firstLineChars="0" w:firstLine="0"/>
              <w:jc w:val="both"/>
              <w:rPr>
                <w:kern w:val="0"/>
                <w:sz w:val="18"/>
                <w:szCs w:val="20"/>
              </w:rPr>
            </w:pPr>
            <w:r>
              <w:rPr>
                <w:rFonts w:hint="eastAsia"/>
                <w:kern w:val="0"/>
                <w:sz w:val="18"/>
                <w:szCs w:val="20"/>
              </w:rPr>
              <w:t>◆策定された経営戦略が、全従業員に周知されている。あるいは経営層及び管理者層に周知され、管理者層の指揮命令の下に従業員が業務を遂行している。</w:t>
            </w:r>
            <w:r>
              <w:rPr>
                <w:kern w:val="0"/>
                <w:sz w:val="18"/>
                <w:szCs w:val="20"/>
              </w:rPr>
              <w:br/>
            </w:r>
            <w:r>
              <w:rPr>
                <w:rFonts w:hint="eastAsia"/>
                <w:kern w:val="0"/>
                <w:sz w:val="18"/>
                <w:szCs w:val="20"/>
              </w:rPr>
              <w:t>◆経営戦略の想定対象期間が比較的中長期（概ね３年以上）を見据えている。</w:t>
            </w:r>
          </w:p>
          <w:p w14:paraId="29060AFB" w14:textId="77777777" w:rsidR="00B87BA4" w:rsidRDefault="00B87BA4">
            <w:pPr>
              <w:spacing w:afterLines="0" w:after="0"/>
              <w:ind w:left="0" w:firstLineChars="0" w:firstLine="0"/>
              <w:jc w:val="both"/>
              <w:rPr>
                <w:kern w:val="0"/>
                <w:sz w:val="18"/>
                <w:szCs w:val="20"/>
              </w:rPr>
            </w:pPr>
            <w:r>
              <w:rPr>
                <w:rFonts w:hint="eastAsia"/>
                <w:kern w:val="0"/>
                <w:sz w:val="18"/>
                <w:szCs w:val="20"/>
              </w:rPr>
              <w:t>◆経営戦略には、ビジネス環境の変化を見極め、業務改革の実行及び新しいビジネスモデルの展開を織り込んでいる。</w:t>
            </w:r>
          </w:p>
          <w:p w14:paraId="67DFFFB2" w14:textId="77777777" w:rsidR="00B87BA4" w:rsidRDefault="00B87BA4">
            <w:pPr>
              <w:spacing w:afterLines="0" w:after="0"/>
              <w:ind w:left="0" w:firstLineChars="0" w:firstLine="0"/>
              <w:jc w:val="both"/>
              <w:rPr>
                <w:kern w:val="0"/>
                <w:sz w:val="18"/>
                <w:szCs w:val="20"/>
              </w:rPr>
            </w:pPr>
            <w:r>
              <w:rPr>
                <w:rFonts w:hint="eastAsia"/>
                <w:kern w:val="0"/>
                <w:sz w:val="18"/>
                <w:szCs w:val="20"/>
              </w:rPr>
              <w:t>◆垂直型の企業間連携（調達先から販売先に至るまでの連携）や、水平型の企業間連携（同一産業内での連携）での実現可能性を考慮に入れた上で、企業全体、あるいは企業グループ全体の視点から経営戦略が策定されている。この結果、企業間連携全体で最適な効果を得られるかどうかが経営戦略の具体的な実行にあたっての判断基準になっている。</w:t>
            </w:r>
          </w:p>
        </w:tc>
      </w:tr>
      <w:tr w:rsidR="00B87BA4" w14:paraId="539F2EC7" w14:textId="77777777">
        <w:trPr>
          <w:trHeight w:val="284"/>
          <w:jc w:val="center"/>
        </w:trPr>
        <w:tc>
          <w:tcPr>
            <w:tcW w:w="709" w:type="dxa"/>
            <w:tcBorders>
              <w:top w:val="nil"/>
              <w:left w:val="single" w:sz="4" w:space="0" w:color="auto"/>
              <w:bottom w:val="single" w:sz="4" w:space="0" w:color="auto"/>
              <w:right w:val="single" w:sz="4" w:space="0" w:color="auto"/>
            </w:tcBorders>
          </w:tcPr>
          <w:p w14:paraId="07C3D18B" w14:textId="77777777" w:rsidR="00B87BA4" w:rsidRDefault="00B87BA4">
            <w:pPr>
              <w:spacing w:afterLines="0" w:after="0"/>
              <w:ind w:left="0" w:firstLineChars="0" w:firstLine="0"/>
              <w:jc w:val="both"/>
              <w:rPr>
                <w:kern w:val="0"/>
                <w:sz w:val="18"/>
                <w:szCs w:val="20"/>
              </w:rPr>
            </w:pPr>
            <w:r>
              <w:rPr>
                <w:rFonts w:hint="eastAsia"/>
                <w:kern w:val="0"/>
                <w:sz w:val="18"/>
                <w:szCs w:val="20"/>
              </w:rPr>
              <w:t>評価</w:t>
            </w:r>
          </w:p>
        </w:tc>
        <w:tc>
          <w:tcPr>
            <w:tcW w:w="1560" w:type="dxa"/>
            <w:tcBorders>
              <w:top w:val="nil"/>
              <w:left w:val="nil"/>
              <w:bottom w:val="single" w:sz="4" w:space="0" w:color="auto"/>
              <w:right w:val="single" w:sz="4" w:space="0" w:color="auto"/>
            </w:tcBorders>
          </w:tcPr>
          <w:p w14:paraId="7E4A842E" w14:textId="77777777" w:rsidR="00B87BA4" w:rsidRDefault="00B87BA4">
            <w:pPr>
              <w:spacing w:afterLines="0" w:after="0"/>
              <w:ind w:left="0" w:firstLineChars="0" w:firstLine="0"/>
              <w:jc w:val="both"/>
              <w:rPr>
                <w:kern w:val="0"/>
                <w:sz w:val="18"/>
                <w:szCs w:val="20"/>
              </w:rPr>
            </w:pPr>
            <w:r>
              <w:rPr>
                <w:rFonts w:hint="eastAsia"/>
                <w:kern w:val="0"/>
                <w:sz w:val="18"/>
                <w:szCs w:val="20"/>
              </w:rPr>
              <w:t xml:space="preserve">　</w:t>
            </w:r>
          </w:p>
        </w:tc>
        <w:tc>
          <w:tcPr>
            <w:tcW w:w="2835" w:type="dxa"/>
            <w:tcBorders>
              <w:top w:val="nil"/>
              <w:left w:val="nil"/>
              <w:bottom w:val="single" w:sz="4" w:space="0" w:color="auto"/>
              <w:right w:val="single" w:sz="4" w:space="0" w:color="auto"/>
            </w:tcBorders>
          </w:tcPr>
          <w:p w14:paraId="0BBDCBE1" w14:textId="77777777" w:rsidR="00B87BA4" w:rsidRDefault="00B87BA4">
            <w:pPr>
              <w:spacing w:afterLines="0" w:after="0"/>
              <w:ind w:left="0" w:firstLineChars="0" w:firstLine="0"/>
              <w:jc w:val="both"/>
              <w:rPr>
                <w:kern w:val="0"/>
                <w:sz w:val="18"/>
                <w:szCs w:val="20"/>
              </w:rPr>
            </w:pPr>
            <w:r>
              <w:rPr>
                <w:rFonts w:hint="eastAsia"/>
                <w:kern w:val="0"/>
                <w:sz w:val="18"/>
                <w:szCs w:val="20"/>
              </w:rPr>
              <w:t xml:space="preserve">　</w:t>
            </w:r>
          </w:p>
        </w:tc>
        <w:tc>
          <w:tcPr>
            <w:tcW w:w="2551" w:type="dxa"/>
            <w:tcBorders>
              <w:top w:val="nil"/>
              <w:left w:val="nil"/>
              <w:bottom w:val="single" w:sz="4" w:space="0" w:color="auto"/>
              <w:right w:val="single" w:sz="4" w:space="0" w:color="auto"/>
            </w:tcBorders>
          </w:tcPr>
          <w:p w14:paraId="0B433143" w14:textId="77777777" w:rsidR="00B87BA4" w:rsidRDefault="00B87BA4">
            <w:pPr>
              <w:spacing w:afterLines="0" w:after="0"/>
              <w:ind w:left="0" w:firstLineChars="0" w:firstLine="0"/>
              <w:jc w:val="both"/>
              <w:rPr>
                <w:kern w:val="0"/>
                <w:sz w:val="18"/>
                <w:szCs w:val="20"/>
              </w:rPr>
            </w:pPr>
            <w:r>
              <w:rPr>
                <w:rFonts w:hint="eastAsia"/>
                <w:kern w:val="0"/>
                <w:sz w:val="18"/>
                <w:szCs w:val="20"/>
              </w:rPr>
              <w:t xml:space="preserve">　</w:t>
            </w:r>
          </w:p>
        </w:tc>
        <w:tc>
          <w:tcPr>
            <w:tcW w:w="3119" w:type="dxa"/>
            <w:gridSpan w:val="2"/>
            <w:tcBorders>
              <w:top w:val="nil"/>
              <w:left w:val="nil"/>
              <w:bottom w:val="single" w:sz="4" w:space="0" w:color="auto"/>
              <w:right w:val="single" w:sz="4" w:space="0" w:color="auto"/>
            </w:tcBorders>
          </w:tcPr>
          <w:p w14:paraId="2BC5857F" w14:textId="77777777" w:rsidR="00B87BA4" w:rsidRDefault="00B87BA4">
            <w:pPr>
              <w:spacing w:afterLines="0" w:after="0"/>
              <w:ind w:left="0" w:firstLineChars="0" w:firstLine="0"/>
              <w:jc w:val="both"/>
              <w:rPr>
                <w:kern w:val="0"/>
                <w:sz w:val="18"/>
                <w:szCs w:val="20"/>
              </w:rPr>
            </w:pPr>
            <w:r>
              <w:rPr>
                <w:rFonts w:hint="eastAsia"/>
                <w:kern w:val="0"/>
                <w:sz w:val="18"/>
                <w:szCs w:val="20"/>
              </w:rPr>
              <w:t xml:space="preserve">　</w:t>
            </w:r>
          </w:p>
        </w:tc>
      </w:tr>
      <w:tr w:rsidR="00B87BA4" w14:paraId="5B9281E8" w14:textId="77777777">
        <w:trPr>
          <w:trHeight w:val="284"/>
          <w:jc w:val="center"/>
        </w:trPr>
        <w:tc>
          <w:tcPr>
            <w:tcW w:w="709" w:type="dxa"/>
            <w:tcBorders>
              <w:top w:val="nil"/>
              <w:left w:val="single" w:sz="4" w:space="0" w:color="auto"/>
              <w:bottom w:val="single" w:sz="4" w:space="0" w:color="auto"/>
              <w:right w:val="single" w:sz="4" w:space="0" w:color="auto"/>
            </w:tcBorders>
          </w:tcPr>
          <w:p w14:paraId="1CD279BD" w14:textId="77777777" w:rsidR="00B87BA4" w:rsidRDefault="00B87BA4">
            <w:pPr>
              <w:spacing w:afterLines="0" w:after="0"/>
              <w:ind w:left="0" w:firstLineChars="0" w:firstLine="0"/>
              <w:rPr>
                <w:kern w:val="0"/>
                <w:sz w:val="18"/>
                <w:szCs w:val="20"/>
              </w:rPr>
            </w:pPr>
            <w:r>
              <w:rPr>
                <w:rFonts w:hint="eastAsia"/>
                <w:kern w:val="0"/>
                <w:sz w:val="18"/>
                <w:szCs w:val="20"/>
              </w:rPr>
              <w:t>評価項目</w:t>
            </w:r>
          </w:p>
        </w:tc>
        <w:tc>
          <w:tcPr>
            <w:tcW w:w="1560" w:type="dxa"/>
            <w:tcBorders>
              <w:top w:val="nil"/>
              <w:left w:val="nil"/>
              <w:bottom w:val="single" w:sz="4" w:space="0" w:color="auto"/>
              <w:right w:val="single" w:sz="4" w:space="0" w:color="auto"/>
            </w:tcBorders>
          </w:tcPr>
          <w:p w14:paraId="5194FB49" w14:textId="77777777" w:rsidR="00B87BA4" w:rsidRDefault="00B87BA4">
            <w:pPr>
              <w:spacing w:afterLines="0" w:after="0"/>
              <w:ind w:left="0" w:firstLineChars="0" w:firstLine="0"/>
              <w:jc w:val="both"/>
              <w:rPr>
                <w:kern w:val="0"/>
                <w:sz w:val="18"/>
                <w:szCs w:val="20"/>
              </w:rPr>
            </w:pPr>
            <w:r>
              <w:rPr>
                <w:rFonts w:hint="eastAsia"/>
                <w:kern w:val="0"/>
                <w:sz w:val="18"/>
                <w:szCs w:val="20"/>
              </w:rPr>
              <w:t>◆</w:t>
            </w:r>
            <w:r>
              <w:rPr>
                <w:rFonts w:hint="eastAsia"/>
                <w:kern w:val="0"/>
                <w:sz w:val="18"/>
                <w:szCs w:val="20"/>
              </w:rPr>
              <w:t>IT</w:t>
            </w:r>
            <w:r>
              <w:rPr>
                <w:rFonts w:hint="eastAsia"/>
                <w:kern w:val="0"/>
                <w:sz w:val="18"/>
                <w:szCs w:val="20"/>
              </w:rPr>
              <w:t>戦略が策定されていない。あるいは</w:t>
            </w:r>
            <w:r>
              <w:rPr>
                <w:rFonts w:hint="eastAsia"/>
                <w:kern w:val="0"/>
                <w:sz w:val="18"/>
                <w:szCs w:val="20"/>
              </w:rPr>
              <w:t>IT</w:t>
            </w:r>
            <w:r>
              <w:rPr>
                <w:rFonts w:hint="eastAsia"/>
                <w:kern w:val="0"/>
                <w:sz w:val="18"/>
                <w:szCs w:val="20"/>
              </w:rPr>
              <w:t>戦略は策定されているが実行不可能な非現実的なものである。</w:t>
            </w:r>
          </w:p>
        </w:tc>
        <w:tc>
          <w:tcPr>
            <w:tcW w:w="2835" w:type="dxa"/>
            <w:tcBorders>
              <w:top w:val="nil"/>
              <w:left w:val="nil"/>
              <w:bottom w:val="single" w:sz="4" w:space="0" w:color="auto"/>
              <w:right w:val="single" w:sz="4" w:space="0" w:color="auto"/>
            </w:tcBorders>
          </w:tcPr>
          <w:p w14:paraId="5B78FF20" w14:textId="77777777" w:rsidR="00B87BA4" w:rsidRDefault="00B87BA4">
            <w:pPr>
              <w:spacing w:afterLines="0" w:after="0"/>
              <w:ind w:left="0" w:firstLineChars="0" w:firstLine="0"/>
              <w:jc w:val="both"/>
              <w:rPr>
                <w:kern w:val="0"/>
                <w:sz w:val="18"/>
                <w:szCs w:val="20"/>
              </w:rPr>
            </w:pPr>
            <w:r>
              <w:rPr>
                <w:rFonts w:hint="eastAsia"/>
                <w:kern w:val="0"/>
                <w:sz w:val="18"/>
                <w:szCs w:val="20"/>
              </w:rPr>
              <w:t>◆</w:t>
            </w:r>
            <w:r>
              <w:rPr>
                <w:rFonts w:hint="eastAsia"/>
                <w:kern w:val="0"/>
                <w:sz w:val="18"/>
                <w:szCs w:val="20"/>
              </w:rPr>
              <w:t>IT</w:t>
            </w:r>
            <w:r>
              <w:rPr>
                <w:rFonts w:hint="eastAsia"/>
                <w:kern w:val="0"/>
                <w:sz w:val="18"/>
                <w:szCs w:val="20"/>
              </w:rPr>
              <w:t>戦略は経営戦略と整合性が取れている。</w:t>
            </w:r>
          </w:p>
          <w:p w14:paraId="4BE06623" w14:textId="77777777" w:rsidR="00B87BA4" w:rsidRDefault="00B87BA4">
            <w:pPr>
              <w:spacing w:afterLines="0" w:after="0"/>
              <w:ind w:left="0" w:firstLineChars="0" w:firstLine="0"/>
              <w:jc w:val="both"/>
              <w:rPr>
                <w:kern w:val="0"/>
                <w:sz w:val="18"/>
                <w:szCs w:val="20"/>
              </w:rPr>
            </w:pPr>
            <w:r>
              <w:rPr>
                <w:rFonts w:hint="eastAsia"/>
                <w:kern w:val="0"/>
                <w:sz w:val="18"/>
                <w:szCs w:val="20"/>
              </w:rPr>
              <w:t>◆</w:t>
            </w:r>
            <w:r>
              <w:rPr>
                <w:rFonts w:hint="eastAsia"/>
                <w:kern w:val="0"/>
                <w:sz w:val="18"/>
                <w:szCs w:val="20"/>
              </w:rPr>
              <w:t>IT</w:t>
            </w:r>
            <w:r>
              <w:rPr>
                <w:rFonts w:hint="eastAsia"/>
                <w:kern w:val="0"/>
                <w:sz w:val="18"/>
                <w:szCs w:val="20"/>
              </w:rPr>
              <w:t>戦略の決定プロセスには、経営層が参画している。</w:t>
            </w:r>
          </w:p>
          <w:p w14:paraId="7ABB1BB0" w14:textId="77777777" w:rsidR="00B87BA4" w:rsidRDefault="00B87BA4">
            <w:pPr>
              <w:spacing w:afterLines="0" w:after="0"/>
              <w:ind w:left="0" w:firstLineChars="0" w:firstLine="0"/>
              <w:jc w:val="both"/>
              <w:rPr>
                <w:kern w:val="0"/>
                <w:sz w:val="18"/>
                <w:szCs w:val="20"/>
              </w:rPr>
            </w:pPr>
            <w:r>
              <w:rPr>
                <w:rFonts w:hint="eastAsia"/>
                <w:kern w:val="0"/>
                <w:sz w:val="18"/>
                <w:szCs w:val="20"/>
              </w:rPr>
              <w:t>◆</w:t>
            </w:r>
            <w:r>
              <w:rPr>
                <w:rFonts w:hint="eastAsia"/>
                <w:kern w:val="0"/>
                <w:sz w:val="18"/>
                <w:szCs w:val="20"/>
              </w:rPr>
              <w:t>IT</w:t>
            </w:r>
            <w:r>
              <w:rPr>
                <w:rFonts w:hint="eastAsia"/>
                <w:kern w:val="0"/>
                <w:sz w:val="18"/>
                <w:szCs w:val="20"/>
              </w:rPr>
              <w:t>戦略が事業部門、機能別組織の単純合計となっている。あるいは全社的な視点から</w:t>
            </w:r>
            <w:r>
              <w:rPr>
                <w:rFonts w:hint="eastAsia"/>
                <w:kern w:val="0"/>
                <w:sz w:val="18"/>
                <w:szCs w:val="20"/>
              </w:rPr>
              <w:t>IT</w:t>
            </w:r>
            <w:r>
              <w:rPr>
                <w:rFonts w:hint="eastAsia"/>
                <w:kern w:val="0"/>
                <w:sz w:val="18"/>
                <w:szCs w:val="20"/>
              </w:rPr>
              <w:t>戦略は策定されているが、企業内部での周知が十分ではない。</w:t>
            </w:r>
          </w:p>
          <w:p w14:paraId="77221A02" w14:textId="77777777" w:rsidR="00B87BA4" w:rsidRDefault="00B87BA4">
            <w:pPr>
              <w:spacing w:afterLines="0" w:after="0"/>
              <w:ind w:left="0" w:firstLineChars="0" w:firstLine="0"/>
              <w:jc w:val="both"/>
              <w:rPr>
                <w:kern w:val="0"/>
                <w:sz w:val="18"/>
                <w:szCs w:val="20"/>
              </w:rPr>
            </w:pPr>
            <w:r>
              <w:rPr>
                <w:rFonts w:hint="eastAsia"/>
                <w:kern w:val="0"/>
                <w:sz w:val="18"/>
                <w:szCs w:val="20"/>
              </w:rPr>
              <w:t>◆全社的な視点からの</w:t>
            </w:r>
            <w:r>
              <w:rPr>
                <w:rFonts w:hint="eastAsia"/>
                <w:kern w:val="0"/>
                <w:sz w:val="18"/>
                <w:szCs w:val="20"/>
              </w:rPr>
              <w:t>IT</w:t>
            </w:r>
            <w:r>
              <w:rPr>
                <w:rFonts w:hint="eastAsia"/>
                <w:kern w:val="0"/>
                <w:sz w:val="18"/>
                <w:szCs w:val="20"/>
              </w:rPr>
              <w:t>の活用や</w:t>
            </w:r>
            <w:r>
              <w:rPr>
                <w:rFonts w:hint="eastAsia"/>
                <w:kern w:val="0"/>
                <w:sz w:val="18"/>
                <w:szCs w:val="20"/>
              </w:rPr>
              <w:t>IT</w:t>
            </w:r>
            <w:r>
              <w:rPr>
                <w:rFonts w:hint="eastAsia"/>
                <w:kern w:val="0"/>
                <w:sz w:val="18"/>
                <w:szCs w:val="20"/>
              </w:rPr>
              <w:t>投資判断を下すまでには至っていないが、事業部門、機能別組織単位では効率化の促進や付加価値を創造するような</w:t>
            </w:r>
            <w:r>
              <w:rPr>
                <w:rFonts w:hint="eastAsia"/>
                <w:kern w:val="0"/>
                <w:sz w:val="18"/>
                <w:szCs w:val="20"/>
              </w:rPr>
              <w:t>IT</w:t>
            </w:r>
            <w:r>
              <w:rPr>
                <w:rFonts w:hint="eastAsia"/>
                <w:kern w:val="0"/>
                <w:sz w:val="18"/>
                <w:szCs w:val="20"/>
              </w:rPr>
              <w:t>活用、</w:t>
            </w:r>
            <w:r>
              <w:rPr>
                <w:rFonts w:hint="eastAsia"/>
                <w:kern w:val="0"/>
                <w:sz w:val="18"/>
                <w:szCs w:val="20"/>
              </w:rPr>
              <w:t>IT</w:t>
            </w:r>
            <w:r>
              <w:rPr>
                <w:rFonts w:hint="eastAsia"/>
                <w:kern w:val="0"/>
                <w:sz w:val="18"/>
                <w:szCs w:val="20"/>
              </w:rPr>
              <w:t>投資を行っている。</w:t>
            </w:r>
          </w:p>
        </w:tc>
        <w:tc>
          <w:tcPr>
            <w:tcW w:w="2551" w:type="dxa"/>
            <w:tcBorders>
              <w:top w:val="nil"/>
              <w:left w:val="nil"/>
              <w:bottom w:val="single" w:sz="4" w:space="0" w:color="auto"/>
              <w:right w:val="single" w:sz="4" w:space="0" w:color="auto"/>
            </w:tcBorders>
          </w:tcPr>
          <w:p w14:paraId="724CAE4B" w14:textId="77777777" w:rsidR="00B87BA4" w:rsidRDefault="00B87BA4">
            <w:pPr>
              <w:spacing w:afterLines="0" w:after="0"/>
              <w:ind w:left="0" w:firstLineChars="0" w:firstLine="0"/>
              <w:jc w:val="both"/>
              <w:rPr>
                <w:kern w:val="0"/>
                <w:sz w:val="18"/>
                <w:szCs w:val="20"/>
              </w:rPr>
            </w:pPr>
            <w:r>
              <w:rPr>
                <w:rFonts w:hint="eastAsia"/>
                <w:kern w:val="0"/>
                <w:sz w:val="18"/>
                <w:szCs w:val="20"/>
              </w:rPr>
              <w:t>◆</w:t>
            </w:r>
            <w:r>
              <w:rPr>
                <w:rFonts w:hint="eastAsia"/>
                <w:kern w:val="0"/>
                <w:sz w:val="18"/>
                <w:szCs w:val="20"/>
              </w:rPr>
              <w:t>IT</w:t>
            </w:r>
            <w:r>
              <w:rPr>
                <w:rFonts w:hint="eastAsia"/>
                <w:kern w:val="0"/>
                <w:sz w:val="18"/>
                <w:szCs w:val="20"/>
              </w:rPr>
              <w:t>戦略は経営戦略と整合性が取れている。</w:t>
            </w:r>
          </w:p>
          <w:p w14:paraId="02C75EEC" w14:textId="77777777" w:rsidR="00B87BA4" w:rsidRDefault="00B87BA4">
            <w:pPr>
              <w:spacing w:afterLines="0" w:after="0"/>
              <w:ind w:left="0" w:firstLineChars="0" w:firstLine="0"/>
              <w:jc w:val="both"/>
              <w:rPr>
                <w:kern w:val="0"/>
                <w:sz w:val="18"/>
                <w:szCs w:val="20"/>
              </w:rPr>
            </w:pPr>
            <w:r>
              <w:rPr>
                <w:rFonts w:hint="eastAsia"/>
                <w:kern w:val="0"/>
                <w:sz w:val="18"/>
                <w:szCs w:val="20"/>
              </w:rPr>
              <w:t>◆</w:t>
            </w:r>
            <w:r>
              <w:rPr>
                <w:rFonts w:hint="eastAsia"/>
                <w:kern w:val="0"/>
                <w:sz w:val="18"/>
                <w:szCs w:val="20"/>
              </w:rPr>
              <w:t>IT</w:t>
            </w:r>
            <w:r>
              <w:rPr>
                <w:rFonts w:hint="eastAsia"/>
                <w:kern w:val="0"/>
                <w:sz w:val="18"/>
                <w:szCs w:val="20"/>
              </w:rPr>
              <w:t>戦略の決定プロセスには、経営層が参画している。</w:t>
            </w:r>
          </w:p>
          <w:p w14:paraId="359137F6" w14:textId="77777777" w:rsidR="00B87BA4" w:rsidRDefault="00B87BA4">
            <w:pPr>
              <w:spacing w:afterLines="0" w:after="0"/>
              <w:ind w:left="0" w:firstLineChars="0" w:firstLine="0"/>
              <w:jc w:val="both"/>
              <w:rPr>
                <w:kern w:val="0"/>
                <w:sz w:val="18"/>
                <w:szCs w:val="20"/>
              </w:rPr>
            </w:pPr>
            <w:r>
              <w:rPr>
                <w:rFonts w:hint="eastAsia"/>
                <w:kern w:val="0"/>
                <w:sz w:val="18"/>
                <w:szCs w:val="20"/>
              </w:rPr>
              <w:t>◆</w:t>
            </w:r>
            <w:r>
              <w:rPr>
                <w:rFonts w:hint="eastAsia"/>
                <w:kern w:val="0"/>
                <w:sz w:val="18"/>
                <w:szCs w:val="20"/>
              </w:rPr>
              <w:t>IT</w:t>
            </w:r>
            <w:r>
              <w:rPr>
                <w:rFonts w:hint="eastAsia"/>
                <w:kern w:val="0"/>
                <w:sz w:val="18"/>
                <w:szCs w:val="20"/>
              </w:rPr>
              <w:t>戦略が企業全体あるいは企業グループ全体の視点から事業部門、機能別組織の</w:t>
            </w:r>
            <w:r>
              <w:rPr>
                <w:rFonts w:hint="eastAsia"/>
                <w:kern w:val="0"/>
                <w:sz w:val="18"/>
                <w:szCs w:val="20"/>
              </w:rPr>
              <w:t>IT</w:t>
            </w:r>
            <w:r>
              <w:rPr>
                <w:rFonts w:hint="eastAsia"/>
                <w:kern w:val="0"/>
                <w:sz w:val="18"/>
                <w:szCs w:val="20"/>
              </w:rPr>
              <w:t>活用方針に横串を刺した形で策定されている。この結果</w:t>
            </w:r>
            <w:r>
              <w:rPr>
                <w:rFonts w:hint="eastAsia"/>
                <w:kern w:val="0"/>
                <w:sz w:val="18"/>
                <w:szCs w:val="20"/>
              </w:rPr>
              <w:t>IT</w:t>
            </w:r>
            <w:r>
              <w:rPr>
                <w:rFonts w:hint="eastAsia"/>
                <w:kern w:val="0"/>
                <w:sz w:val="18"/>
                <w:szCs w:val="20"/>
              </w:rPr>
              <w:t>の活用や</w:t>
            </w:r>
            <w:r>
              <w:rPr>
                <w:rFonts w:hint="eastAsia"/>
                <w:kern w:val="0"/>
                <w:sz w:val="18"/>
                <w:szCs w:val="20"/>
              </w:rPr>
              <w:t>IT</w:t>
            </w:r>
            <w:r>
              <w:rPr>
                <w:rFonts w:hint="eastAsia"/>
                <w:kern w:val="0"/>
                <w:sz w:val="18"/>
                <w:szCs w:val="20"/>
              </w:rPr>
              <w:t>投資の判断を下すにあたり、企業全体あるいは企業グループ全体での効率化の促進や付加価値を促進するような</w:t>
            </w:r>
            <w:r>
              <w:rPr>
                <w:rFonts w:hint="eastAsia"/>
                <w:kern w:val="0"/>
                <w:sz w:val="18"/>
                <w:szCs w:val="20"/>
              </w:rPr>
              <w:t>IT</w:t>
            </w:r>
            <w:r>
              <w:rPr>
                <w:rFonts w:hint="eastAsia"/>
                <w:kern w:val="0"/>
                <w:sz w:val="18"/>
                <w:szCs w:val="20"/>
              </w:rPr>
              <w:t>活用、</w:t>
            </w:r>
            <w:r>
              <w:rPr>
                <w:rFonts w:hint="eastAsia"/>
                <w:kern w:val="0"/>
                <w:sz w:val="18"/>
                <w:szCs w:val="20"/>
              </w:rPr>
              <w:t>IT</w:t>
            </w:r>
            <w:r>
              <w:rPr>
                <w:rFonts w:hint="eastAsia"/>
                <w:kern w:val="0"/>
                <w:sz w:val="18"/>
                <w:szCs w:val="20"/>
              </w:rPr>
              <w:t>投資を行っている。</w:t>
            </w:r>
          </w:p>
        </w:tc>
        <w:tc>
          <w:tcPr>
            <w:tcW w:w="3119" w:type="dxa"/>
            <w:gridSpan w:val="2"/>
            <w:tcBorders>
              <w:top w:val="nil"/>
              <w:left w:val="nil"/>
              <w:bottom w:val="single" w:sz="4" w:space="0" w:color="auto"/>
              <w:right w:val="single" w:sz="4" w:space="0" w:color="auto"/>
            </w:tcBorders>
          </w:tcPr>
          <w:p w14:paraId="1F1CA300" w14:textId="77777777" w:rsidR="00B87BA4" w:rsidRDefault="00B87BA4">
            <w:pPr>
              <w:spacing w:afterLines="0" w:after="0"/>
              <w:ind w:left="0" w:firstLineChars="0" w:firstLine="0"/>
              <w:jc w:val="both"/>
              <w:rPr>
                <w:kern w:val="0"/>
                <w:sz w:val="18"/>
                <w:szCs w:val="20"/>
              </w:rPr>
            </w:pPr>
            <w:r>
              <w:rPr>
                <w:rFonts w:hint="eastAsia"/>
                <w:kern w:val="0"/>
                <w:sz w:val="18"/>
                <w:szCs w:val="20"/>
              </w:rPr>
              <w:t>◆</w:t>
            </w:r>
            <w:r>
              <w:rPr>
                <w:rFonts w:hint="eastAsia"/>
                <w:kern w:val="0"/>
                <w:sz w:val="18"/>
                <w:szCs w:val="20"/>
              </w:rPr>
              <w:t>IT</w:t>
            </w:r>
            <w:r>
              <w:rPr>
                <w:rFonts w:hint="eastAsia"/>
                <w:kern w:val="0"/>
                <w:sz w:val="18"/>
                <w:szCs w:val="20"/>
              </w:rPr>
              <w:t>戦略は経営戦略と整合性が取れている。</w:t>
            </w:r>
          </w:p>
          <w:p w14:paraId="28A5FE2F" w14:textId="77777777" w:rsidR="00B87BA4" w:rsidRDefault="00B87BA4">
            <w:pPr>
              <w:spacing w:afterLines="0" w:after="0"/>
              <w:ind w:left="0" w:firstLineChars="0" w:firstLine="0"/>
              <w:jc w:val="both"/>
              <w:rPr>
                <w:kern w:val="0"/>
                <w:sz w:val="18"/>
                <w:szCs w:val="20"/>
              </w:rPr>
            </w:pPr>
            <w:r>
              <w:rPr>
                <w:rFonts w:hint="eastAsia"/>
                <w:kern w:val="0"/>
                <w:sz w:val="18"/>
                <w:szCs w:val="20"/>
              </w:rPr>
              <w:t>◆</w:t>
            </w:r>
            <w:r>
              <w:rPr>
                <w:rFonts w:hint="eastAsia"/>
                <w:kern w:val="0"/>
                <w:sz w:val="18"/>
                <w:szCs w:val="20"/>
              </w:rPr>
              <w:t>IT</w:t>
            </w:r>
            <w:r>
              <w:rPr>
                <w:rFonts w:hint="eastAsia"/>
                <w:kern w:val="0"/>
                <w:sz w:val="18"/>
                <w:szCs w:val="20"/>
              </w:rPr>
              <w:t>戦略の決定プロセスには、経営層が参画している。</w:t>
            </w:r>
          </w:p>
          <w:p w14:paraId="031519FC" w14:textId="77777777" w:rsidR="00B87BA4" w:rsidRDefault="00B87BA4">
            <w:pPr>
              <w:spacing w:afterLines="0" w:after="0"/>
              <w:ind w:left="0" w:firstLineChars="0" w:firstLine="0"/>
              <w:jc w:val="both"/>
              <w:rPr>
                <w:kern w:val="0"/>
                <w:sz w:val="18"/>
                <w:szCs w:val="20"/>
              </w:rPr>
            </w:pPr>
            <w:r>
              <w:rPr>
                <w:rFonts w:hint="eastAsia"/>
                <w:kern w:val="0"/>
                <w:sz w:val="18"/>
                <w:szCs w:val="20"/>
              </w:rPr>
              <w:t>◆</w:t>
            </w:r>
            <w:r>
              <w:rPr>
                <w:rFonts w:hint="eastAsia"/>
                <w:kern w:val="0"/>
                <w:sz w:val="18"/>
                <w:szCs w:val="20"/>
              </w:rPr>
              <w:t>IT</w:t>
            </w:r>
            <w:r>
              <w:rPr>
                <w:rFonts w:hint="eastAsia"/>
                <w:kern w:val="0"/>
                <w:sz w:val="18"/>
                <w:szCs w:val="20"/>
              </w:rPr>
              <w:t>戦略の策定にあたり、</w:t>
            </w:r>
            <w:r>
              <w:rPr>
                <w:rFonts w:hint="eastAsia"/>
                <w:kern w:val="0"/>
                <w:sz w:val="18"/>
                <w:szCs w:val="20"/>
              </w:rPr>
              <w:t>IT</w:t>
            </w:r>
            <w:r>
              <w:rPr>
                <w:rFonts w:hint="eastAsia"/>
                <w:kern w:val="0"/>
                <w:sz w:val="18"/>
                <w:szCs w:val="20"/>
              </w:rPr>
              <w:t>を活用した垂直型の企業間連携（調達先から販売先に至るまでの連携）や、水平型の企業間連携（同一産業内での連携）の実現可能性を考慮に入れた上で、企業全体、あるいは企業グループ全体の視点から事業部門、機能別組織の</w:t>
            </w:r>
            <w:r>
              <w:rPr>
                <w:rFonts w:hint="eastAsia"/>
                <w:kern w:val="0"/>
                <w:sz w:val="18"/>
                <w:szCs w:val="20"/>
              </w:rPr>
              <w:t>IT</w:t>
            </w:r>
            <w:r>
              <w:rPr>
                <w:rFonts w:hint="eastAsia"/>
                <w:kern w:val="0"/>
                <w:sz w:val="18"/>
                <w:szCs w:val="20"/>
              </w:rPr>
              <w:t>活用方針に横串を刺した形で策定されている。この結果、企業間連携全体で最適な効果を得られるかどうかが</w:t>
            </w:r>
            <w:r>
              <w:rPr>
                <w:rFonts w:hint="eastAsia"/>
                <w:kern w:val="0"/>
                <w:sz w:val="18"/>
                <w:szCs w:val="20"/>
              </w:rPr>
              <w:t>IT</w:t>
            </w:r>
            <w:r>
              <w:rPr>
                <w:rFonts w:hint="eastAsia"/>
                <w:kern w:val="0"/>
                <w:sz w:val="18"/>
                <w:szCs w:val="20"/>
              </w:rPr>
              <w:t>の活用、投資の判断基準になっている。</w:t>
            </w:r>
          </w:p>
        </w:tc>
      </w:tr>
      <w:tr w:rsidR="00B87BA4" w14:paraId="40F68643" w14:textId="77777777">
        <w:trPr>
          <w:trHeight w:val="284"/>
          <w:jc w:val="center"/>
        </w:trPr>
        <w:tc>
          <w:tcPr>
            <w:tcW w:w="709" w:type="dxa"/>
            <w:tcBorders>
              <w:top w:val="nil"/>
              <w:left w:val="single" w:sz="4" w:space="0" w:color="auto"/>
              <w:bottom w:val="single" w:sz="4" w:space="0" w:color="auto"/>
              <w:right w:val="single" w:sz="4" w:space="0" w:color="auto"/>
            </w:tcBorders>
          </w:tcPr>
          <w:p w14:paraId="1E8E8551" w14:textId="77777777" w:rsidR="00B87BA4" w:rsidRDefault="00B87BA4">
            <w:pPr>
              <w:spacing w:afterLines="0" w:after="0"/>
              <w:ind w:left="0" w:firstLineChars="0" w:firstLine="0"/>
              <w:jc w:val="both"/>
              <w:rPr>
                <w:kern w:val="0"/>
                <w:sz w:val="18"/>
                <w:szCs w:val="20"/>
              </w:rPr>
            </w:pPr>
            <w:r>
              <w:rPr>
                <w:rFonts w:hint="eastAsia"/>
                <w:kern w:val="0"/>
                <w:sz w:val="18"/>
                <w:szCs w:val="20"/>
              </w:rPr>
              <w:t>評価</w:t>
            </w:r>
          </w:p>
        </w:tc>
        <w:tc>
          <w:tcPr>
            <w:tcW w:w="1560" w:type="dxa"/>
            <w:tcBorders>
              <w:top w:val="nil"/>
              <w:left w:val="nil"/>
              <w:bottom w:val="single" w:sz="4" w:space="0" w:color="auto"/>
              <w:right w:val="single" w:sz="4" w:space="0" w:color="auto"/>
            </w:tcBorders>
          </w:tcPr>
          <w:p w14:paraId="5C9D2B59" w14:textId="77777777" w:rsidR="00B87BA4" w:rsidRDefault="00B87BA4">
            <w:pPr>
              <w:spacing w:afterLines="0" w:after="0"/>
              <w:ind w:left="0" w:firstLineChars="0" w:firstLine="0"/>
              <w:jc w:val="both"/>
              <w:rPr>
                <w:kern w:val="0"/>
                <w:sz w:val="18"/>
                <w:szCs w:val="20"/>
              </w:rPr>
            </w:pPr>
            <w:r>
              <w:rPr>
                <w:rFonts w:hint="eastAsia"/>
                <w:kern w:val="0"/>
                <w:sz w:val="18"/>
                <w:szCs w:val="20"/>
              </w:rPr>
              <w:t xml:space="preserve">　</w:t>
            </w:r>
          </w:p>
        </w:tc>
        <w:tc>
          <w:tcPr>
            <w:tcW w:w="2835" w:type="dxa"/>
            <w:tcBorders>
              <w:top w:val="nil"/>
              <w:left w:val="nil"/>
              <w:bottom w:val="single" w:sz="4" w:space="0" w:color="auto"/>
              <w:right w:val="single" w:sz="4" w:space="0" w:color="auto"/>
            </w:tcBorders>
          </w:tcPr>
          <w:p w14:paraId="1494D4A5" w14:textId="77777777" w:rsidR="00B87BA4" w:rsidRDefault="00B87BA4">
            <w:pPr>
              <w:spacing w:afterLines="0" w:after="0"/>
              <w:ind w:left="0" w:firstLineChars="0" w:firstLine="0"/>
              <w:jc w:val="both"/>
              <w:rPr>
                <w:kern w:val="0"/>
                <w:sz w:val="18"/>
                <w:szCs w:val="20"/>
              </w:rPr>
            </w:pPr>
            <w:r>
              <w:rPr>
                <w:rFonts w:hint="eastAsia"/>
                <w:kern w:val="0"/>
                <w:sz w:val="18"/>
                <w:szCs w:val="20"/>
              </w:rPr>
              <w:t xml:space="preserve">　</w:t>
            </w:r>
          </w:p>
        </w:tc>
        <w:tc>
          <w:tcPr>
            <w:tcW w:w="2551" w:type="dxa"/>
            <w:tcBorders>
              <w:top w:val="nil"/>
              <w:left w:val="nil"/>
              <w:bottom w:val="single" w:sz="4" w:space="0" w:color="auto"/>
              <w:right w:val="single" w:sz="4" w:space="0" w:color="auto"/>
            </w:tcBorders>
          </w:tcPr>
          <w:p w14:paraId="2CAE7338" w14:textId="77777777" w:rsidR="00B87BA4" w:rsidRDefault="00B87BA4">
            <w:pPr>
              <w:spacing w:afterLines="0" w:after="0"/>
              <w:ind w:left="0" w:firstLineChars="0" w:firstLine="0"/>
              <w:jc w:val="both"/>
              <w:rPr>
                <w:kern w:val="0"/>
                <w:sz w:val="18"/>
                <w:szCs w:val="20"/>
              </w:rPr>
            </w:pPr>
            <w:r>
              <w:rPr>
                <w:rFonts w:hint="eastAsia"/>
                <w:kern w:val="0"/>
                <w:sz w:val="18"/>
                <w:szCs w:val="20"/>
              </w:rPr>
              <w:t xml:space="preserve">　</w:t>
            </w:r>
          </w:p>
        </w:tc>
        <w:tc>
          <w:tcPr>
            <w:tcW w:w="3119" w:type="dxa"/>
            <w:gridSpan w:val="2"/>
            <w:tcBorders>
              <w:top w:val="nil"/>
              <w:left w:val="nil"/>
              <w:bottom w:val="single" w:sz="4" w:space="0" w:color="auto"/>
              <w:right w:val="single" w:sz="4" w:space="0" w:color="auto"/>
            </w:tcBorders>
          </w:tcPr>
          <w:p w14:paraId="3B86E471" w14:textId="77777777" w:rsidR="00B87BA4" w:rsidRDefault="00B87BA4">
            <w:pPr>
              <w:spacing w:afterLines="0" w:after="0"/>
              <w:ind w:left="0" w:firstLineChars="0" w:firstLine="0"/>
              <w:jc w:val="both"/>
              <w:rPr>
                <w:kern w:val="0"/>
                <w:sz w:val="18"/>
                <w:szCs w:val="20"/>
              </w:rPr>
            </w:pPr>
            <w:r>
              <w:rPr>
                <w:rFonts w:hint="eastAsia"/>
                <w:kern w:val="0"/>
                <w:sz w:val="18"/>
                <w:szCs w:val="20"/>
              </w:rPr>
              <w:t xml:space="preserve">　</w:t>
            </w:r>
          </w:p>
        </w:tc>
      </w:tr>
      <w:tr w:rsidR="00B87BA4" w14:paraId="635AEBDD" w14:textId="77777777">
        <w:trPr>
          <w:trHeight w:val="284"/>
          <w:jc w:val="center"/>
        </w:trPr>
        <w:tc>
          <w:tcPr>
            <w:tcW w:w="709" w:type="dxa"/>
            <w:tcBorders>
              <w:top w:val="nil"/>
              <w:left w:val="single" w:sz="4" w:space="0" w:color="auto"/>
              <w:bottom w:val="single" w:sz="4" w:space="0" w:color="auto"/>
              <w:right w:val="single" w:sz="4" w:space="0" w:color="auto"/>
            </w:tcBorders>
          </w:tcPr>
          <w:p w14:paraId="4C898F8E" w14:textId="77777777" w:rsidR="00B87BA4" w:rsidRDefault="00B87BA4">
            <w:pPr>
              <w:spacing w:afterLines="0" w:after="0"/>
              <w:ind w:left="0" w:firstLineChars="0" w:firstLine="0"/>
              <w:rPr>
                <w:kern w:val="0"/>
                <w:sz w:val="18"/>
                <w:szCs w:val="20"/>
              </w:rPr>
            </w:pPr>
            <w:r>
              <w:rPr>
                <w:rFonts w:hint="eastAsia"/>
                <w:kern w:val="0"/>
                <w:sz w:val="18"/>
                <w:szCs w:val="20"/>
              </w:rPr>
              <w:t>評価項目</w:t>
            </w:r>
          </w:p>
        </w:tc>
        <w:tc>
          <w:tcPr>
            <w:tcW w:w="1560" w:type="dxa"/>
            <w:tcBorders>
              <w:top w:val="nil"/>
              <w:left w:val="nil"/>
              <w:bottom w:val="single" w:sz="4" w:space="0" w:color="auto"/>
              <w:right w:val="single" w:sz="4" w:space="0" w:color="auto"/>
            </w:tcBorders>
          </w:tcPr>
          <w:p w14:paraId="545524E9" w14:textId="77777777" w:rsidR="00B87BA4" w:rsidRDefault="00B87BA4">
            <w:pPr>
              <w:spacing w:afterLines="0" w:after="0"/>
              <w:ind w:left="0" w:firstLineChars="0" w:firstLine="0"/>
              <w:jc w:val="both"/>
              <w:rPr>
                <w:kern w:val="0"/>
                <w:sz w:val="18"/>
                <w:szCs w:val="20"/>
              </w:rPr>
            </w:pPr>
            <w:r>
              <w:rPr>
                <w:rFonts w:hint="eastAsia"/>
                <w:kern w:val="0"/>
                <w:sz w:val="18"/>
                <w:szCs w:val="20"/>
              </w:rPr>
              <w:t>◆</w:t>
            </w:r>
            <w:r>
              <w:rPr>
                <w:rFonts w:hint="eastAsia"/>
                <w:kern w:val="0"/>
                <w:sz w:val="18"/>
                <w:szCs w:val="20"/>
              </w:rPr>
              <w:t>IT</w:t>
            </w:r>
            <w:r>
              <w:rPr>
                <w:rFonts w:hint="eastAsia"/>
                <w:kern w:val="0"/>
                <w:sz w:val="18"/>
                <w:szCs w:val="20"/>
              </w:rPr>
              <w:t>導入の目的が不明確であり、効果が得られていない。</w:t>
            </w:r>
          </w:p>
        </w:tc>
        <w:tc>
          <w:tcPr>
            <w:tcW w:w="2835" w:type="dxa"/>
            <w:tcBorders>
              <w:top w:val="nil"/>
              <w:left w:val="nil"/>
              <w:bottom w:val="single" w:sz="4" w:space="0" w:color="auto"/>
              <w:right w:val="single" w:sz="4" w:space="0" w:color="auto"/>
            </w:tcBorders>
          </w:tcPr>
          <w:p w14:paraId="6175CED1" w14:textId="77777777" w:rsidR="00B87BA4" w:rsidRDefault="00B87BA4">
            <w:pPr>
              <w:spacing w:afterLines="0" w:after="0"/>
              <w:ind w:left="0" w:firstLineChars="0" w:firstLine="0"/>
              <w:jc w:val="both"/>
              <w:rPr>
                <w:kern w:val="0"/>
                <w:sz w:val="18"/>
                <w:szCs w:val="20"/>
              </w:rPr>
            </w:pPr>
            <w:r>
              <w:rPr>
                <w:rFonts w:hint="eastAsia"/>
                <w:kern w:val="0"/>
                <w:sz w:val="18"/>
                <w:szCs w:val="20"/>
              </w:rPr>
              <w:t>◆事業部門、機能別組織内部の効率化や付加価値の創造、あるいは事業部門、機能別組織が直接的に接する外部組織との取引関係、情報共有などが</w:t>
            </w:r>
            <w:r>
              <w:rPr>
                <w:rFonts w:hint="eastAsia"/>
                <w:kern w:val="0"/>
                <w:sz w:val="18"/>
                <w:szCs w:val="20"/>
              </w:rPr>
              <w:t>IT</w:t>
            </w:r>
            <w:r>
              <w:rPr>
                <w:rFonts w:hint="eastAsia"/>
                <w:kern w:val="0"/>
                <w:sz w:val="18"/>
                <w:szCs w:val="20"/>
              </w:rPr>
              <w:t>戦略の中心となっている。</w:t>
            </w:r>
          </w:p>
        </w:tc>
        <w:tc>
          <w:tcPr>
            <w:tcW w:w="2551" w:type="dxa"/>
            <w:tcBorders>
              <w:top w:val="nil"/>
              <w:left w:val="nil"/>
              <w:bottom w:val="single" w:sz="4" w:space="0" w:color="auto"/>
              <w:right w:val="single" w:sz="4" w:space="0" w:color="auto"/>
            </w:tcBorders>
          </w:tcPr>
          <w:p w14:paraId="7F8C0F66" w14:textId="77777777" w:rsidR="00B87BA4" w:rsidRDefault="00B87BA4">
            <w:pPr>
              <w:spacing w:afterLines="0" w:after="0"/>
              <w:ind w:left="0" w:firstLineChars="0" w:firstLine="0"/>
              <w:jc w:val="both"/>
              <w:rPr>
                <w:kern w:val="0"/>
                <w:sz w:val="18"/>
                <w:szCs w:val="20"/>
              </w:rPr>
            </w:pPr>
            <w:r>
              <w:rPr>
                <w:rFonts w:hint="eastAsia"/>
                <w:kern w:val="0"/>
                <w:sz w:val="18"/>
                <w:szCs w:val="20"/>
              </w:rPr>
              <w:t>◆企業、企業グループにおける情報の共有化や取引プロセスの効率化、あるいは顧客の視点に立った付加価値の創造などが</w:t>
            </w:r>
            <w:r>
              <w:rPr>
                <w:rFonts w:hint="eastAsia"/>
                <w:kern w:val="0"/>
                <w:sz w:val="18"/>
                <w:szCs w:val="20"/>
              </w:rPr>
              <w:t>IT</w:t>
            </w:r>
            <w:r>
              <w:rPr>
                <w:rFonts w:hint="eastAsia"/>
                <w:kern w:val="0"/>
                <w:sz w:val="18"/>
                <w:szCs w:val="20"/>
              </w:rPr>
              <w:t>戦略の中心となっている。</w:t>
            </w:r>
          </w:p>
        </w:tc>
        <w:tc>
          <w:tcPr>
            <w:tcW w:w="3119" w:type="dxa"/>
            <w:gridSpan w:val="2"/>
            <w:tcBorders>
              <w:top w:val="nil"/>
              <w:left w:val="nil"/>
              <w:bottom w:val="single" w:sz="4" w:space="0" w:color="auto"/>
              <w:right w:val="single" w:sz="4" w:space="0" w:color="auto"/>
            </w:tcBorders>
          </w:tcPr>
          <w:p w14:paraId="3B37B657" w14:textId="77777777" w:rsidR="00B87BA4" w:rsidRDefault="00B87BA4">
            <w:pPr>
              <w:spacing w:afterLines="0" w:after="0"/>
              <w:ind w:left="0" w:firstLineChars="0" w:firstLine="0"/>
              <w:jc w:val="both"/>
              <w:rPr>
                <w:kern w:val="0"/>
                <w:sz w:val="18"/>
                <w:szCs w:val="20"/>
              </w:rPr>
            </w:pPr>
            <w:r>
              <w:rPr>
                <w:rFonts w:hint="eastAsia"/>
                <w:kern w:val="0"/>
                <w:sz w:val="18"/>
                <w:szCs w:val="20"/>
              </w:rPr>
              <w:t>◆垂直型企業間連携、水平型企業間連携における情報の共有化や取引プロセスの効率化、あるいは顧客の視点に立った付加価値の創造などが</w:t>
            </w:r>
            <w:r>
              <w:rPr>
                <w:rFonts w:hint="eastAsia"/>
                <w:kern w:val="0"/>
                <w:sz w:val="18"/>
                <w:szCs w:val="20"/>
              </w:rPr>
              <w:t>IT</w:t>
            </w:r>
            <w:r>
              <w:rPr>
                <w:rFonts w:hint="eastAsia"/>
                <w:kern w:val="0"/>
                <w:sz w:val="18"/>
                <w:szCs w:val="20"/>
              </w:rPr>
              <w:t>戦略の中心となっている。</w:t>
            </w:r>
          </w:p>
        </w:tc>
      </w:tr>
      <w:tr w:rsidR="00B87BA4" w14:paraId="71C49FE4" w14:textId="77777777">
        <w:trPr>
          <w:trHeight w:val="284"/>
          <w:jc w:val="center"/>
        </w:trPr>
        <w:tc>
          <w:tcPr>
            <w:tcW w:w="709" w:type="dxa"/>
            <w:tcBorders>
              <w:top w:val="nil"/>
              <w:left w:val="single" w:sz="4" w:space="0" w:color="auto"/>
              <w:bottom w:val="single" w:sz="4" w:space="0" w:color="auto"/>
              <w:right w:val="single" w:sz="4" w:space="0" w:color="auto"/>
            </w:tcBorders>
          </w:tcPr>
          <w:p w14:paraId="32176955" w14:textId="77777777" w:rsidR="00B87BA4" w:rsidRDefault="00B87BA4">
            <w:pPr>
              <w:spacing w:afterLines="0" w:after="0"/>
              <w:ind w:left="0" w:firstLineChars="0" w:firstLine="0"/>
              <w:jc w:val="both"/>
              <w:rPr>
                <w:kern w:val="0"/>
                <w:sz w:val="18"/>
                <w:szCs w:val="20"/>
              </w:rPr>
            </w:pPr>
            <w:r>
              <w:rPr>
                <w:rFonts w:hint="eastAsia"/>
                <w:kern w:val="0"/>
                <w:sz w:val="18"/>
                <w:szCs w:val="20"/>
              </w:rPr>
              <w:t>評価</w:t>
            </w:r>
          </w:p>
        </w:tc>
        <w:tc>
          <w:tcPr>
            <w:tcW w:w="1560" w:type="dxa"/>
            <w:tcBorders>
              <w:top w:val="nil"/>
              <w:left w:val="nil"/>
              <w:bottom w:val="single" w:sz="4" w:space="0" w:color="auto"/>
              <w:right w:val="single" w:sz="4" w:space="0" w:color="auto"/>
            </w:tcBorders>
          </w:tcPr>
          <w:p w14:paraId="4730B8DF" w14:textId="77777777" w:rsidR="00B87BA4" w:rsidRDefault="00B87BA4">
            <w:pPr>
              <w:spacing w:afterLines="0" w:after="0"/>
              <w:ind w:left="0" w:firstLineChars="0" w:firstLine="0"/>
              <w:jc w:val="both"/>
              <w:rPr>
                <w:kern w:val="0"/>
                <w:sz w:val="18"/>
                <w:szCs w:val="20"/>
              </w:rPr>
            </w:pPr>
            <w:r>
              <w:rPr>
                <w:rFonts w:hint="eastAsia"/>
                <w:kern w:val="0"/>
                <w:sz w:val="18"/>
                <w:szCs w:val="20"/>
              </w:rPr>
              <w:t xml:space="preserve">　</w:t>
            </w:r>
          </w:p>
        </w:tc>
        <w:tc>
          <w:tcPr>
            <w:tcW w:w="2835" w:type="dxa"/>
            <w:tcBorders>
              <w:top w:val="nil"/>
              <w:left w:val="nil"/>
              <w:bottom w:val="single" w:sz="4" w:space="0" w:color="auto"/>
              <w:right w:val="single" w:sz="4" w:space="0" w:color="auto"/>
            </w:tcBorders>
          </w:tcPr>
          <w:p w14:paraId="3331186E" w14:textId="77777777" w:rsidR="00B87BA4" w:rsidRDefault="00B87BA4">
            <w:pPr>
              <w:spacing w:afterLines="0" w:after="0"/>
              <w:ind w:left="0" w:firstLineChars="0" w:firstLine="0"/>
              <w:jc w:val="both"/>
              <w:rPr>
                <w:kern w:val="0"/>
                <w:sz w:val="18"/>
                <w:szCs w:val="20"/>
              </w:rPr>
            </w:pPr>
            <w:r>
              <w:rPr>
                <w:rFonts w:hint="eastAsia"/>
                <w:kern w:val="0"/>
                <w:sz w:val="18"/>
                <w:szCs w:val="20"/>
              </w:rPr>
              <w:t xml:space="preserve">　</w:t>
            </w:r>
          </w:p>
        </w:tc>
        <w:tc>
          <w:tcPr>
            <w:tcW w:w="2551" w:type="dxa"/>
            <w:tcBorders>
              <w:top w:val="nil"/>
              <w:left w:val="nil"/>
              <w:bottom w:val="single" w:sz="4" w:space="0" w:color="auto"/>
              <w:right w:val="single" w:sz="4" w:space="0" w:color="auto"/>
            </w:tcBorders>
          </w:tcPr>
          <w:p w14:paraId="7D83107E" w14:textId="77777777" w:rsidR="00B87BA4" w:rsidRDefault="00B87BA4">
            <w:pPr>
              <w:spacing w:afterLines="0" w:after="0"/>
              <w:ind w:left="0" w:firstLineChars="0" w:firstLine="0"/>
              <w:jc w:val="both"/>
              <w:rPr>
                <w:kern w:val="0"/>
                <w:sz w:val="20"/>
                <w:szCs w:val="20"/>
              </w:rPr>
            </w:pPr>
            <w:r>
              <w:rPr>
                <w:rFonts w:hint="eastAsia"/>
                <w:kern w:val="0"/>
                <w:sz w:val="20"/>
                <w:szCs w:val="20"/>
              </w:rPr>
              <w:t xml:space="preserve">　</w:t>
            </w:r>
          </w:p>
        </w:tc>
        <w:tc>
          <w:tcPr>
            <w:tcW w:w="3119" w:type="dxa"/>
            <w:gridSpan w:val="2"/>
            <w:tcBorders>
              <w:top w:val="nil"/>
              <w:left w:val="nil"/>
              <w:bottom w:val="single" w:sz="4" w:space="0" w:color="auto"/>
              <w:right w:val="single" w:sz="4" w:space="0" w:color="auto"/>
            </w:tcBorders>
          </w:tcPr>
          <w:p w14:paraId="281CBE7E" w14:textId="77777777" w:rsidR="00B87BA4" w:rsidRDefault="00B87BA4">
            <w:pPr>
              <w:spacing w:afterLines="0" w:after="0"/>
              <w:ind w:left="0" w:firstLineChars="0" w:firstLine="0"/>
              <w:jc w:val="both"/>
              <w:rPr>
                <w:kern w:val="0"/>
                <w:sz w:val="20"/>
                <w:szCs w:val="20"/>
              </w:rPr>
            </w:pPr>
            <w:r>
              <w:rPr>
                <w:rFonts w:hint="eastAsia"/>
                <w:kern w:val="0"/>
                <w:sz w:val="20"/>
                <w:szCs w:val="20"/>
              </w:rPr>
              <w:t xml:space="preserve">　</w:t>
            </w:r>
          </w:p>
        </w:tc>
      </w:tr>
      <w:tr w:rsidR="00B87BA4" w14:paraId="6A89B06B" w14:textId="77777777">
        <w:trPr>
          <w:trHeight w:val="284"/>
          <w:jc w:val="center"/>
        </w:trPr>
        <w:tc>
          <w:tcPr>
            <w:tcW w:w="9782" w:type="dxa"/>
            <w:gridSpan w:val="5"/>
            <w:tcBorders>
              <w:top w:val="single" w:sz="4" w:space="0" w:color="auto"/>
              <w:left w:val="single" w:sz="4" w:space="0" w:color="auto"/>
              <w:bottom w:val="single" w:sz="4" w:space="0" w:color="auto"/>
              <w:right w:val="single" w:sz="4" w:space="0" w:color="auto"/>
            </w:tcBorders>
            <w:shd w:val="clear" w:color="auto" w:fill="0C0C0C"/>
          </w:tcPr>
          <w:p w14:paraId="1F36EFE8" w14:textId="77777777" w:rsidR="00B87BA4" w:rsidRDefault="00B87BA4">
            <w:pPr>
              <w:pStyle w:val="4"/>
              <w:jc w:val="both"/>
              <w:rPr>
                <w:sz w:val="18"/>
              </w:rPr>
            </w:pPr>
            <w:r>
              <w:rPr>
                <w:rFonts w:hint="eastAsia"/>
                <w:sz w:val="18"/>
              </w:rPr>
              <w:t>基礎的事項</w:t>
            </w:r>
          </w:p>
        </w:tc>
        <w:tc>
          <w:tcPr>
            <w:tcW w:w="992" w:type="dxa"/>
            <w:tcBorders>
              <w:top w:val="single" w:sz="4" w:space="0" w:color="auto"/>
              <w:left w:val="nil"/>
              <w:bottom w:val="single" w:sz="4" w:space="0" w:color="auto"/>
              <w:right w:val="single" w:sz="4" w:space="0" w:color="auto"/>
            </w:tcBorders>
            <w:shd w:val="clear" w:color="auto" w:fill="0C0C0C"/>
          </w:tcPr>
          <w:p w14:paraId="199E5759" w14:textId="77777777" w:rsidR="00B87BA4" w:rsidRDefault="00B87BA4">
            <w:pPr>
              <w:pStyle w:val="4"/>
              <w:jc w:val="both"/>
              <w:rPr>
                <w:sz w:val="18"/>
              </w:rPr>
            </w:pPr>
            <w:r>
              <w:rPr>
                <w:rFonts w:hint="eastAsia"/>
                <w:sz w:val="18"/>
              </w:rPr>
              <w:t>評価</w:t>
            </w:r>
          </w:p>
        </w:tc>
      </w:tr>
      <w:tr w:rsidR="00B87BA4" w14:paraId="7D70BB12" w14:textId="77777777">
        <w:trPr>
          <w:trHeight w:val="284"/>
          <w:jc w:val="center"/>
        </w:trPr>
        <w:tc>
          <w:tcPr>
            <w:tcW w:w="9782" w:type="dxa"/>
            <w:gridSpan w:val="5"/>
            <w:tcBorders>
              <w:top w:val="single" w:sz="4" w:space="0" w:color="auto"/>
              <w:left w:val="single" w:sz="4" w:space="0" w:color="auto"/>
              <w:bottom w:val="single" w:sz="4" w:space="0" w:color="auto"/>
              <w:right w:val="single" w:sz="4" w:space="0" w:color="auto"/>
            </w:tcBorders>
          </w:tcPr>
          <w:p w14:paraId="3F41F6D3" w14:textId="77777777" w:rsidR="00B87BA4" w:rsidRDefault="00B87BA4">
            <w:pPr>
              <w:spacing w:afterLines="0" w:after="0"/>
              <w:ind w:left="0" w:firstLineChars="0" w:firstLine="0"/>
              <w:jc w:val="both"/>
              <w:rPr>
                <w:kern w:val="0"/>
                <w:sz w:val="18"/>
                <w:szCs w:val="20"/>
              </w:rPr>
            </w:pPr>
            <w:r>
              <w:rPr>
                <w:rFonts w:hint="eastAsia"/>
                <w:kern w:val="0"/>
                <w:sz w:val="18"/>
                <w:szCs w:val="20"/>
              </w:rPr>
              <w:t>◆自社の社風、企業規模、業種、製品やサービスなどと、</w:t>
            </w:r>
            <w:r>
              <w:rPr>
                <w:rFonts w:hint="eastAsia"/>
                <w:kern w:val="0"/>
                <w:sz w:val="18"/>
                <w:szCs w:val="20"/>
              </w:rPr>
              <w:t>IT</w:t>
            </w:r>
            <w:r>
              <w:rPr>
                <w:rFonts w:hint="eastAsia"/>
                <w:kern w:val="0"/>
                <w:sz w:val="18"/>
                <w:szCs w:val="20"/>
              </w:rPr>
              <w:t>との親和性を経営者が理解している。</w:t>
            </w:r>
          </w:p>
        </w:tc>
        <w:tc>
          <w:tcPr>
            <w:tcW w:w="992" w:type="dxa"/>
            <w:tcBorders>
              <w:top w:val="single" w:sz="4" w:space="0" w:color="auto"/>
              <w:left w:val="nil"/>
              <w:bottom w:val="single" w:sz="4" w:space="0" w:color="auto"/>
              <w:right w:val="single" w:sz="4" w:space="0" w:color="auto"/>
            </w:tcBorders>
          </w:tcPr>
          <w:p w14:paraId="60A6E374" w14:textId="77777777" w:rsidR="00B87BA4" w:rsidRDefault="00B87BA4">
            <w:pPr>
              <w:spacing w:afterLines="0" w:after="0"/>
              <w:ind w:left="0" w:firstLineChars="0" w:firstLine="0"/>
              <w:jc w:val="both"/>
              <w:rPr>
                <w:kern w:val="0"/>
                <w:sz w:val="18"/>
                <w:szCs w:val="20"/>
              </w:rPr>
            </w:pPr>
            <w:r>
              <w:rPr>
                <w:rFonts w:hint="eastAsia"/>
                <w:kern w:val="0"/>
                <w:sz w:val="18"/>
                <w:szCs w:val="20"/>
              </w:rPr>
              <w:t xml:space="preserve">　</w:t>
            </w:r>
          </w:p>
        </w:tc>
      </w:tr>
      <w:tr w:rsidR="00B87BA4" w14:paraId="0247A868" w14:textId="77777777">
        <w:trPr>
          <w:trHeight w:val="284"/>
          <w:jc w:val="center"/>
        </w:trPr>
        <w:tc>
          <w:tcPr>
            <w:tcW w:w="9782" w:type="dxa"/>
            <w:gridSpan w:val="5"/>
            <w:tcBorders>
              <w:top w:val="single" w:sz="4" w:space="0" w:color="auto"/>
              <w:left w:val="single" w:sz="4" w:space="0" w:color="auto"/>
              <w:bottom w:val="single" w:sz="4" w:space="0" w:color="auto"/>
              <w:right w:val="single" w:sz="4" w:space="0" w:color="auto"/>
            </w:tcBorders>
          </w:tcPr>
          <w:p w14:paraId="68C58AE3" w14:textId="77777777" w:rsidR="00B87BA4" w:rsidRDefault="00B87BA4">
            <w:pPr>
              <w:spacing w:afterLines="0" w:after="0"/>
              <w:ind w:left="0" w:firstLineChars="0" w:firstLine="0"/>
              <w:jc w:val="both"/>
              <w:rPr>
                <w:kern w:val="0"/>
                <w:sz w:val="18"/>
                <w:szCs w:val="20"/>
              </w:rPr>
            </w:pPr>
            <w:r>
              <w:rPr>
                <w:rFonts w:hint="eastAsia"/>
                <w:kern w:val="0"/>
                <w:sz w:val="18"/>
                <w:szCs w:val="20"/>
              </w:rPr>
              <w:t>◆</w:t>
            </w:r>
            <w:r>
              <w:rPr>
                <w:rFonts w:hint="eastAsia"/>
                <w:kern w:val="0"/>
                <w:sz w:val="18"/>
                <w:szCs w:val="20"/>
              </w:rPr>
              <w:t>IT</w:t>
            </w:r>
            <w:r>
              <w:rPr>
                <w:rFonts w:hint="eastAsia"/>
                <w:kern w:val="0"/>
                <w:sz w:val="18"/>
                <w:szCs w:val="20"/>
              </w:rPr>
              <w:t>を適材適所に導入し活用することによって、新価値創造、競争優位性獲得をより効率的、効果的に実現できる可能性を経営者は理解している。</w:t>
            </w:r>
          </w:p>
        </w:tc>
        <w:tc>
          <w:tcPr>
            <w:tcW w:w="992" w:type="dxa"/>
            <w:tcBorders>
              <w:top w:val="nil"/>
              <w:left w:val="nil"/>
              <w:bottom w:val="single" w:sz="4" w:space="0" w:color="auto"/>
              <w:right w:val="single" w:sz="4" w:space="0" w:color="auto"/>
            </w:tcBorders>
          </w:tcPr>
          <w:p w14:paraId="7D6E0F23" w14:textId="77777777" w:rsidR="00B87BA4" w:rsidRDefault="00B87BA4">
            <w:pPr>
              <w:spacing w:afterLines="0" w:after="0"/>
              <w:ind w:left="0" w:firstLineChars="0" w:firstLine="0"/>
              <w:jc w:val="both"/>
              <w:rPr>
                <w:kern w:val="0"/>
                <w:sz w:val="18"/>
                <w:szCs w:val="20"/>
              </w:rPr>
            </w:pPr>
            <w:r>
              <w:rPr>
                <w:rFonts w:hint="eastAsia"/>
                <w:kern w:val="0"/>
                <w:sz w:val="18"/>
                <w:szCs w:val="20"/>
              </w:rPr>
              <w:t xml:space="preserve">　</w:t>
            </w:r>
          </w:p>
        </w:tc>
      </w:tr>
      <w:tr w:rsidR="00B87BA4" w14:paraId="6A689A70" w14:textId="77777777">
        <w:trPr>
          <w:trHeight w:val="284"/>
          <w:jc w:val="center"/>
        </w:trPr>
        <w:tc>
          <w:tcPr>
            <w:tcW w:w="9782" w:type="dxa"/>
            <w:gridSpan w:val="5"/>
            <w:tcBorders>
              <w:top w:val="single" w:sz="4" w:space="0" w:color="auto"/>
              <w:left w:val="single" w:sz="4" w:space="0" w:color="auto"/>
              <w:bottom w:val="single" w:sz="4" w:space="0" w:color="auto"/>
              <w:right w:val="single" w:sz="4" w:space="0" w:color="auto"/>
            </w:tcBorders>
          </w:tcPr>
          <w:p w14:paraId="12144678" w14:textId="77777777" w:rsidR="00B87BA4" w:rsidRDefault="00B87BA4">
            <w:pPr>
              <w:spacing w:afterLines="0" w:after="0"/>
              <w:ind w:left="0" w:firstLineChars="0" w:firstLine="0"/>
              <w:jc w:val="both"/>
              <w:rPr>
                <w:kern w:val="0"/>
                <w:sz w:val="18"/>
                <w:szCs w:val="20"/>
              </w:rPr>
            </w:pPr>
            <w:r>
              <w:rPr>
                <w:rFonts w:hint="eastAsia"/>
                <w:kern w:val="0"/>
                <w:sz w:val="18"/>
                <w:szCs w:val="20"/>
              </w:rPr>
              <w:t>◆</w:t>
            </w:r>
            <w:r>
              <w:rPr>
                <w:rFonts w:hint="eastAsia"/>
                <w:kern w:val="0"/>
                <w:sz w:val="18"/>
                <w:szCs w:val="20"/>
              </w:rPr>
              <w:t>IT</w:t>
            </w:r>
            <w:r>
              <w:rPr>
                <w:rFonts w:hint="eastAsia"/>
                <w:kern w:val="0"/>
                <w:sz w:val="18"/>
                <w:szCs w:val="20"/>
              </w:rPr>
              <w:t>戦略の策定においては、</w:t>
            </w:r>
            <w:r>
              <w:rPr>
                <w:rFonts w:hint="eastAsia"/>
                <w:kern w:val="0"/>
                <w:sz w:val="18"/>
                <w:szCs w:val="20"/>
              </w:rPr>
              <w:t>IT</w:t>
            </w:r>
            <w:r>
              <w:rPr>
                <w:rFonts w:hint="eastAsia"/>
                <w:kern w:val="0"/>
                <w:sz w:val="18"/>
                <w:szCs w:val="20"/>
              </w:rPr>
              <w:t>に関する新規技術や新規のソリューション動向を随時把握し、それらを適切に活用する視点が織り込まれている</w:t>
            </w:r>
          </w:p>
        </w:tc>
        <w:tc>
          <w:tcPr>
            <w:tcW w:w="992" w:type="dxa"/>
            <w:tcBorders>
              <w:top w:val="nil"/>
              <w:left w:val="nil"/>
              <w:bottom w:val="single" w:sz="4" w:space="0" w:color="auto"/>
              <w:right w:val="single" w:sz="4" w:space="0" w:color="auto"/>
            </w:tcBorders>
          </w:tcPr>
          <w:p w14:paraId="2EE03546" w14:textId="77777777" w:rsidR="00B87BA4" w:rsidRDefault="00B87BA4">
            <w:pPr>
              <w:spacing w:afterLines="0" w:after="0"/>
              <w:ind w:left="0" w:firstLineChars="0" w:firstLine="0"/>
              <w:jc w:val="both"/>
              <w:rPr>
                <w:kern w:val="0"/>
                <w:sz w:val="18"/>
                <w:szCs w:val="20"/>
              </w:rPr>
            </w:pPr>
            <w:r>
              <w:rPr>
                <w:rFonts w:hint="eastAsia"/>
                <w:kern w:val="0"/>
                <w:sz w:val="18"/>
                <w:szCs w:val="20"/>
              </w:rPr>
              <w:t xml:space="preserve">　</w:t>
            </w:r>
          </w:p>
        </w:tc>
      </w:tr>
      <w:tr w:rsidR="00B87BA4" w14:paraId="3DB232D4" w14:textId="77777777">
        <w:trPr>
          <w:trHeight w:val="284"/>
          <w:jc w:val="center"/>
        </w:trPr>
        <w:tc>
          <w:tcPr>
            <w:tcW w:w="9782" w:type="dxa"/>
            <w:gridSpan w:val="5"/>
            <w:tcBorders>
              <w:top w:val="single" w:sz="4" w:space="0" w:color="auto"/>
              <w:left w:val="single" w:sz="4" w:space="0" w:color="auto"/>
              <w:bottom w:val="single" w:sz="4" w:space="0" w:color="auto"/>
              <w:right w:val="single" w:sz="4" w:space="0" w:color="auto"/>
            </w:tcBorders>
          </w:tcPr>
          <w:p w14:paraId="49F9BCFD" w14:textId="77777777" w:rsidR="00B87BA4" w:rsidRDefault="00B87BA4">
            <w:pPr>
              <w:spacing w:afterLines="0" w:after="0"/>
              <w:ind w:left="0" w:firstLineChars="0" w:firstLine="0"/>
              <w:jc w:val="both"/>
              <w:rPr>
                <w:kern w:val="0"/>
                <w:sz w:val="18"/>
                <w:szCs w:val="20"/>
              </w:rPr>
            </w:pPr>
            <w:r>
              <w:rPr>
                <w:rFonts w:hint="eastAsia"/>
                <w:kern w:val="0"/>
                <w:sz w:val="18"/>
                <w:szCs w:val="20"/>
              </w:rPr>
              <w:t>◆経営層は、</w:t>
            </w:r>
            <w:r>
              <w:rPr>
                <w:rFonts w:hint="eastAsia"/>
                <w:kern w:val="0"/>
                <w:sz w:val="18"/>
                <w:szCs w:val="20"/>
              </w:rPr>
              <w:t>CIO</w:t>
            </w:r>
            <w:r>
              <w:rPr>
                <w:rFonts w:hint="eastAsia"/>
                <w:kern w:val="0"/>
                <w:sz w:val="18"/>
                <w:szCs w:val="20"/>
              </w:rPr>
              <w:t>や</w:t>
            </w:r>
            <w:r>
              <w:rPr>
                <w:rFonts w:hint="eastAsia"/>
                <w:kern w:val="0"/>
                <w:sz w:val="18"/>
                <w:szCs w:val="20"/>
              </w:rPr>
              <w:t>CIO</w:t>
            </w:r>
            <w:r>
              <w:rPr>
                <w:rFonts w:hint="eastAsia"/>
                <w:kern w:val="0"/>
                <w:sz w:val="18"/>
                <w:szCs w:val="20"/>
              </w:rPr>
              <w:t>の機能を有する者と定期的・継続的に</w:t>
            </w:r>
            <w:r>
              <w:rPr>
                <w:rFonts w:hint="eastAsia"/>
                <w:kern w:val="0"/>
                <w:sz w:val="18"/>
                <w:szCs w:val="20"/>
              </w:rPr>
              <w:t>IT</w:t>
            </w:r>
            <w:r>
              <w:rPr>
                <w:rFonts w:hint="eastAsia"/>
                <w:kern w:val="0"/>
                <w:sz w:val="18"/>
                <w:szCs w:val="20"/>
              </w:rPr>
              <w:t>の活用に関する意見交換を実施している。</w:t>
            </w:r>
          </w:p>
        </w:tc>
        <w:tc>
          <w:tcPr>
            <w:tcW w:w="992" w:type="dxa"/>
            <w:tcBorders>
              <w:top w:val="nil"/>
              <w:left w:val="nil"/>
              <w:bottom w:val="single" w:sz="4" w:space="0" w:color="auto"/>
              <w:right w:val="single" w:sz="4" w:space="0" w:color="auto"/>
            </w:tcBorders>
          </w:tcPr>
          <w:p w14:paraId="0CD40AE2" w14:textId="77777777" w:rsidR="00B87BA4" w:rsidRDefault="00B87BA4">
            <w:pPr>
              <w:spacing w:afterLines="0" w:after="0"/>
              <w:ind w:left="0" w:firstLineChars="0" w:firstLine="0"/>
              <w:jc w:val="both"/>
              <w:rPr>
                <w:kern w:val="0"/>
                <w:sz w:val="18"/>
                <w:szCs w:val="20"/>
              </w:rPr>
            </w:pPr>
            <w:r>
              <w:rPr>
                <w:rFonts w:hint="eastAsia"/>
                <w:kern w:val="0"/>
                <w:sz w:val="18"/>
                <w:szCs w:val="20"/>
              </w:rPr>
              <w:t xml:space="preserve">　</w:t>
            </w:r>
          </w:p>
        </w:tc>
      </w:tr>
    </w:tbl>
    <w:p w14:paraId="7854C7BA" w14:textId="77777777" w:rsidR="00B87BA4" w:rsidRDefault="00B87BA4">
      <w:pPr>
        <w:pStyle w:val="4"/>
        <w:spacing w:beforeLines="50" w:before="180"/>
      </w:pPr>
      <w:r>
        <w:rPr>
          <w:rFonts w:hint="eastAsia"/>
        </w:rPr>
        <w:t>Ⅱ．現状の可視化による業務改革の推進と</w:t>
      </w:r>
      <w:r>
        <w:rPr>
          <w:rFonts w:hint="eastAsia"/>
        </w:rPr>
        <w:t>IT</w:t>
      </w:r>
      <w:r>
        <w:rPr>
          <w:rFonts w:hint="eastAsia"/>
        </w:rPr>
        <w:t>の活用による新ビジネスモデルの創出、ビジネス領域の拡大</w:t>
      </w:r>
    </w:p>
    <w:tbl>
      <w:tblPr>
        <w:tblW w:w="10774" w:type="dxa"/>
        <w:jc w:val="center"/>
        <w:tblLayout w:type="fixed"/>
        <w:tblCellMar>
          <w:left w:w="99" w:type="dxa"/>
          <w:right w:w="99" w:type="dxa"/>
        </w:tblCellMar>
        <w:tblLook w:val="0000" w:firstRow="0" w:lastRow="0" w:firstColumn="0" w:lastColumn="0" w:noHBand="0" w:noVBand="0"/>
      </w:tblPr>
      <w:tblGrid>
        <w:gridCol w:w="709"/>
        <w:gridCol w:w="1843"/>
        <w:gridCol w:w="2268"/>
        <w:gridCol w:w="2552"/>
        <w:gridCol w:w="3402"/>
      </w:tblGrid>
      <w:tr w:rsidR="00B87BA4" w14:paraId="7D7D2AAE" w14:textId="77777777">
        <w:trPr>
          <w:trHeight w:val="284"/>
          <w:tblHeader/>
          <w:jc w:val="center"/>
        </w:trPr>
        <w:tc>
          <w:tcPr>
            <w:tcW w:w="709" w:type="dxa"/>
            <w:tcBorders>
              <w:top w:val="single" w:sz="4" w:space="0" w:color="auto"/>
              <w:left w:val="single" w:sz="4" w:space="0" w:color="auto"/>
              <w:bottom w:val="single" w:sz="4" w:space="0" w:color="auto"/>
              <w:right w:val="single" w:sz="4" w:space="0" w:color="auto"/>
            </w:tcBorders>
            <w:shd w:val="clear" w:color="auto" w:fill="0C0C0C"/>
            <w:vAlign w:val="center"/>
          </w:tcPr>
          <w:p w14:paraId="677F2D2B" w14:textId="77777777" w:rsidR="00B87BA4" w:rsidRDefault="00B87BA4">
            <w:pPr>
              <w:pStyle w:val="4"/>
            </w:pPr>
            <w:r>
              <w:rPr>
                <w:rFonts w:hint="eastAsia"/>
              </w:rPr>
              <w:t xml:space="preserve">　</w:t>
            </w:r>
          </w:p>
        </w:tc>
        <w:tc>
          <w:tcPr>
            <w:tcW w:w="1843" w:type="dxa"/>
            <w:tcBorders>
              <w:top w:val="single" w:sz="4" w:space="0" w:color="auto"/>
              <w:left w:val="nil"/>
              <w:bottom w:val="single" w:sz="4" w:space="0" w:color="auto"/>
              <w:right w:val="single" w:sz="4" w:space="0" w:color="auto"/>
            </w:tcBorders>
            <w:shd w:val="clear" w:color="auto" w:fill="0C0C0C"/>
            <w:vAlign w:val="center"/>
          </w:tcPr>
          <w:p w14:paraId="14F4BB8A" w14:textId="77777777" w:rsidR="00B87BA4" w:rsidRDefault="00B87BA4">
            <w:pPr>
              <w:pStyle w:val="4"/>
              <w:rPr>
                <w:sz w:val="18"/>
              </w:rPr>
            </w:pPr>
            <w:r>
              <w:rPr>
                <w:rFonts w:hint="eastAsia"/>
                <w:sz w:val="18"/>
              </w:rPr>
              <w:t>ステージ</w:t>
            </w:r>
            <w:r>
              <w:rPr>
                <w:rFonts w:hint="eastAsia"/>
                <w:sz w:val="18"/>
              </w:rPr>
              <w:t>1</w:t>
            </w:r>
          </w:p>
        </w:tc>
        <w:tc>
          <w:tcPr>
            <w:tcW w:w="2268" w:type="dxa"/>
            <w:tcBorders>
              <w:top w:val="single" w:sz="4" w:space="0" w:color="auto"/>
              <w:left w:val="nil"/>
              <w:bottom w:val="single" w:sz="4" w:space="0" w:color="auto"/>
              <w:right w:val="single" w:sz="4" w:space="0" w:color="auto"/>
            </w:tcBorders>
            <w:shd w:val="clear" w:color="auto" w:fill="0C0C0C"/>
            <w:vAlign w:val="center"/>
          </w:tcPr>
          <w:p w14:paraId="0BCB6CB6" w14:textId="77777777" w:rsidR="00B87BA4" w:rsidRDefault="00B87BA4">
            <w:pPr>
              <w:pStyle w:val="4"/>
              <w:rPr>
                <w:sz w:val="18"/>
              </w:rPr>
            </w:pPr>
            <w:r>
              <w:rPr>
                <w:rFonts w:hint="eastAsia"/>
                <w:sz w:val="18"/>
              </w:rPr>
              <w:t>ステージ</w:t>
            </w:r>
            <w:r>
              <w:rPr>
                <w:rFonts w:hint="eastAsia"/>
                <w:sz w:val="18"/>
              </w:rPr>
              <w:t>2</w:t>
            </w:r>
          </w:p>
        </w:tc>
        <w:tc>
          <w:tcPr>
            <w:tcW w:w="2552" w:type="dxa"/>
            <w:tcBorders>
              <w:top w:val="single" w:sz="4" w:space="0" w:color="auto"/>
              <w:left w:val="nil"/>
              <w:bottom w:val="single" w:sz="4" w:space="0" w:color="auto"/>
              <w:right w:val="single" w:sz="4" w:space="0" w:color="auto"/>
            </w:tcBorders>
            <w:shd w:val="clear" w:color="auto" w:fill="0C0C0C"/>
            <w:vAlign w:val="center"/>
          </w:tcPr>
          <w:p w14:paraId="161631D9" w14:textId="77777777" w:rsidR="00B87BA4" w:rsidRDefault="00B87BA4">
            <w:pPr>
              <w:pStyle w:val="4"/>
              <w:rPr>
                <w:sz w:val="18"/>
              </w:rPr>
            </w:pPr>
            <w:r>
              <w:rPr>
                <w:rFonts w:hint="eastAsia"/>
                <w:sz w:val="18"/>
              </w:rPr>
              <w:t>ステージ</w:t>
            </w:r>
            <w:r>
              <w:rPr>
                <w:rFonts w:hint="eastAsia"/>
                <w:sz w:val="18"/>
              </w:rPr>
              <w:t>3</w:t>
            </w:r>
          </w:p>
        </w:tc>
        <w:tc>
          <w:tcPr>
            <w:tcW w:w="3402" w:type="dxa"/>
            <w:tcBorders>
              <w:top w:val="single" w:sz="4" w:space="0" w:color="auto"/>
              <w:left w:val="nil"/>
              <w:bottom w:val="single" w:sz="4" w:space="0" w:color="auto"/>
              <w:right w:val="single" w:sz="4" w:space="0" w:color="auto"/>
            </w:tcBorders>
            <w:shd w:val="clear" w:color="auto" w:fill="0C0C0C"/>
            <w:vAlign w:val="center"/>
          </w:tcPr>
          <w:p w14:paraId="6C83205B" w14:textId="77777777" w:rsidR="00B87BA4" w:rsidRDefault="00B87BA4">
            <w:pPr>
              <w:pStyle w:val="4"/>
              <w:rPr>
                <w:sz w:val="18"/>
              </w:rPr>
            </w:pPr>
            <w:r>
              <w:rPr>
                <w:rFonts w:hint="eastAsia"/>
                <w:sz w:val="18"/>
              </w:rPr>
              <w:t>ステージ</w:t>
            </w:r>
            <w:r>
              <w:rPr>
                <w:rFonts w:hint="eastAsia"/>
                <w:sz w:val="18"/>
              </w:rPr>
              <w:t>4</w:t>
            </w:r>
          </w:p>
        </w:tc>
      </w:tr>
      <w:tr w:rsidR="00B87BA4" w14:paraId="25F7D146" w14:textId="77777777">
        <w:trPr>
          <w:trHeight w:val="284"/>
          <w:jc w:val="center"/>
        </w:trPr>
        <w:tc>
          <w:tcPr>
            <w:tcW w:w="709" w:type="dxa"/>
            <w:tcBorders>
              <w:top w:val="nil"/>
              <w:left w:val="single" w:sz="4" w:space="0" w:color="auto"/>
              <w:bottom w:val="single" w:sz="4" w:space="0" w:color="auto"/>
              <w:right w:val="single" w:sz="4" w:space="0" w:color="auto"/>
            </w:tcBorders>
            <w:vAlign w:val="center"/>
          </w:tcPr>
          <w:p w14:paraId="45DB5D81" w14:textId="77777777" w:rsidR="00B87BA4" w:rsidRDefault="00B87BA4">
            <w:pPr>
              <w:spacing w:afterLines="0" w:after="0"/>
              <w:ind w:left="0" w:firstLineChars="0" w:firstLine="0"/>
              <w:rPr>
                <w:sz w:val="18"/>
                <w:szCs w:val="18"/>
              </w:rPr>
            </w:pPr>
            <w:r>
              <w:rPr>
                <w:rFonts w:hint="eastAsia"/>
                <w:sz w:val="18"/>
                <w:szCs w:val="18"/>
              </w:rPr>
              <w:t>評価項目</w:t>
            </w:r>
          </w:p>
        </w:tc>
        <w:tc>
          <w:tcPr>
            <w:tcW w:w="1843" w:type="dxa"/>
            <w:tcBorders>
              <w:top w:val="nil"/>
              <w:left w:val="nil"/>
              <w:bottom w:val="single" w:sz="4" w:space="0" w:color="auto"/>
              <w:right w:val="single" w:sz="4" w:space="0" w:color="auto"/>
            </w:tcBorders>
          </w:tcPr>
          <w:p w14:paraId="0B9F074A" w14:textId="77777777" w:rsidR="00B87BA4" w:rsidRDefault="00B87BA4">
            <w:pPr>
              <w:spacing w:afterLines="0" w:after="0"/>
              <w:ind w:left="0" w:firstLineChars="0" w:firstLine="0"/>
              <w:jc w:val="both"/>
              <w:rPr>
                <w:sz w:val="18"/>
                <w:szCs w:val="18"/>
              </w:rPr>
            </w:pPr>
            <w:r>
              <w:rPr>
                <w:rFonts w:hint="eastAsia"/>
                <w:sz w:val="18"/>
                <w:szCs w:val="18"/>
              </w:rPr>
              <w:t>◆社内の業務プロセスの可視化が行われていない。◆無駄・重複・非効率・属人性がどの部分から生じているのか把握していない。</w:t>
            </w:r>
          </w:p>
        </w:tc>
        <w:tc>
          <w:tcPr>
            <w:tcW w:w="2268" w:type="dxa"/>
            <w:tcBorders>
              <w:top w:val="nil"/>
              <w:left w:val="nil"/>
              <w:bottom w:val="single" w:sz="4" w:space="0" w:color="auto"/>
              <w:right w:val="single" w:sz="4" w:space="0" w:color="auto"/>
            </w:tcBorders>
          </w:tcPr>
          <w:p w14:paraId="6EE76B29" w14:textId="77777777" w:rsidR="00B87BA4" w:rsidRDefault="00B87BA4">
            <w:pPr>
              <w:spacing w:afterLines="0" w:after="0"/>
              <w:ind w:left="0" w:firstLineChars="0" w:firstLine="0"/>
              <w:jc w:val="both"/>
              <w:rPr>
                <w:sz w:val="18"/>
                <w:szCs w:val="18"/>
              </w:rPr>
            </w:pPr>
            <w:r>
              <w:rPr>
                <w:rFonts w:hint="eastAsia"/>
                <w:sz w:val="18"/>
                <w:szCs w:val="18"/>
              </w:rPr>
              <w:t>◆社内の業務プロセスが全従業員に理解できるほどに可視化（フローチャートによる“見える化”や業務の文書化）されており、事業部門、機能別組織単位で無駄・重複・非効率・属人性の排除に取り組むための業務改革が行われている。</w:t>
            </w:r>
          </w:p>
        </w:tc>
        <w:tc>
          <w:tcPr>
            <w:tcW w:w="2552" w:type="dxa"/>
            <w:tcBorders>
              <w:top w:val="nil"/>
              <w:left w:val="nil"/>
              <w:bottom w:val="single" w:sz="4" w:space="0" w:color="auto"/>
              <w:right w:val="single" w:sz="4" w:space="0" w:color="auto"/>
            </w:tcBorders>
          </w:tcPr>
          <w:p w14:paraId="3F06F676" w14:textId="77777777" w:rsidR="00B87BA4" w:rsidRDefault="00B87BA4">
            <w:pPr>
              <w:spacing w:afterLines="0" w:after="0"/>
              <w:ind w:left="0" w:firstLineChars="0" w:firstLine="0"/>
              <w:jc w:val="both"/>
              <w:rPr>
                <w:sz w:val="18"/>
                <w:szCs w:val="18"/>
              </w:rPr>
            </w:pPr>
            <w:r>
              <w:rPr>
                <w:rFonts w:hint="eastAsia"/>
                <w:sz w:val="18"/>
                <w:szCs w:val="18"/>
              </w:rPr>
              <w:t>◆社内の業務プロセスが全従業員に理解できるほどに可視化（フローチャートによる“見える化”や業務の文書化）されており、無駄・重複・非効率・属人性の排除に取り組むために、事業部門、機能別組織単位だけではなく、各組織、部門間にまたがる企業全体、企業グループ全体での業務改革が行われている。</w:t>
            </w:r>
            <w:r>
              <w:rPr>
                <w:sz w:val="18"/>
                <w:szCs w:val="18"/>
              </w:rPr>
              <w:br/>
            </w:r>
            <w:r>
              <w:rPr>
                <w:rFonts w:hint="eastAsia"/>
                <w:sz w:val="18"/>
                <w:szCs w:val="18"/>
              </w:rPr>
              <w:t>◆可視化によって作成された文書は文書管理システムの導入などによって、更新履歴管理も行われている。</w:t>
            </w:r>
          </w:p>
        </w:tc>
        <w:tc>
          <w:tcPr>
            <w:tcW w:w="3402" w:type="dxa"/>
            <w:tcBorders>
              <w:top w:val="nil"/>
              <w:left w:val="nil"/>
              <w:bottom w:val="single" w:sz="4" w:space="0" w:color="auto"/>
              <w:right w:val="single" w:sz="4" w:space="0" w:color="auto"/>
            </w:tcBorders>
          </w:tcPr>
          <w:p w14:paraId="0929DC5F" w14:textId="77777777" w:rsidR="00B87BA4" w:rsidRDefault="00B87BA4">
            <w:pPr>
              <w:spacing w:afterLines="0" w:after="0"/>
              <w:ind w:left="0" w:firstLineChars="0" w:firstLine="0"/>
              <w:jc w:val="both"/>
              <w:rPr>
                <w:sz w:val="18"/>
                <w:szCs w:val="18"/>
              </w:rPr>
            </w:pPr>
            <w:r>
              <w:rPr>
                <w:rFonts w:hint="eastAsia"/>
                <w:sz w:val="18"/>
                <w:szCs w:val="18"/>
              </w:rPr>
              <w:t>◆連携先企業とのやりとりを含め、業務プロセスが全従業員に理解できるほどに可視化（フローチャートによる“見える化”や業務の文書化）されており、無駄・重複・非効率・属人性の排除に取り組むために、企業全体、企業グループ全体だけではなく、連携範囲全体にまたがった業務改革が行われている。</w:t>
            </w:r>
            <w:r>
              <w:rPr>
                <w:sz w:val="18"/>
                <w:szCs w:val="18"/>
              </w:rPr>
              <w:br/>
            </w:r>
            <w:r>
              <w:rPr>
                <w:rFonts w:hint="eastAsia"/>
                <w:sz w:val="18"/>
                <w:szCs w:val="18"/>
              </w:rPr>
              <w:t>◆可視化によって作成された文書は文書管理システムの導入などによって、更新履歴管理も行われている。</w:t>
            </w:r>
          </w:p>
        </w:tc>
      </w:tr>
      <w:tr w:rsidR="00B87BA4" w14:paraId="699EBDDD" w14:textId="77777777">
        <w:trPr>
          <w:trHeight w:val="284"/>
          <w:jc w:val="center"/>
        </w:trPr>
        <w:tc>
          <w:tcPr>
            <w:tcW w:w="709" w:type="dxa"/>
            <w:tcBorders>
              <w:top w:val="nil"/>
              <w:left w:val="single" w:sz="4" w:space="0" w:color="auto"/>
              <w:bottom w:val="single" w:sz="4" w:space="0" w:color="auto"/>
              <w:right w:val="single" w:sz="4" w:space="0" w:color="auto"/>
            </w:tcBorders>
            <w:vAlign w:val="center"/>
          </w:tcPr>
          <w:p w14:paraId="2F243D14" w14:textId="77777777" w:rsidR="00B87BA4" w:rsidRDefault="00B87BA4">
            <w:pPr>
              <w:spacing w:afterLines="0" w:after="0"/>
              <w:ind w:left="0" w:firstLineChars="0" w:firstLine="0"/>
              <w:rPr>
                <w:sz w:val="18"/>
                <w:szCs w:val="18"/>
              </w:rPr>
            </w:pPr>
            <w:r>
              <w:rPr>
                <w:rFonts w:hint="eastAsia"/>
                <w:sz w:val="18"/>
                <w:szCs w:val="18"/>
              </w:rPr>
              <w:t>評価</w:t>
            </w:r>
          </w:p>
        </w:tc>
        <w:tc>
          <w:tcPr>
            <w:tcW w:w="1843" w:type="dxa"/>
            <w:tcBorders>
              <w:top w:val="nil"/>
              <w:left w:val="nil"/>
              <w:bottom w:val="single" w:sz="4" w:space="0" w:color="auto"/>
              <w:right w:val="single" w:sz="4" w:space="0" w:color="auto"/>
            </w:tcBorders>
          </w:tcPr>
          <w:p w14:paraId="1C47E928" w14:textId="77777777" w:rsidR="00B87BA4" w:rsidRDefault="00B87BA4">
            <w:pPr>
              <w:spacing w:afterLines="0" w:after="0"/>
              <w:ind w:left="0" w:firstLineChars="0" w:firstLine="0"/>
              <w:jc w:val="both"/>
              <w:rPr>
                <w:sz w:val="18"/>
                <w:szCs w:val="18"/>
              </w:rPr>
            </w:pPr>
            <w:r>
              <w:rPr>
                <w:rFonts w:hint="eastAsia"/>
                <w:sz w:val="18"/>
                <w:szCs w:val="18"/>
              </w:rPr>
              <w:t xml:space="preserve">　</w:t>
            </w:r>
          </w:p>
        </w:tc>
        <w:tc>
          <w:tcPr>
            <w:tcW w:w="2268" w:type="dxa"/>
            <w:tcBorders>
              <w:top w:val="nil"/>
              <w:left w:val="nil"/>
              <w:bottom w:val="single" w:sz="4" w:space="0" w:color="auto"/>
              <w:right w:val="single" w:sz="4" w:space="0" w:color="auto"/>
            </w:tcBorders>
          </w:tcPr>
          <w:p w14:paraId="0DC8628D" w14:textId="77777777" w:rsidR="00B87BA4" w:rsidRDefault="00B87BA4">
            <w:pPr>
              <w:spacing w:afterLines="0" w:after="0"/>
              <w:ind w:left="0" w:firstLineChars="0" w:firstLine="0"/>
              <w:jc w:val="both"/>
              <w:rPr>
                <w:sz w:val="18"/>
                <w:szCs w:val="18"/>
              </w:rPr>
            </w:pPr>
            <w:r>
              <w:rPr>
                <w:rFonts w:hint="eastAsia"/>
                <w:sz w:val="18"/>
                <w:szCs w:val="18"/>
              </w:rPr>
              <w:t xml:space="preserve">　</w:t>
            </w:r>
          </w:p>
        </w:tc>
        <w:tc>
          <w:tcPr>
            <w:tcW w:w="2552" w:type="dxa"/>
            <w:tcBorders>
              <w:top w:val="nil"/>
              <w:left w:val="nil"/>
              <w:bottom w:val="single" w:sz="4" w:space="0" w:color="auto"/>
              <w:right w:val="single" w:sz="4" w:space="0" w:color="auto"/>
            </w:tcBorders>
          </w:tcPr>
          <w:p w14:paraId="5B79657B" w14:textId="77777777" w:rsidR="00B87BA4" w:rsidRDefault="00B87BA4">
            <w:pPr>
              <w:spacing w:afterLines="0" w:after="0"/>
              <w:ind w:left="0" w:firstLineChars="0" w:firstLine="0"/>
              <w:jc w:val="both"/>
              <w:rPr>
                <w:sz w:val="18"/>
                <w:szCs w:val="18"/>
              </w:rPr>
            </w:pPr>
            <w:r>
              <w:rPr>
                <w:rFonts w:hint="eastAsia"/>
                <w:sz w:val="18"/>
                <w:szCs w:val="18"/>
              </w:rPr>
              <w:t xml:space="preserve">　</w:t>
            </w:r>
          </w:p>
        </w:tc>
        <w:tc>
          <w:tcPr>
            <w:tcW w:w="3402" w:type="dxa"/>
            <w:tcBorders>
              <w:top w:val="nil"/>
              <w:left w:val="nil"/>
              <w:bottom w:val="single" w:sz="4" w:space="0" w:color="auto"/>
              <w:right w:val="single" w:sz="4" w:space="0" w:color="auto"/>
            </w:tcBorders>
          </w:tcPr>
          <w:p w14:paraId="5B370A9B" w14:textId="77777777" w:rsidR="00B87BA4" w:rsidRDefault="00B87BA4">
            <w:pPr>
              <w:spacing w:afterLines="0" w:after="0"/>
              <w:ind w:left="0" w:firstLineChars="0" w:firstLine="0"/>
              <w:jc w:val="both"/>
              <w:rPr>
                <w:sz w:val="18"/>
                <w:szCs w:val="18"/>
              </w:rPr>
            </w:pPr>
            <w:r>
              <w:rPr>
                <w:rFonts w:hint="eastAsia"/>
                <w:sz w:val="18"/>
                <w:szCs w:val="18"/>
              </w:rPr>
              <w:t xml:space="preserve">　</w:t>
            </w:r>
          </w:p>
        </w:tc>
      </w:tr>
      <w:tr w:rsidR="00B87BA4" w14:paraId="4DAF6BC1" w14:textId="77777777">
        <w:trPr>
          <w:trHeight w:val="284"/>
          <w:jc w:val="center"/>
        </w:trPr>
        <w:tc>
          <w:tcPr>
            <w:tcW w:w="709" w:type="dxa"/>
            <w:tcBorders>
              <w:top w:val="nil"/>
              <w:left w:val="single" w:sz="4" w:space="0" w:color="auto"/>
              <w:bottom w:val="single" w:sz="4" w:space="0" w:color="auto"/>
              <w:right w:val="single" w:sz="4" w:space="0" w:color="auto"/>
            </w:tcBorders>
            <w:vAlign w:val="center"/>
          </w:tcPr>
          <w:p w14:paraId="09E6B429" w14:textId="77777777" w:rsidR="00B87BA4" w:rsidRDefault="00B87BA4">
            <w:pPr>
              <w:spacing w:afterLines="0" w:after="0"/>
              <w:ind w:left="0" w:firstLineChars="0" w:firstLine="0"/>
              <w:rPr>
                <w:sz w:val="18"/>
                <w:szCs w:val="18"/>
              </w:rPr>
            </w:pPr>
            <w:r>
              <w:rPr>
                <w:rFonts w:hint="eastAsia"/>
                <w:sz w:val="18"/>
                <w:szCs w:val="18"/>
              </w:rPr>
              <w:t>評価項目</w:t>
            </w:r>
          </w:p>
        </w:tc>
        <w:tc>
          <w:tcPr>
            <w:tcW w:w="1843" w:type="dxa"/>
            <w:tcBorders>
              <w:top w:val="nil"/>
              <w:left w:val="nil"/>
              <w:bottom w:val="single" w:sz="4" w:space="0" w:color="auto"/>
              <w:right w:val="single" w:sz="4" w:space="0" w:color="auto"/>
            </w:tcBorders>
          </w:tcPr>
          <w:p w14:paraId="729A3972" w14:textId="77777777" w:rsidR="00B87BA4" w:rsidRDefault="00B87BA4">
            <w:pPr>
              <w:spacing w:afterLines="0" w:after="0"/>
              <w:ind w:left="0" w:firstLineChars="0" w:firstLine="0"/>
              <w:jc w:val="both"/>
              <w:rPr>
                <w:sz w:val="18"/>
                <w:szCs w:val="18"/>
              </w:rPr>
            </w:pPr>
            <w:r>
              <w:rPr>
                <w:rFonts w:hint="eastAsia"/>
                <w:sz w:val="18"/>
                <w:szCs w:val="18"/>
              </w:rPr>
              <w:t>◆業務改革を行っていない。</w:t>
            </w:r>
          </w:p>
        </w:tc>
        <w:tc>
          <w:tcPr>
            <w:tcW w:w="2268" w:type="dxa"/>
            <w:tcBorders>
              <w:top w:val="nil"/>
              <w:left w:val="nil"/>
              <w:bottom w:val="single" w:sz="4" w:space="0" w:color="auto"/>
              <w:right w:val="single" w:sz="4" w:space="0" w:color="auto"/>
            </w:tcBorders>
          </w:tcPr>
          <w:p w14:paraId="219ABF3B" w14:textId="77777777" w:rsidR="00B87BA4" w:rsidRDefault="00B87BA4">
            <w:pPr>
              <w:spacing w:afterLines="0" w:after="0"/>
              <w:ind w:left="0" w:firstLineChars="0" w:firstLine="0"/>
              <w:jc w:val="both"/>
              <w:rPr>
                <w:sz w:val="18"/>
                <w:szCs w:val="18"/>
              </w:rPr>
            </w:pPr>
            <w:r>
              <w:rPr>
                <w:rFonts w:hint="eastAsia"/>
                <w:sz w:val="18"/>
                <w:szCs w:val="18"/>
              </w:rPr>
              <w:t>◆業務改革の主たる要素が無駄の排除や効率化であり、</w:t>
            </w:r>
            <w:r>
              <w:rPr>
                <w:rFonts w:hint="eastAsia"/>
                <w:sz w:val="18"/>
                <w:szCs w:val="18"/>
              </w:rPr>
              <w:t>IT</w:t>
            </w:r>
            <w:r>
              <w:rPr>
                <w:rFonts w:hint="eastAsia"/>
                <w:sz w:val="18"/>
                <w:szCs w:val="18"/>
              </w:rPr>
              <w:t>の活用も省力化、自動化が中心であって、情報共有という観点からの</w:t>
            </w:r>
            <w:r>
              <w:rPr>
                <w:rFonts w:hint="eastAsia"/>
                <w:sz w:val="18"/>
                <w:szCs w:val="18"/>
              </w:rPr>
              <w:t>IT</w:t>
            </w:r>
            <w:r>
              <w:rPr>
                <w:rFonts w:hint="eastAsia"/>
                <w:sz w:val="18"/>
                <w:szCs w:val="18"/>
              </w:rPr>
              <w:t>活用は事業部門、機能別組織単位に限られている。</w:t>
            </w:r>
          </w:p>
        </w:tc>
        <w:tc>
          <w:tcPr>
            <w:tcW w:w="2552" w:type="dxa"/>
            <w:tcBorders>
              <w:top w:val="nil"/>
              <w:left w:val="nil"/>
              <w:bottom w:val="single" w:sz="4" w:space="0" w:color="auto"/>
              <w:right w:val="single" w:sz="4" w:space="0" w:color="auto"/>
            </w:tcBorders>
          </w:tcPr>
          <w:p w14:paraId="48A6F4CD" w14:textId="77777777" w:rsidR="00B87BA4" w:rsidRDefault="00B87BA4">
            <w:pPr>
              <w:spacing w:afterLines="0" w:after="0"/>
              <w:ind w:left="0" w:firstLineChars="0" w:firstLine="0"/>
              <w:jc w:val="both"/>
              <w:rPr>
                <w:sz w:val="18"/>
                <w:szCs w:val="18"/>
              </w:rPr>
            </w:pPr>
            <w:r>
              <w:rPr>
                <w:rFonts w:hint="eastAsia"/>
                <w:sz w:val="18"/>
                <w:szCs w:val="18"/>
              </w:rPr>
              <w:t>◆業務改革の主たる要素が無駄の排除や効率化から情報の共有に移っており、</w:t>
            </w:r>
            <w:r>
              <w:rPr>
                <w:rFonts w:hint="eastAsia"/>
                <w:sz w:val="18"/>
                <w:szCs w:val="18"/>
              </w:rPr>
              <w:t>IT</w:t>
            </w:r>
            <w:r>
              <w:rPr>
                <w:rFonts w:hint="eastAsia"/>
                <w:sz w:val="18"/>
                <w:szCs w:val="18"/>
              </w:rPr>
              <w:t>の活用も省力化、自動化だけにとどまらず情報共有による新しい価値の創造が中心となっている。</w:t>
            </w:r>
          </w:p>
        </w:tc>
        <w:tc>
          <w:tcPr>
            <w:tcW w:w="3402" w:type="dxa"/>
            <w:tcBorders>
              <w:top w:val="nil"/>
              <w:left w:val="nil"/>
              <w:bottom w:val="single" w:sz="4" w:space="0" w:color="auto"/>
              <w:right w:val="single" w:sz="4" w:space="0" w:color="auto"/>
            </w:tcBorders>
          </w:tcPr>
          <w:p w14:paraId="480A496B" w14:textId="77777777" w:rsidR="00B87BA4" w:rsidRDefault="00B87BA4">
            <w:pPr>
              <w:spacing w:afterLines="0" w:after="0"/>
              <w:ind w:left="0" w:firstLineChars="0" w:firstLine="0"/>
              <w:jc w:val="both"/>
              <w:rPr>
                <w:sz w:val="18"/>
                <w:szCs w:val="18"/>
              </w:rPr>
            </w:pPr>
            <w:r>
              <w:rPr>
                <w:rFonts w:hint="eastAsia"/>
                <w:sz w:val="18"/>
                <w:szCs w:val="18"/>
              </w:rPr>
              <w:t>◆業務改革の範囲が企業全体、あるいは企業グループ全体での無駄の排除や効率化、情報の共有に移っており、</w:t>
            </w:r>
            <w:r>
              <w:rPr>
                <w:rFonts w:hint="eastAsia"/>
                <w:sz w:val="18"/>
                <w:szCs w:val="18"/>
              </w:rPr>
              <w:t>IT</w:t>
            </w:r>
            <w:r>
              <w:rPr>
                <w:rFonts w:hint="eastAsia"/>
                <w:sz w:val="18"/>
                <w:szCs w:val="18"/>
              </w:rPr>
              <w:t>の活用も垂直型、水平型企業間での省力化、自動化、情報共有による新しい価値の創造が中心となっている。</w:t>
            </w:r>
          </w:p>
        </w:tc>
      </w:tr>
      <w:tr w:rsidR="00B87BA4" w14:paraId="2626915D" w14:textId="77777777">
        <w:trPr>
          <w:trHeight w:val="284"/>
          <w:jc w:val="center"/>
        </w:trPr>
        <w:tc>
          <w:tcPr>
            <w:tcW w:w="709" w:type="dxa"/>
            <w:tcBorders>
              <w:top w:val="nil"/>
              <w:left w:val="single" w:sz="4" w:space="0" w:color="auto"/>
              <w:bottom w:val="single" w:sz="4" w:space="0" w:color="auto"/>
              <w:right w:val="single" w:sz="4" w:space="0" w:color="auto"/>
            </w:tcBorders>
            <w:vAlign w:val="center"/>
          </w:tcPr>
          <w:p w14:paraId="5DC5BBCE" w14:textId="77777777" w:rsidR="00B87BA4" w:rsidRDefault="00B87BA4">
            <w:pPr>
              <w:spacing w:afterLines="0" w:after="0"/>
              <w:ind w:left="0" w:firstLineChars="0" w:firstLine="0"/>
              <w:rPr>
                <w:sz w:val="18"/>
                <w:szCs w:val="18"/>
              </w:rPr>
            </w:pPr>
            <w:r>
              <w:rPr>
                <w:rFonts w:hint="eastAsia"/>
                <w:sz w:val="18"/>
                <w:szCs w:val="18"/>
              </w:rPr>
              <w:t>評価</w:t>
            </w:r>
          </w:p>
        </w:tc>
        <w:tc>
          <w:tcPr>
            <w:tcW w:w="1843" w:type="dxa"/>
            <w:tcBorders>
              <w:top w:val="nil"/>
              <w:left w:val="nil"/>
              <w:bottom w:val="single" w:sz="4" w:space="0" w:color="auto"/>
              <w:right w:val="single" w:sz="4" w:space="0" w:color="auto"/>
            </w:tcBorders>
          </w:tcPr>
          <w:p w14:paraId="05C2AEDF" w14:textId="77777777" w:rsidR="00B87BA4" w:rsidRDefault="00B87BA4">
            <w:pPr>
              <w:spacing w:afterLines="0" w:after="0"/>
              <w:ind w:left="0" w:firstLineChars="0" w:firstLine="0"/>
              <w:jc w:val="both"/>
              <w:rPr>
                <w:sz w:val="18"/>
                <w:szCs w:val="18"/>
              </w:rPr>
            </w:pPr>
            <w:r>
              <w:rPr>
                <w:rFonts w:hint="eastAsia"/>
                <w:sz w:val="18"/>
                <w:szCs w:val="18"/>
              </w:rPr>
              <w:t xml:space="preserve">　</w:t>
            </w:r>
          </w:p>
        </w:tc>
        <w:tc>
          <w:tcPr>
            <w:tcW w:w="2268" w:type="dxa"/>
            <w:tcBorders>
              <w:top w:val="nil"/>
              <w:left w:val="nil"/>
              <w:bottom w:val="single" w:sz="4" w:space="0" w:color="auto"/>
              <w:right w:val="single" w:sz="4" w:space="0" w:color="auto"/>
            </w:tcBorders>
          </w:tcPr>
          <w:p w14:paraId="18BB5D1B" w14:textId="77777777" w:rsidR="00B87BA4" w:rsidRDefault="00B87BA4">
            <w:pPr>
              <w:spacing w:afterLines="0" w:after="0"/>
              <w:ind w:left="0" w:firstLineChars="0" w:firstLine="0"/>
              <w:jc w:val="both"/>
              <w:rPr>
                <w:sz w:val="18"/>
                <w:szCs w:val="18"/>
              </w:rPr>
            </w:pPr>
            <w:r>
              <w:rPr>
                <w:rFonts w:hint="eastAsia"/>
                <w:sz w:val="18"/>
                <w:szCs w:val="18"/>
              </w:rPr>
              <w:t xml:space="preserve">　</w:t>
            </w:r>
          </w:p>
        </w:tc>
        <w:tc>
          <w:tcPr>
            <w:tcW w:w="2552" w:type="dxa"/>
            <w:tcBorders>
              <w:top w:val="nil"/>
              <w:left w:val="nil"/>
              <w:bottom w:val="single" w:sz="4" w:space="0" w:color="auto"/>
              <w:right w:val="single" w:sz="4" w:space="0" w:color="auto"/>
            </w:tcBorders>
          </w:tcPr>
          <w:p w14:paraId="66EFA235" w14:textId="77777777" w:rsidR="00B87BA4" w:rsidRDefault="00B87BA4">
            <w:pPr>
              <w:spacing w:afterLines="0" w:after="0"/>
              <w:ind w:left="0" w:firstLineChars="0" w:firstLine="0"/>
              <w:jc w:val="both"/>
              <w:rPr>
                <w:sz w:val="18"/>
                <w:szCs w:val="18"/>
              </w:rPr>
            </w:pPr>
            <w:r>
              <w:rPr>
                <w:rFonts w:hint="eastAsia"/>
                <w:sz w:val="18"/>
                <w:szCs w:val="18"/>
              </w:rPr>
              <w:t xml:space="preserve">　</w:t>
            </w:r>
          </w:p>
        </w:tc>
        <w:tc>
          <w:tcPr>
            <w:tcW w:w="3402" w:type="dxa"/>
            <w:tcBorders>
              <w:top w:val="nil"/>
              <w:left w:val="nil"/>
              <w:bottom w:val="single" w:sz="4" w:space="0" w:color="auto"/>
              <w:right w:val="single" w:sz="4" w:space="0" w:color="auto"/>
            </w:tcBorders>
          </w:tcPr>
          <w:p w14:paraId="122EBD73" w14:textId="77777777" w:rsidR="00B87BA4" w:rsidRDefault="00B87BA4">
            <w:pPr>
              <w:spacing w:afterLines="0" w:after="0"/>
              <w:ind w:left="0" w:firstLineChars="0" w:firstLine="0"/>
              <w:jc w:val="both"/>
              <w:rPr>
                <w:sz w:val="18"/>
                <w:szCs w:val="18"/>
              </w:rPr>
            </w:pPr>
            <w:r>
              <w:rPr>
                <w:rFonts w:hint="eastAsia"/>
                <w:sz w:val="18"/>
                <w:szCs w:val="18"/>
              </w:rPr>
              <w:t xml:space="preserve">　</w:t>
            </w:r>
          </w:p>
        </w:tc>
      </w:tr>
      <w:tr w:rsidR="00B87BA4" w14:paraId="6B9CA861" w14:textId="77777777">
        <w:trPr>
          <w:trHeight w:val="284"/>
          <w:jc w:val="center"/>
        </w:trPr>
        <w:tc>
          <w:tcPr>
            <w:tcW w:w="709" w:type="dxa"/>
            <w:tcBorders>
              <w:top w:val="nil"/>
              <w:left w:val="single" w:sz="4" w:space="0" w:color="auto"/>
              <w:bottom w:val="single" w:sz="4" w:space="0" w:color="auto"/>
              <w:right w:val="single" w:sz="4" w:space="0" w:color="auto"/>
            </w:tcBorders>
            <w:vAlign w:val="center"/>
          </w:tcPr>
          <w:p w14:paraId="30A3532F" w14:textId="77777777" w:rsidR="00B87BA4" w:rsidRDefault="00B87BA4">
            <w:pPr>
              <w:spacing w:afterLines="0" w:after="0"/>
              <w:ind w:left="0" w:firstLineChars="0" w:firstLine="0"/>
              <w:rPr>
                <w:sz w:val="18"/>
                <w:szCs w:val="18"/>
              </w:rPr>
            </w:pPr>
            <w:r>
              <w:rPr>
                <w:rFonts w:hint="eastAsia"/>
                <w:sz w:val="18"/>
                <w:szCs w:val="18"/>
              </w:rPr>
              <w:t>評価項目</w:t>
            </w:r>
          </w:p>
        </w:tc>
        <w:tc>
          <w:tcPr>
            <w:tcW w:w="1843" w:type="dxa"/>
            <w:tcBorders>
              <w:top w:val="nil"/>
              <w:left w:val="nil"/>
              <w:bottom w:val="single" w:sz="4" w:space="0" w:color="auto"/>
              <w:right w:val="single" w:sz="4" w:space="0" w:color="auto"/>
            </w:tcBorders>
          </w:tcPr>
          <w:p w14:paraId="04BB06F9" w14:textId="77777777" w:rsidR="00B87BA4" w:rsidRDefault="00B87BA4">
            <w:pPr>
              <w:spacing w:afterLines="0" w:after="0"/>
              <w:ind w:left="0" w:firstLineChars="0" w:firstLine="0"/>
              <w:jc w:val="both"/>
              <w:rPr>
                <w:sz w:val="18"/>
                <w:szCs w:val="18"/>
              </w:rPr>
            </w:pPr>
            <w:r>
              <w:rPr>
                <w:rFonts w:hint="eastAsia"/>
                <w:sz w:val="18"/>
                <w:szCs w:val="18"/>
              </w:rPr>
              <w:t>◆</w:t>
            </w:r>
            <w:r>
              <w:rPr>
                <w:rFonts w:hint="eastAsia"/>
                <w:sz w:val="18"/>
                <w:szCs w:val="18"/>
              </w:rPr>
              <w:t>IT</w:t>
            </w:r>
            <w:r>
              <w:rPr>
                <w:rFonts w:hint="eastAsia"/>
                <w:sz w:val="18"/>
                <w:szCs w:val="18"/>
              </w:rPr>
              <w:t>の導入による効果が得られていない。</w:t>
            </w:r>
          </w:p>
        </w:tc>
        <w:tc>
          <w:tcPr>
            <w:tcW w:w="2268" w:type="dxa"/>
            <w:tcBorders>
              <w:top w:val="nil"/>
              <w:left w:val="nil"/>
              <w:bottom w:val="single" w:sz="4" w:space="0" w:color="auto"/>
              <w:right w:val="single" w:sz="4" w:space="0" w:color="auto"/>
            </w:tcBorders>
          </w:tcPr>
          <w:p w14:paraId="16072A38" w14:textId="77777777" w:rsidR="00B87BA4" w:rsidRDefault="00B87BA4">
            <w:pPr>
              <w:spacing w:afterLines="0" w:after="0"/>
              <w:ind w:left="0" w:firstLineChars="0" w:firstLine="0"/>
              <w:jc w:val="both"/>
              <w:rPr>
                <w:sz w:val="18"/>
                <w:szCs w:val="18"/>
              </w:rPr>
            </w:pPr>
            <w:r>
              <w:rPr>
                <w:rFonts w:hint="eastAsia"/>
                <w:sz w:val="18"/>
                <w:szCs w:val="18"/>
              </w:rPr>
              <w:t>◆事業部門、機能別組織内部の情報共有が</w:t>
            </w:r>
            <w:r>
              <w:rPr>
                <w:rFonts w:hint="eastAsia"/>
                <w:sz w:val="18"/>
                <w:szCs w:val="18"/>
              </w:rPr>
              <w:t>IT</w:t>
            </w:r>
            <w:r>
              <w:rPr>
                <w:rFonts w:hint="eastAsia"/>
                <w:sz w:val="18"/>
                <w:szCs w:val="18"/>
              </w:rPr>
              <w:t>を活用することによって促進された結果、新規顧客の開拓や新たなサービスの創出など収益の向上につながった。</w:t>
            </w:r>
          </w:p>
        </w:tc>
        <w:tc>
          <w:tcPr>
            <w:tcW w:w="2552" w:type="dxa"/>
            <w:tcBorders>
              <w:top w:val="nil"/>
              <w:left w:val="nil"/>
              <w:bottom w:val="single" w:sz="4" w:space="0" w:color="auto"/>
              <w:right w:val="single" w:sz="4" w:space="0" w:color="auto"/>
            </w:tcBorders>
          </w:tcPr>
          <w:p w14:paraId="2BEB5CD1" w14:textId="77777777" w:rsidR="00B87BA4" w:rsidRDefault="00B87BA4">
            <w:pPr>
              <w:spacing w:afterLines="0" w:after="0"/>
              <w:ind w:left="0" w:firstLineChars="0" w:firstLine="0"/>
              <w:jc w:val="both"/>
              <w:rPr>
                <w:sz w:val="18"/>
                <w:szCs w:val="18"/>
              </w:rPr>
            </w:pPr>
            <w:r>
              <w:rPr>
                <w:rFonts w:hint="eastAsia"/>
                <w:sz w:val="18"/>
                <w:szCs w:val="18"/>
              </w:rPr>
              <w:t>◆企業全体、あるいは企業グループ全体での情報共有が</w:t>
            </w:r>
            <w:r>
              <w:rPr>
                <w:rFonts w:hint="eastAsia"/>
                <w:sz w:val="18"/>
                <w:szCs w:val="18"/>
              </w:rPr>
              <w:t>IT</w:t>
            </w:r>
            <w:r>
              <w:rPr>
                <w:rFonts w:hint="eastAsia"/>
                <w:sz w:val="18"/>
                <w:szCs w:val="18"/>
              </w:rPr>
              <w:t>を活用することによって促進された結果、新たな業務プロセスを生み出すようなビジネスモデルやサービスが生まれ、顧客満足度の向上につながった。</w:t>
            </w:r>
          </w:p>
        </w:tc>
        <w:tc>
          <w:tcPr>
            <w:tcW w:w="3402" w:type="dxa"/>
            <w:tcBorders>
              <w:top w:val="nil"/>
              <w:left w:val="nil"/>
              <w:bottom w:val="single" w:sz="4" w:space="0" w:color="auto"/>
              <w:right w:val="single" w:sz="4" w:space="0" w:color="auto"/>
            </w:tcBorders>
          </w:tcPr>
          <w:p w14:paraId="7F5499C9" w14:textId="77777777" w:rsidR="00B87BA4" w:rsidRDefault="00B87BA4">
            <w:pPr>
              <w:spacing w:afterLines="0" w:after="0"/>
              <w:ind w:left="0" w:firstLineChars="0" w:firstLine="0"/>
              <w:jc w:val="both"/>
              <w:rPr>
                <w:sz w:val="18"/>
                <w:szCs w:val="18"/>
              </w:rPr>
            </w:pPr>
            <w:r>
              <w:rPr>
                <w:rFonts w:hint="eastAsia"/>
                <w:sz w:val="18"/>
                <w:szCs w:val="18"/>
              </w:rPr>
              <w:t>◆取引先、同業他社も含めた企業間連携内での情報共有が</w:t>
            </w:r>
            <w:r>
              <w:rPr>
                <w:rFonts w:hint="eastAsia"/>
                <w:sz w:val="18"/>
                <w:szCs w:val="18"/>
              </w:rPr>
              <w:t>IT</w:t>
            </w:r>
            <w:r>
              <w:rPr>
                <w:rFonts w:hint="eastAsia"/>
                <w:sz w:val="18"/>
                <w:szCs w:val="18"/>
              </w:rPr>
              <w:t>の活用によって促進された結果、既存の企業間連携を深化させる、あるいは新たな企業間連携を生み出すようなビジネスモデルやサービスが生まれ、顧客満足度の向上につながった。</w:t>
            </w:r>
          </w:p>
        </w:tc>
      </w:tr>
      <w:tr w:rsidR="00B87BA4" w14:paraId="69B0C3E2" w14:textId="77777777">
        <w:trPr>
          <w:trHeight w:val="284"/>
          <w:jc w:val="center"/>
        </w:trPr>
        <w:tc>
          <w:tcPr>
            <w:tcW w:w="709" w:type="dxa"/>
            <w:tcBorders>
              <w:top w:val="nil"/>
              <w:left w:val="single" w:sz="4" w:space="0" w:color="auto"/>
              <w:bottom w:val="single" w:sz="4" w:space="0" w:color="auto"/>
              <w:right w:val="single" w:sz="4" w:space="0" w:color="auto"/>
            </w:tcBorders>
            <w:vAlign w:val="center"/>
          </w:tcPr>
          <w:p w14:paraId="73F494E2" w14:textId="77777777" w:rsidR="00B87BA4" w:rsidRDefault="00B87BA4">
            <w:pPr>
              <w:spacing w:afterLines="0" w:after="0"/>
              <w:ind w:left="0" w:firstLineChars="0" w:firstLine="0"/>
              <w:rPr>
                <w:sz w:val="18"/>
                <w:szCs w:val="18"/>
              </w:rPr>
            </w:pPr>
            <w:r>
              <w:rPr>
                <w:rFonts w:hint="eastAsia"/>
                <w:sz w:val="18"/>
                <w:szCs w:val="18"/>
              </w:rPr>
              <w:t>評価</w:t>
            </w:r>
          </w:p>
        </w:tc>
        <w:tc>
          <w:tcPr>
            <w:tcW w:w="1843" w:type="dxa"/>
            <w:tcBorders>
              <w:top w:val="nil"/>
              <w:left w:val="nil"/>
              <w:bottom w:val="single" w:sz="4" w:space="0" w:color="auto"/>
              <w:right w:val="single" w:sz="4" w:space="0" w:color="auto"/>
            </w:tcBorders>
          </w:tcPr>
          <w:p w14:paraId="0900A7DA" w14:textId="77777777" w:rsidR="00B87BA4" w:rsidRDefault="00B87BA4">
            <w:pPr>
              <w:spacing w:afterLines="0" w:after="0"/>
              <w:ind w:left="0" w:firstLineChars="0" w:firstLine="0"/>
              <w:jc w:val="both"/>
              <w:rPr>
                <w:sz w:val="18"/>
                <w:szCs w:val="18"/>
              </w:rPr>
            </w:pPr>
            <w:r>
              <w:rPr>
                <w:rFonts w:hint="eastAsia"/>
                <w:sz w:val="18"/>
                <w:szCs w:val="18"/>
              </w:rPr>
              <w:t xml:space="preserve">　</w:t>
            </w:r>
          </w:p>
        </w:tc>
        <w:tc>
          <w:tcPr>
            <w:tcW w:w="2268" w:type="dxa"/>
            <w:tcBorders>
              <w:top w:val="nil"/>
              <w:left w:val="nil"/>
              <w:bottom w:val="single" w:sz="4" w:space="0" w:color="auto"/>
              <w:right w:val="single" w:sz="4" w:space="0" w:color="auto"/>
            </w:tcBorders>
          </w:tcPr>
          <w:p w14:paraId="79341282" w14:textId="77777777" w:rsidR="00B87BA4" w:rsidRDefault="00B87BA4">
            <w:pPr>
              <w:spacing w:afterLines="0" w:after="0"/>
              <w:ind w:left="0" w:firstLineChars="0" w:firstLine="0"/>
              <w:jc w:val="both"/>
              <w:rPr>
                <w:sz w:val="18"/>
                <w:szCs w:val="18"/>
              </w:rPr>
            </w:pPr>
            <w:r>
              <w:rPr>
                <w:rFonts w:hint="eastAsia"/>
                <w:sz w:val="18"/>
                <w:szCs w:val="18"/>
              </w:rPr>
              <w:t xml:space="preserve">　</w:t>
            </w:r>
          </w:p>
        </w:tc>
        <w:tc>
          <w:tcPr>
            <w:tcW w:w="2552" w:type="dxa"/>
            <w:tcBorders>
              <w:top w:val="nil"/>
              <w:left w:val="nil"/>
              <w:bottom w:val="single" w:sz="4" w:space="0" w:color="auto"/>
              <w:right w:val="single" w:sz="4" w:space="0" w:color="auto"/>
            </w:tcBorders>
          </w:tcPr>
          <w:p w14:paraId="5DB70DE5" w14:textId="77777777" w:rsidR="00B87BA4" w:rsidRDefault="00B87BA4">
            <w:pPr>
              <w:spacing w:afterLines="0" w:after="0"/>
              <w:ind w:left="0" w:firstLineChars="0" w:firstLine="0"/>
              <w:jc w:val="both"/>
              <w:rPr>
                <w:sz w:val="18"/>
                <w:szCs w:val="18"/>
              </w:rPr>
            </w:pPr>
            <w:r>
              <w:rPr>
                <w:rFonts w:hint="eastAsia"/>
                <w:sz w:val="18"/>
                <w:szCs w:val="18"/>
              </w:rPr>
              <w:t xml:space="preserve">　</w:t>
            </w:r>
          </w:p>
        </w:tc>
        <w:tc>
          <w:tcPr>
            <w:tcW w:w="3402" w:type="dxa"/>
            <w:tcBorders>
              <w:top w:val="nil"/>
              <w:left w:val="nil"/>
              <w:bottom w:val="single" w:sz="4" w:space="0" w:color="auto"/>
              <w:right w:val="single" w:sz="4" w:space="0" w:color="auto"/>
            </w:tcBorders>
          </w:tcPr>
          <w:p w14:paraId="529CF005" w14:textId="77777777" w:rsidR="00B87BA4" w:rsidRDefault="00B87BA4">
            <w:pPr>
              <w:spacing w:afterLines="0" w:after="0"/>
              <w:ind w:left="0" w:firstLineChars="0" w:firstLine="0"/>
              <w:jc w:val="both"/>
              <w:rPr>
                <w:sz w:val="18"/>
                <w:szCs w:val="18"/>
              </w:rPr>
            </w:pPr>
            <w:r>
              <w:rPr>
                <w:rFonts w:hint="eastAsia"/>
                <w:sz w:val="18"/>
                <w:szCs w:val="18"/>
              </w:rPr>
              <w:t xml:space="preserve">　</w:t>
            </w:r>
          </w:p>
        </w:tc>
      </w:tr>
      <w:tr w:rsidR="00B87BA4" w14:paraId="2FD638A6" w14:textId="77777777">
        <w:trPr>
          <w:trHeight w:val="284"/>
          <w:jc w:val="center"/>
        </w:trPr>
        <w:tc>
          <w:tcPr>
            <w:tcW w:w="709" w:type="dxa"/>
            <w:tcBorders>
              <w:top w:val="nil"/>
              <w:left w:val="single" w:sz="4" w:space="0" w:color="auto"/>
              <w:bottom w:val="single" w:sz="4" w:space="0" w:color="auto"/>
              <w:right w:val="single" w:sz="4" w:space="0" w:color="auto"/>
            </w:tcBorders>
            <w:vAlign w:val="center"/>
          </w:tcPr>
          <w:p w14:paraId="3D57ADA9" w14:textId="77777777" w:rsidR="00B87BA4" w:rsidRDefault="00B87BA4">
            <w:pPr>
              <w:spacing w:afterLines="0" w:after="0"/>
              <w:ind w:left="0" w:firstLineChars="0" w:firstLine="0"/>
              <w:rPr>
                <w:sz w:val="18"/>
                <w:szCs w:val="18"/>
              </w:rPr>
            </w:pPr>
            <w:r>
              <w:rPr>
                <w:rFonts w:hint="eastAsia"/>
                <w:sz w:val="18"/>
                <w:szCs w:val="18"/>
              </w:rPr>
              <w:t>評価項目</w:t>
            </w:r>
          </w:p>
        </w:tc>
        <w:tc>
          <w:tcPr>
            <w:tcW w:w="1843" w:type="dxa"/>
            <w:tcBorders>
              <w:top w:val="nil"/>
              <w:left w:val="nil"/>
              <w:bottom w:val="single" w:sz="4" w:space="0" w:color="auto"/>
              <w:right w:val="single" w:sz="4" w:space="0" w:color="auto"/>
            </w:tcBorders>
          </w:tcPr>
          <w:p w14:paraId="67AE1032" w14:textId="77777777" w:rsidR="00B87BA4" w:rsidRDefault="00B87BA4">
            <w:pPr>
              <w:spacing w:afterLines="0" w:after="0"/>
              <w:ind w:left="0" w:firstLineChars="0" w:firstLine="0"/>
              <w:jc w:val="both"/>
              <w:rPr>
                <w:sz w:val="18"/>
                <w:szCs w:val="18"/>
              </w:rPr>
            </w:pPr>
            <w:r>
              <w:rPr>
                <w:rFonts w:hint="eastAsia"/>
                <w:sz w:val="18"/>
                <w:szCs w:val="18"/>
              </w:rPr>
              <w:t>◆自社にとっての脅威を把握できていない。</w:t>
            </w:r>
          </w:p>
        </w:tc>
        <w:tc>
          <w:tcPr>
            <w:tcW w:w="2268" w:type="dxa"/>
            <w:tcBorders>
              <w:top w:val="nil"/>
              <w:left w:val="nil"/>
              <w:bottom w:val="single" w:sz="4" w:space="0" w:color="auto"/>
              <w:right w:val="single" w:sz="4" w:space="0" w:color="auto"/>
            </w:tcBorders>
          </w:tcPr>
          <w:p w14:paraId="1BB04C45" w14:textId="77777777" w:rsidR="00B87BA4" w:rsidRDefault="00B87BA4">
            <w:pPr>
              <w:spacing w:afterLines="0" w:after="0"/>
              <w:ind w:left="0" w:firstLineChars="0" w:firstLine="0"/>
              <w:jc w:val="both"/>
              <w:rPr>
                <w:sz w:val="18"/>
                <w:szCs w:val="18"/>
              </w:rPr>
            </w:pPr>
            <w:r>
              <w:rPr>
                <w:rFonts w:hint="eastAsia"/>
                <w:sz w:val="18"/>
                <w:szCs w:val="18"/>
              </w:rPr>
              <w:t>◆自社にとっての脅威を把握している。</w:t>
            </w:r>
          </w:p>
        </w:tc>
        <w:tc>
          <w:tcPr>
            <w:tcW w:w="2552" w:type="dxa"/>
            <w:tcBorders>
              <w:top w:val="nil"/>
              <w:left w:val="nil"/>
              <w:bottom w:val="single" w:sz="4" w:space="0" w:color="auto"/>
              <w:right w:val="single" w:sz="4" w:space="0" w:color="auto"/>
            </w:tcBorders>
          </w:tcPr>
          <w:p w14:paraId="556AC171" w14:textId="77777777" w:rsidR="00B87BA4" w:rsidRDefault="00B87BA4">
            <w:pPr>
              <w:spacing w:afterLines="0" w:after="0"/>
              <w:ind w:left="0" w:firstLineChars="0" w:firstLine="0"/>
              <w:jc w:val="both"/>
              <w:rPr>
                <w:sz w:val="18"/>
                <w:szCs w:val="18"/>
              </w:rPr>
            </w:pPr>
            <w:r>
              <w:rPr>
                <w:rFonts w:hint="eastAsia"/>
                <w:sz w:val="18"/>
                <w:szCs w:val="18"/>
              </w:rPr>
              <w:t>◆自社にとっての脅威を把握し、発生可能性、発生した場合の損害の程度などをもとに優先順位を付けた上で、損害を発生させないための仕組みを構築する。</w:t>
            </w:r>
          </w:p>
          <w:p w14:paraId="7B8BE5BD" w14:textId="77777777" w:rsidR="00B87BA4" w:rsidRDefault="00B87BA4">
            <w:pPr>
              <w:spacing w:afterLines="0" w:after="0"/>
              <w:ind w:left="0" w:firstLineChars="0" w:firstLine="0"/>
              <w:jc w:val="both"/>
              <w:rPr>
                <w:sz w:val="18"/>
                <w:szCs w:val="18"/>
              </w:rPr>
            </w:pPr>
            <w:r>
              <w:rPr>
                <w:rFonts w:hint="eastAsia"/>
                <w:sz w:val="18"/>
                <w:szCs w:val="18"/>
              </w:rPr>
              <w:t>◆</w:t>
            </w:r>
            <w:r>
              <w:rPr>
                <w:rFonts w:hint="eastAsia"/>
                <w:sz w:val="18"/>
                <w:szCs w:val="18"/>
              </w:rPr>
              <w:t>IT</w:t>
            </w:r>
            <w:r>
              <w:rPr>
                <w:rFonts w:hint="eastAsia"/>
                <w:sz w:val="18"/>
                <w:szCs w:val="18"/>
              </w:rPr>
              <w:t>の活用によって、損害の実現を防止、発見するための機能を効率的に対応策に組み込む。</w:t>
            </w:r>
          </w:p>
        </w:tc>
        <w:tc>
          <w:tcPr>
            <w:tcW w:w="3402" w:type="dxa"/>
            <w:tcBorders>
              <w:top w:val="nil"/>
              <w:left w:val="nil"/>
              <w:bottom w:val="single" w:sz="4" w:space="0" w:color="auto"/>
              <w:right w:val="single" w:sz="4" w:space="0" w:color="auto"/>
            </w:tcBorders>
          </w:tcPr>
          <w:p w14:paraId="40F96DC2" w14:textId="77777777" w:rsidR="00B87BA4" w:rsidRDefault="00B87BA4">
            <w:pPr>
              <w:spacing w:afterLines="0" w:after="0"/>
              <w:ind w:left="0" w:firstLineChars="0" w:firstLine="0"/>
              <w:jc w:val="both"/>
              <w:rPr>
                <w:sz w:val="18"/>
                <w:szCs w:val="18"/>
              </w:rPr>
            </w:pPr>
            <w:r>
              <w:rPr>
                <w:rFonts w:hint="eastAsia"/>
                <w:sz w:val="18"/>
                <w:szCs w:val="18"/>
              </w:rPr>
              <w:t>◆自社にとっての脅威を把握し、発生可能性、発生した場合の損害の程度などをもとに優先順位を付けた上で、同業他社、取引先等との連携によって損害の発生を防ぐとともに、そのためのコストシェアなどを実現する。</w:t>
            </w:r>
          </w:p>
          <w:p w14:paraId="3BF48D1C" w14:textId="77777777" w:rsidR="00B87BA4" w:rsidRDefault="00B87BA4">
            <w:pPr>
              <w:spacing w:afterLines="0" w:after="0"/>
              <w:ind w:left="0" w:firstLineChars="0" w:firstLine="0"/>
              <w:jc w:val="both"/>
              <w:rPr>
                <w:sz w:val="18"/>
                <w:szCs w:val="18"/>
              </w:rPr>
            </w:pPr>
            <w:r>
              <w:rPr>
                <w:rFonts w:hint="eastAsia"/>
                <w:sz w:val="18"/>
                <w:szCs w:val="18"/>
              </w:rPr>
              <w:t>◆</w:t>
            </w:r>
            <w:r>
              <w:rPr>
                <w:rFonts w:hint="eastAsia"/>
                <w:sz w:val="18"/>
                <w:szCs w:val="18"/>
              </w:rPr>
              <w:t>IT</w:t>
            </w:r>
            <w:r>
              <w:rPr>
                <w:rFonts w:hint="eastAsia"/>
                <w:sz w:val="18"/>
                <w:szCs w:val="18"/>
              </w:rPr>
              <w:t>の活用によって、損害の実現を防止、発見するための機能を効率的に対応策に組み込む。</w:t>
            </w:r>
          </w:p>
        </w:tc>
      </w:tr>
      <w:tr w:rsidR="00B87BA4" w14:paraId="5A015C0D" w14:textId="77777777">
        <w:trPr>
          <w:trHeight w:val="284"/>
          <w:jc w:val="center"/>
        </w:trPr>
        <w:tc>
          <w:tcPr>
            <w:tcW w:w="709" w:type="dxa"/>
            <w:tcBorders>
              <w:top w:val="nil"/>
              <w:left w:val="single" w:sz="4" w:space="0" w:color="auto"/>
              <w:bottom w:val="single" w:sz="4" w:space="0" w:color="auto"/>
              <w:right w:val="single" w:sz="4" w:space="0" w:color="auto"/>
            </w:tcBorders>
            <w:vAlign w:val="center"/>
          </w:tcPr>
          <w:p w14:paraId="48480B1A" w14:textId="77777777" w:rsidR="00B87BA4" w:rsidRDefault="00B87BA4">
            <w:pPr>
              <w:spacing w:afterLines="0" w:after="0"/>
              <w:ind w:left="0" w:firstLineChars="0" w:firstLine="0"/>
              <w:rPr>
                <w:sz w:val="18"/>
                <w:szCs w:val="18"/>
              </w:rPr>
            </w:pPr>
            <w:r>
              <w:rPr>
                <w:rFonts w:hint="eastAsia"/>
                <w:sz w:val="18"/>
                <w:szCs w:val="18"/>
              </w:rPr>
              <w:t>評価</w:t>
            </w:r>
          </w:p>
        </w:tc>
        <w:tc>
          <w:tcPr>
            <w:tcW w:w="1843" w:type="dxa"/>
            <w:tcBorders>
              <w:top w:val="nil"/>
              <w:left w:val="nil"/>
              <w:bottom w:val="single" w:sz="4" w:space="0" w:color="auto"/>
              <w:right w:val="single" w:sz="4" w:space="0" w:color="auto"/>
            </w:tcBorders>
          </w:tcPr>
          <w:p w14:paraId="0EDEB346" w14:textId="77777777" w:rsidR="00B87BA4" w:rsidRDefault="00B87BA4">
            <w:pPr>
              <w:spacing w:afterLines="0" w:after="0"/>
              <w:ind w:left="0" w:firstLineChars="0" w:firstLine="0"/>
              <w:jc w:val="both"/>
              <w:rPr>
                <w:sz w:val="18"/>
                <w:szCs w:val="18"/>
              </w:rPr>
            </w:pPr>
            <w:r>
              <w:rPr>
                <w:rFonts w:hint="eastAsia"/>
                <w:sz w:val="18"/>
                <w:szCs w:val="18"/>
              </w:rPr>
              <w:t xml:space="preserve">　</w:t>
            </w:r>
          </w:p>
        </w:tc>
        <w:tc>
          <w:tcPr>
            <w:tcW w:w="2268" w:type="dxa"/>
            <w:tcBorders>
              <w:top w:val="nil"/>
              <w:left w:val="nil"/>
              <w:bottom w:val="single" w:sz="4" w:space="0" w:color="auto"/>
              <w:right w:val="single" w:sz="4" w:space="0" w:color="auto"/>
            </w:tcBorders>
          </w:tcPr>
          <w:p w14:paraId="10903B35" w14:textId="77777777" w:rsidR="00B87BA4" w:rsidRDefault="00B87BA4">
            <w:pPr>
              <w:spacing w:afterLines="0" w:after="0"/>
              <w:ind w:left="0" w:firstLineChars="0" w:firstLine="0"/>
              <w:jc w:val="both"/>
              <w:rPr>
                <w:sz w:val="18"/>
                <w:szCs w:val="18"/>
              </w:rPr>
            </w:pPr>
            <w:r>
              <w:rPr>
                <w:rFonts w:hint="eastAsia"/>
                <w:sz w:val="18"/>
                <w:szCs w:val="18"/>
              </w:rPr>
              <w:t xml:space="preserve">　</w:t>
            </w:r>
          </w:p>
        </w:tc>
        <w:tc>
          <w:tcPr>
            <w:tcW w:w="2552" w:type="dxa"/>
            <w:tcBorders>
              <w:top w:val="nil"/>
              <w:left w:val="nil"/>
              <w:bottom w:val="single" w:sz="4" w:space="0" w:color="auto"/>
              <w:right w:val="single" w:sz="4" w:space="0" w:color="auto"/>
            </w:tcBorders>
          </w:tcPr>
          <w:p w14:paraId="083C0B44" w14:textId="77777777" w:rsidR="00B87BA4" w:rsidRDefault="00B87BA4">
            <w:pPr>
              <w:spacing w:afterLines="0" w:after="0"/>
              <w:ind w:left="0" w:firstLineChars="0" w:firstLine="0"/>
              <w:jc w:val="both"/>
              <w:rPr>
                <w:sz w:val="18"/>
                <w:szCs w:val="18"/>
              </w:rPr>
            </w:pPr>
            <w:r>
              <w:rPr>
                <w:rFonts w:hint="eastAsia"/>
                <w:sz w:val="18"/>
                <w:szCs w:val="18"/>
              </w:rPr>
              <w:t xml:space="preserve">　</w:t>
            </w:r>
          </w:p>
        </w:tc>
        <w:tc>
          <w:tcPr>
            <w:tcW w:w="3402" w:type="dxa"/>
            <w:tcBorders>
              <w:top w:val="nil"/>
              <w:left w:val="nil"/>
              <w:bottom w:val="single" w:sz="4" w:space="0" w:color="auto"/>
              <w:right w:val="single" w:sz="4" w:space="0" w:color="auto"/>
            </w:tcBorders>
          </w:tcPr>
          <w:p w14:paraId="0288ED39" w14:textId="77777777" w:rsidR="00B87BA4" w:rsidRDefault="00B87BA4">
            <w:pPr>
              <w:spacing w:afterLines="0" w:after="0"/>
              <w:ind w:left="0" w:firstLineChars="0" w:firstLine="0"/>
              <w:jc w:val="both"/>
              <w:rPr>
                <w:sz w:val="18"/>
                <w:szCs w:val="18"/>
              </w:rPr>
            </w:pPr>
            <w:r>
              <w:rPr>
                <w:rFonts w:hint="eastAsia"/>
                <w:sz w:val="18"/>
                <w:szCs w:val="18"/>
              </w:rPr>
              <w:t xml:space="preserve">　</w:t>
            </w:r>
          </w:p>
        </w:tc>
      </w:tr>
      <w:tr w:rsidR="00B87BA4" w14:paraId="21F938C5" w14:textId="77777777">
        <w:trPr>
          <w:trHeight w:val="284"/>
          <w:jc w:val="center"/>
        </w:trPr>
        <w:tc>
          <w:tcPr>
            <w:tcW w:w="709" w:type="dxa"/>
            <w:tcBorders>
              <w:top w:val="nil"/>
              <w:left w:val="single" w:sz="4" w:space="0" w:color="auto"/>
              <w:bottom w:val="single" w:sz="4" w:space="0" w:color="auto"/>
              <w:right w:val="single" w:sz="4" w:space="0" w:color="auto"/>
            </w:tcBorders>
            <w:vAlign w:val="center"/>
          </w:tcPr>
          <w:p w14:paraId="01354F59" w14:textId="77777777" w:rsidR="00B87BA4" w:rsidRDefault="00B87BA4">
            <w:pPr>
              <w:spacing w:afterLines="0" w:after="0"/>
              <w:ind w:left="0" w:firstLineChars="0" w:firstLine="0"/>
              <w:rPr>
                <w:sz w:val="18"/>
                <w:szCs w:val="18"/>
              </w:rPr>
            </w:pPr>
            <w:r>
              <w:rPr>
                <w:rFonts w:hint="eastAsia"/>
                <w:sz w:val="18"/>
                <w:szCs w:val="18"/>
              </w:rPr>
              <w:t>評価項目</w:t>
            </w:r>
          </w:p>
        </w:tc>
        <w:tc>
          <w:tcPr>
            <w:tcW w:w="1843" w:type="dxa"/>
            <w:tcBorders>
              <w:top w:val="nil"/>
              <w:left w:val="nil"/>
              <w:bottom w:val="single" w:sz="4" w:space="0" w:color="auto"/>
              <w:right w:val="single" w:sz="4" w:space="0" w:color="auto"/>
            </w:tcBorders>
          </w:tcPr>
          <w:p w14:paraId="7531ADAB" w14:textId="77777777" w:rsidR="00B87BA4" w:rsidRDefault="00B87BA4">
            <w:pPr>
              <w:spacing w:afterLines="0" w:after="0"/>
              <w:ind w:left="0" w:firstLineChars="0" w:firstLine="0"/>
              <w:jc w:val="both"/>
              <w:rPr>
                <w:sz w:val="18"/>
                <w:szCs w:val="18"/>
              </w:rPr>
            </w:pPr>
            <w:r>
              <w:rPr>
                <w:rFonts w:hint="eastAsia"/>
                <w:sz w:val="18"/>
                <w:szCs w:val="18"/>
              </w:rPr>
              <w:t>◆職務権限や職務分掌が明確に定められていない。</w:t>
            </w:r>
          </w:p>
          <w:p w14:paraId="0DE07D00" w14:textId="77777777" w:rsidR="00B87BA4" w:rsidRDefault="00B87BA4">
            <w:pPr>
              <w:spacing w:afterLines="0" w:after="0"/>
              <w:ind w:left="0" w:firstLineChars="0" w:firstLine="0"/>
              <w:jc w:val="both"/>
              <w:rPr>
                <w:sz w:val="18"/>
                <w:szCs w:val="18"/>
              </w:rPr>
            </w:pPr>
            <w:r>
              <w:rPr>
                <w:rFonts w:hint="eastAsia"/>
                <w:sz w:val="18"/>
                <w:szCs w:val="18"/>
              </w:rPr>
              <w:t>◆業務が属人的になっている。</w:t>
            </w:r>
          </w:p>
        </w:tc>
        <w:tc>
          <w:tcPr>
            <w:tcW w:w="2268" w:type="dxa"/>
            <w:tcBorders>
              <w:top w:val="nil"/>
              <w:left w:val="nil"/>
              <w:bottom w:val="single" w:sz="4" w:space="0" w:color="auto"/>
              <w:right w:val="single" w:sz="4" w:space="0" w:color="auto"/>
            </w:tcBorders>
          </w:tcPr>
          <w:p w14:paraId="78281C06" w14:textId="77777777" w:rsidR="00B87BA4" w:rsidRDefault="00B87BA4">
            <w:pPr>
              <w:spacing w:afterLines="0" w:after="0"/>
              <w:ind w:left="0" w:firstLineChars="0" w:firstLine="0"/>
              <w:jc w:val="both"/>
              <w:rPr>
                <w:sz w:val="18"/>
                <w:szCs w:val="18"/>
              </w:rPr>
            </w:pPr>
            <w:r>
              <w:rPr>
                <w:rFonts w:hint="eastAsia"/>
                <w:sz w:val="18"/>
                <w:szCs w:val="18"/>
              </w:rPr>
              <w:t>◆職務権限と職務分掌が定められており、定期的に見直されている。</w:t>
            </w:r>
          </w:p>
        </w:tc>
        <w:tc>
          <w:tcPr>
            <w:tcW w:w="2552" w:type="dxa"/>
            <w:tcBorders>
              <w:top w:val="nil"/>
              <w:left w:val="nil"/>
              <w:bottom w:val="single" w:sz="4" w:space="0" w:color="auto"/>
              <w:right w:val="single" w:sz="4" w:space="0" w:color="auto"/>
            </w:tcBorders>
          </w:tcPr>
          <w:p w14:paraId="35C806C5" w14:textId="77777777" w:rsidR="00B87BA4" w:rsidRDefault="00B87BA4">
            <w:pPr>
              <w:spacing w:afterLines="0" w:after="0"/>
              <w:ind w:left="0" w:firstLineChars="0" w:firstLine="0"/>
              <w:jc w:val="both"/>
              <w:rPr>
                <w:sz w:val="18"/>
                <w:szCs w:val="18"/>
              </w:rPr>
            </w:pPr>
            <w:r>
              <w:rPr>
                <w:rFonts w:hint="eastAsia"/>
                <w:sz w:val="18"/>
                <w:szCs w:val="18"/>
              </w:rPr>
              <w:t>◆職務権限と職務分掌が定められ、定期的に見直されている上に、システム化された業務部分については、職務権限、職務分掌を超えた権利行使ができないよう、</w:t>
            </w:r>
            <w:r>
              <w:rPr>
                <w:rFonts w:hint="eastAsia"/>
                <w:sz w:val="18"/>
                <w:szCs w:val="18"/>
              </w:rPr>
              <w:t>IT</w:t>
            </w:r>
            <w:r>
              <w:rPr>
                <w:rFonts w:hint="eastAsia"/>
                <w:sz w:val="18"/>
                <w:szCs w:val="18"/>
              </w:rPr>
              <w:t>を利用したアクセス制限やログ管理といった予防的な措置が施されている。</w:t>
            </w:r>
          </w:p>
        </w:tc>
        <w:tc>
          <w:tcPr>
            <w:tcW w:w="3402" w:type="dxa"/>
            <w:tcBorders>
              <w:top w:val="nil"/>
              <w:left w:val="nil"/>
              <w:bottom w:val="single" w:sz="4" w:space="0" w:color="auto"/>
              <w:right w:val="single" w:sz="4" w:space="0" w:color="auto"/>
            </w:tcBorders>
          </w:tcPr>
          <w:p w14:paraId="55B87F51" w14:textId="77777777" w:rsidR="00B87BA4" w:rsidRDefault="00B87BA4">
            <w:pPr>
              <w:spacing w:afterLines="0" w:after="0"/>
              <w:ind w:left="0" w:firstLineChars="0" w:firstLine="0"/>
              <w:jc w:val="both"/>
              <w:rPr>
                <w:sz w:val="18"/>
                <w:szCs w:val="18"/>
              </w:rPr>
            </w:pPr>
            <w:r>
              <w:rPr>
                <w:rFonts w:hint="eastAsia"/>
                <w:sz w:val="18"/>
                <w:szCs w:val="18"/>
              </w:rPr>
              <w:t>◆情報へのアクセスや利用・活用に関する連携企業相互間での契約や覚書などが取り交わされており、かつシステム化された業務部分については、契約で取り決めた範囲や権限を逸脱しないよう、</w:t>
            </w:r>
            <w:r>
              <w:rPr>
                <w:rFonts w:hint="eastAsia"/>
                <w:sz w:val="18"/>
                <w:szCs w:val="18"/>
              </w:rPr>
              <w:t>IT</w:t>
            </w:r>
            <w:r>
              <w:rPr>
                <w:rFonts w:hint="eastAsia"/>
                <w:sz w:val="18"/>
                <w:szCs w:val="18"/>
              </w:rPr>
              <w:t>を利用したアクセス制限やログ管理といった予防的な措置が施されている。</w:t>
            </w:r>
          </w:p>
        </w:tc>
      </w:tr>
      <w:tr w:rsidR="00B87BA4" w14:paraId="1233E166" w14:textId="77777777">
        <w:trPr>
          <w:trHeight w:val="284"/>
          <w:jc w:val="center"/>
        </w:trPr>
        <w:tc>
          <w:tcPr>
            <w:tcW w:w="709" w:type="dxa"/>
            <w:tcBorders>
              <w:top w:val="nil"/>
              <w:left w:val="single" w:sz="4" w:space="0" w:color="auto"/>
              <w:bottom w:val="single" w:sz="4" w:space="0" w:color="auto"/>
              <w:right w:val="single" w:sz="4" w:space="0" w:color="auto"/>
            </w:tcBorders>
            <w:vAlign w:val="center"/>
          </w:tcPr>
          <w:p w14:paraId="71039815" w14:textId="77777777" w:rsidR="00B87BA4" w:rsidRDefault="00B87BA4">
            <w:pPr>
              <w:spacing w:afterLines="0" w:after="0"/>
              <w:ind w:left="0" w:firstLineChars="0" w:firstLine="0"/>
              <w:rPr>
                <w:sz w:val="18"/>
                <w:szCs w:val="18"/>
              </w:rPr>
            </w:pPr>
            <w:r>
              <w:rPr>
                <w:rFonts w:hint="eastAsia"/>
                <w:sz w:val="18"/>
                <w:szCs w:val="18"/>
              </w:rPr>
              <w:t>評価</w:t>
            </w:r>
          </w:p>
        </w:tc>
        <w:tc>
          <w:tcPr>
            <w:tcW w:w="1843" w:type="dxa"/>
            <w:tcBorders>
              <w:top w:val="nil"/>
              <w:left w:val="nil"/>
              <w:bottom w:val="single" w:sz="4" w:space="0" w:color="auto"/>
              <w:right w:val="single" w:sz="4" w:space="0" w:color="auto"/>
            </w:tcBorders>
          </w:tcPr>
          <w:p w14:paraId="31EE5883" w14:textId="77777777" w:rsidR="00B87BA4" w:rsidRDefault="00B87BA4">
            <w:pPr>
              <w:spacing w:afterLines="0" w:after="0"/>
              <w:ind w:left="0" w:firstLineChars="0" w:firstLine="0"/>
              <w:jc w:val="both"/>
              <w:rPr>
                <w:sz w:val="18"/>
                <w:szCs w:val="18"/>
              </w:rPr>
            </w:pPr>
            <w:r>
              <w:rPr>
                <w:rFonts w:hint="eastAsia"/>
                <w:sz w:val="18"/>
                <w:szCs w:val="18"/>
              </w:rPr>
              <w:t xml:space="preserve">　</w:t>
            </w:r>
          </w:p>
        </w:tc>
        <w:tc>
          <w:tcPr>
            <w:tcW w:w="2268" w:type="dxa"/>
            <w:tcBorders>
              <w:top w:val="nil"/>
              <w:left w:val="nil"/>
              <w:bottom w:val="single" w:sz="4" w:space="0" w:color="auto"/>
              <w:right w:val="single" w:sz="4" w:space="0" w:color="auto"/>
            </w:tcBorders>
          </w:tcPr>
          <w:p w14:paraId="1FC66F3C" w14:textId="77777777" w:rsidR="00B87BA4" w:rsidRDefault="00B87BA4">
            <w:pPr>
              <w:spacing w:afterLines="0" w:after="0"/>
              <w:ind w:left="0" w:firstLineChars="0" w:firstLine="0"/>
              <w:jc w:val="both"/>
              <w:rPr>
                <w:sz w:val="18"/>
                <w:szCs w:val="18"/>
              </w:rPr>
            </w:pPr>
            <w:r>
              <w:rPr>
                <w:rFonts w:hint="eastAsia"/>
                <w:sz w:val="18"/>
                <w:szCs w:val="18"/>
              </w:rPr>
              <w:t xml:space="preserve">　</w:t>
            </w:r>
          </w:p>
        </w:tc>
        <w:tc>
          <w:tcPr>
            <w:tcW w:w="2552" w:type="dxa"/>
            <w:tcBorders>
              <w:top w:val="nil"/>
              <w:left w:val="nil"/>
              <w:bottom w:val="single" w:sz="4" w:space="0" w:color="auto"/>
              <w:right w:val="single" w:sz="4" w:space="0" w:color="auto"/>
            </w:tcBorders>
          </w:tcPr>
          <w:p w14:paraId="1AA61BE1" w14:textId="77777777" w:rsidR="00B87BA4" w:rsidRDefault="00B87BA4">
            <w:pPr>
              <w:spacing w:afterLines="0" w:after="0"/>
              <w:ind w:left="0" w:firstLineChars="0" w:firstLine="0"/>
              <w:jc w:val="both"/>
              <w:rPr>
                <w:sz w:val="18"/>
                <w:szCs w:val="18"/>
              </w:rPr>
            </w:pPr>
            <w:r>
              <w:rPr>
                <w:rFonts w:hint="eastAsia"/>
                <w:sz w:val="18"/>
                <w:szCs w:val="18"/>
              </w:rPr>
              <w:t xml:space="preserve">　</w:t>
            </w:r>
          </w:p>
        </w:tc>
        <w:tc>
          <w:tcPr>
            <w:tcW w:w="3402" w:type="dxa"/>
            <w:tcBorders>
              <w:top w:val="nil"/>
              <w:left w:val="nil"/>
              <w:bottom w:val="single" w:sz="4" w:space="0" w:color="auto"/>
              <w:right w:val="single" w:sz="4" w:space="0" w:color="auto"/>
            </w:tcBorders>
          </w:tcPr>
          <w:p w14:paraId="71883A5C" w14:textId="77777777" w:rsidR="00B87BA4" w:rsidRDefault="00B87BA4">
            <w:pPr>
              <w:spacing w:afterLines="0" w:after="0"/>
              <w:ind w:left="0" w:firstLineChars="0" w:firstLine="0"/>
              <w:jc w:val="both"/>
              <w:rPr>
                <w:sz w:val="18"/>
                <w:szCs w:val="18"/>
              </w:rPr>
            </w:pPr>
            <w:r>
              <w:rPr>
                <w:rFonts w:hint="eastAsia"/>
                <w:sz w:val="18"/>
                <w:szCs w:val="18"/>
              </w:rPr>
              <w:t xml:space="preserve">　</w:t>
            </w:r>
          </w:p>
        </w:tc>
      </w:tr>
      <w:tr w:rsidR="00B87BA4" w14:paraId="34B346C4" w14:textId="77777777">
        <w:trPr>
          <w:trHeight w:val="284"/>
          <w:jc w:val="center"/>
        </w:trPr>
        <w:tc>
          <w:tcPr>
            <w:tcW w:w="709" w:type="dxa"/>
            <w:tcBorders>
              <w:top w:val="nil"/>
              <w:left w:val="single" w:sz="4" w:space="0" w:color="auto"/>
              <w:bottom w:val="single" w:sz="4" w:space="0" w:color="auto"/>
              <w:right w:val="single" w:sz="4" w:space="0" w:color="auto"/>
            </w:tcBorders>
            <w:vAlign w:val="center"/>
          </w:tcPr>
          <w:p w14:paraId="6B5AB0D6" w14:textId="77777777" w:rsidR="00B87BA4" w:rsidRDefault="00B87BA4">
            <w:pPr>
              <w:spacing w:afterLines="0" w:after="0"/>
              <w:ind w:left="0" w:firstLineChars="0" w:firstLine="0"/>
              <w:rPr>
                <w:sz w:val="18"/>
                <w:szCs w:val="18"/>
              </w:rPr>
            </w:pPr>
            <w:r>
              <w:rPr>
                <w:rFonts w:hint="eastAsia"/>
                <w:sz w:val="18"/>
                <w:szCs w:val="18"/>
              </w:rPr>
              <w:t>評価項目</w:t>
            </w:r>
          </w:p>
        </w:tc>
        <w:tc>
          <w:tcPr>
            <w:tcW w:w="1843" w:type="dxa"/>
            <w:tcBorders>
              <w:top w:val="nil"/>
              <w:left w:val="nil"/>
              <w:bottom w:val="single" w:sz="4" w:space="0" w:color="auto"/>
              <w:right w:val="single" w:sz="4" w:space="0" w:color="auto"/>
            </w:tcBorders>
          </w:tcPr>
          <w:p w14:paraId="113EF715" w14:textId="77777777" w:rsidR="00B87BA4" w:rsidRDefault="00B87BA4">
            <w:pPr>
              <w:spacing w:afterLines="0" w:after="0"/>
              <w:ind w:left="0" w:firstLineChars="0" w:firstLine="0"/>
              <w:jc w:val="both"/>
              <w:rPr>
                <w:sz w:val="18"/>
                <w:szCs w:val="18"/>
              </w:rPr>
            </w:pPr>
            <w:r>
              <w:rPr>
                <w:rFonts w:hint="eastAsia"/>
                <w:sz w:val="18"/>
                <w:szCs w:val="18"/>
              </w:rPr>
              <w:t>◆業務プロセスの中の不正や誤りを防止、発見するため手続が仕組みとして定められていない。</w:t>
            </w:r>
          </w:p>
        </w:tc>
        <w:tc>
          <w:tcPr>
            <w:tcW w:w="2268" w:type="dxa"/>
            <w:tcBorders>
              <w:top w:val="nil"/>
              <w:left w:val="nil"/>
              <w:bottom w:val="single" w:sz="4" w:space="0" w:color="auto"/>
              <w:right w:val="single" w:sz="4" w:space="0" w:color="auto"/>
            </w:tcBorders>
          </w:tcPr>
          <w:p w14:paraId="3799A557" w14:textId="77777777" w:rsidR="00B87BA4" w:rsidRDefault="00B87BA4">
            <w:pPr>
              <w:spacing w:afterLines="0" w:after="0"/>
              <w:ind w:left="0" w:firstLineChars="0" w:firstLine="0"/>
              <w:jc w:val="both"/>
              <w:rPr>
                <w:sz w:val="18"/>
                <w:szCs w:val="18"/>
              </w:rPr>
            </w:pPr>
            <w:r>
              <w:rPr>
                <w:rFonts w:hint="eastAsia"/>
                <w:sz w:val="18"/>
                <w:szCs w:val="18"/>
              </w:rPr>
              <w:t>◆業務プロセスの中の不正や誤りを防止、発見できるような相互チェックの仕組みを取り入れている。</w:t>
            </w:r>
          </w:p>
        </w:tc>
        <w:tc>
          <w:tcPr>
            <w:tcW w:w="2552" w:type="dxa"/>
            <w:tcBorders>
              <w:top w:val="nil"/>
              <w:left w:val="nil"/>
              <w:bottom w:val="single" w:sz="4" w:space="0" w:color="auto"/>
              <w:right w:val="single" w:sz="4" w:space="0" w:color="auto"/>
            </w:tcBorders>
          </w:tcPr>
          <w:p w14:paraId="1C68C3BD" w14:textId="77777777" w:rsidR="00B87BA4" w:rsidRDefault="00B87BA4">
            <w:pPr>
              <w:spacing w:afterLines="0" w:after="0"/>
              <w:ind w:left="0" w:firstLineChars="0" w:firstLine="0"/>
              <w:jc w:val="both"/>
              <w:rPr>
                <w:sz w:val="18"/>
                <w:szCs w:val="18"/>
              </w:rPr>
            </w:pPr>
            <w:r>
              <w:rPr>
                <w:rFonts w:hint="eastAsia"/>
                <w:sz w:val="18"/>
                <w:szCs w:val="18"/>
              </w:rPr>
              <w:t>◆業務プロセスの中に不正や誤りを防止、発見できるような相互チェックの仕組みを取り入れ、内部監査部門など直接的に業務と関連しない部門や担当者が継続してモニタリングしている。</w:t>
            </w:r>
          </w:p>
        </w:tc>
        <w:tc>
          <w:tcPr>
            <w:tcW w:w="3402" w:type="dxa"/>
            <w:tcBorders>
              <w:top w:val="nil"/>
              <w:left w:val="nil"/>
              <w:bottom w:val="single" w:sz="4" w:space="0" w:color="auto"/>
              <w:right w:val="single" w:sz="4" w:space="0" w:color="auto"/>
            </w:tcBorders>
          </w:tcPr>
          <w:p w14:paraId="7A29E7EC" w14:textId="77777777" w:rsidR="00B87BA4" w:rsidRDefault="00B87BA4">
            <w:pPr>
              <w:spacing w:afterLines="0" w:after="0"/>
              <w:ind w:left="0" w:firstLineChars="0" w:firstLine="0"/>
              <w:jc w:val="both"/>
              <w:rPr>
                <w:sz w:val="18"/>
                <w:szCs w:val="18"/>
              </w:rPr>
            </w:pPr>
            <w:r>
              <w:rPr>
                <w:rFonts w:hint="eastAsia"/>
                <w:sz w:val="18"/>
                <w:szCs w:val="18"/>
              </w:rPr>
              <w:t>◆業務プロセスの中に不正や誤りを防止、発見できるような相互チェックの仕組みを取り入れた上で、各企業の業務範囲を内部監査部門など直接的に業務と関連しない部門や担当者が継続してモニタリングしているとともに、システムが企業間の連携の中心にある場合にはシステム全体のシステム監査などを実施している。</w:t>
            </w:r>
          </w:p>
        </w:tc>
      </w:tr>
      <w:tr w:rsidR="00B87BA4" w14:paraId="2FEE6335" w14:textId="77777777">
        <w:trPr>
          <w:trHeight w:val="284"/>
          <w:jc w:val="center"/>
        </w:trPr>
        <w:tc>
          <w:tcPr>
            <w:tcW w:w="709" w:type="dxa"/>
            <w:tcBorders>
              <w:top w:val="nil"/>
              <w:left w:val="single" w:sz="4" w:space="0" w:color="auto"/>
              <w:bottom w:val="single" w:sz="4" w:space="0" w:color="auto"/>
              <w:right w:val="single" w:sz="4" w:space="0" w:color="auto"/>
            </w:tcBorders>
            <w:vAlign w:val="center"/>
          </w:tcPr>
          <w:p w14:paraId="5CAE949C" w14:textId="77777777" w:rsidR="00B87BA4" w:rsidRDefault="00B87BA4">
            <w:pPr>
              <w:spacing w:afterLines="0" w:after="0"/>
              <w:ind w:left="0" w:firstLineChars="0" w:firstLine="0"/>
              <w:rPr>
                <w:sz w:val="18"/>
                <w:szCs w:val="18"/>
              </w:rPr>
            </w:pPr>
            <w:r>
              <w:rPr>
                <w:rFonts w:hint="eastAsia"/>
                <w:sz w:val="18"/>
                <w:szCs w:val="18"/>
              </w:rPr>
              <w:t>評価</w:t>
            </w:r>
          </w:p>
        </w:tc>
        <w:tc>
          <w:tcPr>
            <w:tcW w:w="1843" w:type="dxa"/>
            <w:tcBorders>
              <w:top w:val="nil"/>
              <w:left w:val="nil"/>
              <w:bottom w:val="single" w:sz="4" w:space="0" w:color="auto"/>
              <w:right w:val="single" w:sz="4" w:space="0" w:color="auto"/>
            </w:tcBorders>
          </w:tcPr>
          <w:p w14:paraId="3088027C" w14:textId="77777777" w:rsidR="00B87BA4" w:rsidRDefault="00B87BA4">
            <w:pPr>
              <w:spacing w:afterLines="0" w:after="0"/>
              <w:ind w:left="0" w:firstLineChars="0" w:firstLine="0"/>
              <w:jc w:val="both"/>
              <w:rPr>
                <w:sz w:val="18"/>
                <w:szCs w:val="18"/>
              </w:rPr>
            </w:pPr>
            <w:r>
              <w:rPr>
                <w:rFonts w:hint="eastAsia"/>
                <w:sz w:val="18"/>
                <w:szCs w:val="18"/>
              </w:rPr>
              <w:t xml:space="preserve">　</w:t>
            </w:r>
          </w:p>
        </w:tc>
        <w:tc>
          <w:tcPr>
            <w:tcW w:w="2268" w:type="dxa"/>
            <w:tcBorders>
              <w:top w:val="nil"/>
              <w:left w:val="nil"/>
              <w:bottom w:val="single" w:sz="4" w:space="0" w:color="auto"/>
              <w:right w:val="single" w:sz="4" w:space="0" w:color="auto"/>
            </w:tcBorders>
          </w:tcPr>
          <w:p w14:paraId="6CD41268" w14:textId="77777777" w:rsidR="00B87BA4" w:rsidRDefault="00B87BA4">
            <w:pPr>
              <w:spacing w:afterLines="0" w:after="0"/>
              <w:ind w:left="0" w:firstLineChars="0" w:firstLine="0"/>
              <w:jc w:val="both"/>
              <w:rPr>
                <w:sz w:val="18"/>
                <w:szCs w:val="18"/>
              </w:rPr>
            </w:pPr>
            <w:r>
              <w:rPr>
                <w:rFonts w:hint="eastAsia"/>
                <w:sz w:val="18"/>
                <w:szCs w:val="18"/>
              </w:rPr>
              <w:t xml:space="preserve">　</w:t>
            </w:r>
          </w:p>
        </w:tc>
        <w:tc>
          <w:tcPr>
            <w:tcW w:w="2552" w:type="dxa"/>
            <w:tcBorders>
              <w:top w:val="nil"/>
              <w:left w:val="nil"/>
              <w:bottom w:val="single" w:sz="4" w:space="0" w:color="auto"/>
              <w:right w:val="single" w:sz="4" w:space="0" w:color="auto"/>
            </w:tcBorders>
          </w:tcPr>
          <w:p w14:paraId="1ED304F0" w14:textId="77777777" w:rsidR="00B87BA4" w:rsidRDefault="00B87BA4">
            <w:pPr>
              <w:spacing w:afterLines="0" w:after="0"/>
              <w:ind w:left="0" w:firstLineChars="0" w:firstLine="0"/>
              <w:jc w:val="both"/>
              <w:rPr>
                <w:sz w:val="18"/>
                <w:szCs w:val="18"/>
              </w:rPr>
            </w:pPr>
            <w:r>
              <w:rPr>
                <w:rFonts w:hint="eastAsia"/>
                <w:sz w:val="18"/>
                <w:szCs w:val="18"/>
              </w:rPr>
              <w:t xml:space="preserve">　</w:t>
            </w:r>
          </w:p>
        </w:tc>
        <w:tc>
          <w:tcPr>
            <w:tcW w:w="3402" w:type="dxa"/>
            <w:tcBorders>
              <w:top w:val="nil"/>
              <w:left w:val="nil"/>
              <w:bottom w:val="single" w:sz="4" w:space="0" w:color="auto"/>
              <w:right w:val="single" w:sz="4" w:space="0" w:color="auto"/>
            </w:tcBorders>
          </w:tcPr>
          <w:p w14:paraId="207126E8" w14:textId="77777777" w:rsidR="00B87BA4" w:rsidRDefault="00B87BA4">
            <w:pPr>
              <w:spacing w:afterLines="0" w:after="0"/>
              <w:ind w:left="0" w:firstLineChars="0" w:firstLine="0"/>
              <w:jc w:val="both"/>
              <w:rPr>
                <w:sz w:val="18"/>
                <w:szCs w:val="18"/>
              </w:rPr>
            </w:pPr>
            <w:r>
              <w:rPr>
                <w:rFonts w:hint="eastAsia"/>
                <w:sz w:val="18"/>
                <w:szCs w:val="18"/>
              </w:rPr>
              <w:t xml:space="preserve">　</w:t>
            </w:r>
          </w:p>
        </w:tc>
      </w:tr>
    </w:tbl>
    <w:p w14:paraId="6760A252" w14:textId="77777777" w:rsidR="00B87BA4" w:rsidRDefault="00B87BA4">
      <w:pPr>
        <w:pStyle w:val="4"/>
      </w:pPr>
    </w:p>
    <w:p w14:paraId="01401B3B" w14:textId="77777777" w:rsidR="00B87BA4" w:rsidRDefault="00B87BA4">
      <w:pPr>
        <w:pStyle w:val="4"/>
      </w:pPr>
      <w:r>
        <w:rPr>
          <w:rFonts w:hint="eastAsia"/>
          <w:sz w:val="21"/>
        </w:rPr>
        <w:t>Ⅲ．標準化された安定的な</w:t>
      </w:r>
      <w:r>
        <w:rPr>
          <w:rFonts w:hint="eastAsia"/>
          <w:sz w:val="21"/>
        </w:rPr>
        <w:t>*IT</w:t>
      </w:r>
      <w:r>
        <w:rPr>
          <w:rFonts w:hint="eastAsia"/>
          <w:sz w:val="21"/>
        </w:rPr>
        <w:t>基盤の構築</w:t>
      </w:r>
      <w:r>
        <w:rPr>
          <w:sz w:val="21"/>
        </w:rPr>
        <w:br/>
      </w:r>
      <w:r>
        <w:rPr>
          <w:rFonts w:hint="eastAsia"/>
          <w:sz w:val="18"/>
        </w:rPr>
        <w:t>*</w:t>
      </w:r>
      <w:r>
        <w:rPr>
          <w:rFonts w:hint="eastAsia"/>
          <w:sz w:val="18"/>
        </w:rPr>
        <w:t>ハードウェア、ネットワーク設備、基本ソフトウェアなど、アプリケーションに左右されにくい汎用性の高い部分</w:t>
      </w:r>
    </w:p>
    <w:tbl>
      <w:tblPr>
        <w:tblW w:w="10348" w:type="dxa"/>
        <w:jc w:val="center"/>
        <w:tblLayout w:type="fixed"/>
        <w:tblCellMar>
          <w:left w:w="99" w:type="dxa"/>
          <w:right w:w="99" w:type="dxa"/>
        </w:tblCellMar>
        <w:tblLook w:val="0000" w:firstRow="0" w:lastRow="0" w:firstColumn="0" w:lastColumn="0" w:noHBand="0" w:noVBand="0"/>
      </w:tblPr>
      <w:tblGrid>
        <w:gridCol w:w="709"/>
        <w:gridCol w:w="1701"/>
        <w:gridCol w:w="2127"/>
        <w:gridCol w:w="2693"/>
        <w:gridCol w:w="2410"/>
        <w:gridCol w:w="708"/>
      </w:tblGrid>
      <w:tr w:rsidR="00B87BA4" w14:paraId="7D113123" w14:textId="77777777">
        <w:trPr>
          <w:trHeight w:val="284"/>
          <w:jc w:val="center"/>
        </w:trPr>
        <w:tc>
          <w:tcPr>
            <w:tcW w:w="709" w:type="dxa"/>
            <w:tcBorders>
              <w:top w:val="single" w:sz="4" w:space="0" w:color="auto"/>
              <w:left w:val="single" w:sz="4" w:space="0" w:color="auto"/>
              <w:bottom w:val="single" w:sz="4" w:space="0" w:color="auto"/>
              <w:right w:val="single" w:sz="4" w:space="0" w:color="auto"/>
            </w:tcBorders>
            <w:shd w:val="clear" w:color="auto" w:fill="0C0C0C"/>
          </w:tcPr>
          <w:p w14:paraId="13614814" w14:textId="77777777" w:rsidR="00B87BA4" w:rsidRDefault="00B87BA4">
            <w:pPr>
              <w:pStyle w:val="4"/>
              <w:rPr>
                <w:sz w:val="18"/>
                <w:szCs w:val="18"/>
              </w:rPr>
            </w:pPr>
            <w:r>
              <w:rPr>
                <w:rFonts w:hint="eastAsia"/>
                <w:sz w:val="18"/>
                <w:szCs w:val="18"/>
              </w:rPr>
              <w:t xml:space="preserve">　</w:t>
            </w:r>
          </w:p>
        </w:tc>
        <w:tc>
          <w:tcPr>
            <w:tcW w:w="1701" w:type="dxa"/>
            <w:tcBorders>
              <w:top w:val="single" w:sz="4" w:space="0" w:color="auto"/>
              <w:left w:val="nil"/>
              <w:bottom w:val="single" w:sz="4" w:space="0" w:color="auto"/>
              <w:right w:val="single" w:sz="4" w:space="0" w:color="auto"/>
            </w:tcBorders>
            <w:shd w:val="clear" w:color="auto" w:fill="0C0C0C"/>
          </w:tcPr>
          <w:p w14:paraId="1616F01A" w14:textId="77777777" w:rsidR="00B87BA4" w:rsidRDefault="00B87BA4">
            <w:pPr>
              <w:pStyle w:val="4"/>
              <w:rPr>
                <w:sz w:val="18"/>
                <w:szCs w:val="18"/>
              </w:rPr>
            </w:pPr>
            <w:r>
              <w:rPr>
                <w:rFonts w:hint="eastAsia"/>
                <w:sz w:val="18"/>
                <w:szCs w:val="18"/>
              </w:rPr>
              <w:t>ステージ</w:t>
            </w:r>
            <w:r>
              <w:rPr>
                <w:rFonts w:hint="eastAsia"/>
                <w:sz w:val="18"/>
                <w:szCs w:val="18"/>
              </w:rPr>
              <w:t>1</w:t>
            </w:r>
          </w:p>
        </w:tc>
        <w:tc>
          <w:tcPr>
            <w:tcW w:w="2127" w:type="dxa"/>
            <w:tcBorders>
              <w:top w:val="single" w:sz="4" w:space="0" w:color="auto"/>
              <w:left w:val="nil"/>
              <w:bottom w:val="single" w:sz="4" w:space="0" w:color="auto"/>
              <w:right w:val="single" w:sz="4" w:space="0" w:color="auto"/>
            </w:tcBorders>
            <w:shd w:val="clear" w:color="auto" w:fill="0C0C0C"/>
          </w:tcPr>
          <w:p w14:paraId="0905C358" w14:textId="77777777" w:rsidR="00B87BA4" w:rsidRDefault="00B87BA4">
            <w:pPr>
              <w:pStyle w:val="4"/>
              <w:rPr>
                <w:sz w:val="18"/>
                <w:szCs w:val="18"/>
              </w:rPr>
            </w:pPr>
            <w:r>
              <w:rPr>
                <w:rFonts w:hint="eastAsia"/>
                <w:sz w:val="18"/>
                <w:szCs w:val="18"/>
              </w:rPr>
              <w:t>ステージ</w:t>
            </w:r>
            <w:r>
              <w:rPr>
                <w:rFonts w:hint="eastAsia"/>
                <w:sz w:val="18"/>
                <w:szCs w:val="18"/>
              </w:rPr>
              <w:t>2</w:t>
            </w:r>
          </w:p>
        </w:tc>
        <w:tc>
          <w:tcPr>
            <w:tcW w:w="2693" w:type="dxa"/>
            <w:tcBorders>
              <w:top w:val="single" w:sz="4" w:space="0" w:color="auto"/>
              <w:left w:val="nil"/>
              <w:bottom w:val="single" w:sz="4" w:space="0" w:color="auto"/>
              <w:right w:val="single" w:sz="4" w:space="0" w:color="auto"/>
            </w:tcBorders>
            <w:shd w:val="clear" w:color="auto" w:fill="0C0C0C"/>
          </w:tcPr>
          <w:p w14:paraId="3D23B10B" w14:textId="77777777" w:rsidR="00B87BA4" w:rsidRDefault="00B87BA4">
            <w:pPr>
              <w:pStyle w:val="4"/>
              <w:rPr>
                <w:sz w:val="18"/>
                <w:szCs w:val="18"/>
              </w:rPr>
            </w:pPr>
            <w:r>
              <w:rPr>
                <w:rFonts w:hint="eastAsia"/>
                <w:sz w:val="18"/>
                <w:szCs w:val="18"/>
              </w:rPr>
              <w:t>ステージ</w:t>
            </w:r>
            <w:r>
              <w:rPr>
                <w:rFonts w:hint="eastAsia"/>
                <w:sz w:val="18"/>
                <w:szCs w:val="18"/>
              </w:rPr>
              <w:t>3</w:t>
            </w:r>
          </w:p>
        </w:tc>
        <w:tc>
          <w:tcPr>
            <w:tcW w:w="3118" w:type="dxa"/>
            <w:gridSpan w:val="2"/>
            <w:tcBorders>
              <w:top w:val="single" w:sz="4" w:space="0" w:color="auto"/>
              <w:left w:val="nil"/>
              <w:bottom w:val="single" w:sz="4" w:space="0" w:color="auto"/>
              <w:right w:val="single" w:sz="4" w:space="0" w:color="auto"/>
            </w:tcBorders>
            <w:shd w:val="clear" w:color="auto" w:fill="0C0C0C"/>
          </w:tcPr>
          <w:p w14:paraId="1D4BB952" w14:textId="77777777" w:rsidR="00B87BA4" w:rsidRDefault="00B87BA4">
            <w:pPr>
              <w:pStyle w:val="4"/>
              <w:rPr>
                <w:sz w:val="18"/>
                <w:szCs w:val="18"/>
              </w:rPr>
            </w:pPr>
            <w:r>
              <w:rPr>
                <w:rFonts w:hint="eastAsia"/>
                <w:sz w:val="18"/>
                <w:szCs w:val="18"/>
              </w:rPr>
              <w:t>ステージ</w:t>
            </w:r>
            <w:r>
              <w:rPr>
                <w:rFonts w:hint="eastAsia"/>
                <w:sz w:val="18"/>
                <w:szCs w:val="18"/>
              </w:rPr>
              <w:t>4</w:t>
            </w:r>
          </w:p>
        </w:tc>
      </w:tr>
      <w:tr w:rsidR="00B87BA4" w14:paraId="7915C5EF" w14:textId="77777777">
        <w:trPr>
          <w:trHeight w:val="284"/>
          <w:jc w:val="center"/>
        </w:trPr>
        <w:tc>
          <w:tcPr>
            <w:tcW w:w="709" w:type="dxa"/>
            <w:tcBorders>
              <w:top w:val="nil"/>
              <w:left w:val="single" w:sz="4" w:space="0" w:color="auto"/>
              <w:bottom w:val="single" w:sz="4" w:space="0" w:color="auto"/>
              <w:right w:val="single" w:sz="4" w:space="0" w:color="auto"/>
            </w:tcBorders>
          </w:tcPr>
          <w:p w14:paraId="17970E51" w14:textId="77777777" w:rsidR="00B87BA4" w:rsidRDefault="00B87BA4">
            <w:pPr>
              <w:spacing w:afterLines="0" w:after="0"/>
              <w:ind w:left="0" w:firstLineChars="0" w:firstLine="0"/>
              <w:rPr>
                <w:sz w:val="18"/>
                <w:szCs w:val="18"/>
              </w:rPr>
            </w:pPr>
            <w:r>
              <w:rPr>
                <w:rFonts w:hint="eastAsia"/>
                <w:sz w:val="18"/>
                <w:szCs w:val="18"/>
              </w:rPr>
              <w:t>評価項目</w:t>
            </w:r>
          </w:p>
        </w:tc>
        <w:tc>
          <w:tcPr>
            <w:tcW w:w="1701" w:type="dxa"/>
            <w:tcBorders>
              <w:top w:val="nil"/>
              <w:left w:val="nil"/>
              <w:bottom w:val="single" w:sz="4" w:space="0" w:color="auto"/>
              <w:right w:val="single" w:sz="4" w:space="0" w:color="auto"/>
            </w:tcBorders>
          </w:tcPr>
          <w:p w14:paraId="190D03FB" w14:textId="77777777" w:rsidR="00B87BA4" w:rsidRDefault="00B87BA4">
            <w:pPr>
              <w:spacing w:afterLines="0" w:after="0"/>
              <w:ind w:left="0" w:firstLineChars="0" w:firstLine="0"/>
              <w:rPr>
                <w:sz w:val="18"/>
                <w:szCs w:val="18"/>
              </w:rPr>
            </w:pPr>
            <w:r>
              <w:rPr>
                <w:rFonts w:hint="eastAsia"/>
                <w:sz w:val="18"/>
                <w:szCs w:val="18"/>
              </w:rPr>
              <w:t xml:space="preserve">　</w:t>
            </w:r>
          </w:p>
        </w:tc>
        <w:tc>
          <w:tcPr>
            <w:tcW w:w="2127" w:type="dxa"/>
            <w:tcBorders>
              <w:top w:val="nil"/>
              <w:left w:val="nil"/>
              <w:bottom w:val="single" w:sz="4" w:space="0" w:color="auto"/>
              <w:right w:val="single" w:sz="4" w:space="0" w:color="auto"/>
            </w:tcBorders>
          </w:tcPr>
          <w:p w14:paraId="235E83C2" w14:textId="77777777" w:rsidR="00B87BA4" w:rsidRDefault="00B87BA4">
            <w:pPr>
              <w:spacing w:afterLines="0" w:after="0"/>
              <w:ind w:left="0" w:firstLineChars="0" w:firstLine="0"/>
              <w:rPr>
                <w:sz w:val="18"/>
                <w:szCs w:val="18"/>
              </w:rPr>
            </w:pPr>
            <w:r>
              <w:rPr>
                <w:rFonts w:hint="eastAsia"/>
                <w:sz w:val="18"/>
                <w:szCs w:val="18"/>
              </w:rPr>
              <w:t xml:space="preserve">　</w:t>
            </w:r>
          </w:p>
        </w:tc>
        <w:tc>
          <w:tcPr>
            <w:tcW w:w="2693" w:type="dxa"/>
            <w:tcBorders>
              <w:top w:val="nil"/>
              <w:left w:val="nil"/>
              <w:bottom w:val="single" w:sz="4" w:space="0" w:color="auto"/>
              <w:right w:val="single" w:sz="4" w:space="0" w:color="auto"/>
            </w:tcBorders>
          </w:tcPr>
          <w:p w14:paraId="7BF17F91" w14:textId="77777777" w:rsidR="00B87BA4" w:rsidRDefault="00B87BA4">
            <w:pPr>
              <w:spacing w:afterLines="0" w:after="0"/>
              <w:ind w:left="0" w:firstLineChars="0" w:firstLine="0"/>
              <w:rPr>
                <w:sz w:val="18"/>
                <w:szCs w:val="18"/>
              </w:rPr>
            </w:pPr>
            <w:r>
              <w:rPr>
                <w:rFonts w:hint="eastAsia"/>
                <w:sz w:val="18"/>
                <w:szCs w:val="18"/>
              </w:rPr>
              <w:t>◆エンタープライズ・アーキテクチャの概念を導入し、経営資産のポートフォリオを分析し、業務プロセスの標準化を推進する。</w:t>
            </w:r>
          </w:p>
        </w:tc>
        <w:tc>
          <w:tcPr>
            <w:tcW w:w="3118" w:type="dxa"/>
            <w:gridSpan w:val="2"/>
            <w:tcBorders>
              <w:top w:val="nil"/>
              <w:left w:val="nil"/>
              <w:bottom w:val="single" w:sz="4" w:space="0" w:color="auto"/>
              <w:right w:val="single" w:sz="4" w:space="0" w:color="auto"/>
            </w:tcBorders>
          </w:tcPr>
          <w:p w14:paraId="7AB7D290" w14:textId="77777777" w:rsidR="00B87BA4" w:rsidRDefault="00B87BA4">
            <w:pPr>
              <w:spacing w:afterLines="0" w:after="0"/>
              <w:ind w:left="0" w:firstLineChars="0" w:firstLine="0"/>
              <w:rPr>
                <w:sz w:val="18"/>
                <w:szCs w:val="18"/>
              </w:rPr>
            </w:pPr>
            <w:r>
              <w:rPr>
                <w:rFonts w:hint="eastAsia"/>
                <w:sz w:val="18"/>
                <w:szCs w:val="18"/>
              </w:rPr>
              <w:t>◆エンタープライズ・アーキテクチャの概念を導入し、経営資産のポートフォリオを分析し、業務プロセスの標準化を推進する。</w:t>
            </w:r>
          </w:p>
        </w:tc>
      </w:tr>
      <w:tr w:rsidR="00B87BA4" w14:paraId="2AC5EAC0" w14:textId="77777777">
        <w:trPr>
          <w:trHeight w:val="284"/>
          <w:jc w:val="center"/>
        </w:trPr>
        <w:tc>
          <w:tcPr>
            <w:tcW w:w="709" w:type="dxa"/>
            <w:tcBorders>
              <w:top w:val="nil"/>
              <w:left w:val="single" w:sz="4" w:space="0" w:color="auto"/>
              <w:bottom w:val="single" w:sz="4" w:space="0" w:color="auto"/>
              <w:right w:val="single" w:sz="4" w:space="0" w:color="auto"/>
            </w:tcBorders>
          </w:tcPr>
          <w:p w14:paraId="53576A1E" w14:textId="77777777" w:rsidR="00B87BA4" w:rsidRDefault="00B87BA4">
            <w:pPr>
              <w:spacing w:afterLines="0" w:after="0"/>
              <w:ind w:left="0" w:firstLineChars="0" w:firstLine="0"/>
              <w:rPr>
                <w:sz w:val="18"/>
                <w:szCs w:val="18"/>
              </w:rPr>
            </w:pPr>
            <w:r>
              <w:rPr>
                <w:rFonts w:hint="eastAsia"/>
                <w:sz w:val="18"/>
                <w:szCs w:val="18"/>
              </w:rPr>
              <w:t>評価</w:t>
            </w:r>
          </w:p>
        </w:tc>
        <w:tc>
          <w:tcPr>
            <w:tcW w:w="1701" w:type="dxa"/>
            <w:tcBorders>
              <w:top w:val="nil"/>
              <w:left w:val="nil"/>
              <w:bottom w:val="single" w:sz="4" w:space="0" w:color="auto"/>
              <w:right w:val="single" w:sz="4" w:space="0" w:color="auto"/>
            </w:tcBorders>
          </w:tcPr>
          <w:p w14:paraId="5B8EEA52" w14:textId="77777777" w:rsidR="00B87BA4" w:rsidRDefault="00B87BA4">
            <w:pPr>
              <w:spacing w:afterLines="0" w:after="0"/>
              <w:ind w:left="0" w:firstLineChars="0" w:firstLine="0"/>
              <w:rPr>
                <w:sz w:val="18"/>
                <w:szCs w:val="18"/>
              </w:rPr>
            </w:pPr>
            <w:r>
              <w:rPr>
                <w:rFonts w:hint="eastAsia"/>
                <w:sz w:val="18"/>
                <w:szCs w:val="18"/>
              </w:rPr>
              <w:t xml:space="preserve">　</w:t>
            </w:r>
          </w:p>
        </w:tc>
        <w:tc>
          <w:tcPr>
            <w:tcW w:w="2127" w:type="dxa"/>
            <w:tcBorders>
              <w:top w:val="nil"/>
              <w:left w:val="nil"/>
              <w:bottom w:val="single" w:sz="4" w:space="0" w:color="auto"/>
              <w:right w:val="single" w:sz="4" w:space="0" w:color="auto"/>
            </w:tcBorders>
          </w:tcPr>
          <w:p w14:paraId="14C03B6F" w14:textId="77777777" w:rsidR="00B87BA4" w:rsidRDefault="00B87BA4">
            <w:pPr>
              <w:spacing w:afterLines="0" w:after="0"/>
              <w:ind w:left="0" w:firstLineChars="0" w:firstLine="0"/>
              <w:rPr>
                <w:sz w:val="18"/>
                <w:szCs w:val="18"/>
              </w:rPr>
            </w:pPr>
            <w:r>
              <w:rPr>
                <w:rFonts w:hint="eastAsia"/>
                <w:sz w:val="18"/>
                <w:szCs w:val="18"/>
              </w:rPr>
              <w:t xml:space="preserve">　</w:t>
            </w:r>
          </w:p>
        </w:tc>
        <w:tc>
          <w:tcPr>
            <w:tcW w:w="2693" w:type="dxa"/>
            <w:tcBorders>
              <w:top w:val="nil"/>
              <w:left w:val="nil"/>
              <w:bottom w:val="single" w:sz="4" w:space="0" w:color="auto"/>
              <w:right w:val="single" w:sz="4" w:space="0" w:color="auto"/>
            </w:tcBorders>
          </w:tcPr>
          <w:p w14:paraId="2DB4DD87" w14:textId="77777777" w:rsidR="00B87BA4" w:rsidRDefault="00B87BA4">
            <w:pPr>
              <w:spacing w:afterLines="0" w:after="0"/>
              <w:ind w:left="0" w:firstLineChars="0" w:firstLine="0"/>
              <w:rPr>
                <w:sz w:val="18"/>
                <w:szCs w:val="18"/>
              </w:rPr>
            </w:pPr>
            <w:r>
              <w:rPr>
                <w:rFonts w:hint="eastAsia"/>
                <w:sz w:val="18"/>
                <w:szCs w:val="18"/>
              </w:rPr>
              <w:t xml:space="preserve">　</w:t>
            </w:r>
          </w:p>
        </w:tc>
        <w:tc>
          <w:tcPr>
            <w:tcW w:w="3118" w:type="dxa"/>
            <w:gridSpan w:val="2"/>
            <w:tcBorders>
              <w:top w:val="nil"/>
              <w:left w:val="nil"/>
              <w:bottom w:val="single" w:sz="4" w:space="0" w:color="auto"/>
              <w:right w:val="single" w:sz="4" w:space="0" w:color="auto"/>
            </w:tcBorders>
          </w:tcPr>
          <w:p w14:paraId="0EA35378" w14:textId="77777777" w:rsidR="00B87BA4" w:rsidRDefault="00B87BA4">
            <w:pPr>
              <w:spacing w:afterLines="0" w:after="0"/>
              <w:ind w:left="0" w:firstLineChars="0" w:firstLine="0"/>
              <w:rPr>
                <w:sz w:val="18"/>
                <w:szCs w:val="18"/>
              </w:rPr>
            </w:pPr>
            <w:r>
              <w:rPr>
                <w:rFonts w:hint="eastAsia"/>
                <w:sz w:val="18"/>
                <w:szCs w:val="18"/>
              </w:rPr>
              <w:t xml:space="preserve">　</w:t>
            </w:r>
          </w:p>
        </w:tc>
      </w:tr>
      <w:tr w:rsidR="00B87BA4" w14:paraId="58CCBAA2" w14:textId="77777777">
        <w:trPr>
          <w:trHeight w:val="284"/>
          <w:jc w:val="center"/>
        </w:trPr>
        <w:tc>
          <w:tcPr>
            <w:tcW w:w="709" w:type="dxa"/>
            <w:tcBorders>
              <w:top w:val="nil"/>
              <w:left w:val="single" w:sz="4" w:space="0" w:color="auto"/>
              <w:bottom w:val="single" w:sz="4" w:space="0" w:color="auto"/>
              <w:right w:val="single" w:sz="4" w:space="0" w:color="auto"/>
            </w:tcBorders>
          </w:tcPr>
          <w:p w14:paraId="05CB9E85" w14:textId="77777777" w:rsidR="00B87BA4" w:rsidRDefault="00B87BA4">
            <w:pPr>
              <w:spacing w:afterLines="0" w:after="0"/>
              <w:ind w:left="0" w:firstLineChars="0" w:firstLine="0"/>
              <w:rPr>
                <w:sz w:val="18"/>
                <w:szCs w:val="18"/>
              </w:rPr>
            </w:pPr>
            <w:r>
              <w:rPr>
                <w:rFonts w:hint="eastAsia"/>
                <w:sz w:val="18"/>
                <w:szCs w:val="18"/>
              </w:rPr>
              <w:t>評価項目</w:t>
            </w:r>
          </w:p>
        </w:tc>
        <w:tc>
          <w:tcPr>
            <w:tcW w:w="1701" w:type="dxa"/>
            <w:tcBorders>
              <w:top w:val="nil"/>
              <w:left w:val="nil"/>
              <w:bottom w:val="single" w:sz="4" w:space="0" w:color="auto"/>
              <w:right w:val="single" w:sz="4" w:space="0" w:color="auto"/>
            </w:tcBorders>
          </w:tcPr>
          <w:p w14:paraId="6F8D14D4" w14:textId="77777777" w:rsidR="00B87BA4" w:rsidRDefault="00B87BA4">
            <w:pPr>
              <w:spacing w:afterLines="0" w:after="0"/>
              <w:ind w:left="0" w:firstLineChars="0" w:firstLine="0"/>
              <w:rPr>
                <w:sz w:val="18"/>
                <w:szCs w:val="18"/>
              </w:rPr>
            </w:pPr>
            <w:r>
              <w:rPr>
                <w:rFonts w:hint="eastAsia"/>
                <w:sz w:val="18"/>
                <w:szCs w:val="18"/>
              </w:rPr>
              <w:t>◆自社のシステム構成をよく理解していない</w:t>
            </w:r>
          </w:p>
        </w:tc>
        <w:tc>
          <w:tcPr>
            <w:tcW w:w="2127" w:type="dxa"/>
            <w:tcBorders>
              <w:top w:val="nil"/>
              <w:left w:val="nil"/>
              <w:bottom w:val="single" w:sz="4" w:space="0" w:color="auto"/>
              <w:right w:val="single" w:sz="4" w:space="0" w:color="auto"/>
            </w:tcBorders>
          </w:tcPr>
          <w:p w14:paraId="1264F1EB" w14:textId="77777777" w:rsidR="00B87BA4" w:rsidRDefault="00B87BA4">
            <w:pPr>
              <w:spacing w:afterLines="0" w:after="0"/>
              <w:ind w:left="0" w:firstLineChars="0" w:firstLine="0"/>
              <w:rPr>
                <w:sz w:val="18"/>
                <w:szCs w:val="18"/>
              </w:rPr>
            </w:pPr>
            <w:r>
              <w:rPr>
                <w:rFonts w:hint="eastAsia"/>
                <w:sz w:val="18"/>
                <w:szCs w:val="18"/>
              </w:rPr>
              <w:t>◆個別のアプリケーションごとに、ネットワーク、サーバー、ストレージ、ミドルウェア、データベース、認証フレームワークなど（以下、システム基盤）を構築している。</w:t>
            </w:r>
          </w:p>
        </w:tc>
        <w:tc>
          <w:tcPr>
            <w:tcW w:w="2693" w:type="dxa"/>
            <w:tcBorders>
              <w:top w:val="nil"/>
              <w:left w:val="nil"/>
              <w:bottom w:val="single" w:sz="4" w:space="0" w:color="auto"/>
              <w:right w:val="single" w:sz="4" w:space="0" w:color="auto"/>
            </w:tcBorders>
          </w:tcPr>
          <w:p w14:paraId="45A1833C" w14:textId="77777777" w:rsidR="00B87BA4" w:rsidRDefault="00B87BA4">
            <w:pPr>
              <w:spacing w:afterLines="0" w:after="0"/>
              <w:ind w:left="0" w:firstLineChars="0" w:firstLine="0"/>
              <w:rPr>
                <w:sz w:val="18"/>
                <w:szCs w:val="18"/>
              </w:rPr>
            </w:pPr>
            <w:r>
              <w:rPr>
                <w:rFonts w:hint="eastAsia"/>
                <w:sz w:val="18"/>
                <w:szCs w:val="18"/>
              </w:rPr>
              <w:t>◆自社内に多数存在するアプリケーションに共通して求められる、システム基盤の要件を抽出し、集中、統合化すべきコンポーネントを見極め、共通的なシステム基盤として標準化を実施することで、開発・運用の生産性を向上させ、堅牢で安価なシステム基盤を構築するとともに、ビジネス環境の変化にも容易に対応できている。</w:t>
            </w:r>
          </w:p>
        </w:tc>
        <w:tc>
          <w:tcPr>
            <w:tcW w:w="3118" w:type="dxa"/>
            <w:gridSpan w:val="2"/>
            <w:tcBorders>
              <w:top w:val="nil"/>
              <w:left w:val="nil"/>
              <w:bottom w:val="single" w:sz="4" w:space="0" w:color="auto"/>
              <w:right w:val="single" w:sz="4" w:space="0" w:color="auto"/>
            </w:tcBorders>
          </w:tcPr>
          <w:p w14:paraId="60347DD8" w14:textId="77777777" w:rsidR="00B87BA4" w:rsidRDefault="00B87BA4">
            <w:pPr>
              <w:spacing w:afterLines="0" w:after="0"/>
              <w:ind w:left="0" w:firstLineChars="0" w:firstLine="0"/>
              <w:rPr>
                <w:sz w:val="18"/>
                <w:szCs w:val="18"/>
              </w:rPr>
            </w:pPr>
            <w:r>
              <w:rPr>
                <w:rFonts w:hint="eastAsia"/>
                <w:sz w:val="18"/>
                <w:szCs w:val="18"/>
              </w:rPr>
              <w:t>◆企業間、産業内で共通化、標準化されたシステム基盤を導入し、開発・運用の生産性を向上させ、堅牢で安価なシステム基盤を構築し、ビジネス環境の変化にも容易に対応できる。</w:t>
            </w:r>
          </w:p>
        </w:tc>
      </w:tr>
      <w:tr w:rsidR="00B87BA4" w14:paraId="5E528D1C" w14:textId="77777777">
        <w:trPr>
          <w:trHeight w:val="284"/>
          <w:jc w:val="center"/>
        </w:trPr>
        <w:tc>
          <w:tcPr>
            <w:tcW w:w="709" w:type="dxa"/>
            <w:tcBorders>
              <w:top w:val="nil"/>
              <w:left w:val="single" w:sz="4" w:space="0" w:color="auto"/>
              <w:bottom w:val="single" w:sz="4" w:space="0" w:color="auto"/>
              <w:right w:val="single" w:sz="4" w:space="0" w:color="auto"/>
            </w:tcBorders>
          </w:tcPr>
          <w:p w14:paraId="4120B9A9" w14:textId="77777777" w:rsidR="00B87BA4" w:rsidRDefault="00B87BA4">
            <w:pPr>
              <w:spacing w:afterLines="0" w:after="0"/>
              <w:ind w:left="0" w:firstLineChars="0" w:firstLine="0"/>
              <w:rPr>
                <w:sz w:val="18"/>
                <w:szCs w:val="18"/>
              </w:rPr>
            </w:pPr>
            <w:r>
              <w:rPr>
                <w:rFonts w:hint="eastAsia"/>
                <w:sz w:val="18"/>
                <w:szCs w:val="18"/>
              </w:rPr>
              <w:t>評価</w:t>
            </w:r>
          </w:p>
        </w:tc>
        <w:tc>
          <w:tcPr>
            <w:tcW w:w="1701" w:type="dxa"/>
            <w:tcBorders>
              <w:top w:val="nil"/>
              <w:left w:val="nil"/>
              <w:bottom w:val="single" w:sz="4" w:space="0" w:color="auto"/>
              <w:right w:val="single" w:sz="4" w:space="0" w:color="auto"/>
            </w:tcBorders>
          </w:tcPr>
          <w:p w14:paraId="1F7F55F3" w14:textId="77777777" w:rsidR="00B87BA4" w:rsidRDefault="00B87BA4">
            <w:pPr>
              <w:spacing w:afterLines="0" w:after="0"/>
              <w:ind w:left="0" w:firstLineChars="0" w:firstLine="0"/>
              <w:rPr>
                <w:sz w:val="18"/>
                <w:szCs w:val="18"/>
              </w:rPr>
            </w:pPr>
            <w:r>
              <w:rPr>
                <w:rFonts w:hint="eastAsia"/>
                <w:sz w:val="18"/>
                <w:szCs w:val="18"/>
              </w:rPr>
              <w:t xml:space="preserve">　</w:t>
            </w:r>
          </w:p>
        </w:tc>
        <w:tc>
          <w:tcPr>
            <w:tcW w:w="2127" w:type="dxa"/>
            <w:tcBorders>
              <w:top w:val="nil"/>
              <w:left w:val="nil"/>
              <w:bottom w:val="single" w:sz="4" w:space="0" w:color="auto"/>
              <w:right w:val="single" w:sz="4" w:space="0" w:color="auto"/>
            </w:tcBorders>
          </w:tcPr>
          <w:p w14:paraId="7310FEAD" w14:textId="77777777" w:rsidR="00B87BA4" w:rsidRDefault="00B87BA4">
            <w:pPr>
              <w:spacing w:afterLines="0" w:after="0"/>
              <w:ind w:left="0" w:firstLineChars="0" w:firstLine="0"/>
              <w:rPr>
                <w:sz w:val="18"/>
                <w:szCs w:val="18"/>
              </w:rPr>
            </w:pPr>
            <w:r>
              <w:rPr>
                <w:rFonts w:hint="eastAsia"/>
                <w:sz w:val="18"/>
                <w:szCs w:val="18"/>
              </w:rPr>
              <w:t xml:space="preserve">　</w:t>
            </w:r>
          </w:p>
        </w:tc>
        <w:tc>
          <w:tcPr>
            <w:tcW w:w="2693" w:type="dxa"/>
            <w:tcBorders>
              <w:top w:val="nil"/>
              <w:left w:val="nil"/>
              <w:bottom w:val="single" w:sz="4" w:space="0" w:color="auto"/>
              <w:right w:val="single" w:sz="4" w:space="0" w:color="auto"/>
            </w:tcBorders>
          </w:tcPr>
          <w:p w14:paraId="6E0723E9" w14:textId="77777777" w:rsidR="00B87BA4" w:rsidRDefault="00B87BA4">
            <w:pPr>
              <w:spacing w:afterLines="0" w:after="0"/>
              <w:ind w:left="0" w:firstLineChars="0" w:firstLine="0"/>
              <w:rPr>
                <w:sz w:val="18"/>
                <w:szCs w:val="18"/>
              </w:rPr>
            </w:pPr>
            <w:r>
              <w:rPr>
                <w:rFonts w:hint="eastAsia"/>
                <w:sz w:val="18"/>
                <w:szCs w:val="18"/>
              </w:rPr>
              <w:t xml:space="preserve">　</w:t>
            </w:r>
          </w:p>
        </w:tc>
        <w:tc>
          <w:tcPr>
            <w:tcW w:w="3118" w:type="dxa"/>
            <w:gridSpan w:val="2"/>
            <w:tcBorders>
              <w:top w:val="nil"/>
              <w:left w:val="nil"/>
              <w:bottom w:val="single" w:sz="4" w:space="0" w:color="auto"/>
              <w:right w:val="single" w:sz="4" w:space="0" w:color="auto"/>
            </w:tcBorders>
          </w:tcPr>
          <w:p w14:paraId="22F9A598" w14:textId="77777777" w:rsidR="00B87BA4" w:rsidRDefault="00B87BA4">
            <w:pPr>
              <w:spacing w:afterLines="0" w:after="0"/>
              <w:ind w:left="0" w:firstLineChars="0" w:firstLine="0"/>
              <w:rPr>
                <w:sz w:val="18"/>
                <w:szCs w:val="18"/>
              </w:rPr>
            </w:pPr>
            <w:r>
              <w:rPr>
                <w:rFonts w:hint="eastAsia"/>
                <w:sz w:val="18"/>
                <w:szCs w:val="18"/>
              </w:rPr>
              <w:t xml:space="preserve">　</w:t>
            </w:r>
          </w:p>
        </w:tc>
      </w:tr>
      <w:tr w:rsidR="00B87BA4" w14:paraId="1303D164" w14:textId="77777777">
        <w:trPr>
          <w:trHeight w:val="284"/>
          <w:jc w:val="center"/>
        </w:trPr>
        <w:tc>
          <w:tcPr>
            <w:tcW w:w="709" w:type="dxa"/>
            <w:tcBorders>
              <w:top w:val="nil"/>
              <w:left w:val="single" w:sz="4" w:space="0" w:color="auto"/>
              <w:bottom w:val="single" w:sz="4" w:space="0" w:color="auto"/>
              <w:right w:val="single" w:sz="4" w:space="0" w:color="auto"/>
            </w:tcBorders>
          </w:tcPr>
          <w:p w14:paraId="1FFC63A9" w14:textId="77777777" w:rsidR="00B87BA4" w:rsidRDefault="00B87BA4">
            <w:pPr>
              <w:spacing w:afterLines="0" w:after="0"/>
              <w:ind w:left="0" w:firstLineChars="0" w:firstLine="0"/>
              <w:rPr>
                <w:sz w:val="18"/>
                <w:szCs w:val="18"/>
              </w:rPr>
            </w:pPr>
            <w:r>
              <w:rPr>
                <w:rFonts w:hint="eastAsia"/>
                <w:sz w:val="18"/>
                <w:szCs w:val="18"/>
              </w:rPr>
              <w:t>評価項目</w:t>
            </w:r>
          </w:p>
        </w:tc>
        <w:tc>
          <w:tcPr>
            <w:tcW w:w="1701" w:type="dxa"/>
            <w:tcBorders>
              <w:top w:val="nil"/>
              <w:left w:val="nil"/>
              <w:bottom w:val="single" w:sz="4" w:space="0" w:color="auto"/>
              <w:right w:val="single" w:sz="4" w:space="0" w:color="auto"/>
            </w:tcBorders>
          </w:tcPr>
          <w:p w14:paraId="308800DE" w14:textId="77777777" w:rsidR="00B87BA4" w:rsidRDefault="00B87BA4">
            <w:pPr>
              <w:spacing w:afterLines="0" w:after="0"/>
              <w:ind w:left="0" w:firstLineChars="0" w:firstLine="0"/>
              <w:rPr>
                <w:sz w:val="18"/>
                <w:szCs w:val="18"/>
              </w:rPr>
            </w:pPr>
            <w:r>
              <w:rPr>
                <w:rFonts w:hint="eastAsia"/>
                <w:sz w:val="18"/>
                <w:szCs w:val="18"/>
              </w:rPr>
              <w:t>◆全社横断的なシステム基盤の構築ポリシーが作成されていない。あるいは作成されていても遵守がなされていない。</w:t>
            </w:r>
          </w:p>
        </w:tc>
        <w:tc>
          <w:tcPr>
            <w:tcW w:w="2127" w:type="dxa"/>
            <w:tcBorders>
              <w:top w:val="nil"/>
              <w:left w:val="nil"/>
              <w:bottom w:val="single" w:sz="4" w:space="0" w:color="auto"/>
              <w:right w:val="single" w:sz="4" w:space="0" w:color="auto"/>
            </w:tcBorders>
          </w:tcPr>
          <w:p w14:paraId="6C962082" w14:textId="77777777" w:rsidR="00B87BA4" w:rsidRDefault="00B87BA4">
            <w:pPr>
              <w:spacing w:afterLines="0" w:after="0"/>
              <w:ind w:left="0" w:firstLineChars="0" w:firstLine="0"/>
              <w:rPr>
                <w:sz w:val="18"/>
                <w:szCs w:val="18"/>
              </w:rPr>
            </w:pPr>
            <w:r>
              <w:rPr>
                <w:rFonts w:hint="eastAsia"/>
                <w:sz w:val="18"/>
                <w:szCs w:val="18"/>
              </w:rPr>
              <w:t>◆全社横断的なシステム基盤の構築ポリシーが作成されていない。あるいは作成されていても遵守がなされていない。</w:t>
            </w:r>
          </w:p>
        </w:tc>
        <w:tc>
          <w:tcPr>
            <w:tcW w:w="2693" w:type="dxa"/>
            <w:tcBorders>
              <w:top w:val="nil"/>
              <w:left w:val="nil"/>
              <w:bottom w:val="single" w:sz="4" w:space="0" w:color="auto"/>
              <w:right w:val="single" w:sz="4" w:space="0" w:color="auto"/>
            </w:tcBorders>
          </w:tcPr>
          <w:p w14:paraId="566A0F97" w14:textId="77777777" w:rsidR="00B87BA4" w:rsidRDefault="00B87BA4">
            <w:pPr>
              <w:spacing w:afterLines="0" w:after="0"/>
              <w:ind w:left="0" w:firstLineChars="0" w:firstLine="0"/>
              <w:rPr>
                <w:sz w:val="18"/>
                <w:szCs w:val="18"/>
              </w:rPr>
            </w:pPr>
            <w:r>
              <w:rPr>
                <w:rFonts w:hint="eastAsia"/>
                <w:sz w:val="18"/>
                <w:szCs w:val="18"/>
              </w:rPr>
              <w:t>◆全社横断的なシステム基盤の構築ポリシーを定め、システム基盤の中で共通化すべき部分と差別化すべき部分を明確にする。</w:t>
            </w:r>
          </w:p>
        </w:tc>
        <w:tc>
          <w:tcPr>
            <w:tcW w:w="3118" w:type="dxa"/>
            <w:gridSpan w:val="2"/>
            <w:tcBorders>
              <w:top w:val="nil"/>
              <w:left w:val="nil"/>
              <w:bottom w:val="single" w:sz="4" w:space="0" w:color="auto"/>
              <w:right w:val="single" w:sz="4" w:space="0" w:color="auto"/>
            </w:tcBorders>
          </w:tcPr>
          <w:p w14:paraId="3DE4F124" w14:textId="77777777" w:rsidR="00B87BA4" w:rsidRDefault="00B87BA4">
            <w:pPr>
              <w:spacing w:afterLines="0" w:after="0"/>
              <w:ind w:left="0" w:firstLineChars="0" w:firstLine="0"/>
              <w:rPr>
                <w:sz w:val="18"/>
                <w:szCs w:val="18"/>
              </w:rPr>
            </w:pPr>
            <w:r>
              <w:rPr>
                <w:rFonts w:hint="eastAsia"/>
                <w:sz w:val="18"/>
                <w:szCs w:val="18"/>
              </w:rPr>
              <w:t>◆企業間、あるいは産業内でのシステム基盤の構築ポリシーが作成され、企業横断的、産業横断的システムの構築にあたっては構築ポリシーが遵守されている。</w:t>
            </w:r>
          </w:p>
        </w:tc>
      </w:tr>
      <w:tr w:rsidR="00B87BA4" w14:paraId="6AE2AD78" w14:textId="77777777">
        <w:trPr>
          <w:trHeight w:val="284"/>
          <w:jc w:val="center"/>
        </w:trPr>
        <w:tc>
          <w:tcPr>
            <w:tcW w:w="709" w:type="dxa"/>
            <w:tcBorders>
              <w:top w:val="nil"/>
              <w:left w:val="single" w:sz="4" w:space="0" w:color="auto"/>
              <w:bottom w:val="single" w:sz="4" w:space="0" w:color="auto"/>
              <w:right w:val="single" w:sz="4" w:space="0" w:color="auto"/>
            </w:tcBorders>
          </w:tcPr>
          <w:p w14:paraId="14849E9B" w14:textId="77777777" w:rsidR="00B87BA4" w:rsidRDefault="00B87BA4">
            <w:pPr>
              <w:spacing w:afterLines="0" w:after="0"/>
              <w:ind w:left="0" w:firstLineChars="0" w:firstLine="0"/>
              <w:rPr>
                <w:sz w:val="18"/>
                <w:szCs w:val="18"/>
              </w:rPr>
            </w:pPr>
            <w:r>
              <w:rPr>
                <w:rFonts w:hint="eastAsia"/>
                <w:sz w:val="18"/>
                <w:szCs w:val="18"/>
              </w:rPr>
              <w:t>評価</w:t>
            </w:r>
          </w:p>
        </w:tc>
        <w:tc>
          <w:tcPr>
            <w:tcW w:w="1701" w:type="dxa"/>
            <w:tcBorders>
              <w:top w:val="nil"/>
              <w:left w:val="nil"/>
              <w:bottom w:val="single" w:sz="4" w:space="0" w:color="auto"/>
              <w:right w:val="single" w:sz="4" w:space="0" w:color="auto"/>
            </w:tcBorders>
          </w:tcPr>
          <w:p w14:paraId="3EC55968" w14:textId="77777777" w:rsidR="00B87BA4" w:rsidRDefault="00B87BA4">
            <w:pPr>
              <w:spacing w:afterLines="0" w:after="0"/>
              <w:ind w:left="0" w:firstLineChars="0" w:firstLine="0"/>
              <w:rPr>
                <w:sz w:val="18"/>
                <w:szCs w:val="18"/>
              </w:rPr>
            </w:pPr>
            <w:r>
              <w:rPr>
                <w:rFonts w:hint="eastAsia"/>
                <w:sz w:val="18"/>
                <w:szCs w:val="18"/>
              </w:rPr>
              <w:t xml:space="preserve">　</w:t>
            </w:r>
          </w:p>
        </w:tc>
        <w:tc>
          <w:tcPr>
            <w:tcW w:w="2127" w:type="dxa"/>
            <w:tcBorders>
              <w:top w:val="nil"/>
              <w:left w:val="nil"/>
              <w:bottom w:val="single" w:sz="4" w:space="0" w:color="auto"/>
              <w:right w:val="single" w:sz="4" w:space="0" w:color="auto"/>
            </w:tcBorders>
          </w:tcPr>
          <w:p w14:paraId="3403ADFE" w14:textId="77777777" w:rsidR="00B87BA4" w:rsidRDefault="00B87BA4">
            <w:pPr>
              <w:spacing w:afterLines="0" w:after="0"/>
              <w:ind w:left="0" w:firstLineChars="0" w:firstLine="0"/>
              <w:rPr>
                <w:sz w:val="18"/>
                <w:szCs w:val="18"/>
              </w:rPr>
            </w:pPr>
            <w:r>
              <w:rPr>
                <w:rFonts w:hint="eastAsia"/>
                <w:sz w:val="18"/>
                <w:szCs w:val="18"/>
              </w:rPr>
              <w:t xml:space="preserve">　</w:t>
            </w:r>
          </w:p>
        </w:tc>
        <w:tc>
          <w:tcPr>
            <w:tcW w:w="2693" w:type="dxa"/>
            <w:tcBorders>
              <w:top w:val="nil"/>
              <w:left w:val="nil"/>
              <w:bottom w:val="single" w:sz="4" w:space="0" w:color="auto"/>
              <w:right w:val="single" w:sz="4" w:space="0" w:color="auto"/>
            </w:tcBorders>
          </w:tcPr>
          <w:p w14:paraId="0C36C07E" w14:textId="77777777" w:rsidR="00B87BA4" w:rsidRDefault="00B87BA4">
            <w:pPr>
              <w:spacing w:afterLines="0" w:after="0"/>
              <w:ind w:left="0" w:firstLineChars="0" w:firstLine="0"/>
              <w:rPr>
                <w:sz w:val="18"/>
                <w:szCs w:val="18"/>
              </w:rPr>
            </w:pPr>
            <w:r>
              <w:rPr>
                <w:rFonts w:hint="eastAsia"/>
                <w:sz w:val="18"/>
                <w:szCs w:val="18"/>
              </w:rPr>
              <w:t xml:space="preserve">　</w:t>
            </w:r>
          </w:p>
        </w:tc>
        <w:tc>
          <w:tcPr>
            <w:tcW w:w="3118" w:type="dxa"/>
            <w:gridSpan w:val="2"/>
            <w:tcBorders>
              <w:top w:val="nil"/>
              <w:left w:val="nil"/>
              <w:bottom w:val="single" w:sz="4" w:space="0" w:color="auto"/>
              <w:right w:val="single" w:sz="4" w:space="0" w:color="auto"/>
            </w:tcBorders>
          </w:tcPr>
          <w:p w14:paraId="2B8365BC" w14:textId="77777777" w:rsidR="00B87BA4" w:rsidRDefault="00B87BA4">
            <w:pPr>
              <w:spacing w:afterLines="0" w:after="0"/>
              <w:ind w:left="0" w:firstLineChars="0" w:firstLine="0"/>
              <w:rPr>
                <w:sz w:val="18"/>
                <w:szCs w:val="18"/>
              </w:rPr>
            </w:pPr>
            <w:r>
              <w:rPr>
                <w:rFonts w:hint="eastAsia"/>
                <w:sz w:val="18"/>
                <w:szCs w:val="18"/>
              </w:rPr>
              <w:t xml:space="preserve">　</w:t>
            </w:r>
          </w:p>
        </w:tc>
      </w:tr>
      <w:tr w:rsidR="00B87BA4" w14:paraId="5B213E0D" w14:textId="77777777">
        <w:trPr>
          <w:trHeight w:val="284"/>
          <w:jc w:val="center"/>
        </w:trPr>
        <w:tc>
          <w:tcPr>
            <w:tcW w:w="709" w:type="dxa"/>
            <w:tcBorders>
              <w:top w:val="nil"/>
              <w:left w:val="single" w:sz="4" w:space="0" w:color="auto"/>
              <w:bottom w:val="single" w:sz="4" w:space="0" w:color="auto"/>
              <w:right w:val="single" w:sz="4" w:space="0" w:color="auto"/>
            </w:tcBorders>
          </w:tcPr>
          <w:p w14:paraId="1525BC13" w14:textId="77777777" w:rsidR="00B87BA4" w:rsidRDefault="00B87BA4">
            <w:pPr>
              <w:spacing w:afterLines="0" w:after="0"/>
              <w:ind w:left="0" w:firstLineChars="0" w:firstLine="0"/>
              <w:rPr>
                <w:sz w:val="18"/>
                <w:szCs w:val="18"/>
              </w:rPr>
            </w:pPr>
            <w:r>
              <w:rPr>
                <w:rFonts w:hint="eastAsia"/>
                <w:sz w:val="18"/>
                <w:szCs w:val="18"/>
              </w:rPr>
              <w:t>評価項目</w:t>
            </w:r>
          </w:p>
        </w:tc>
        <w:tc>
          <w:tcPr>
            <w:tcW w:w="1701" w:type="dxa"/>
            <w:tcBorders>
              <w:top w:val="nil"/>
              <w:left w:val="nil"/>
              <w:bottom w:val="single" w:sz="4" w:space="0" w:color="auto"/>
              <w:right w:val="single" w:sz="4" w:space="0" w:color="auto"/>
            </w:tcBorders>
          </w:tcPr>
          <w:p w14:paraId="63ACD288" w14:textId="77777777" w:rsidR="00B87BA4" w:rsidRDefault="00B87BA4">
            <w:pPr>
              <w:spacing w:afterLines="0" w:after="0"/>
              <w:ind w:left="0" w:firstLineChars="0" w:firstLine="0"/>
              <w:rPr>
                <w:sz w:val="18"/>
                <w:szCs w:val="18"/>
              </w:rPr>
            </w:pPr>
            <w:r>
              <w:rPr>
                <w:rFonts w:hint="eastAsia"/>
                <w:sz w:val="18"/>
                <w:szCs w:val="18"/>
              </w:rPr>
              <w:t>◆社内の利害調整を行うことができず、システム基盤の標準化が行われていない</w:t>
            </w:r>
          </w:p>
        </w:tc>
        <w:tc>
          <w:tcPr>
            <w:tcW w:w="2127" w:type="dxa"/>
            <w:tcBorders>
              <w:top w:val="nil"/>
              <w:left w:val="nil"/>
              <w:bottom w:val="single" w:sz="4" w:space="0" w:color="auto"/>
              <w:right w:val="single" w:sz="4" w:space="0" w:color="auto"/>
            </w:tcBorders>
          </w:tcPr>
          <w:p w14:paraId="78159CFF" w14:textId="77777777" w:rsidR="00B87BA4" w:rsidRDefault="00B87BA4">
            <w:pPr>
              <w:spacing w:afterLines="0" w:after="0"/>
              <w:ind w:left="0" w:firstLineChars="0" w:firstLine="0"/>
              <w:rPr>
                <w:sz w:val="18"/>
                <w:szCs w:val="18"/>
              </w:rPr>
            </w:pPr>
            <w:r>
              <w:rPr>
                <w:rFonts w:hint="eastAsia"/>
                <w:sz w:val="18"/>
                <w:szCs w:val="18"/>
              </w:rPr>
              <w:t>◆社内の利害調整を行うことができず、システム基盤の標準化が行われていない</w:t>
            </w:r>
          </w:p>
        </w:tc>
        <w:tc>
          <w:tcPr>
            <w:tcW w:w="2693" w:type="dxa"/>
            <w:tcBorders>
              <w:top w:val="nil"/>
              <w:left w:val="nil"/>
              <w:bottom w:val="single" w:sz="4" w:space="0" w:color="auto"/>
              <w:right w:val="single" w:sz="4" w:space="0" w:color="auto"/>
            </w:tcBorders>
          </w:tcPr>
          <w:p w14:paraId="7034CA8F" w14:textId="77777777" w:rsidR="00B87BA4" w:rsidRDefault="00B87BA4">
            <w:pPr>
              <w:spacing w:afterLines="0" w:after="0"/>
              <w:ind w:left="0" w:firstLineChars="0" w:firstLine="0"/>
              <w:rPr>
                <w:sz w:val="18"/>
                <w:szCs w:val="18"/>
              </w:rPr>
            </w:pPr>
            <w:r>
              <w:rPr>
                <w:rFonts w:hint="eastAsia"/>
                <w:sz w:val="18"/>
                <w:szCs w:val="18"/>
              </w:rPr>
              <w:t>◆全社横断的な統制管理組織を編成するなど、設計思想・ポリシーに沿った</w:t>
            </w:r>
            <w:r>
              <w:rPr>
                <w:rFonts w:hint="eastAsia"/>
                <w:sz w:val="18"/>
                <w:szCs w:val="18"/>
              </w:rPr>
              <w:t>IT</w:t>
            </w:r>
            <w:r>
              <w:rPr>
                <w:rFonts w:hint="eastAsia"/>
                <w:sz w:val="18"/>
                <w:szCs w:val="18"/>
              </w:rPr>
              <w:t>基盤の構築を行うために、社内の利害調整を行い、全社的な観点からの</w:t>
            </w:r>
            <w:r>
              <w:rPr>
                <w:rFonts w:hint="eastAsia"/>
                <w:sz w:val="18"/>
                <w:szCs w:val="18"/>
              </w:rPr>
              <w:t>IT</w:t>
            </w:r>
            <w:r>
              <w:rPr>
                <w:rFonts w:hint="eastAsia"/>
                <w:sz w:val="18"/>
                <w:szCs w:val="18"/>
              </w:rPr>
              <w:t>投資計画の推進が行われている。安定化を図ることで、ビジネス環境の変化に安定的に柔軟に対応できる。</w:t>
            </w:r>
          </w:p>
        </w:tc>
        <w:tc>
          <w:tcPr>
            <w:tcW w:w="3118" w:type="dxa"/>
            <w:gridSpan w:val="2"/>
            <w:tcBorders>
              <w:top w:val="nil"/>
              <w:left w:val="nil"/>
              <w:bottom w:val="single" w:sz="4" w:space="0" w:color="auto"/>
              <w:right w:val="single" w:sz="4" w:space="0" w:color="auto"/>
            </w:tcBorders>
          </w:tcPr>
          <w:p w14:paraId="344BCDC1" w14:textId="77777777" w:rsidR="00B87BA4" w:rsidRDefault="00B87BA4">
            <w:pPr>
              <w:spacing w:afterLines="0" w:after="0"/>
              <w:ind w:left="0" w:firstLineChars="0" w:firstLine="0"/>
              <w:rPr>
                <w:sz w:val="18"/>
                <w:szCs w:val="18"/>
              </w:rPr>
            </w:pPr>
            <w:r>
              <w:rPr>
                <w:rFonts w:hint="eastAsia"/>
                <w:sz w:val="18"/>
                <w:szCs w:val="18"/>
              </w:rPr>
              <w:t>◆企業横断的に統制管理組織を編成して</w:t>
            </w:r>
            <w:r>
              <w:rPr>
                <w:rFonts w:hint="eastAsia"/>
                <w:sz w:val="18"/>
                <w:szCs w:val="18"/>
              </w:rPr>
              <w:t>IT</w:t>
            </w:r>
            <w:r>
              <w:rPr>
                <w:rFonts w:hint="eastAsia"/>
                <w:sz w:val="18"/>
                <w:szCs w:val="18"/>
              </w:rPr>
              <w:t>構造（アーキテクチャ）の安定化を図ることで、取引先も含めて、ビジネス環境の変化に安定的に柔軟に対応できる。</w:t>
            </w:r>
          </w:p>
        </w:tc>
      </w:tr>
      <w:tr w:rsidR="00B87BA4" w14:paraId="75036C38" w14:textId="77777777">
        <w:trPr>
          <w:trHeight w:val="284"/>
          <w:jc w:val="center"/>
        </w:trPr>
        <w:tc>
          <w:tcPr>
            <w:tcW w:w="709" w:type="dxa"/>
            <w:tcBorders>
              <w:top w:val="nil"/>
              <w:left w:val="single" w:sz="4" w:space="0" w:color="auto"/>
              <w:bottom w:val="single" w:sz="4" w:space="0" w:color="auto"/>
              <w:right w:val="single" w:sz="4" w:space="0" w:color="auto"/>
            </w:tcBorders>
          </w:tcPr>
          <w:p w14:paraId="255669DE" w14:textId="77777777" w:rsidR="00B87BA4" w:rsidRDefault="00B87BA4">
            <w:pPr>
              <w:spacing w:afterLines="0" w:after="0"/>
              <w:ind w:left="0" w:firstLineChars="0" w:firstLine="0"/>
              <w:rPr>
                <w:sz w:val="18"/>
                <w:szCs w:val="18"/>
              </w:rPr>
            </w:pPr>
            <w:r>
              <w:rPr>
                <w:rFonts w:hint="eastAsia"/>
                <w:sz w:val="18"/>
                <w:szCs w:val="18"/>
              </w:rPr>
              <w:t>評価</w:t>
            </w:r>
          </w:p>
        </w:tc>
        <w:tc>
          <w:tcPr>
            <w:tcW w:w="1701" w:type="dxa"/>
            <w:tcBorders>
              <w:top w:val="nil"/>
              <w:left w:val="nil"/>
              <w:bottom w:val="single" w:sz="4" w:space="0" w:color="auto"/>
              <w:right w:val="single" w:sz="4" w:space="0" w:color="auto"/>
            </w:tcBorders>
          </w:tcPr>
          <w:p w14:paraId="7F2827C3" w14:textId="77777777" w:rsidR="00B87BA4" w:rsidRDefault="00B87BA4">
            <w:pPr>
              <w:spacing w:afterLines="0" w:after="0"/>
              <w:ind w:left="0" w:firstLineChars="0" w:firstLine="0"/>
              <w:rPr>
                <w:sz w:val="18"/>
                <w:szCs w:val="18"/>
              </w:rPr>
            </w:pPr>
            <w:r>
              <w:rPr>
                <w:rFonts w:hint="eastAsia"/>
                <w:sz w:val="18"/>
                <w:szCs w:val="18"/>
              </w:rPr>
              <w:t xml:space="preserve">　</w:t>
            </w:r>
          </w:p>
        </w:tc>
        <w:tc>
          <w:tcPr>
            <w:tcW w:w="2127" w:type="dxa"/>
            <w:tcBorders>
              <w:top w:val="nil"/>
              <w:left w:val="nil"/>
              <w:bottom w:val="single" w:sz="4" w:space="0" w:color="auto"/>
              <w:right w:val="single" w:sz="4" w:space="0" w:color="auto"/>
            </w:tcBorders>
          </w:tcPr>
          <w:p w14:paraId="428A53EF" w14:textId="77777777" w:rsidR="00B87BA4" w:rsidRDefault="00B87BA4">
            <w:pPr>
              <w:spacing w:afterLines="0" w:after="0"/>
              <w:ind w:left="0" w:firstLineChars="0" w:firstLine="0"/>
              <w:rPr>
                <w:sz w:val="18"/>
                <w:szCs w:val="18"/>
              </w:rPr>
            </w:pPr>
            <w:r>
              <w:rPr>
                <w:rFonts w:hint="eastAsia"/>
                <w:sz w:val="18"/>
                <w:szCs w:val="18"/>
              </w:rPr>
              <w:t xml:space="preserve">　</w:t>
            </w:r>
          </w:p>
        </w:tc>
        <w:tc>
          <w:tcPr>
            <w:tcW w:w="2693" w:type="dxa"/>
            <w:tcBorders>
              <w:top w:val="nil"/>
              <w:left w:val="nil"/>
              <w:bottom w:val="single" w:sz="4" w:space="0" w:color="auto"/>
              <w:right w:val="single" w:sz="4" w:space="0" w:color="auto"/>
            </w:tcBorders>
          </w:tcPr>
          <w:p w14:paraId="4FC2C779" w14:textId="77777777" w:rsidR="00B87BA4" w:rsidRDefault="00B87BA4">
            <w:pPr>
              <w:spacing w:afterLines="0" w:after="0"/>
              <w:ind w:left="0" w:firstLineChars="0" w:firstLine="0"/>
              <w:rPr>
                <w:sz w:val="18"/>
                <w:szCs w:val="18"/>
              </w:rPr>
            </w:pPr>
            <w:r>
              <w:rPr>
                <w:rFonts w:hint="eastAsia"/>
                <w:sz w:val="18"/>
                <w:szCs w:val="18"/>
              </w:rPr>
              <w:t xml:space="preserve">　</w:t>
            </w:r>
          </w:p>
        </w:tc>
        <w:tc>
          <w:tcPr>
            <w:tcW w:w="3118" w:type="dxa"/>
            <w:gridSpan w:val="2"/>
            <w:tcBorders>
              <w:top w:val="nil"/>
              <w:left w:val="nil"/>
              <w:bottom w:val="single" w:sz="4" w:space="0" w:color="auto"/>
              <w:right w:val="single" w:sz="4" w:space="0" w:color="auto"/>
            </w:tcBorders>
          </w:tcPr>
          <w:p w14:paraId="7E6B4A04" w14:textId="77777777" w:rsidR="00B87BA4" w:rsidRDefault="00B87BA4">
            <w:pPr>
              <w:spacing w:afterLines="0" w:after="0"/>
              <w:ind w:left="0" w:firstLineChars="0" w:firstLine="0"/>
              <w:rPr>
                <w:sz w:val="18"/>
                <w:szCs w:val="18"/>
              </w:rPr>
            </w:pPr>
            <w:r>
              <w:rPr>
                <w:rFonts w:hint="eastAsia"/>
                <w:sz w:val="18"/>
                <w:szCs w:val="18"/>
              </w:rPr>
              <w:t xml:space="preserve">　</w:t>
            </w:r>
          </w:p>
        </w:tc>
      </w:tr>
      <w:tr w:rsidR="00B87BA4" w14:paraId="6A32A5DF" w14:textId="77777777">
        <w:trPr>
          <w:trHeight w:val="284"/>
          <w:jc w:val="center"/>
        </w:trPr>
        <w:tc>
          <w:tcPr>
            <w:tcW w:w="9640" w:type="dxa"/>
            <w:gridSpan w:val="5"/>
            <w:tcBorders>
              <w:top w:val="single" w:sz="4" w:space="0" w:color="auto"/>
              <w:left w:val="single" w:sz="4" w:space="0" w:color="auto"/>
              <w:bottom w:val="single" w:sz="4" w:space="0" w:color="auto"/>
              <w:right w:val="single" w:sz="4" w:space="0" w:color="auto"/>
            </w:tcBorders>
            <w:shd w:val="clear" w:color="auto" w:fill="0C0C0C"/>
          </w:tcPr>
          <w:p w14:paraId="1F5B886C" w14:textId="77777777" w:rsidR="00B87BA4" w:rsidRDefault="00B87BA4">
            <w:pPr>
              <w:pStyle w:val="4"/>
              <w:rPr>
                <w:sz w:val="18"/>
                <w:szCs w:val="18"/>
              </w:rPr>
            </w:pPr>
            <w:r>
              <w:rPr>
                <w:rFonts w:hint="eastAsia"/>
                <w:sz w:val="18"/>
                <w:szCs w:val="18"/>
              </w:rPr>
              <w:t>基礎的事項</w:t>
            </w:r>
          </w:p>
        </w:tc>
        <w:tc>
          <w:tcPr>
            <w:tcW w:w="708" w:type="dxa"/>
            <w:tcBorders>
              <w:top w:val="single" w:sz="4" w:space="0" w:color="auto"/>
              <w:left w:val="nil"/>
              <w:bottom w:val="single" w:sz="4" w:space="0" w:color="auto"/>
              <w:right w:val="single" w:sz="4" w:space="0" w:color="auto"/>
            </w:tcBorders>
            <w:shd w:val="clear" w:color="auto" w:fill="0C0C0C"/>
          </w:tcPr>
          <w:p w14:paraId="158D5641" w14:textId="77777777" w:rsidR="00B87BA4" w:rsidRDefault="00B87BA4">
            <w:pPr>
              <w:pStyle w:val="4"/>
              <w:rPr>
                <w:sz w:val="18"/>
                <w:szCs w:val="18"/>
              </w:rPr>
            </w:pPr>
            <w:r>
              <w:rPr>
                <w:rFonts w:hint="eastAsia"/>
                <w:sz w:val="18"/>
                <w:szCs w:val="18"/>
              </w:rPr>
              <w:t>評価</w:t>
            </w:r>
          </w:p>
        </w:tc>
      </w:tr>
      <w:tr w:rsidR="00B87BA4" w14:paraId="503F161C" w14:textId="77777777">
        <w:trPr>
          <w:trHeight w:val="284"/>
          <w:jc w:val="center"/>
        </w:trPr>
        <w:tc>
          <w:tcPr>
            <w:tcW w:w="9640" w:type="dxa"/>
            <w:gridSpan w:val="5"/>
            <w:tcBorders>
              <w:top w:val="single" w:sz="4" w:space="0" w:color="auto"/>
              <w:left w:val="single" w:sz="4" w:space="0" w:color="auto"/>
              <w:bottom w:val="single" w:sz="4" w:space="0" w:color="auto"/>
              <w:right w:val="single" w:sz="4" w:space="0" w:color="auto"/>
            </w:tcBorders>
          </w:tcPr>
          <w:p w14:paraId="341246EF" w14:textId="77777777" w:rsidR="00B87BA4" w:rsidRDefault="00B87BA4">
            <w:pPr>
              <w:spacing w:afterLines="0" w:after="0"/>
              <w:ind w:firstLine="180"/>
              <w:rPr>
                <w:sz w:val="18"/>
                <w:szCs w:val="18"/>
              </w:rPr>
            </w:pPr>
            <w:r>
              <w:rPr>
                <w:rFonts w:hint="eastAsia"/>
                <w:sz w:val="18"/>
                <w:szCs w:val="18"/>
              </w:rPr>
              <w:t>◆自社の経営資産と経営環境を把握し、将来を見越した情報化モデルを構築する。</w:t>
            </w:r>
          </w:p>
        </w:tc>
        <w:tc>
          <w:tcPr>
            <w:tcW w:w="708" w:type="dxa"/>
            <w:tcBorders>
              <w:top w:val="single" w:sz="4" w:space="0" w:color="auto"/>
              <w:left w:val="nil"/>
              <w:bottom w:val="single" w:sz="4" w:space="0" w:color="auto"/>
              <w:right w:val="single" w:sz="4" w:space="0" w:color="auto"/>
            </w:tcBorders>
          </w:tcPr>
          <w:p w14:paraId="3C382062" w14:textId="77777777" w:rsidR="00B87BA4" w:rsidRDefault="00B87BA4">
            <w:pPr>
              <w:pStyle w:val="4"/>
              <w:rPr>
                <w:sz w:val="18"/>
                <w:szCs w:val="18"/>
              </w:rPr>
            </w:pPr>
            <w:r>
              <w:rPr>
                <w:rFonts w:hint="eastAsia"/>
                <w:sz w:val="18"/>
                <w:szCs w:val="18"/>
              </w:rPr>
              <w:t xml:space="preserve">　</w:t>
            </w:r>
          </w:p>
        </w:tc>
      </w:tr>
      <w:tr w:rsidR="00B87BA4" w14:paraId="61037E7E" w14:textId="77777777">
        <w:trPr>
          <w:trHeight w:val="284"/>
          <w:jc w:val="center"/>
        </w:trPr>
        <w:tc>
          <w:tcPr>
            <w:tcW w:w="9640" w:type="dxa"/>
            <w:gridSpan w:val="5"/>
            <w:tcBorders>
              <w:top w:val="single" w:sz="4" w:space="0" w:color="auto"/>
              <w:left w:val="single" w:sz="4" w:space="0" w:color="auto"/>
              <w:bottom w:val="single" w:sz="4" w:space="0" w:color="auto"/>
              <w:right w:val="single" w:sz="4" w:space="0" w:color="auto"/>
            </w:tcBorders>
          </w:tcPr>
          <w:p w14:paraId="1F400717" w14:textId="77777777" w:rsidR="00B87BA4" w:rsidRDefault="00B87BA4">
            <w:pPr>
              <w:spacing w:afterLines="0" w:after="0"/>
              <w:ind w:firstLine="180"/>
              <w:rPr>
                <w:sz w:val="18"/>
                <w:szCs w:val="18"/>
              </w:rPr>
            </w:pPr>
            <w:r>
              <w:rPr>
                <w:rFonts w:hint="eastAsia"/>
                <w:sz w:val="18"/>
                <w:szCs w:val="18"/>
              </w:rPr>
              <w:t>◆導入済みのシステムを定期的に棚卸しし、利用状況やトータルコストを把握し、ソフトウェア資産としての価値を評価する。</w:t>
            </w:r>
          </w:p>
        </w:tc>
        <w:tc>
          <w:tcPr>
            <w:tcW w:w="708" w:type="dxa"/>
            <w:tcBorders>
              <w:top w:val="nil"/>
              <w:left w:val="nil"/>
              <w:bottom w:val="single" w:sz="4" w:space="0" w:color="auto"/>
              <w:right w:val="single" w:sz="4" w:space="0" w:color="auto"/>
            </w:tcBorders>
          </w:tcPr>
          <w:p w14:paraId="765CCBCD" w14:textId="77777777" w:rsidR="00B87BA4" w:rsidRDefault="00B87BA4">
            <w:pPr>
              <w:pStyle w:val="4"/>
              <w:rPr>
                <w:sz w:val="18"/>
                <w:szCs w:val="18"/>
              </w:rPr>
            </w:pPr>
            <w:r>
              <w:rPr>
                <w:rFonts w:hint="eastAsia"/>
                <w:sz w:val="18"/>
                <w:szCs w:val="18"/>
              </w:rPr>
              <w:t xml:space="preserve">　</w:t>
            </w:r>
          </w:p>
        </w:tc>
      </w:tr>
    </w:tbl>
    <w:p w14:paraId="5E188DC0" w14:textId="77777777" w:rsidR="00B87BA4" w:rsidRDefault="00B87BA4">
      <w:pPr>
        <w:spacing w:after="180"/>
        <w:ind w:firstLine="210"/>
      </w:pPr>
    </w:p>
    <w:p w14:paraId="6F02E0C1" w14:textId="77777777" w:rsidR="00B87BA4" w:rsidRDefault="00B87BA4">
      <w:pPr>
        <w:pStyle w:val="4"/>
        <w:spacing w:beforeLines="50" w:before="180"/>
      </w:pPr>
      <w:r>
        <w:rPr>
          <w:rFonts w:hint="eastAsia"/>
        </w:rPr>
        <w:t>Ⅳ．</w:t>
      </w:r>
      <w:r>
        <w:rPr>
          <w:rFonts w:hint="eastAsia"/>
        </w:rPr>
        <w:t>IT</w:t>
      </w:r>
      <w:r>
        <w:rPr>
          <w:rFonts w:hint="eastAsia"/>
        </w:rPr>
        <w:t>マネジメント体制の確立</w:t>
      </w:r>
      <w:r>
        <w:tab/>
      </w:r>
      <w:r>
        <w:tab/>
      </w:r>
      <w:r>
        <w:tab/>
      </w:r>
      <w:r>
        <w:tab/>
      </w:r>
    </w:p>
    <w:tbl>
      <w:tblPr>
        <w:tblW w:w="10348" w:type="dxa"/>
        <w:jc w:val="center"/>
        <w:tblLayout w:type="fixed"/>
        <w:tblCellMar>
          <w:left w:w="99" w:type="dxa"/>
          <w:right w:w="99" w:type="dxa"/>
        </w:tblCellMar>
        <w:tblLook w:val="0000" w:firstRow="0" w:lastRow="0" w:firstColumn="0" w:lastColumn="0" w:noHBand="0" w:noVBand="0"/>
      </w:tblPr>
      <w:tblGrid>
        <w:gridCol w:w="709"/>
        <w:gridCol w:w="1560"/>
        <w:gridCol w:w="2126"/>
        <w:gridCol w:w="3402"/>
        <w:gridCol w:w="1843"/>
        <w:gridCol w:w="708"/>
      </w:tblGrid>
      <w:tr w:rsidR="00B87BA4" w14:paraId="1BFE8733" w14:textId="77777777">
        <w:trPr>
          <w:trHeight w:val="284"/>
          <w:tblHeader/>
          <w:jc w:val="center"/>
        </w:trPr>
        <w:tc>
          <w:tcPr>
            <w:tcW w:w="709" w:type="dxa"/>
            <w:tcBorders>
              <w:top w:val="single" w:sz="4" w:space="0" w:color="auto"/>
              <w:left w:val="single" w:sz="4" w:space="0" w:color="auto"/>
              <w:bottom w:val="single" w:sz="4" w:space="0" w:color="auto"/>
              <w:right w:val="single" w:sz="4" w:space="0" w:color="auto"/>
            </w:tcBorders>
            <w:shd w:val="clear" w:color="auto" w:fill="0C0C0C"/>
          </w:tcPr>
          <w:p w14:paraId="5C753C6E" w14:textId="77777777" w:rsidR="00B87BA4" w:rsidRDefault="00B87BA4">
            <w:pPr>
              <w:spacing w:afterLines="0" w:after="0"/>
              <w:ind w:left="0" w:firstLineChars="0" w:firstLine="0"/>
              <w:jc w:val="both"/>
              <w:rPr>
                <w:sz w:val="18"/>
                <w:szCs w:val="18"/>
              </w:rPr>
            </w:pPr>
            <w:r>
              <w:rPr>
                <w:rFonts w:hint="eastAsia"/>
                <w:sz w:val="18"/>
                <w:szCs w:val="18"/>
              </w:rPr>
              <w:t xml:space="preserve">　</w:t>
            </w:r>
          </w:p>
        </w:tc>
        <w:tc>
          <w:tcPr>
            <w:tcW w:w="1560" w:type="dxa"/>
            <w:tcBorders>
              <w:top w:val="single" w:sz="4" w:space="0" w:color="auto"/>
              <w:left w:val="nil"/>
              <w:bottom w:val="single" w:sz="4" w:space="0" w:color="auto"/>
              <w:right w:val="single" w:sz="4" w:space="0" w:color="auto"/>
            </w:tcBorders>
            <w:shd w:val="clear" w:color="auto" w:fill="0C0C0C"/>
          </w:tcPr>
          <w:p w14:paraId="189C2C98" w14:textId="77777777" w:rsidR="00B87BA4" w:rsidRDefault="00B87BA4">
            <w:pPr>
              <w:spacing w:afterLines="0" w:after="0"/>
              <w:ind w:left="0" w:firstLineChars="0" w:firstLine="0"/>
              <w:jc w:val="both"/>
              <w:rPr>
                <w:sz w:val="18"/>
                <w:szCs w:val="18"/>
              </w:rPr>
            </w:pPr>
            <w:r>
              <w:rPr>
                <w:rFonts w:hint="eastAsia"/>
                <w:sz w:val="18"/>
                <w:szCs w:val="18"/>
              </w:rPr>
              <w:t>ステージ</w:t>
            </w:r>
            <w:r>
              <w:rPr>
                <w:rFonts w:hint="eastAsia"/>
                <w:sz w:val="18"/>
                <w:szCs w:val="18"/>
              </w:rPr>
              <w:t>1</w:t>
            </w:r>
          </w:p>
        </w:tc>
        <w:tc>
          <w:tcPr>
            <w:tcW w:w="2126" w:type="dxa"/>
            <w:tcBorders>
              <w:top w:val="single" w:sz="4" w:space="0" w:color="auto"/>
              <w:left w:val="nil"/>
              <w:bottom w:val="single" w:sz="4" w:space="0" w:color="auto"/>
              <w:right w:val="single" w:sz="4" w:space="0" w:color="auto"/>
            </w:tcBorders>
            <w:shd w:val="clear" w:color="auto" w:fill="0C0C0C"/>
          </w:tcPr>
          <w:p w14:paraId="3A677486" w14:textId="77777777" w:rsidR="00B87BA4" w:rsidRDefault="00B87BA4">
            <w:pPr>
              <w:spacing w:afterLines="0" w:after="0"/>
              <w:ind w:left="0" w:firstLineChars="0" w:firstLine="0"/>
              <w:jc w:val="both"/>
              <w:rPr>
                <w:sz w:val="18"/>
                <w:szCs w:val="18"/>
              </w:rPr>
            </w:pPr>
            <w:r>
              <w:rPr>
                <w:rFonts w:hint="eastAsia"/>
                <w:sz w:val="18"/>
                <w:szCs w:val="18"/>
              </w:rPr>
              <w:t>ステージ</w:t>
            </w:r>
            <w:r>
              <w:rPr>
                <w:rFonts w:hint="eastAsia"/>
                <w:sz w:val="18"/>
                <w:szCs w:val="18"/>
              </w:rPr>
              <w:t>2</w:t>
            </w:r>
          </w:p>
        </w:tc>
        <w:tc>
          <w:tcPr>
            <w:tcW w:w="3402" w:type="dxa"/>
            <w:tcBorders>
              <w:top w:val="single" w:sz="4" w:space="0" w:color="auto"/>
              <w:left w:val="nil"/>
              <w:bottom w:val="single" w:sz="4" w:space="0" w:color="auto"/>
              <w:right w:val="single" w:sz="4" w:space="0" w:color="auto"/>
            </w:tcBorders>
            <w:shd w:val="clear" w:color="auto" w:fill="0C0C0C"/>
          </w:tcPr>
          <w:p w14:paraId="2DEE0016" w14:textId="77777777" w:rsidR="00B87BA4" w:rsidRDefault="00B87BA4">
            <w:pPr>
              <w:spacing w:afterLines="0" w:after="0"/>
              <w:ind w:left="0" w:firstLineChars="0" w:firstLine="0"/>
              <w:jc w:val="both"/>
              <w:rPr>
                <w:sz w:val="18"/>
                <w:szCs w:val="18"/>
              </w:rPr>
            </w:pPr>
            <w:r>
              <w:rPr>
                <w:rFonts w:hint="eastAsia"/>
                <w:sz w:val="18"/>
                <w:szCs w:val="18"/>
              </w:rPr>
              <w:t>ステージ</w:t>
            </w:r>
            <w:r>
              <w:rPr>
                <w:rFonts w:hint="eastAsia"/>
                <w:sz w:val="18"/>
                <w:szCs w:val="18"/>
              </w:rPr>
              <w:t>3</w:t>
            </w:r>
          </w:p>
        </w:tc>
        <w:tc>
          <w:tcPr>
            <w:tcW w:w="2551" w:type="dxa"/>
            <w:gridSpan w:val="2"/>
            <w:tcBorders>
              <w:top w:val="single" w:sz="4" w:space="0" w:color="auto"/>
              <w:left w:val="nil"/>
              <w:bottom w:val="single" w:sz="4" w:space="0" w:color="auto"/>
              <w:right w:val="single" w:sz="4" w:space="0" w:color="auto"/>
            </w:tcBorders>
            <w:shd w:val="clear" w:color="auto" w:fill="0C0C0C"/>
          </w:tcPr>
          <w:p w14:paraId="1E8629CE" w14:textId="77777777" w:rsidR="00B87BA4" w:rsidRDefault="00B87BA4">
            <w:pPr>
              <w:spacing w:afterLines="0" w:after="0"/>
              <w:ind w:left="0" w:firstLineChars="0" w:firstLine="0"/>
              <w:jc w:val="both"/>
              <w:rPr>
                <w:sz w:val="18"/>
                <w:szCs w:val="18"/>
              </w:rPr>
            </w:pPr>
            <w:r>
              <w:rPr>
                <w:rFonts w:hint="eastAsia"/>
                <w:sz w:val="18"/>
                <w:szCs w:val="18"/>
              </w:rPr>
              <w:t>ステージ</w:t>
            </w:r>
            <w:r>
              <w:rPr>
                <w:rFonts w:hint="eastAsia"/>
                <w:sz w:val="18"/>
                <w:szCs w:val="18"/>
              </w:rPr>
              <w:t>4</w:t>
            </w:r>
          </w:p>
        </w:tc>
      </w:tr>
      <w:tr w:rsidR="00B87BA4" w14:paraId="525CDB57" w14:textId="77777777">
        <w:trPr>
          <w:trHeight w:val="284"/>
          <w:jc w:val="center"/>
        </w:trPr>
        <w:tc>
          <w:tcPr>
            <w:tcW w:w="709" w:type="dxa"/>
            <w:tcBorders>
              <w:top w:val="nil"/>
              <w:left w:val="single" w:sz="4" w:space="0" w:color="auto"/>
              <w:bottom w:val="single" w:sz="4" w:space="0" w:color="auto"/>
              <w:right w:val="single" w:sz="4" w:space="0" w:color="auto"/>
            </w:tcBorders>
          </w:tcPr>
          <w:p w14:paraId="0E956E52" w14:textId="77777777" w:rsidR="00B87BA4" w:rsidRDefault="00B87BA4">
            <w:pPr>
              <w:spacing w:afterLines="0" w:after="0"/>
              <w:ind w:left="0" w:firstLineChars="0" w:firstLine="0"/>
              <w:jc w:val="both"/>
              <w:rPr>
                <w:sz w:val="18"/>
                <w:szCs w:val="18"/>
              </w:rPr>
            </w:pPr>
            <w:r>
              <w:rPr>
                <w:rFonts w:hint="eastAsia"/>
                <w:sz w:val="18"/>
                <w:szCs w:val="18"/>
              </w:rPr>
              <w:t>評価項目</w:t>
            </w:r>
          </w:p>
        </w:tc>
        <w:tc>
          <w:tcPr>
            <w:tcW w:w="1560" w:type="dxa"/>
            <w:tcBorders>
              <w:top w:val="nil"/>
              <w:left w:val="nil"/>
              <w:bottom w:val="single" w:sz="4" w:space="0" w:color="auto"/>
              <w:right w:val="single" w:sz="4" w:space="0" w:color="auto"/>
            </w:tcBorders>
          </w:tcPr>
          <w:p w14:paraId="15B5FB83" w14:textId="77777777" w:rsidR="00B87BA4" w:rsidRDefault="00B87BA4">
            <w:pPr>
              <w:spacing w:afterLines="0" w:after="0"/>
              <w:ind w:left="0" w:firstLineChars="0" w:firstLine="0"/>
              <w:jc w:val="both"/>
              <w:rPr>
                <w:sz w:val="18"/>
                <w:szCs w:val="18"/>
              </w:rPr>
            </w:pPr>
            <w:r>
              <w:rPr>
                <w:rFonts w:hint="eastAsia"/>
                <w:sz w:val="18"/>
                <w:szCs w:val="18"/>
              </w:rPr>
              <w:t>◆</w:t>
            </w:r>
            <w:r>
              <w:rPr>
                <w:rFonts w:hint="eastAsia"/>
                <w:sz w:val="18"/>
                <w:szCs w:val="18"/>
              </w:rPr>
              <w:t>IT</w:t>
            </w:r>
            <w:r>
              <w:rPr>
                <w:rFonts w:hint="eastAsia"/>
                <w:sz w:val="18"/>
                <w:szCs w:val="18"/>
              </w:rPr>
              <w:t>戦略を策定していない</w:t>
            </w:r>
          </w:p>
        </w:tc>
        <w:tc>
          <w:tcPr>
            <w:tcW w:w="2126" w:type="dxa"/>
            <w:tcBorders>
              <w:top w:val="nil"/>
              <w:left w:val="nil"/>
              <w:bottom w:val="single" w:sz="4" w:space="0" w:color="auto"/>
              <w:right w:val="single" w:sz="4" w:space="0" w:color="auto"/>
            </w:tcBorders>
          </w:tcPr>
          <w:p w14:paraId="017E7B27" w14:textId="77777777" w:rsidR="00B87BA4" w:rsidRDefault="00B87BA4">
            <w:pPr>
              <w:spacing w:afterLines="0" w:after="0"/>
              <w:ind w:left="0" w:firstLineChars="0" w:firstLine="0"/>
              <w:jc w:val="both"/>
              <w:rPr>
                <w:sz w:val="18"/>
                <w:szCs w:val="18"/>
              </w:rPr>
            </w:pPr>
            <w:r>
              <w:rPr>
                <w:rFonts w:hint="eastAsia"/>
                <w:sz w:val="18"/>
                <w:szCs w:val="18"/>
              </w:rPr>
              <w:t>◆</w:t>
            </w:r>
            <w:r>
              <w:rPr>
                <w:rFonts w:hint="eastAsia"/>
                <w:sz w:val="18"/>
                <w:szCs w:val="18"/>
              </w:rPr>
              <w:t xml:space="preserve"> </w:t>
            </w:r>
            <w:r>
              <w:rPr>
                <w:rFonts w:hint="eastAsia"/>
                <w:sz w:val="18"/>
                <w:szCs w:val="18"/>
              </w:rPr>
              <w:t>自社の</w:t>
            </w:r>
            <w:r>
              <w:rPr>
                <w:rFonts w:hint="eastAsia"/>
                <w:sz w:val="18"/>
                <w:szCs w:val="18"/>
              </w:rPr>
              <w:t>IT</w:t>
            </w:r>
            <w:r>
              <w:rPr>
                <w:rFonts w:hint="eastAsia"/>
                <w:sz w:val="18"/>
                <w:szCs w:val="18"/>
              </w:rPr>
              <w:t>戦略の立案にあたっては、経営層及び</w:t>
            </w:r>
            <w:r>
              <w:rPr>
                <w:rFonts w:hint="eastAsia"/>
                <w:sz w:val="18"/>
                <w:szCs w:val="18"/>
              </w:rPr>
              <w:t>IT</w:t>
            </w:r>
            <w:r>
              <w:rPr>
                <w:rFonts w:hint="eastAsia"/>
                <w:sz w:val="18"/>
                <w:szCs w:val="18"/>
              </w:rPr>
              <w:t>利用部門のトップが参画している。</w:t>
            </w:r>
          </w:p>
        </w:tc>
        <w:tc>
          <w:tcPr>
            <w:tcW w:w="3402" w:type="dxa"/>
            <w:tcBorders>
              <w:top w:val="nil"/>
              <w:left w:val="nil"/>
              <w:bottom w:val="single" w:sz="4" w:space="0" w:color="auto"/>
              <w:right w:val="single" w:sz="4" w:space="0" w:color="auto"/>
            </w:tcBorders>
          </w:tcPr>
          <w:p w14:paraId="6C47413C" w14:textId="77777777" w:rsidR="00B87BA4" w:rsidRDefault="00B87BA4">
            <w:pPr>
              <w:spacing w:afterLines="0" w:after="0"/>
              <w:ind w:left="0" w:firstLineChars="0" w:firstLine="0"/>
              <w:jc w:val="both"/>
              <w:rPr>
                <w:sz w:val="18"/>
                <w:szCs w:val="18"/>
              </w:rPr>
            </w:pPr>
            <w:r>
              <w:rPr>
                <w:rFonts w:hint="eastAsia"/>
                <w:sz w:val="18"/>
                <w:szCs w:val="18"/>
              </w:rPr>
              <w:t>◆経営層及び</w:t>
            </w:r>
            <w:r>
              <w:rPr>
                <w:rFonts w:hint="eastAsia"/>
                <w:sz w:val="18"/>
                <w:szCs w:val="18"/>
              </w:rPr>
              <w:t>IT</w:t>
            </w:r>
            <w:r>
              <w:rPr>
                <w:rFonts w:hint="eastAsia"/>
                <w:sz w:val="18"/>
                <w:szCs w:val="18"/>
              </w:rPr>
              <w:t>利用部門のトップが参加する企業全体の</w:t>
            </w:r>
            <w:r>
              <w:rPr>
                <w:rFonts w:hint="eastAsia"/>
                <w:sz w:val="18"/>
                <w:szCs w:val="18"/>
              </w:rPr>
              <w:t>IT</w:t>
            </w:r>
            <w:r>
              <w:rPr>
                <w:rFonts w:hint="eastAsia"/>
                <w:sz w:val="18"/>
                <w:szCs w:val="18"/>
              </w:rPr>
              <w:t>戦略の立案・管理に関する協議機関、会議体を有しており、経営の観点から</w:t>
            </w:r>
            <w:r>
              <w:rPr>
                <w:rFonts w:hint="eastAsia"/>
                <w:sz w:val="18"/>
                <w:szCs w:val="18"/>
              </w:rPr>
              <w:t>IT</w:t>
            </w:r>
            <w:r>
              <w:rPr>
                <w:rFonts w:hint="eastAsia"/>
                <w:sz w:val="18"/>
                <w:szCs w:val="18"/>
              </w:rPr>
              <w:t>投資の判断をしている。</w:t>
            </w:r>
          </w:p>
        </w:tc>
        <w:tc>
          <w:tcPr>
            <w:tcW w:w="2551" w:type="dxa"/>
            <w:gridSpan w:val="2"/>
            <w:tcBorders>
              <w:top w:val="nil"/>
              <w:left w:val="nil"/>
              <w:bottom w:val="single" w:sz="4" w:space="0" w:color="auto"/>
              <w:right w:val="single" w:sz="4" w:space="0" w:color="auto"/>
            </w:tcBorders>
          </w:tcPr>
          <w:p w14:paraId="049E923D" w14:textId="77777777" w:rsidR="00B87BA4" w:rsidRDefault="00B87BA4">
            <w:pPr>
              <w:spacing w:afterLines="0" w:after="0"/>
              <w:ind w:left="0" w:firstLineChars="0" w:firstLine="0"/>
              <w:jc w:val="both"/>
              <w:rPr>
                <w:sz w:val="18"/>
                <w:szCs w:val="18"/>
              </w:rPr>
            </w:pPr>
            <w:r>
              <w:rPr>
                <w:rFonts w:hint="eastAsia"/>
                <w:sz w:val="18"/>
                <w:szCs w:val="18"/>
              </w:rPr>
              <w:t>◆経営層及び</w:t>
            </w:r>
            <w:r>
              <w:rPr>
                <w:rFonts w:hint="eastAsia"/>
                <w:sz w:val="18"/>
                <w:szCs w:val="18"/>
              </w:rPr>
              <w:t>IT</w:t>
            </w:r>
            <w:r>
              <w:rPr>
                <w:rFonts w:hint="eastAsia"/>
                <w:sz w:val="18"/>
                <w:szCs w:val="18"/>
              </w:rPr>
              <w:t>利用部門のトップが参加する企業全体の</w:t>
            </w:r>
            <w:r>
              <w:rPr>
                <w:rFonts w:hint="eastAsia"/>
                <w:sz w:val="18"/>
                <w:szCs w:val="18"/>
              </w:rPr>
              <w:t>IT</w:t>
            </w:r>
            <w:r>
              <w:rPr>
                <w:rFonts w:hint="eastAsia"/>
                <w:sz w:val="18"/>
                <w:szCs w:val="18"/>
              </w:rPr>
              <w:t>戦略の立案・管理に関する協議機関、会議体を有しており、購買・調達先の情報を社内で共有し、経営の観点から</w:t>
            </w:r>
            <w:r>
              <w:rPr>
                <w:rFonts w:hint="eastAsia"/>
                <w:sz w:val="18"/>
                <w:szCs w:val="18"/>
              </w:rPr>
              <w:t>IT</w:t>
            </w:r>
            <w:r>
              <w:rPr>
                <w:rFonts w:hint="eastAsia"/>
                <w:sz w:val="18"/>
                <w:szCs w:val="18"/>
              </w:rPr>
              <w:t>投資の判断をしている。</w:t>
            </w:r>
          </w:p>
        </w:tc>
      </w:tr>
      <w:tr w:rsidR="00B87BA4" w14:paraId="69197430" w14:textId="77777777">
        <w:trPr>
          <w:trHeight w:val="284"/>
          <w:jc w:val="center"/>
        </w:trPr>
        <w:tc>
          <w:tcPr>
            <w:tcW w:w="709" w:type="dxa"/>
            <w:tcBorders>
              <w:top w:val="nil"/>
              <w:left w:val="single" w:sz="4" w:space="0" w:color="auto"/>
              <w:bottom w:val="single" w:sz="4" w:space="0" w:color="auto"/>
              <w:right w:val="single" w:sz="4" w:space="0" w:color="auto"/>
            </w:tcBorders>
          </w:tcPr>
          <w:p w14:paraId="4F5786C0" w14:textId="77777777" w:rsidR="00B87BA4" w:rsidRDefault="00B87BA4">
            <w:pPr>
              <w:spacing w:afterLines="0" w:after="0"/>
              <w:ind w:left="0" w:firstLineChars="0" w:firstLine="0"/>
              <w:jc w:val="both"/>
              <w:rPr>
                <w:sz w:val="18"/>
                <w:szCs w:val="18"/>
              </w:rPr>
            </w:pPr>
            <w:r>
              <w:rPr>
                <w:rFonts w:hint="eastAsia"/>
                <w:sz w:val="18"/>
                <w:szCs w:val="18"/>
              </w:rPr>
              <w:t>評価</w:t>
            </w:r>
          </w:p>
        </w:tc>
        <w:tc>
          <w:tcPr>
            <w:tcW w:w="1560" w:type="dxa"/>
            <w:tcBorders>
              <w:top w:val="nil"/>
              <w:left w:val="nil"/>
              <w:bottom w:val="single" w:sz="4" w:space="0" w:color="auto"/>
              <w:right w:val="single" w:sz="4" w:space="0" w:color="auto"/>
            </w:tcBorders>
          </w:tcPr>
          <w:p w14:paraId="6BD94E09" w14:textId="77777777" w:rsidR="00B87BA4" w:rsidRDefault="00B87BA4">
            <w:pPr>
              <w:spacing w:afterLines="0" w:after="0"/>
              <w:ind w:left="0" w:firstLineChars="0" w:firstLine="0"/>
              <w:jc w:val="both"/>
              <w:rPr>
                <w:sz w:val="18"/>
                <w:szCs w:val="18"/>
              </w:rPr>
            </w:pPr>
            <w:r>
              <w:rPr>
                <w:rFonts w:hint="eastAsia"/>
                <w:sz w:val="18"/>
                <w:szCs w:val="18"/>
              </w:rPr>
              <w:t xml:space="preserve">　</w:t>
            </w:r>
          </w:p>
        </w:tc>
        <w:tc>
          <w:tcPr>
            <w:tcW w:w="2126" w:type="dxa"/>
            <w:tcBorders>
              <w:top w:val="nil"/>
              <w:left w:val="nil"/>
              <w:bottom w:val="single" w:sz="4" w:space="0" w:color="auto"/>
              <w:right w:val="single" w:sz="4" w:space="0" w:color="auto"/>
            </w:tcBorders>
          </w:tcPr>
          <w:p w14:paraId="0A93AAC1" w14:textId="77777777" w:rsidR="00B87BA4" w:rsidRDefault="00B87BA4">
            <w:pPr>
              <w:spacing w:afterLines="0" w:after="0"/>
              <w:ind w:left="0" w:firstLineChars="0" w:firstLine="0"/>
              <w:jc w:val="both"/>
              <w:rPr>
                <w:sz w:val="18"/>
                <w:szCs w:val="18"/>
              </w:rPr>
            </w:pPr>
            <w:r>
              <w:rPr>
                <w:rFonts w:hint="eastAsia"/>
                <w:sz w:val="18"/>
                <w:szCs w:val="18"/>
              </w:rPr>
              <w:t xml:space="preserve">　</w:t>
            </w:r>
          </w:p>
        </w:tc>
        <w:tc>
          <w:tcPr>
            <w:tcW w:w="3402" w:type="dxa"/>
            <w:tcBorders>
              <w:top w:val="nil"/>
              <w:left w:val="nil"/>
              <w:bottom w:val="single" w:sz="4" w:space="0" w:color="auto"/>
              <w:right w:val="single" w:sz="4" w:space="0" w:color="auto"/>
            </w:tcBorders>
          </w:tcPr>
          <w:p w14:paraId="5E0A6EC6" w14:textId="77777777" w:rsidR="00B87BA4" w:rsidRDefault="00B87BA4">
            <w:pPr>
              <w:spacing w:afterLines="0" w:after="0"/>
              <w:ind w:left="0" w:firstLineChars="0" w:firstLine="0"/>
              <w:jc w:val="both"/>
              <w:rPr>
                <w:sz w:val="18"/>
                <w:szCs w:val="18"/>
              </w:rPr>
            </w:pPr>
            <w:r>
              <w:rPr>
                <w:rFonts w:hint="eastAsia"/>
                <w:sz w:val="18"/>
                <w:szCs w:val="18"/>
              </w:rPr>
              <w:t xml:space="preserve">　</w:t>
            </w:r>
          </w:p>
        </w:tc>
        <w:tc>
          <w:tcPr>
            <w:tcW w:w="2551" w:type="dxa"/>
            <w:gridSpan w:val="2"/>
            <w:tcBorders>
              <w:top w:val="nil"/>
              <w:left w:val="nil"/>
              <w:bottom w:val="single" w:sz="4" w:space="0" w:color="auto"/>
              <w:right w:val="single" w:sz="4" w:space="0" w:color="auto"/>
            </w:tcBorders>
          </w:tcPr>
          <w:p w14:paraId="514898C4" w14:textId="77777777" w:rsidR="00B87BA4" w:rsidRDefault="00B87BA4">
            <w:pPr>
              <w:spacing w:afterLines="0" w:after="0"/>
              <w:ind w:left="0" w:firstLineChars="0" w:firstLine="0"/>
              <w:jc w:val="both"/>
              <w:rPr>
                <w:sz w:val="18"/>
                <w:szCs w:val="18"/>
              </w:rPr>
            </w:pPr>
            <w:r>
              <w:rPr>
                <w:rFonts w:hint="eastAsia"/>
                <w:sz w:val="18"/>
                <w:szCs w:val="18"/>
              </w:rPr>
              <w:t xml:space="preserve">　</w:t>
            </w:r>
          </w:p>
        </w:tc>
      </w:tr>
      <w:tr w:rsidR="00B87BA4" w14:paraId="575BCDE1" w14:textId="77777777">
        <w:trPr>
          <w:trHeight w:val="284"/>
          <w:jc w:val="center"/>
        </w:trPr>
        <w:tc>
          <w:tcPr>
            <w:tcW w:w="709" w:type="dxa"/>
            <w:tcBorders>
              <w:top w:val="nil"/>
              <w:left w:val="single" w:sz="4" w:space="0" w:color="auto"/>
              <w:bottom w:val="single" w:sz="4" w:space="0" w:color="auto"/>
              <w:right w:val="single" w:sz="4" w:space="0" w:color="auto"/>
            </w:tcBorders>
          </w:tcPr>
          <w:p w14:paraId="108B3F3D" w14:textId="77777777" w:rsidR="00B87BA4" w:rsidRDefault="00B87BA4">
            <w:pPr>
              <w:spacing w:afterLines="0" w:after="0"/>
              <w:ind w:left="0" w:firstLineChars="0" w:firstLine="0"/>
              <w:jc w:val="both"/>
              <w:rPr>
                <w:sz w:val="18"/>
                <w:szCs w:val="18"/>
              </w:rPr>
            </w:pPr>
            <w:r>
              <w:rPr>
                <w:rFonts w:hint="eastAsia"/>
                <w:sz w:val="18"/>
                <w:szCs w:val="18"/>
              </w:rPr>
              <w:t>評価項目</w:t>
            </w:r>
          </w:p>
        </w:tc>
        <w:tc>
          <w:tcPr>
            <w:tcW w:w="1560" w:type="dxa"/>
            <w:tcBorders>
              <w:top w:val="nil"/>
              <w:left w:val="nil"/>
              <w:bottom w:val="single" w:sz="4" w:space="0" w:color="auto"/>
              <w:right w:val="single" w:sz="4" w:space="0" w:color="auto"/>
            </w:tcBorders>
          </w:tcPr>
          <w:p w14:paraId="4905CCEB" w14:textId="77777777" w:rsidR="00B87BA4" w:rsidRDefault="00B87BA4">
            <w:pPr>
              <w:spacing w:afterLines="0" w:after="0"/>
              <w:ind w:left="0" w:firstLineChars="0" w:firstLine="0"/>
              <w:jc w:val="both"/>
              <w:rPr>
                <w:sz w:val="18"/>
                <w:szCs w:val="18"/>
              </w:rPr>
            </w:pPr>
            <w:r>
              <w:rPr>
                <w:rFonts w:hint="eastAsia"/>
                <w:sz w:val="18"/>
                <w:szCs w:val="18"/>
              </w:rPr>
              <w:t>◆</w:t>
            </w:r>
            <w:r>
              <w:rPr>
                <w:rFonts w:hint="eastAsia"/>
                <w:sz w:val="18"/>
                <w:szCs w:val="18"/>
              </w:rPr>
              <w:t>IT</w:t>
            </w:r>
            <w:r>
              <w:rPr>
                <w:rFonts w:hint="eastAsia"/>
                <w:sz w:val="18"/>
                <w:szCs w:val="18"/>
              </w:rPr>
              <w:t>の導入や活用について理解しておらず、コンサルタントやベンダーに結果的に丸投げとなっている。</w:t>
            </w:r>
          </w:p>
        </w:tc>
        <w:tc>
          <w:tcPr>
            <w:tcW w:w="2126" w:type="dxa"/>
            <w:tcBorders>
              <w:top w:val="nil"/>
              <w:left w:val="nil"/>
              <w:bottom w:val="single" w:sz="4" w:space="0" w:color="auto"/>
              <w:right w:val="single" w:sz="4" w:space="0" w:color="auto"/>
            </w:tcBorders>
          </w:tcPr>
          <w:p w14:paraId="7E933154" w14:textId="77777777" w:rsidR="00B87BA4" w:rsidRDefault="00B87BA4">
            <w:pPr>
              <w:spacing w:afterLines="0" w:after="0"/>
              <w:ind w:left="0" w:firstLineChars="0" w:firstLine="0"/>
              <w:jc w:val="both"/>
              <w:rPr>
                <w:sz w:val="18"/>
                <w:szCs w:val="18"/>
              </w:rPr>
            </w:pPr>
            <w:r>
              <w:rPr>
                <w:rFonts w:hint="eastAsia"/>
                <w:sz w:val="18"/>
                <w:szCs w:val="18"/>
              </w:rPr>
              <w:t>◆</w:t>
            </w:r>
            <w:r>
              <w:rPr>
                <w:rFonts w:hint="eastAsia"/>
                <w:sz w:val="18"/>
                <w:szCs w:val="18"/>
              </w:rPr>
              <w:t>CIO</w:t>
            </w:r>
            <w:r>
              <w:rPr>
                <w:rFonts w:hint="eastAsia"/>
                <w:sz w:val="18"/>
                <w:szCs w:val="18"/>
              </w:rPr>
              <w:t>、もしくは</w:t>
            </w:r>
            <w:r>
              <w:rPr>
                <w:rFonts w:hint="eastAsia"/>
                <w:sz w:val="18"/>
                <w:szCs w:val="18"/>
              </w:rPr>
              <w:t>CIO</w:t>
            </w:r>
            <w:r>
              <w:rPr>
                <w:rFonts w:hint="eastAsia"/>
                <w:sz w:val="18"/>
                <w:szCs w:val="18"/>
              </w:rPr>
              <w:t>の機能を有する担当者、担当部門を有しており、自社の</w:t>
            </w:r>
            <w:r>
              <w:rPr>
                <w:rFonts w:hint="eastAsia"/>
                <w:sz w:val="18"/>
                <w:szCs w:val="18"/>
              </w:rPr>
              <w:t>IT</w:t>
            </w:r>
            <w:r>
              <w:rPr>
                <w:rFonts w:hint="eastAsia"/>
                <w:sz w:val="18"/>
                <w:szCs w:val="18"/>
              </w:rPr>
              <w:t>投資、</w:t>
            </w:r>
            <w:r>
              <w:rPr>
                <w:rFonts w:hint="eastAsia"/>
                <w:sz w:val="18"/>
                <w:szCs w:val="18"/>
              </w:rPr>
              <w:t>IT</w:t>
            </w:r>
            <w:r>
              <w:rPr>
                <w:rFonts w:hint="eastAsia"/>
                <w:sz w:val="18"/>
                <w:szCs w:val="18"/>
              </w:rPr>
              <w:t>資産管理に関する方向性を定め、</w:t>
            </w:r>
            <w:r>
              <w:rPr>
                <w:rFonts w:hint="eastAsia"/>
                <w:sz w:val="18"/>
                <w:szCs w:val="18"/>
              </w:rPr>
              <w:t>IT</w:t>
            </w:r>
            <w:r>
              <w:rPr>
                <w:rFonts w:hint="eastAsia"/>
                <w:sz w:val="18"/>
                <w:szCs w:val="18"/>
              </w:rPr>
              <w:t>の活用によって自社の業務改革に貢献している。</w:t>
            </w:r>
          </w:p>
          <w:p w14:paraId="6FD85B2C" w14:textId="77777777" w:rsidR="00B87BA4" w:rsidRDefault="00B87BA4">
            <w:pPr>
              <w:spacing w:afterLines="0" w:after="0"/>
              <w:ind w:left="0" w:firstLineChars="0" w:firstLine="0"/>
              <w:jc w:val="both"/>
              <w:rPr>
                <w:sz w:val="18"/>
                <w:szCs w:val="18"/>
              </w:rPr>
            </w:pPr>
            <w:r>
              <w:rPr>
                <w:rFonts w:hint="eastAsia"/>
                <w:sz w:val="18"/>
                <w:szCs w:val="18"/>
              </w:rPr>
              <w:t>◆</w:t>
            </w:r>
            <w:r>
              <w:rPr>
                <w:rFonts w:hint="eastAsia"/>
                <w:sz w:val="18"/>
                <w:szCs w:val="18"/>
              </w:rPr>
              <w:t>CIO</w:t>
            </w:r>
            <w:r>
              <w:rPr>
                <w:rFonts w:hint="eastAsia"/>
                <w:sz w:val="18"/>
                <w:szCs w:val="18"/>
              </w:rPr>
              <w:t>機能を有する担当者はいないが、外部のコンサルタント等の助言を受けた上で、経営層が自社の</w:t>
            </w:r>
            <w:r>
              <w:rPr>
                <w:rFonts w:hint="eastAsia"/>
                <w:sz w:val="18"/>
                <w:szCs w:val="18"/>
              </w:rPr>
              <w:t>IT</w:t>
            </w:r>
            <w:r>
              <w:rPr>
                <w:rFonts w:hint="eastAsia"/>
                <w:sz w:val="18"/>
                <w:szCs w:val="18"/>
              </w:rPr>
              <w:t>投資、</w:t>
            </w:r>
            <w:r>
              <w:rPr>
                <w:rFonts w:hint="eastAsia"/>
                <w:sz w:val="18"/>
                <w:szCs w:val="18"/>
              </w:rPr>
              <w:t>IT</w:t>
            </w:r>
            <w:r>
              <w:rPr>
                <w:rFonts w:hint="eastAsia"/>
                <w:sz w:val="18"/>
                <w:szCs w:val="18"/>
              </w:rPr>
              <w:t>資産管理に関する方向性を定め、</w:t>
            </w:r>
            <w:r>
              <w:rPr>
                <w:rFonts w:hint="eastAsia"/>
                <w:sz w:val="18"/>
                <w:szCs w:val="18"/>
              </w:rPr>
              <w:t>IT</w:t>
            </w:r>
            <w:r>
              <w:rPr>
                <w:rFonts w:hint="eastAsia"/>
                <w:sz w:val="18"/>
                <w:szCs w:val="18"/>
              </w:rPr>
              <w:t>の活用によって自社の業務改革を推進している。</w:t>
            </w:r>
          </w:p>
        </w:tc>
        <w:tc>
          <w:tcPr>
            <w:tcW w:w="3402" w:type="dxa"/>
            <w:tcBorders>
              <w:top w:val="nil"/>
              <w:left w:val="nil"/>
              <w:bottom w:val="single" w:sz="4" w:space="0" w:color="auto"/>
              <w:right w:val="single" w:sz="4" w:space="0" w:color="auto"/>
            </w:tcBorders>
          </w:tcPr>
          <w:p w14:paraId="5A2EAA55" w14:textId="77777777" w:rsidR="00B87BA4" w:rsidRDefault="00B87BA4">
            <w:pPr>
              <w:spacing w:afterLines="0" w:after="0"/>
              <w:ind w:left="0" w:firstLineChars="0" w:firstLine="0"/>
              <w:jc w:val="both"/>
              <w:rPr>
                <w:sz w:val="18"/>
                <w:szCs w:val="18"/>
              </w:rPr>
            </w:pPr>
            <w:r>
              <w:rPr>
                <w:rFonts w:hint="eastAsia"/>
                <w:sz w:val="18"/>
                <w:szCs w:val="18"/>
              </w:rPr>
              <w:t>◆</w:t>
            </w:r>
            <w:r>
              <w:rPr>
                <w:rFonts w:hint="eastAsia"/>
                <w:sz w:val="18"/>
                <w:szCs w:val="18"/>
              </w:rPr>
              <w:t>CIO</w:t>
            </w:r>
            <w:r>
              <w:rPr>
                <w:rFonts w:hint="eastAsia"/>
                <w:sz w:val="18"/>
                <w:szCs w:val="18"/>
              </w:rPr>
              <w:t>、もしくは</w:t>
            </w:r>
            <w:r>
              <w:rPr>
                <w:rFonts w:hint="eastAsia"/>
                <w:sz w:val="18"/>
                <w:szCs w:val="18"/>
              </w:rPr>
              <w:t>CIO</w:t>
            </w:r>
            <w:r>
              <w:rPr>
                <w:rFonts w:hint="eastAsia"/>
                <w:sz w:val="18"/>
                <w:szCs w:val="18"/>
              </w:rPr>
              <w:t>の機能を有する担当者、担当部門を有しており、自社の</w:t>
            </w:r>
            <w:r>
              <w:rPr>
                <w:rFonts w:hint="eastAsia"/>
                <w:sz w:val="18"/>
                <w:szCs w:val="18"/>
              </w:rPr>
              <w:t>IT</w:t>
            </w:r>
            <w:r>
              <w:rPr>
                <w:rFonts w:hint="eastAsia"/>
                <w:sz w:val="18"/>
                <w:szCs w:val="18"/>
              </w:rPr>
              <w:t>投資、</w:t>
            </w:r>
            <w:r>
              <w:rPr>
                <w:rFonts w:hint="eastAsia"/>
                <w:sz w:val="18"/>
                <w:szCs w:val="18"/>
              </w:rPr>
              <w:t>IT</w:t>
            </w:r>
            <w:r>
              <w:rPr>
                <w:rFonts w:hint="eastAsia"/>
                <w:sz w:val="18"/>
                <w:szCs w:val="18"/>
              </w:rPr>
              <w:t>資産管理に関する方向性を定め、</w:t>
            </w:r>
            <w:r>
              <w:rPr>
                <w:rFonts w:hint="eastAsia"/>
                <w:sz w:val="18"/>
                <w:szCs w:val="18"/>
              </w:rPr>
              <w:t>IT</w:t>
            </w:r>
            <w:r>
              <w:rPr>
                <w:rFonts w:hint="eastAsia"/>
                <w:sz w:val="18"/>
                <w:szCs w:val="18"/>
              </w:rPr>
              <w:t>の活用によって自社の業務改革に貢献している。</w:t>
            </w:r>
          </w:p>
          <w:p w14:paraId="4B4968C1" w14:textId="77777777" w:rsidR="00B87BA4" w:rsidRDefault="00B87BA4">
            <w:pPr>
              <w:spacing w:afterLines="0" w:after="0"/>
              <w:ind w:left="0" w:firstLineChars="0" w:firstLine="0"/>
              <w:jc w:val="both"/>
              <w:rPr>
                <w:sz w:val="18"/>
                <w:szCs w:val="18"/>
              </w:rPr>
            </w:pPr>
            <w:r>
              <w:rPr>
                <w:rFonts w:hint="eastAsia"/>
                <w:sz w:val="18"/>
                <w:szCs w:val="18"/>
              </w:rPr>
              <w:t>◆グループ</w:t>
            </w:r>
            <w:r>
              <w:rPr>
                <w:rFonts w:hint="eastAsia"/>
                <w:sz w:val="18"/>
                <w:szCs w:val="18"/>
              </w:rPr>
              <w:t>CIO</w:t>
            </w:r>
            <w:r>
              <w:rPr>
                <w:rFonts w:hint="eastAsia"/>
                <w:sz w:val="18"/>
                <w:szCs w:val="18"/>
              </w:rPr>
              <w:t>・グループ</w:t>
            </w:r>
            <w:r>
              <w:rPr>
                <w:rFonts w:hint="eastAsia"/>
                <w:sz w:val="18"/>
                <w:szCs w:val="18"/>
              </w:rPr>
              <w:t>IT</w:t>
            </w:r>
            <w:r>
              <w:rPr>
                <w:rFonts w:hint="eastAsia"/>
                <w:sz w:val="18"/>
                <w:szCs w:val="18"/>
              </w:rPr>
              <w:t>部門を設置し、あるいは同様の機能を有する担当者、担当部門を有しており、企業グループ全体での</w:t>
            </w:r>
            <w:r>
              <w:rPr>
                <w:rFonts w:hint="eastAsia"/>
                <w:sz w:val="18"/>
                <w:szCs w:val="18"/>
              </w:rPr>
              <w:t>IT</w:t>
            </w:r>
            <w:r>
              <w:rPr>
                <w:rFonts w:hint="eastAsia"/>
                <w:sz w:val="18"/>
                <w:szCs w:val="18"/>
              </w:rPr>
              <w:t>投資、</w:t>
            </w:r>
            <w:r>
              <w:rPr>
                <w:rFonts w:hint="eastAsia"/>
                <w:sz w:val="18"/>
                <w:szCs w:val="18"/>
              </w:rPr>
              <w:t>IT</w:t>
            </w:r>
            <w:r>
              <w:rPr>
                <w:rFonts w:hint="eastAsia"/>
                <w:sz w:val="18"/>
                <w:szCs w:val="18"/>
              </w:rPr>
              <w:t>資産管理に関する方向性を定め、</w:t>
            </w:r>
            <w:r>
              <w:rPr>
                <w:rFonts w:hint="eastAsia"/>
                <w:sz w:val="18"/>
                <w:szCs w:val="18"/>
              </w:rPr>
              <w:t>IT</w:t>
            </w:r>
            <w:r>
              <w:rPr>
                <w:rFonts w:hint="eastAsia"/>
                <w:sz w:val="18"/>
                <w:szCs w:val="18"/>
              </w:rPr>
              <w:t>の活用によって企業グループ全体の業務改革に貢献している。</w:t>
            </w:r>
          </w:p>
          <w:p w14:paraId="5A4480D7" w14:textId="77777777" w:rsidR="00B87BA4" w:rsidRDefault="00B87BA4">
            <w:pPr>
              <w:spacing w:afterLines="0" w:after="0"/>
              <w:ind w:left="0" w:firstLineChars="0" w:firstLine="0"/>
              <w:jc w:val="both"/>
              <w:rPr>
                <w:sz w:val="18"/>
                <w:szCs w:val="18"/>
              </w:rPr>
            </w:pPr>
            <w:r>
              <w:rPr>
                <w:rFonts w:hint="eastAsia"/>
                <w:sz w:val="18"/>
                <w:szCs w:val="18"/>
              </w:rPr>
              <w:t>◆</w:t>
            </w:r>
            <w:r>
              <w:rPr>
                <w:rFonts w:hint="eastAsia"/>
                <w:sz w:val="18"/>
                <w:szCs w:val="18"/>
              </w:rPr>
              <w:t>CIO</w:t>
            </w:r>
            <w:r>
              <w:rPr>
                <w:rFonts w:hint="eastAsia"/>
                <w:sz w:val="18"/>
                <w:szCs w:val="18"/>
              </w:rPr>
              <w:t>機能を有する担当者はいないが、外部のコンサルタント等の助言を受けた上で、経営層が自社の</w:t>
            </w:r>
            <w:r>
              <w:rPr>
                <w:rFonts w:hint="eastAsia"/>
                <w:sz w:val="18"/>
                <w:szCs w:val="18"/>
              </w:rPr>
              <w:t>IT</w:t>
            </w:r>
            <w:r>
              <w:rPr>
                <w:rFonts w:hint="eastAsia"/>
                <w:sz w:val="18"/>
                <w:szCs w:val="18"/>
              </w:rPr>
              <w:t>投資、</w:t>
            </w:r>
            <w:r>
              <w:rPr>
                <w:rFonts w:hint="eastAsia"/>
                <w:sz w:val="18"/>
                <w:szCs w:val="18"/>
              </w:rPr>
              <w:t>IT</w:t>
            </w:r>
            <w:r>
              <w:rPr>
                <w:rFonts w:hint="eastAsia"/>
                <w:sz w:val="18"/>
                <w:szCs w:val="18"/>
              </w:rPr>
              <w:t>資産管理に関する方向性を定め、</w:t>
            </w:r>
            <w:r>
              <w:rPr>
                <w:rFonts w:hint="eastAsia"/>
                <w:sz w:val="18"/>
                <w:szCs w:val="18"/>
              </w:rPr>
              <w:t>IT</w:t>
            </w:r>
            <w:r>
              <w:rPr>
                <w:rFonts w:hint="eastAsia"/>
                <w:sz w:val="18"/>
                <w:szCs w:val="18"/>
              </w:rPr>
              <w:t>の活用によって自社の業務改革を推進している。</w:t>
            </w:r>
          </w:p>
        </w:tc>
        <w:tc>
          <w:tcPr>
            <w:tcW w:w="2551" w:type="dxa"/>
            <w:gridSpan w:val="2"/>
            <w:tcBorders>
              <w:top w:val="nil"/>
              <w:left w:val="nil"/>
              <w:bottom w:val="single" w:sz="4" w:space="0" w:color="auto"/>
              <w:right w:val="single" w:sz="4" w:space="0" w:color="auto"/>
            </w:tcBorders>
          </w:tcPr>
          <w:p w14:paraId="110F91F3" w14:textId="77777777" w:rsidR="00B87BA4" w:rsidRDefault="00B87BA4">
            <w:pPr>
              <w:spacing w:afterLines="0" w:after="0"/>
              <w:ind w:left="0" w:firstLineChars="0" w:firstLine="0"/>
              <w:jc w:val="both"/>
              <w:rPr>
                <w:sz w:val="18"/>
                <w:szCs w:val="18"/>
              </w:rPr>
            </w:pPr>
            <w:r>
              <w:rPr>
                <w:rFonts w:hint="eastAsia"/>
                <w:sz w:val="18"/>
                <w:szCs w:val="18"/>
              </w:rPr>
              <w:t>◆グループ</w:t>
            </w:r>
            <w:r>
              <w:rPr>
                <w:rFonts w:hint="eastAsia"/>
                <w:sz w:val="18"/>
                <w:szCs w:val="18"/>
              </w:rPr>
              <w:t>CIO</w:t>
            </w:r>
            <w:r>
              <w:rPr>
                <w:rFonts w:hint="eastAsia"/>
                <w:sz w:val="18"/>
                <w:szCs w:val="18"/>
              </w:rPr>
              <w:t>・グループ</w:t>
            </w:r>
            <w:r>
              <w:rPr>
                <w:rFonts w:hint="eastAsia"/>
                <w:sz w:val="18"/>
                <w:szCs w:val="18"/>
              </w:rPr>
              <w:t>IT</w:t>
            </w:r>
            <w:r>
              <w:rPr>
                <w:rFonts w:hint="eastAsia"/>
                <w:sz w:val="18"/>
                <w:szCs w:val="18"/>
              </w:rPr>
              <w:t>部門を設置し、あるいは同様の機能を有する担当者、担当部門を有しており、企業間連携の可能性を視野に入れながら、企業グループ全体での</w:t>
            </w:r>
            <w:r>
              <w:rPr>
                <w:rFonts w:hint="eastAsia"/>
                <w:sz w:val="18"/>
                <w:szCs w:val="18"/>
              </w:rPr>
              <w:t>IT</w:t>
            </w:r>
            <w:r>
              <w:rPr>
                <w:rFonts w:hint="eastAsia"/>
                <w:sz w:val="18"/>
                <w:szCs w:val="18"/>
              </w:rPr>
              <w:t>投資、</w:t>
            </w:r>
            <w:r>
              <w:rPr>
                <w:rFonts w:hint="eastAsia"/>
                <w:sz w:val="18"/>
                <w:szCs w:val="18"/>
              </w:rPr>
              <w:t>IT</w:t>
            </w:r>
            <w:r>
              <w:rPr>
                <w:rFonts w:hint="eastAsia"/>
                <w:sz w:val="18"/>
                <w:szCs w:val="18"/>
              </w:rPr>
              <w:t>資産管理に関する方向性を定め、</w:t>
            </w:r>
            <w:r>
              <w:rPr>
                <w:rFonts w:hint="eastAsia"/>
                <w:sz w:val="18"/>
                <w:szCs w:val="18"/>
              </w:rPr>
              <w:t>IT</w:t>
            </w:r>
            <w:r>
              <w:rPr>
                <w:rFonts w:hint="eastAsia"/>
                <w:sz w:val="18"/>
                <w:szCs w:val="18"/>
              </w:rPr>
              <w:t>の活用によって企業グループ全体の業務改革に貢献している。</w:t>
            </w:r>
          </w:p>
          <w:p w14:paraId="1D5EC297" w14:textId="77777777" w:rsidR="00B87BA4" w:rsidRDefault="00B87BA4">
            <w:pPr>
              <w:spacing w:afterLines="0" w:after="0"/>
              <w:ind w:left="0" w:firstLineChars="0" w:firstLine="0"/>
              <w:jc w:val="both"/>
              <w:rPr>
                <w:sz w:val="18"/>
                <w:szCs w:val="18"/>
              </w:rPr>
            </w:pPr>
            <w:r>
              <w:rPr>
                <w:rFonts w:hint="eastAsia"/>
                <w:sz w:val="18"/>
                <w:szCs w:val="18"/>
              </w:rPr>
              <w:t>◆</w:t>
            </w:r>
            <w:r>
              <w:rPr>
                <w:rFonts w:hint="eastAsia"/>
                <w:sz w:val="18"/>
                <w:szCs w:val="18"/>
              </w:rPr>
              <w:t>CIO</w:t>
            </w:r>
            <w:r>
              <w:rPr>
                <w:rFonts w:hint="eastAsia"/>
                <w:sz w:val="18"/>
                <w:szCs w:val="18"/>
              </w:rPr>
              <w:t>機能を有する担当者はいないが、外部のコンサルタント等の助言を受けた上で、経営層が自社の</w:t>
            </w:r>
            <w:r>
              <w:rPr>
                <w:rFonts w:hint="eastAsia"/>
                <w:sz w:val="18"/>
                <w:szCs w:val="18"/>
              </w:rPr>
              <w:t>IT</w:t>
            </w:r>
            <w:r>
              <w:rPr>
                <w:rFonts w:hint="eastAsia"/>
                <w:sz w:val="18"/>
                <w:szCs w:val="18"/>
              </w:rPr>
              <w:t>投資、</w:t>
            </w:r>
            <w:r>
              <w:rPr>
                <w:rFonts w:hint="eastAsia"/>
                <w:sz w:val="18"/>
                <w:szCs w:val="18"/>
              </w:rPr>
              <w:t>IT</w:t>
            </w:r>
            <w:r>
              <w:rPr>
                <w:rFonts w:hint="eastAsia"/>
                <w:sz w:val="18"/>
                <w:szCs w:val="18"/>
              </w:rPr>
              <w:t>資産管理に関する方向性を定め、</w:t>
            </w:r>
            <w:r>
              <w:rPr>
                <w:rFonts w:hint="eastAsia"/>
                <w:sz w:val="18"/>
                <w:szCs w:val="18"/>
              </w:rPr>
              <w:t>IT</w:t>
            </w:r>
            <w:r>
              <w:rPr>
                <w:rFonts w:hint="eastAsia"/>
                <w:sz w:val="18"/>
                <w:szCs w:val="18"/>
              </w:rPr>
              <w:t>の活用によって自社の業務改革を推進している。</w:t>
            </w:r>
          </w:p>
        </w:tc>
      </w:tr>
      <w:tr w:rsidR="00B87BA4" w14:paraId="5A680DD2" w14:textId="77777777">
        <w:trPr>
          <w:trHeight w:val="284"/>
          <w:jc w:val="center"/>
        </w:trPr>
        <w:tc>
          <w:tcPr>
            <w:tcW w:w="709" w:type="dxa"/>
            <w:tcBorders>
              <w:top w:val="nil"/>
              <w:left w:val="single" w:sz="4" w:space="0" w:color="auto"/>
              <w:bottom w:val="single" w:sz="4" w:space="0" w:color="auto"/>
              <w:right w:val="single" w:sz="4" w:space="0" w:color="auto"/>
            </w:tcBorders>
          </w:tcPr>
          <w:p w14:paraId="77F62553" w14:textId="77777777" w:rsidR="00B87BA4" w:rsidRDefault="00B87BA4">
            <w:pPr>
              <w:spacing w:afterLines="0" w:after="0"/>
              <w:ind w:left="0" w:firstLineChars="0" w:firstLine="0"/>
              <w:jc w:val="both"/>
              <w:rPr>
                <w:sz w:val="18"/>
                <w:szCs w:val="18"/>
              </w:rPr>
            </w:pPr>
            <w:r>
              <w:rPr>
                <w:rFonts w:hint="eastAsia"/>
                <w:sz w:val="18"/>
                <w:szCs w:val="18"/>
              </w:rPr>
              <w:t>評価</w:t>
            </w:r>
          </w:p>
        </w:tc>
        <w:tc>
          <w:tcPr>
            <w:tcW w:w="1560" w:type="dxa"/>
            <w:tcBorders>
              <w:top w:val="nil"/>
              <w:left w:val="nil"/>
              <w:bottom w:val="single" w:sz="4" w:space="0" w:color="auto"/>
              <w:right w:val="single" w:sz="4" w:space="0" w:color="auto"/>
            </w:tcBorders>
          </w:tcPr>
          <w:p w14:paraId="3902D345" w14:textId="77777777" w:rsidR="00B87BA4" w:rsidRDefault="00B87BA4">
            <w:pPr>
              <w:spacing w:afterLines="0" w:after="0"/>
              <w:ind w:left="0" w:firstLineChars="0" w:firstLine="0"/>
              <w:jc w:val="both"/>
              <w:rPr>
                <w:sz w:val="18"/>
                <w:szCs w:val="18"/>
              </w:rPr>
            </w:pPr>
            <w:r>
              <w:rPr>
                <w:rFonts w:hint="eastAsia"/>
                <w:sz w:val="18"/>
                <w:szCs w:val="18"/>
              </w:rPr>
              <w:t xml:space="preserve">　</w:t>
            </w:r>
          </w:p>
        </w:tc>
        <w:tc>
          <w:tcPr>
            <w:tcW w:w="2126" w:type="dxa"/>
            <w:tcBorders>
              <w:top w:val="nil"/>
              <w:left w:val="nil"/>
              <w:bottom w:val="single" w:sz="4" w:space="0" w:color="auto"/>
              <w:right w:val="single" w:sz="4" w:space="0" w:color="auto"/>
            </w:tcBorders>
          </w:tcPr>
          <w:p w14:paraId="3C6FCA1F" w14:textId="77777777" w:rsidR="00B87BA4" w:rsidRDefault="00B87BA4">
            <w:pPr>
              <w:spacing w:afterLines="0" w:after="0"/>
              <w:ind w:left="0" w:firstLineChars="0" w:firstLine="0"/>
              <w:jc w:val="both"/>
              <w:rPr>
                <w:sz w:val="18"/>
                <w:szCs w:val="18"/>
              </w:rPr>
            </w:pPr>
            <w:r>
              <w:rPr>
                <w:rFonts w:hint="eastAsia"/>
                <w:sz w:val="18"/>
                <w:szCs w:val="18"/>
              </w:rPr>
              <w:t xml:space="preserve">　</w:t>
            </w:r>
          </w:p>
        </w:tc>
        <w:tc>
          <w:tcPr>
            <w:tcW w:w="3402" w:type="dxa"/>
            <w:tcBorders>
              <w:top w:val="nil"/>
              <w:left w:val="nil"/>
              <w:bottom w:val="single" w:sz="4" w:space="0" w:color="auto"/>
              <w:right w:val="single" w:sz="4" w:space="0" w:color="auto"/>
            </w:tcBorders>
          </w:tcPr>
          <w:p w14:paraId="27A9C8C0" w14:textId="77777777" w:rsidR="00B87BA4" w:rsidRDefault="00B87BA4">
            <w:pPr>
              <w:spacing w:afterLines="0" w:after="0"/>
              <w:ind w:left="0" w:firstLineChars="0" w:firstLine="0"/>
              <w:jc w:val="both"/>
              <w:rPr>
                <w:sz w:val="18"/>
                <w:szCs w:val="18"/>
              </w:rPr>
            </w:pPr>
            <w:r>
              <w:rPr>
                <w:rFonts w:hint="eastAsia"/>
                <w:sz w:val="18"/>
                <w:szCs w:val="18"/>
              </w:rPr>
              <w:t xml:space="preserve">　</w:t>
            </w:r>
          </w:p>
        </w:tc>
        <w:tc>
          <w:tcPr>
            <w:tcW w:w="2551" w:type="dxa"/>
            <w:gridSpan w:val="2"/>
            <w:tcBorders>
              <w:top w:val="nil"/>
              <w:left w:val="nil"/>
              <w:bottom w:val="single" w:sz="4" w:space="0" w:color="auto"/>
              <w:right w:val="single" w:sz="4" w:space="0" w:color="auto"/>
            </w:tcBorders>
          </w:tcPr>
          <w:p w14:paraId="37873E26" w14:textId="77777777" w:rsidR="00B87BA4" w:rsidRDefault="00B87BA4">
            <w:pPr>
              <w:spacing w:afterLines="0" w:after="0"/>
              <w:ind w:left="0" w:firstLineChars="0" w:firstLine="0"/>
              <w:jc w:val="both"/>
              <w:rPr>
                <w:sz w:val="18"/>
                <w:szCs w:val="18"/>
              </w:rPr>
            </w:pPr>
            <w:r>
              <w:rPr>
                <w:rFonts w:hint="eastAsia"/>
                <w:sz w:val="18"/>
                <w:szCs w:val="18"/>
              </w:rPr>
              <w:t xml:space="preserve">　</w:t>
            </w:r>
          </w:p>
        </w:tc>
      </w:tr>
      <w:tr w:rsidR="00B87BA4" w14:paraId="2FE9898F" w14:textId="77777777">
        <w:trPr>
          <w:trHeight w:val="284"/>
          <w:jc w:val="center"/>
        </w:trPr>
        <w:tc>
          <w:tcPr>
            <w:tcW w:w="709" w:type="dxa"/>
            <w:tcBorders>
              <w:top w:val="nil"/>
              <w:left w:val="single" w:sz="4" w:space="0" w:color="auto"/>
              <w:bottom w:val="single" w:sz="4" w:space="0" w:color="auto"/>
              <w:right w:val="single" w:sz="4" w:space="0" w:color="auto"/>
            </w:tcBorders>
          </w:tcPr>
          <w:p w14:paraId="64E71F35" w14:textId="77777777" w:rsidR="00B87BA4" w:rsidRDefault="00B87BA4">
            <w:pPr>
              <w:spacing w:afterLines="0" w:after="0"/>
              <w:ind w:left="0" w:firstLineChars="0" w:firstLine="0"/>
              <w:jc w:val="both"/>
              <w:rPr>
                <w:sz w:val="18"/>
                <w:szCs w:val="18"/>
              </w:rPr>
            </w:pPr>
            <w:r>
              <w:rPr>
                <w:rFonts w:hint="eastAsia"/>
                <w:sz w:val="18"/>
                <w:szCs w:val="18"/>
              </w:rPr>
              <w:t>評価項目</w:t>
            </w:r>
          </w:p>
        </w:tc>
        <w:tc>
          <w:tcPr>
            <w:tcW w:w="1560" w:type="dxa"/>
            <w:tcBorders>
              <w:top w:val="nil"/>
              <w:left w:val="nil"/>
              <w:bottom w:val="single" w:sz="4" w:space="0" w:color="auto"/>
              <w:right w:val="single" w:sz="4" w:space="0" w:color="auto"/>
            </w:tcBorders>
          </w:tcPr>
          <w:p w14:paraId="11A52001" w14:textId="77777777" w:rsidR="00B87BA4" w:rsidRDefault="00B87BA4">
            <w:pPr>
              <w:spacing w:afterLines="0" w:after="0"/>
              <w:ind w:left="0" w:firstLineChars="0" w:firstLine="0"/>
              <w:jc w:val="both"/>
              <w:rPr>
                <w:sz w:val="18"/>
                <w:szCs w:val="18"/>
              </w:rPr>
            </w:pPr>
            <w:r>
              <w:rPr>
                <w:rFonts w:hint="eastAsia"/>
                <w:sz w:val="18"/>
                <w:szCs w:val="18"/>
              </w:rPr>
              <w:t>◆アウトソーサー・ベンダーの評価は行っていない。</w:t>
            </w:r>
          </w:p>
        </w:tc>
        <w:tc>
          <w:tcPr>
            <w:tcW w:w="2126" w:type="dxa"/>
            <w:tcBorders>
              <w:top w:val="nil"/>
              <w:left w:val="nil"/>
              <w:bottom w:val="single" w:sz="4" w:space="0" w:color="auto"/>
              <w:right w:val="single" w:sz="4" w:space="0" w:color="auto"/>
            </w:tcBorders>
          </w:tcPr>
          <w:p w14:paraId="06C9817C" w14:textId="77777777" w:rsidR="00B87BA4" w:rsidRDefault="00B87BA4">
            <w:pPr>
              <w:spacing w:afterLines="0" w:after="0"/>
              <w:ind w:left="0" w:firstLineChars="0" w:firstLine="0"/>
              <w:jc w:val="both"/>
              <w:rPr>
                <w:sz w:val="18"/>
                <w:szCs w:val="18"/>
              </w:rPr>
            </w:pPr>
            <w:r>
              <w:rPr>
                <w:rFonts w:hint="eastAsia"/>
                <w:sz w:val="18"/>
                <w:szCs w:val="18"/>
              </w:rPr>
              <w:t>◆評価基準は定めていないが、アウトソーサー・ベンダーの評価を行っている。</w:t>
            </w:r>
          </w:p>
        </w:tc>
        <w:tc>
          <w:tcPr>
            <w:tcW w:w="3402" w:type="dxa"/>
            <w:tcBorders>
              <w:top w:val="nil"/>
              <w:left w:val="nil"/>
              <w:bottom w:val="single" w:sz="4" w:space="0" w:color="auto"/>
              <w:right w:val="single" w:sz="4" w:space="0" w:color="auto"/>
            </w:tcBorders>
          </w:tcPr>
          <w:p w14:paraId="7B793195" w14:textId="77777777" w:rsidR="00B87BA4" w:rsidRDefault="00B87BA4">
            <w:pPr>
              <w:spacing w:afterLines="0" w:after="0"/>
              <w:ind w:left="0" w:firstLineChars="0" w:firstLine="0"/>
              <w:jc w:val="both"/>
              <w:rPr>
                <w:sz w:val="18"/>
                <w:szCs w:val="18"/>
              </w:rPr>
            </w:pPr>
            <w:r>
              <w:rPr>
                <w:rFonts w:hint="eastAsia"/>
                <w:sz w:val="18"/>
                <w:szCs w:val="18"/>
              </w:rPr>
              <w:t>◆アウトソーサー・ベンダーの定量的な評価基準（</w:t>
            </w:r>
            <w:r>
              <w:rPr>
                <w:rFonts w:hint="eastAsia"/>
                <w:sz w:val="18"/>
                <w:szCs w:val="18"/>
              </w:rPr>
              <w:t>SLA</w:t>
            </w:r>
            <w:r>
              <w:rPr>
                <w:rFonts w:hint="eastAsia"/>
                <w:sz w:val="18"/>
                <w:szCs w:val="18"/>
              </w:rPr>
              <w:t>など）を定めている。</w:t>
            </w:r>
          </w:p>
        </w:tc>
        <w:tc>
          <w:tcPr>
            <w:tcW w:w="2551" w:type="dxa"/>
            <w:gridSpan w:val="2"/>
            <w:tcBorders>
              <w:top w:val="nil"/>
              <w:left w:val="nil"/>
              <w:bottom w:val="single" w:sz="4" w:space="0" w:color="auto"/>
              <w:right w:val="single" w:sz="4" w:space="0" w:color="auto"/>
            </w:tcBorders>
          </w:tcPr>
          <w:p w14:paraId="73702287" w14:textId="77777777" w:rsidR="00B87BA4" w:rsidRDefault="00B87BA4">
            <w:pPr>
              <w:spacing w:afterLines="0" w:after="0"/>
              <w:ind w:left="0" w:firstLineChars="0" w:firstLine="0"/>
              <w:jc w:val="both"/>
              <w:rPr>
                <w:sz w:val="18"/>
                <w:szCs w:val="18"/>
              </w:rPr>
            </w:pPr>
            <w:r>
              <w:rPr>
                <w:rFonts w:hint="eastAsia"/>
                <w:sz w:val="18"/>
                <w:szCs w:val="18"/>
              </w:rPr>
              <w:t>◆アウトソーサー・ベンダーの定量的な評価基準（</w:t>
            </w:r>
            <w:r>
              <w:rPr>
                <w:rFonts w:hint="eastAsia"/>
                <w:sz w:val="18"/>
                <w:szCs w:val="18"/>
              </w:rPr>
              <w:t>SLA</w:t>
            </w:r>
            <w:r>
              <w:rPr>
                <w:rFonts w:hint="eastAsia"/>
                <w:sz w:val="18"/>
                <w:szCs w:val="18"/>
              </w:rPr>
              <w:t>など）を定めており、評価結果に対する賞罰を実行している。</w:t>
            </w:r>
          </w:p>
        </w:tc>
      </w:tr>
      <w:tr w:rsidR="00B87BA4" w14:paraId="2861F636" w14:textId="77777777">
        <w:trPr>
          <w:trHeight w:val="284"/>
          <w:jc w:val="center"/>
        </w:trPr>
        <w:tc>
          <w:tcPr>
            <w:tcW w:w="709" w:type="dxa"/>
            <w:tcBorders>
              <w:top w:val="nil"/>
              <w:left w:val="single" w:sz="4" w:space="0" w:color="auto"/>
              <w:bottom w:val="single" w:sz="4" w:space="0" w:color="auto"/>
              <w:right w:val="single" w:sz="4" w:space="0" w:color="auto"/>
            </w:tcBorders>
          </w:tcPr>
          <w:p w14:paraId="2D4EF7CF" w14:textId="77777777" w:rsidR="00B87BA4" w:rsidRDefault="00B87BA4">
            <w:pPr>
              <w:spacing w:afterLines="0" w:after="0"/>
              <w:ind w:left="0" w:firstLineChars="0" w:firstLine="0"/>
              <w:jc w:val="both"/>
              <w:rPr>
                <w:sz w:val="18"/>
                <w:szCs w:val="18"/>
              </w:rPr>
            </w:pPr>
            <w:r>
              <w:rPr>
                <w:rFonts w:hint="eastAsia"/>
                <w:sz w:val="18"/>
                <w:szCs w:val="18"/>
              </w:rPr>
              <w:t>評価</w:t>
            </w:r>
          </w:p>
        </w:tc>
        <w:tc>
          <w:tcPr>
            <w:tcW w:w="1560" w:type="dxa"/>
            <w:tcBorders>
              <w:top w:val="nil"/>
              <w:left w:val="nil"/>
              <w:bottom w:val="single" w:sz="4" w:space="0" w:color="auto"/>
              <w:right w:val="single" w:sz="4" w:space="0" w:color="auto"/>
            </w:tcBorders>
          </w:tcPr>
          <w:p w14:paraId="49859744" w14:textId="77777777" w:rsidR="00B87BA4" w:rsidRDefault="00B87BA4">
            <w:pPr>
              <w:spacing w:afterLines="0" w:after="0"/>
              <w:ind w:left="0" w:firstLineChars="0" w:firstLine="0"/>
              <w:jc w:val="both"/>
              <w:rPr>
                <w:sz w:val="18"/>
                <w:szCs w:val="18"/>
              </w:rPr>
            </w:pPr>
            <w:r>
              <w:rPr>
                <w:rFonts w:hint="eastAsia"/>
                <w:sz w:val="18"/>
                <w:szCs w:val="18"/>
              </w:rPr>
              <w:t xml:space="preserve">　</w:t>
            </w:r>
          </w:p>
        </w:tc>
        <w:tc>
          <w:tcPr>
            <w:tcW w:w="2126" w:type="dxa"/>
            <w:tcBorders>
              <w:top w:val="nil"/>
              <w:left w:val="nil"/>
              <w:bottom w:val="single" w:sz="4" w:space="0" w:color="auto"/>
              <w:right w:val="single" w:sz="4" w:space="0" w:color="auto"/>
            </w:tcBorders>
          </w:tcPr>
          <w:p w14:paraId="2508E817" w14:textId="77777777" w:rsidR="00B87BA4" w:rsidRDefault="00B87BA4">
            <w:pPr>
              <w:spacing w:afterLines="0" w:after="0"/>
              <w:ind w:left="0" w:firstLineChars="0" w:firstLine="0"/>
              <w:jc w:val="both"/>
              <w:rPr>
                <w:sz w:val="18"/>
                <w:szCs w:val="18"/>
              </w:rPr>
            </w:pPr>
            <w:r>
              <w:rPr>
                <w:rFonts w:hint="eastAsia"/>
                <w:sz w:val="18"/>
                <w:szCs w:val="18"/>
              </w:rPr>
              <w:t xml:space="preserve">　</w:t>
            </w:r>
          </w:p>
        </w:tc>
        <w:tc>
          <w:tcPr>
            <w:tcW w:w="3402" w:type="dxa"/>
            <w:tcBorders>
              <w:top w:val="nil"/>
              <w:left w:val="nil"/>
              <w:bottom w:val="single" w:sz="4" w:space="0" w:color="auto"/>
              <w:right w:val="single" w:sz="4" w:space="0" w:color="auto"/>
            </w:tcBorders>
          </w:tcPr>
          <w:p w14:paraId="61BC92C5" w14:textId="77777777" w:rsidR="00B87BA4" w:rsidRDefault="00B87BA4">
            <w:pPr>
              <w:spacing w:afterLines="0" w:after="0"/>
              <w:ind w:left="0" w:firstLineChars="0" w:firstLine="0"/>
              <w:jc w:val="both"/>
              <w:rPr>
                <w:sz w:val="18"/>
                <w:szCs w:val="18"/>
              </w:rPr>
            </w:pPr>
            <w:r>
              <w:rPr>
                <w:rFonts w:hint="eastAsia"/>
                <w:sz w:val="18"/>
                <w:szCs w:val="18"/>
              </w:rPr>
              <w:t xml:space="preserve">　</w:t>
            </w:r>
          </w:p>
        </w:tc>
        <w:tc>
          <w:tcPr>
            <w:tcW w:w="2551" w:type="dxa"/>
            <w:gridSpan w:val="2"/>
            <w:tcBorders>
              <w:top w:val="nil"/>
              <w:left w:val="nil"/>
              <w:bottom w:val="single" w:sz="4" w:space="0" w:color="auto"/>
              <w:right w:val="single" w:sz="4" w:space="0" w:color="auto"/>
            </w:tcBorders>
          </w:tcPr>
          <w:p w14:paraId="1A57764C" w14:textId="77777777" w:rsidR="00B87BA4" w:rsidRDefault="00B87BA4">
            <w:pPr>
              <w:spacing w:afterLines="0" w:after="0"/>
              <w:ind w:left="0" w:firstLineChars="0" w:firstLine="0"/>
              <w:jc w:val="both"/>
              <w:rPr>
                <w:sz w:val="18"/>
                <w:szCs w:val="18"/>
              </w:rPr>
            </w:pPr>
            <w:r>
              <w:rPr>
                <w:rFonts w:hint="eastAsia"/>
                <w:sz w:val="18"/>
                <w:szCs w:val="18"/>
              </w:rPr>
              <w:t xml:space="preserve">　</w:t>
            </w:r>
          </w:p>
        </w:tc>
      </w:tr>
      <w:tr w:rsidR="00B87BA4" w14:paraId="622AE812" w14:textId="77777777">
        <w:trPr>
          <w:trHeight w:val="284"/>
          <w:jc w:val="center"/>
        </w:trPr>
        <w:tc>
          <w:tcPr>
            <w:tcW w:w="9640" w:type="dxa"/>
            <w:gridSpan w:val="5"/>
            <w:tcBorders>
              <w:top w:val="single" w:sz="4" w:space="0" w:color="auto"/>
              <w:left w:val="single" w:sz="4" w:space="0" w:color="auto"/>
              <w:bottom w:val="single" w:sz="4" w:space="0" w:color="auto"/>
              <w:right w:val="single" w:sz="4" w:space="0" w:color="auto"/>
            </w:tcBorders>
            <w:shd w:val="clear" w:color="auto" w:fill="0C0C0C"/>
          </w:tcPr>
          <w:p w14:paraId="512F3CB9" w14:textId="77777777" w:rsidR="00B87BA4" w:rsidRDefault="00B87BA4">
            <w:pPr>
              <w:spacing w:afterLines="0" w:after="0"/>
              <w:ind w:left="0" w:firstLineChars="0" w:firstLine="0"/>
              <w:jc w:val="both"/>
              <w:rPr>
                <w:sz w:val="18"/>
                <w:szCs w:val="18"/>
              </w:rPr>
            </w:pPr>
            <w:r>
              <w:rPr>
                <w:rFonts w:hint="eastAsia"/>
                <w:sz w:val="18"/>
                <w:szCs w:val="18"/>
              </w:rPr>
              <w:t>基礎的事項</w:t>
            </w:r>
          </w:p>
        </w:tc>
        <w:tc>
          <w:tcPr>
            <w:tcW w:w="708" w:type="dxa"/>
            <w:tcBorders>
              <w:top w:val="single" w:sz="4" w:space="0" w:color="auto"/>
              <w:left w:val="nil"/>
              <w:bottom w:val="single" w:sz="4" w:space="0" w:color="auto"/>
              <w:right w:val="single" w:sz="4" w:space="0" w:color="auto"/>
            </w:tcBorders>
            <w:shd w:val="clear" w:color="auto" w:fill="0C0C0C"/>
          </w:tcPr>
          <w:p w14:paraId="1C396D82" w14:textId="77777777" w:rsidR="00B87BA4" w:rsidRDefault="00B87BA4">
            <w:pPr>
              <w:spacing w:afterLines="0" w:after="0"/>
              <w:ind w:left="0" w:firstLineChars="0" w:firstLine="0"/>
              <w:jc w:val="both"/>
              <w:rPr>
                <w:sz w:val="18"/>
                <w:szCs w:val="18"/>
              </w:rPr>
            </w:pPr>
            <w:r>
              <w:rPr>
                <w:rFonts w:hint="eastAsia"/>
                <w:sz w:val="18"/>
                <w:szCs w:val="18"/>
              </w:rPr>
              <w:t>評価</w:t>
            </w:r>
          </w:p>
        </w:tc>
      </w:tr>
      <w:tr w:rsidR="00B87BA4" w14:paraId="472B19B6" w14:textId="77777777">
        <w:trPr>
          <w:trHeight w:val="284"/>
          <w:jc w:val="center"/>
        </w:trPr>
        <w:tc>
          <w:tcPr>
            <w:tcW w:w="9640" w:type="dxa"/>
            <w:gridSpan w:val="5"/>
            <w:tcBorders>
              <w:top w:val="single" w:sz="4" w:space="0" w:color="auto"/>
              <w:left w:val="single" w:sz="4" w:space="0" w:color="auto"/>
              <w:bottom w:val="single" w:sz="4" w:space="0" w:color="auto"/>
              <w:right w:val="single" w:sz="4" w:space="0" w:color="auto"/>
            </w:tcBorders>
          </w:tcPr>
          <w:p w14:paraId="2315DE32" w14:textId="77777777" w:rsidR="00B87BA4" w:rsidRDefault="00B87BA4">
            <w:pPr>
              <w:spacing w:afterLines="0" w:after="0"/>
              <w:ind w:left="0" w:firstLineChars="0" w:firstLine="0"/>
              <w:jc w:val="both"/>
              <w:rPr>
                <w:sz w:val="18"/>
                <w:szCs w:val="18"/>
              </w:rPr>
            </w:pPr>
            <w:r>
              <w:rPr>
                <w:rFonts w:ascii="MS Mincho" w:hAnsi="MS Mincho" w:cs="MS Mincho" w:hint="eastAsia"/>
                <w:sz w:val="18"/>
                <w:szCs w:val="18"/>
              </w:rPr>
              <w:t>◆</w:t>
            </w:r>
            <w:r>
              <w:rPr>
                <w:sz w:val="18"/>
                <w:szCs w:val="18"/>
              </w:rPr>
              <w:t>CIO</w:t>
            </w:r>
            <w:r>
              <w:rPr>
                <w:sz w:val="18"/>
                <w:szCs w:val="18"/>
              </w:rPr>
              <w:t>（</w:t>
            </w:r>
            <w:r>
              <w:rPr>
                <w:sz w:val="18"/>
                <w:szCs w:val="18"/>
              </w:rPr>
              <w:t>CIO</w:t>
            </w:r>
            <w:r>
              <w:rPr>
                <w:sz w:val="18"/>
                <w:szCs w:val="18"/>
              </w:rPr>
              <w:t>の機能を担う人材）のミッションは明確に定められている</w:t>
            </w:r>
          </w:p>
        </w:tc>
        <w:tc>
          <w:tcPr>
            <w:tcW w:w="708" w:type="dxa"/>
            <w:tcBorders>
              <w:top w:val="single" w:sz="4" w:space="0" w:color="auto"/>
              <w:left w:val="nil"/>
              <w:bottom w:val="single" w:sz="4" w:space="0" w:color="auto"/>
              <w:right w:val="single" w:sz="4" w:space="0" w:color="auto"/>
            </w:tcBorders>
          </w:tcPr>
          <w:p w14:paraId="18F9EDF9" w14:textId="77777777" w:rsidR="00B87BA4" w:rsidRDefault="00B87BA4">
            <w:pPr>
              <w:spacing w:afterLines="0" w:after="0"/>
              <w:ind w:left="0" w:firstLineChars="0" w:firstLine="0"/>
              <w:jc w:val="both"/>
              <w:rPr>
                <w:sz w:val="18"/>
                <w:szCs w:val="18"/>
              </w:rPr>
            </w:pPr>
            <w:r>
              <w:rPr>
                <w:sz w:val="18"/>
                <w:szCs w:val="18"/>
              </w:rPr>
              <w:t xml:space="preserve">　</w:t>
            </w:r>
          </w:p>
        </w:tc>
      </w:tr>
      <w:tr w:rsidR="00B87BA4" w14:paraId="67CB0B8C" w14:textId="77777777">
        <w:trPr>
          <w:trHeight w:val="284"/>
          <w:jc w:val="center"/>
        </w:trPr>
        <w:tc>
          <w:tcPr>
            <w:tcW w:w="9640" w:type="dxa"/>
            <w:gridSpan w:val="5"/>
            <w:tcBorders>
              <w:top w:val="single" w:sz="4" w:space="0" w:color="auto"/>
              <w:left w:val="single" w:sz="4" w:space="0" w:color="auto"/>
              <w:bottom w:val="single" w:sz="4" w:space="0" w:color="auto"/>
              <w:right w:val="single" w:sz="4" w:space="0" w:color="auto"/>
            </w:tcBorders>
          </w:tcPr>
          <w:p w14:paraId="5B86340E" w14:textId="77777777" w:rsidR="00B87BA4" w:rsidRDefault="00B87BA4">
            <w:pPr>
              <w:spacing w:afterLines="0" w:after="0"/>
              <w:ind w:left="0" w:firstLineChars="0" w:firstLine="0"/>
              <w:jc w:val="both"/>
              <w:rPr>
                <w:sz w:val="18"/>
                <w:szCs w:val="18"/>
              </w:rPr>
            </w:pPr>
            <w:r>
              <w:rPr>
                <w:rFonts w:ascii="MS Mincho" w:hAnsi="MS Mincho" w:cs="MS Mincho" w:hint="eastAsia"/>
                <w:sz w:val="18"/>
                <w:szCs w:val="18"/>
              </w:rPr>
              <w:t>◆</w:t>
            </w:r>
            <w:r>
              <w:rPr>
                <w:sz w:val="18"/>
                <w:szCs w:val="18"/>
              </w:rPr>
              <w:t>CIO</w:t>
            </w:r>
            <w:r>
              <w:rPr>
                <w:sz w:val="18"/>
                <w:szCs w:val="18"/>
              </w:rPr>
              <w:t>（</w:t>
            </w:r>
            <w:r>
              <w:rPr>
                <w:sz w:val="18"/>
                <w:szCs w:val="18"/>
              </w:rPr>
              <w:t>CIO</w:t>
            </w:r>
            <w:r>
              <w:rPr>
                <w:sz w:val="18"/>
                <w:szCs w:val="18"/>
              </w:rPr>
              <w:t>の機能を担う人材）は経営層と頻繁に情報交換を行っている。</w:t>
            </w:r>
          </w:p>
        </w:tc>
        <w:tc>
          <w:tcPr>
            <w:tcW w:w="708" w:type="dxa"/>
            <w:tcBorders>
              <w:top w:val="nil"/>
              <w:left w:val="nil"/>
              <w:bottom w:val="single" w:sz="4" w:space="0" w:color="auto"/>
              <w:right w:val="single" w:sz="4" w:space="0" w:color="auto"/>
            </w:tcBorders>
          </w:tcPr>
          <w:p w14:paraId="4687EE3A" w14:textId="77777777" w:rsidR="00B87BA4" w:rsidRDefault="00B87BA4">
            <w:pPr>
              <w:spacing w:afterLines="0" w:after="0"/>
              <w:ind w:left="0" w:firstLineChars="0" w:firstLine="0"/>
              <w:jc w:val="both"/>
              <w:rPr>
                <w:sz w:val="18"/>
                <w:szCs w:val="18"/>
              </w:rPr>
            </w:pPr>
            <w:r>
              <w:rPr>
                <w:sz w:val="18"/>
                <w:szCs w:val="18"/>
              </w:rPr>
              <w:t xml:space="preserve">　</w:t>
            </w:r>
          </w:p>
        </w:tc>
      </w:tr>
      <w:tr w:rsidR="00B87BA4" w14:paraId="7639C504" w14:textId="77777777">
        <w:trPr>
          <w:trHeight w:val="284"/>
          <w:jc w:val="center"/>
        </w:trPr>
        <w:tc>
          <w:tcPr>
            <w:tcW w:w="9640" w:type="dxa"/>
            <w:gridSpan w:val="5"/>
            <w:tcBorders>
              <w:top w:val="single" w:sz="4" w:space="0" w:color="auto"/>
              <w:left w:val="single" w:sz="4" w:space="0" w:color="auto"/>
              <w:bottom w:val="single" w:sz="4" w:space="0" w:color="auto"/>
              <w:right w:val="single" w:sz="4" w:space="0" w:color="auto"/>
            </w:tcBorders>
          </w:tcPr>
          <w:p w14:paraId="7386E9F3" w14:textId="77777777" w:rsidR="00B87BA4" w:rsidRDefault="00B87BA4">
            <w:pPr>
              <w:spacing w:afterLines="0" w:after="0"/>
              <w:ind w:left="0" w:firstLineChars="0" w:firstLine="0"/>
              <w:jc w:val="both"/>
              <w:rPr>
                <w:sz w:val="18"/>
                <w:szCs w:val="18"/>
              </w:rPr>
            </w:pPr>
            <w:r>
              <w:rPr>
                <w:rFonts w:ascii="MS Mincho" w:hAnsi="MS Mincho" w:cs="MS Mincho" w:hint="eastAsia"/>
                <w:sz w:val="18"/>
                <w:szCs w:val="18"/>
              </w:rPr>
              <w:t>◆</w:t>
            </w:r>
            <w:r>
              <w:rPr>
                <w:sz w:val="18"/>
                <w:szCs w:val="18"/>
              </w:rPr>
              <w:t>CIO</w:t>
            </w:r>
            <w:r>
              <w:rPr>
                <w:sz w:val="18"/>
                <w:szCs w:val="18"/>
              </w:rPr>
              <w:t>（</w:t>
            </w:r>
            <w:r>
              <w:rPr>
                <w:sz w:val="18"/>
                <w:szCs w:val="18"/>
              </w:rPr>
              <w:t>CIO</w:t>
            </w:r>
            <w:r>
              <w:rPr>
                <w:sz w:val="18"/>
                <w:szCs w:val="18"/>
              </w:rPr>
              <w:t>の機能を担う人材）は</w:t>
            </w:r>
            <w:r>
              <w:rPr>
                <w:sz w:val="18"/>
                <w:szCs w:val="18"/>
              </w:rPr>
              <w:t>IT</w:t>
            </w:r>
            <w:r>
              <w:rPr>
                <w:sz w:val="18"/>
                <w:szCs w:val="18"/>
              </w:rPr>
              <w:t>に関する新技術、価格動向、将来動向を定期的に把握している</w:t>
            </w:r>
          </w:p>
        </w:tc>
        <w:tc>
          <w:tcPr>
            <w:tcW w:w="708" w:type="dxa"/>
            <w:tcBorders>
              <w:top w:val="nil"/>
              <w:left w:val="nil"/>
              <w:bottom w:val="single" w:sz="4" w:space="0" w:color="auto"/>
              <w:right w:val="single" w:sz="4" w:space="0" w:color="auto"/>
            </w:tcBorders>
          </w:tcPr>
          <w:p w14:paraId="19CA054B" w14:textId="77777777" w:rsidR="00B87BA4" w:rsidRDefault="00B87BA4">
            <w:pPr>
              <w:spacing w:afterLines="0" w:after="0"/>
              <w:ind w:left="0" w:firstLineChars="0" w:firstLine="0"/>
              <w:jc w:val="both"/>
              <w:rPr>
                <w:sz w:val="18"/>
                <w:szCs w:val="18"/>
              </w:rPr>
            </w:pPr>
            <w:r>
              <w:rPr>
                <w:sz w:val="18"/>
                <w:szCs w:val="18"/>
              </w:rPr>
              <w:t xml:space="preserve">　</w:t>
            </w:r>
          </w:p>
        </w:tc>
      </w:tr>
      <w:tr w:rsidR="00B87BA4" w14:paraId="2D3F5523" w14:textId="77777777">
        <w:trPr>
          <w:trHeight w:val="284"/>
          <w:jc w:val="center"/>
        </w:trPr>
        <w:tc>
          <w:tcPr>
            <w:tcW w:w="9640" w:type="dxa"/>
            <w:gridSpan w:val="5"/>
            <w:tcBorders>
              <w:top w:val="single" w:sz="4" w:space="0" w:color="auto"/>
              <w:left w:val="single" w:sz="4" w:space="0" w:color="auto"/>
              <w:bottom w:val="single" w:sz="4" w:space="0" w:color="auto"/>
              <w:right w:val="single" w:sz="4" w:space="0" w:color="auto"/>
            </w:tcBorders>
          </w:tcPr>
          <w:p w14:paraId="21482231" w14:textId="77777777" w:rsidR="00B87BA4" w:rsidRDefault="00B87BA4">
            <w:pPr>
              <w:spacing w:afterLines="0" w:after="0"/>
              <w:ind w:left="0" w:firstLineChars="0" w:firstLine="0"/>
              <w:jc w:val="both"/>
              <w:rPr>
                <w:sz w:val="18"/>
                <w:szCs w:val="18"/>
              </w:rPr>
            </w:pPr>
            <w:r>
              <w:rPr>
                <w:rFonts w:ascii="MS Mincho" w:hAnsi="MS Mincho" w:cs="MS Mincho" w:hint="eastAsia"/>
                <w:sz w:val="18"/>
                <w:szCs w:val="18"/>
              </w:rPr>
              <w:t>◆</w:t>
            </w:r>
            <w:r>
              <w:rPr>
                <w:sz w:val="18"/>
                <w:szCs w:val="18"/>
              </w:rPr>
              <w:t>CIO</w:t>
            </w:r>
            <w:r>
              <w:rPr>
                <w:sz w:val="18"/>
                <w:szCs w:val="18"/>
              </w:rPr>
              <w:t>（</w:t>
            </w:r>
            <w:r>
              <w:rPr>
                <w:sz w:val="18"/>
                <w:szCs w:val="18"/>
              </w:rPr>
              <w:t>CIO</w:t>
            </w:r>
            <w:r>
              <w:rPr>
                <w:sz w:val="18"/>
                <w:szCs w:val="18"/>
              </w:rPr>
              <w:t>の機能を担う人材）は自社に必要な</w:t>
            </w:r>
            <w:r>
              <w:rPr>
                <w:sz w:val="18"/>
                <w:szCs w:val="18"/>
              </w:rPr>
              <w:t>IT</w:t>
            </w:r>
            <w:r>
              <w:rPr>
                <w:sz w:val="18"/>
                <w:szCs w:val="18"/>
              </w:rPr>
              <w:t>は何か、またその</w:t>
            </w:r>
            <w:r>
              <w:rPr>
                <w:sz w:val="18"/>
                <w:szCs w:val="18"/>
              </w:rPr>
              <w:t>IT</w:t>
            </w:r>
            <w:r>
              <w:rPr>
                <w:sz w:val="18"/>
                <w:szCs w:val="18"/>
              </w:rPr>
              <w:t>の利用・活用のタイミングを常に意識している</w:t>
            </w:r>
          </w:p>
        </w:tc>
        <w:tc>
          <w:tcPr>
            <w:tcW w:w="708" w:type="dxa"/>
            <w:tcBorders>
              <w:top w:val="nil"/>
              <w:left w:val="nil"/>
              <w:bottom w:val="single" w:sz="4" w:space="0" w:color="auto"/>
              <w:right w:val="single" w:sz="4" w:space="0" w:color="auto"/>
            </w:tcBorders>
          </w:tcPr>
          <w:p w14:paraId="67546F51" w14:textId="77777777" w:rsidR="00B87BA4" w:rsidRDefault="00B87BA4">
            <w:pPr>
              <w:spacing w:afterLines="0" w:after="0"/>
              <w:ind w:left="0" w:firstLineChars="0" w:firstLine="0"/>
              <w:jc w:val="both"/>
              <w:rPr>
                <w:sz w:val="18"/>
                <w:szCs w:val="18"/>
              </w:rPr>
            </w:pPr>
            <w:r>
              <w:rPr>
                <w:sz w:val="18"/>
                <w:szCs w:val="18"/>
              </w:rPr>
              <w:t xml:space="preserve">　</w:t>
            </w:r>
          </w:p>
        </w:tc>
      </w:tr>
      <w:tr w:rsidR="00B87BA4" w14:paraId="5D8B4A1B" w14:textId="77777777">
        <w:trPr>
          <w:trHeight w:val="284"/>
          <w:jc w:val="center"/>
        </w:trPr>
        <w:tc>
          <w:tcPr>
            <w:tcW w:w="9640" w:type="dxa"/>
            <w:gridSpan w:val="5"/>
            <w:tcBorders>
              <w:top w:val="single" w:sz="4" w:space="0" w:color="auto"/>
              <w:left w:val="single" w:sz="4" w:space="0" w:color="auto"/>
              <w:bottom w:val="single" w:sz="4" w:space="0" w:color="auto"/>
              <w:right w:val="single" w:sz="4" w:space="0" w:color="auto"/>
            </w:tcBorders>
          </w:tcPr>
          <w:p w14:paraId="71B1E9F7" w14:textId="77777777" w:rsidR="00B87BA4" w:rsidRDefault="00B87BA4">
            <w:pPr>
              <w:spacing w:afterLines="0" w:after="0"/>
              <w:ind w:left="0" w:firstLineChars="0" w:firstLine="0"/>
              <w:jc w:val="both"/>
              <w:rPr>
                <w:sz w:val="18"/>
                <w:szCs w:val="18"/>
              </w:rPr>
            </w:pPr>
            <w:r>
              <w:rPr>
                <w:rFonts w:ascii="MS Mincho" w:hAnsi="MS Mincho" w:cs="MS Mincho" w:hint="eastAsia"/>
                <w:sz w:val="18"/>
                <w:szCs w:val="18"/>
              </w:rPr>
              <w:t>◆</w:t>
            </w:r>
            <w:r>
              <w:rPr>
                <w:sz w:val="18"/>
                <w:szCs w:val="18"/>
              </w:rPr>
              <w:t>自社</w:t>
            </w:r>
            <w:r>
              <w:rPr>
                <w:sz w:val="18"/>
                <w:szCs w:val="18"/>
              </w:rPr>
              <w:t>IT</w:t>
            </w:r>
            <w:r>
              <w:rPr>
                <w:sz w:val="18"/>
                <w:szCs w:val="18"/>
              </w:rPr>
              <w:t>部門（情報システム部門等）、子会社</w:t>
            </w:r>
            <w:r>
              <w:rPr>
                <w:sz w:val="18"/>
                <w:szCs w:val="18"/>
              </w:rPr>
              <w:t>IT</w:t>
            </w:r>
            <w:r>
              <w:rPr>
                <w:sz w:val="18"/>
                <w:szCs w:val="18"/>
              </w:rPr>
              <w:t>部門、</w:t>
            </w:r>
            <w:r>
              <w:rPr>
                <w:sz w:val="18"/>
                <w:szCs w:val="18"/>
              </w:rPr>
              <w:t>IT</w:t>
            </w:r>
            <w:r>
              <w:rPr>
                <w:sz w:val="18"/>
                <w:szCs w:val="18"/>
              </w:rPr>
              <w:t>子会社（情報システム子会社等）、外部ベンダー・アウトソーサーなどのそれぞれの役割や機能、責任などが明確になっている。</w:t>
            </w:r>
          </w:p>
        </w:tc>
        <w:tc>
          <w:tcPr>
            <w:tcW w:w="708" w:type="dxa"/>
            <w:tcBorders>
              <w:top w:val="nil"/>
              <w:left w:val="nil"/>
              <w:bottom w:val="single" w:sz="4" w:space="0" w:color="auto"/>
              <w:right w:val="single" w:sz="4" w:space="0" w:color="auto"/>
            </w:tcBorders>
          </w:tcPr>
          <w:p w14:paraId="5169A928" w14:textId="77777777" w:rsidR="00B87BA4" w:rsidRDefault="00B87BA4">
            <w:pPr>
              <w:spacing w:afterLines="0" w:after="0"/>
              <w:ind w:left="0" w:firstLineChars="0" w:firstLine="0"/>
              <w:jc w:val="both"/>
              <w:rPr>
                <w:sz w:val="18"/>
                <w:szCs w:val="18"/>
              </w:rPr>
            </w:pPr>
            <w:r>
              <w:rPr>
                <w:sz w:val="18"/>
                <w:szCs w:val="18"/>
              </w:rPr>
              <w:t xml:space="preserve">　</w:t>
            </w:r>
          </w:p>
        </w:tc>
      </w:tr>
      <w:tr w:rsidR="00B87BA4" w14:paraId="2BD1E8ED" w14:textId="77777777">
        <w:trPr>
          <w:trHeight w:val="284"/>
          <w:jc w:val="center"/>
        </w:trPr>
        <w:tc>
          <w:tcPr>
            <w:tcW w:w="9640" w:type="dxa"/>
            <w:gridSpan w:val="5"/>
            <w:tcBorders>
              <w:top w:val="single" w:sz="4" w:space="0" w:color="auto"/>
              <w:left w:val="single" w:sz="4" w:space="0" w:color="auto"/>
              <w:bottom w:val="single" w:sz="4" w:space="0" w:color="auto"/>
              <w:right w:val="single" w:sz="4" w:space="0" w:color="auto"/>
            </w:tcBorders>
          </w:tcPr>
          <w:p w14:paraId="43A6E133" w14:textId="77777777" w:rsidR="00B87BA4" w:rsidRDefault="00B87BA4">
            <w:pPr>
              <w:spacing w:afterLines="0" w:after="0"/>
              <w:ind w:left="0" w:firstLineChars="0" w:firstLine="0"/>
              <w:jc w:val="both"/>
              <w:rPr>
                <w:sz w:val="18"/>
                <w:szCs w:val="18"/>
              </w:rPr>
            </w:pPr>
            <w:r>
              <w:rPr>
                <w:rFonts w:ascii="MS Mincho" w:hAnsi="MS Mincho" w:cs="MS Mincho" w:hint="eastAsia"/>
                <w:sz w:val="18"/>
                <w:szCs w:val="18"/>
              </w:rPr>
              <w:t>◆</w:t>
            </w:r>
            <w:r>
              <w:rPr>
                <w:sz w:val="18"/>
                <w:szCs w:val="18"/>
              </w:rPr>
              <w:t>自社</w:t>
            </w:r>
            <w:r>
              <w:rPr>
                <w:sz w:val="18"/>
                <w:szCs w:val="18"/>
              </w:rPr>
              <w:t>IT</w:t>
            </w:r>
            <w:r>
              <w:rPr>
                <w:sz w:val="18"/>
                <w:szCs w:val="18"/>
              </w:rPr>
              <w:t>部門（情報システム部門等）、子会社</w:t>
            </w:r>
            <w:r>
              <w:rPr>
                <w:sz w:val="18"/>
                <w:szCs w:val="18"/>
              </w:rPr>
              <w:t>IT</w:t>
            </w:r>
            <w:r>
              <w:rPr>
                <w:sz w:val="18"/>
                <w:szCs w:val="18"/>
              </w:rPr>
              <w:t>部門、</w:t>
            </w:r>
            <w:r>
              <w:rPr>
                <w:sz w:val="18"/>
                <w:szCs w:val="18"/>
              </w:rPr>
              <w:t>IT</w:t>
            </w:r>
            <w:r>
              <w:rPr>
                <w:sz w:val="18"/>
                <w:szCs w:val="18"/>
              </w:rPr>
              <w:t>子会社（情報システム子会社等）、外部ベンダー・アウトソーサーなど、それぞれの役割や機能、責任分担に従った行動によって、適正な価格でシステム導入の高い効果を実現している。（</w:t>
            </w:r>
            <w:r>
              <w:rPr>
                <w:sz w:val="18"/>
                <w:szCs w:val="18"/>
              </w:rPr>
              <w:t>CIO</w:t>
            </w:r>
            <w:r>
              <w:rPr>
                <w:sz w:val="18"/>
                <w:szCs w:val="18"/>
              </w:rPr>
              <w:t>のみを置いて、自前での</w:t>
            </w:r>
            <w:r>
              <w:rPr>
                <w:sz w:val="18"/>
                <w:szCs w:val="18"/>
              </w:rPr>
              <w:t>IT</w:t>
            </w:r>
            <w:r>
              <w:rPr>
                <w:sz w:val="18"/>
                <w:szCs w:val="18"/>
              </w:rPr>
              <w:t>部門を持たず全てアウトソースするという選択もあり得る）。</w:t>
            </w:r>
          </w:p>
        </w:tc>
        <w:tc>
          <w:tcPr>
            <w:tcW w:w="708" w:type="dxa"/>
            <w:tcBorders>
              <w:top w:val="nil"/>
              <w:left w:val="nil"/>
              <w:bottom w:val="single" w:sz="4" w:space="0" w:color="auto"/>
              <w:right w:val="single" w:sz="4" w:space="0" w:color="auto"/>
            </w:tcBorders>
          </w:tcPr>
          <w:p w14:paraId="741A30E0" w14:textId="77777777" w:rsidR="00B87BA4" w:rsidRDefault="00B87BA4">
            <w:pPr>
              <w:spacing w:afterLines="0" w:after="0"/>
              <w:ind w:left="0" w:firstLineChars="0" w:firstLine="0"/>
              <w:jc w:val="both"/>
              <w:rPr>
                <w:sz w:val="18"/>
                <w:szCs w:val="18"/>
              </w:rPr>
            </w:pPr>
            <w:r>
              <w:rPr>
                <w:sz w:val="18"/>
                <w:szCs w:val="18"/>
              </w:rPr>
              <w:t xml:space="preserve">　</w:t>
            </w:r>
          </w:p>
        </w:tc>
      </w:tr>
      <w:tr w:rsidR="00B87BA4" w14:paraId="426BD0C8" w14:textId="77777777">
        <w:trPr>
          <w:trHeight w:val="284"/>
          <w:jc w:val="center"/>
        </w:trPr>
        <w:tc>
          <w:tcPr>
            <w:tcW w:w="9640" w:type="dxa"/>
            <w:gridSpan w:val="5"/>
            <w:tcBorders>
              <w:top w:val="single" w:sz="4" w:space="0" w:color="auto"/>
              <w:left w:val="single" w:sz="4" w:space="0" w:color="auto"/>
              <w:bottom w:val="single" w:sz="4" w:space="0" w:color="auto"/>
              <w:right w:val="single" w:sz="4" w:space="0" w:color="auto"/>
            </w:tcBorders>
          </w:tcPr>
          <w:p w14:paraId="2EE1A6FD" w14:textId="77777777" w:rsidR="00B87BA4" w:rsidRDefault="00B87BA4">
            <w:pPr>
              <w:spacing w:afterLines="0" w:after="0"/>
              <w:ind w:left="0" w:firstLineChars="0" w:firstLine="0"/>
              <w:jc w:val="both"/>
              <w:rPr>
                <w:sz w:val="18"/>
                <w:szCs w:val="18"/>
              </w:rPr>
            </w:pPr>
            <w:r>
              <w:rPr>
                <w:rFonts w:ascii="MS Mincho" w:hAnsi="MS Mincho" w:cs="MS Mincho" w:hint="eastAsia"/>
                <w:sz w:val="18"/>
                <w:szCs w:val="18"/>
              </w:rPr>
              <w:t>◆</w:t>
            </w:r>
            <w:r>
              <w:rPr>
                <w:sz w:val="18"/>
                <w:szCs w:val="18"/>
              </w:rPr>
              <w:t>CEO</w:t>
            </w:r>
            <w:r>
              <w:rPr>
                <w:sz w:val="18"/>
                <w:szCs w:val="18"/>
              </w:rPr>
              <w:t>は自社の経営戦略の実現に向けた</w:t>
            </w:r>
            <w:r>
              <w:rPr>
                <w:sz w:val="18"/>
                <w:szCs w:val="18"/>
              </w:rPr>
              <w:t>IT</w:t>
            </w:r>
            <w:r>
              <w:rPr>
                <w:sz w:val="18"/>
                <w:szCs w:val="18"/>
              </w:rPr>
              <w:t>戦略の位置づけと</w:t>
            </w:r>
            <w:r>
              <w:rPr>
                <w:sz w:val="18"/>
                <w:szCs w:val="18"/>
              </w:rPr>
              <w:t>IT</w:t>
            </w:r>
            <w:r>
              <w:rPr>
                <w:sz w:val="18"/>
                <w:szCs w:val="18"/>
              </w:rPr>
              <w:t>活用の有効性についてよく理解し、対外的に説明ができる。</w:t>
            </w:r>
          </w:p>
        </w:tc>
        <w:tc>
          <w:tcPr>
            <w:tcW w:w="708" w:type="dxa"/>
            <w:tcBorders>
              <w:top w:val="nil"/>
              <w:left w:val="nil"/>
              <w:bottom w:val="single" w:sz="4" w:space="0" w:color="auto"/>
              <w:right w:val="single" w:sz="4" w:space="0" w:color="auto"/>
            </w:tcBorders>
          </w:tcPr>
          <w:p w14:paraId="21CFF80D" w14:textId="77777777" w:rsidR="00B87BA4" w:rsidRDefault="00B87BA4">
            <w:pPr>
              <w:spacing w:afterLines="0" w:after="0"/>
              <w:ind w:left="0" w:firstLineChars="0" w:firstLine="0"/>
              <w:jc w:val="both"/>
              <w:rPr>
                <w:sz w:val="18"/>
                <w:szCs w:val="18"/>
              </w:rPr>
            </w:pPr>
            <w:r>
              <w:rPr>
                <w:sz w:val="18"/>
                <w:szCs w:val="18"/>
              </w:rPr>
              <w:t xml:space="preserve">　</w:t>
            </w:r>
          </w:p>
        </w:tc>
      </w:tr>
      <w:tr w:rsidR="00B87BA4" w14:paraId="28D67CE2" w14:textId="77777777">
        <w:trPr>
          <w:trHeight w:val="284"/>
          <w:jc w:val="center"/>
        </w:trPr>
        <w:tc>
          <w:tcPr>
            <w:tcW w:w="9640" w:type="dxa"/>
            <w:gridSpan w:val="5"/>
            <w:tcBorders>
              <w:top w:val="single" w:sz="4" w:space="0" w:color="auto"/>
              <w:left w:val="single" w:sz="4" w:space="0" w:color="auto"/>
              <w:bottom w:val="single" w:sz="4" w:space="0" w:color="auto"/>
              <w:right w:val="single" w:sz="4" w:space="0" w:color="auto"/>
            </w:tcBorders>
          </w:tcPr>
          <w:p w14:paraId="3D355C20" w14:textId="77777777" w:rsidR="00B87BA4" w:rsidRDefault="00B87BA4">
            <w:pPr>
              <w:spacing w:afterLines="0" w:after="0"/>
              <w:ind w:left="0" w:firstLineChars="0" w:firstLine="0"/>
              <w:jc w:val="both"/>
              <w:rPr>
                <w:sz w:val="18"/>
                <w:szCs w:val="18"/>
              </w:rPr>
            </w:pPr>
            <w:r>
              <w:rPr>
                <w:rFonts w:ascii="MS Mincho" w:hAnsi="MS Mincho" w:cs="MS Mincho" w:hint="eastAsia"/>
                <w:sz w:val="18"/>
                <w:szCs w:val="18"/>
              </w:rPr>
              <w:t>◆</w:t>
            </w:r>
            <w:r>
              <w:rPr>
                <w:sz w:val="18"/>
                <w:szCs w:val="18"/>
              </w:rPr>
              <w:t>プロジェクトごとにアウトソーサー・ベンダーに求める水準を定めて選定している。</w:t>
            </w:r>
          </w:p>
        </w:tc>
        <w:tc>
          <w:tcPr>
            <w:tcW w:w="708" w:type="dxa"/>
            <w:tcBorders>
              <w:top w:val="nil"/>
              <w:left w:val="nil"/>
              <w:bottom w:val="single" w:sz="4" w:space="0" w:color="auto"/>
              <w:right w:val="single" w:sz="4" w:space="0" w:color="auto"/>
            </w:tcBorders>
          </w:tcPr>
          <w:p w14:paraId="431C1ECD" w14:textId="77777777" w:rsidR="00B87BA4" w:rsidRDefault="00B87BA4">
            <w:pPr>
              <w:spacing w:afterLines="0" w:after="0"/>
              <w:ind w:left="0" w:firstLineChars="0" w:firstLine="0"/>
              <w:jc w:val="both"/>
              <w:rPr>
                <w:sz w:val="18"/>
                <w:szCs w:val="18"/>
              </w:rPr>
            </w:pPr>
            <w:r>
              <w:rPr>
                <w:sz w:val="18"/>
                <w:szCs w:val="18"/>
              </w:rPr>
              <w:t xml:space="preserve">　</w:t>
            </w:r>
          </w:p>
        </w:tc>
      </w:tr>
      <w:tr w:rsidR="00B87BA4" w14:paraId="637B3188" w14:textId="77777777">
        <w:trPr>
          <w:trHeight w:val="284"/>
          <w:jc w:val="center"/>
        </w:trPr>
        <w:tc>
          <w:tcPr>
            <w:tcW w:w="9640" w:type="dxa"/>
            <w:gridSpan w:val="5"/>
            <w:tcBorders>
              <w:top w:val="single" w:sz="4" w:space="0" w:color="auto"/>
              <w:left w:val="single" w:sz="4" w:space="0" w:color="auto"/>
              <w:bottom w:val="single" w:sz="4" w:space="0" w:color="auto"/>
              <w:right w:val="single" w:sz="4" w:space="0" w:color="auto"/>
            </w:tcBorders>
          </w:tcPr>
          <w:p w14:paraId="4781BED8" w14:textId="77777777" w:rsidR="00B87BA4" w:rsidRDefault="00B87BA4">
            <w:pPr>
              <w:spacing w:afterLines="0" w:after="0"/>
              <w:ind w:left="0" w:firstLineChars="0" w:firstLine="0"/>
              <w:jc w:val="both"/>
              <w:rPr>
                <w:sz w:val="18"/>
                <w:szCs w:val="18"/>
              </w:rPr>
            </w:pPr>
            <w:r>
              <w:rPr>
                <w:rFonts w:ascii="MS Mincho" w:hAnsi="MS Mincho" w:cs="MS Mincho" w:hint="eastAsia"/>
                <w:sz w:val="18"/>
                <w:szCs w:val="18"/>
              </w:rPr>
              <w:t>◆</w:t>
            </w:r>
            <w:r>
              <w:rPr>
                <w:sz w:val="18"/>
                <w:szCs w:val="18"/>
              </w:rPr>
              <w:t>重要なアウトソーシング契約については、弁護士、法務部など法的知識を有している者によってチェックされている。</w:t>
            </w:r>
          </w:p>
        </w:tc>
        <w:tc>
          <w:tcPr>
            <w:tcW w:w="708" w:type="dxa"/>
            <w:tcBorders>
              <w:top w:val="nil"/>
              <w:left w:val="nil"/>
              <w:bottom w:val="single" w:sz="4" w:space="0" w:color="auto"/>
              <w:right w:val="single" w:sz="4" w:space="0" w:color="auto"/>
            </w:tcBorders>
          </w:tcPr>
          <w:p w14:paraId="57834F04" w14:textId="77777777" w:rsidR="00B87BA4" w:rsidRDefault="00B87BA4">
            <w:pPr>
              <w:spacing w:afterLines="0" w:after="0"/>
              <w:ind w:left="0" w:firstLineChars="0" w:firstLine="0"/>
              <w:jc w:val="both"/>
              <w:rPr>
                <w:sz w:val="18"/>
                <w:szCs w:val="18"/>
              </w:rPr>
            </w:pPr>
            <w:r>
              <w:rPr>
                <w:sz w:val="18"/>
                <w:szCs w:val="18"/>
              </w:rPr>
              <w:t xml:space="preserve">　</w:t>
            </w:r>
          </w:p>
        </w:tc>
      </w:tr>
    </w:tbl>
    <w:p w14:paraId="08280986" w14:textId="77777777" w:rsidR="00B87BA4" w:rsidRDefault="00B87BA4">
      <w:pPr>
        <w:pStyle w:val="4"/>
        <w:spacing w:beforeLines="50" w:before="180"/>
        <w:rPr>
          <w:sz w:val="16"/>
        </w:rPr>
      </w:pPr>
      <w:r>
        <w:rPr>
          <w:rFonts w:hint="eastAsia"/>
          <w:sz w:val="21"/>
        </w:rPr>
        <w:t>Ⅴ．</w:t>
      </w:r>
      <w:r>
        <w:rPr>
          <w:rFonts w:hint="eastAsia"/>
          <w:sz w:val="21"/>
        </w:rPr>
        <w:t>IT</w:t>
      </w:r>
      <w:r>
        <w:rPr>
          <w:rFonts w:hint="eastAsia"/>
          <w:sz w:val="21"/>
        </w:rPr>
        <w:t>投資評価の仕組みと実践</w:t>
      </w:r>
      <w:r>
        <w:tab/>
      </w:r>
      <w:r>
        <w:rPr>
          <w:rFonts w:hint="eastAsia"/>
          <w:sz w:val="16"/>
        </w:rPr>
        <w:t>*1</w:t>
      </w:r>
      <w:r>
        <w:rPr>
          <w:rFonts w:hint="eastAsia"/>
          <w:sz w:val="16"/>
        </w:rPr>
        <w:t>（コンピュータシステムの導入、維持・管理などにかかる総経費を表す指標）</w:t>
      </w:r>
    </w:p>
    <w:tbl>
      <w:tblPr>
        <w:tblW w:w="10348" w:type="dxa"/>
        <w:jc w:val="center"/>
        <w:tblLayout w:type="fixed"/>
        <w:tblCellMar>
          <w:left w:w="99" w:type="dxa"/>
          <w:right w:w="99" w:type="dxa"/>
        </w:tblCellMar>
        <w:tblLook w:val="0000" w:firstRow="0" w:lastRow="0" w:firstColumn="0" w:lastColumn="0" w:noHBand="0" w:noVBand="0"/>
      </w:tblPr>
      <w:tblGrid>
        <w:gridCol w:w="709"/>
        <w:gridCol w:w="2127"/>
        <w:gridCol w:w="2126"/>
        <w:gridCol w:w="2693"/>
        <w:gridCol w:w="1985"/>
        <w:gridCol w:w="708"/>
      </w:tblGrid>
      <w:tr w:rsidR="00B87BA4" w14:paraId="5DB264E6" w14:textId="77777777">
        <w:trPr>
          <w:trHeight w:val="284"/>
          <w:tblHeader/>
          <w:jc w:val="center"/>
        </w:trPr>
        <w:tc>
          <w:tcPr>
            <w:tcW w:w="709" w:type="dxa"/>
            <w:tcBorders>
              <w:top w:val="single" w:sz="4" w:space="0" w:color="auto"/>
              <w:left w:val="single" w:sz="4" w:space="0" w:color="auto"/>
              <w:bottom w:val="single" w:sz="4" w:space="0" w:color="auto"/>
              <w:right w:val="single" w:sz="4" w:space="0" w:color="auto"/>
            </w:tcBorders>
            <w:shd w:val="clear" w:color="auto" w:fill="0C0C0C"/>
            <w:vAlign w:val="center"/>
          </w:tcPr>
          <w:p w14:paraId="0302085D" w14:textId="77777777" w:rsidR="00B87BA4" w:rsidRDefault="00B87BA4">
            <w:pPr>
              <w:spacing w:afterLines="0" w:after="0"/>
              <w:ind w:left="0" w:firstLineChars="0" w:firstLine="0"/>
              <w:rPr>
                <w:sz w:val="18"/>
                <w:szCs w:val="18"/>
              </w:rPr>
            </w:pPr>
            <w:r>
              <w:rPr>
                <w:rFonts w:hint="eastAsia"/>
                <w:sz w:val="18"/>
                <w:szCs w:val="18"/>
              </w:rPr>
              <w:t xml:space="preserve">　</w:t>
            </w:r>
          </w:p>
        </w:tc>
        <w:tc>
          <w:tcPr>
            <w:tcW w:w="2127" w:type="dxa"/>
            <w:tcBorders>
              <w:top w:val="single" w:sz="4" w:space="0" w:color="auto"/>
              <w:left w:val="nil"/>
              <w:bottom w:val="single" w:sz="4" w:space="0" w:color="auto"/>
              <w:right w:val="single" w:sz="4" w:space="0" w:color="auto"/>
            </w:tcBorders>
            <w:shd w:val="clear" w:color="auto" w:fill="0C0C0C"/>
            <w:vAlign w:val="center"/>
          </w:tcPr>
          <w:p w14:paraId="0007917C" w14:textId="77777777" w:rsidR="00B87BA4" w:rsidRDefault="00B87BA4">
            <w:pPr>
              <w:spacing w:afterLines="0" w:after="0"/>
              <w:ind w:left="0" w:firstLineChars="0" w:firstLine="0"/>
              <w:rPr>
                <w:sz w:val="18"/>
                <w:szCs w:val="18"/>
              </w:rPr>
            </w:pPr>
            <w:r>
              <w:rPr>
                <w:rFonts w:hint="eastAsia"/>
                <w:sz w:val="18"/>
                <w:szCs w:val="18"/>
              </w:rPr>
              <w:t>ステージ</w:t>
            </w:r>
            <w:r>
              <w:rPr>
                <w:rFonts w:hint="eastAsia"/>
                <w:sz w:val="18"/>
                <w:szCs w:val="18"/>
              </w:rPr>
              <w:t>1</w:t>
            </w:r>
          </w:p>
        </w:tc>
        <w:tc>
          <w:tcPr>
            <w:tcW w:w="2126" w:type="dxa"/>
            <w:tcBorders>
              <w:top w:val="single" w:sz="4" w:space="0" w:color="auto"/>
              <w:left w:val="nil"/>
              <w:bottom w:val="single" w:sz="4" w:space="0" w:color="auto"/>
              <w:right w:val="single" w:sz="4" w:space="0" w:color="auto"/>
            </w:tcBorders>
            <w:shd w:val="clear" w:color="auto" w:fill="0C0C0C"/>
            <w:vAlign w:val="center"/>
          </w:tcPr>
          <w:p w14:paraId="3D64F048" w14:textId="77777777" w:rsidR="00B87BA4" w:rsidRDefault="00B87BA4">
            <w:pPr>
              <w:spacing w:afterLines="0" w:after="0"/>
              <w:ind w:left="0" w:firstLineChars="0" w:firstLine="0"/>
              <w:rPr>
                <w:sz w:val="18"/>
                <w:szCs w:val="18"/>
              </w:rPr>
            </w:pPr>
            <w:r>
              <w:rPr>
                <w:rFonts w:hint="eastAsia"/>
                <w:sz w:val="18"/>
                <w:szCs w:val="18"/>
              </w:rPr>
              <w:t>ステージ</w:t>
            </w:r>
            <w:r>
              <w:rPr>
                <w:rFonts w:hint="eastAsia"/>
                <w:sz w:val="18"/>
                <w:szCs w:val="18"/>
              </w:rPr>
              <w:t>2</w:t>
            </w:r>
          </w:p>
        </w:tc>
        <w:tc>
          <w:tcPr>
            <w:tcW w:w="2693" w:type="dxa"/>
            <w:tcBorders>
              <w:top w:val="single" w:sz="4" w:space="0" w:color="auto"/>
              <w:left w:val="nil"/>
              <w:bottom w:val="single" w:sz="4" w:space="0" w:color="auto"/>
              <w:right w:val="single" w:sz="4" w:space="0" w:color="auto"/>
            </w:tcBorders>
            <w:shd w:val="clear" w:color="auto" w:fill="0C0C0C"/>
            <w:vAlign w:val="center"/>
          </w:tcPr>
          <w:p w14:paraId="6462C766" w14:textId="77777777" w:rsidR="00B87BA4" w:rsidRDefault="00B87BA4">
            <w:pPr>
              <w:spacing w:afterLines="0" w:after="0"/>
              <w:ind w:left="0" w:firstLineChars="0" w:firstLine="0"/>
              <w:rPr>
                <w:sz w:val="18"/>
                <w:szCs w:val="18"/>
              </w:rPr>
            </w:pPr>
            <w:r>
              <w:rPr>
                <w:rFonts w:hint="eastAsia"/>
                <w:sz w:val="18"/>
                <w:szCs w:val="18"/>
              </w:rPr>
              <w:t>ステージ</w:t>
            </w:r>
            <w:r>
              <w:rPr>
                <w:rFonts w:hint="eastAsia"/>
                <w:sz w:val="18"/>
                <w:szCs w:val="18"/>
              </w:rPr>
              <w:t>3</w:t>
            </w:r>
          </w:p>
        </w:tc>
        <w:tc>
          <w:tcPr>
            <w:tcW w:w="2693" w:type="dxa"/>
            <w:gridSpan w:val="2"/>
            <w:tcBorders>
              <w:top w:val="single" w:sz="4" w:space="0" w:color="auto"/>
              <w:left w:val="nil"/>
              <w:bottom w:val="single" w:sz="4" w:space="0" w:color="auto"/>
              <w:right w:val="single" w:sz="4" w:space="0" w:color="auto"/>
            </w:tcBorders>
            <w:shd w:val="clear" w:color="auto" w:fill="0C0C0C"/>
            <w:vAlign w:val="center"/>
          </w:tcPr>
          <w:p w14:paraId="3C888DBD" w14:textId="77777777" w:rsidR="00B87BA4" w:rsidRDefault="00B87BA4">
            <w:pPr>
              <w:spacing w:afterLines="0" w:after="0"/>
              <w:ind w:left="0" w:firstLineChars="0" w:firstLine="0"/>
              <w:rPr>
                <w:sz w:val="18"/>
                <w:szCs w:val="18"/>
              </w:rPr>
            </w:pPr>
            <w:r>
              <w:rPr>
                <w:rFonts w:hint="eastAsia"/>
                <w:sz w:val="18"/>
                <w:szCs w:val="18"/>
              </w:rPr>
              <w:t>ステージ</w:t>
            </w:r>
            <w:r>
              <w:rPr>
                <w:rFonts w:hint="eastAsia"/>
                <w:sz w:val="18"/>
                <w:szCs w:val="18"/>
              </w:rPr>
              <w:t>4</w:t>
            </w:r>
          </w:p>
        </w:tc>
      </w:tr>
      <w:tr w:rsidR="00B87BA4" w14:paraId="2790F083" w14:textId="77777777">
        <w:trPr>
          <w:trHeight w:val="284"/>
          <w:jc w:val="center"/>
        </w:trPr>
        <w:tc>
          <w:tcPr>
            <w:tcW w:w="709" w:type="dxa"/>
            <w:tcBorders>
              <w:top w:val="nil"/>
              <w:left w:val="single" w:sz="4" w:space="0" w:color="auto"/>
              <w:bottom w:val="single" w:sz="4" w:space="0" w:color="auto"/>
              <w:right w:val="single" w:sz="4" w:space="0" w:color="auto"/>
            </w:tcBorders>
            <w:vAlign w:val="center"/>
          </w:tcPr>
          <w:p w14:paraId="1FD5B235" w14:textId="77777777" w:rsidR="00B87BA4" w:rsidRDefault="00B87BA4">
            <w:pPr>
              <w:spacing w:afterLines="0" w:after="0"/>
              <w:ind w:left="0" w:firstLineChars="0" w:firstLine="0"/>
              <w:rPr>
                <w:sz w:val="18"/>
                <w:szCs w:val="18"/>
              </w:rPr>
            </w:pPr>
            <w:r>
              <w:rPr>
                <w:rFonts w:hint="eastAsia"/>
                <w:sz w:val="18"/>
                <w:szCs w:val="18"/>
              </w:rPr>
              <w:t>評価項目</w:t>
            </w:r>
          </w:p>
        </w:tc>
        <w:tc>
          <w:tcPr>
            <w:tcW w:w="2127" w:type="dxa"/>
            <w:tcBorders>
              <w:top w:val="nil"/>
              <w:left w:val="nil"/>
              <w:bottom w:val="single" w:sz="4" w:space="0" w:color="auto"/>
              <w:right w:val="single" w:sz="4" w:space="0" w:color="auto"/>
            </w:tcBorders>
          </w:tcPr>
          <w:p w14:paraId="64226F3F" w14:textId="77777777" w:rsidR="00B87BA4" w:rsidRDefault="00B87BA4">
            <w:pPr>
              <w:spacing w:afterLines="0" w:after="0"/>
              <w:ind w:left="0" w:firstLineChars="0" w:firstLine="0"/>
              <w:jc w:val="both"/>
              <w:rPr>
                <w:sz w:val="18"/>
                <w:szCs w:val="18"/>
              </w:rPr>
            </w:pPr>
            <w:r>
              <w:rPr>
                <w:rFonts w:hint="eastAsia"/>
                <w:sz w:val="18"/>
                <w:szCs w:val="18"/>
              </w:rPr>
              <w:t>◆</w:t>
            </w:r>
            <w:r>
              <w:rPr>
                <w:rFonts w:hint="eastAsia"/>
                <w:sz w:val="18"/>
                <w:szCs w:val="18"/>
              </w:rPr>
              <w:t>IT</w:t>
            </w:r>
            <w:r>
              <w:rPr>
                <w:rFonts w:hint="eastAsia"/>
                <w:sz w:val="18"/>
                <w:szCs w:val="18"/>
              </w:rPr>
              <w:t>投資によって得られる効果を明確に理解しないまま投資を決断している。</w:t>
            </w:r>
          </w:p>
        </w:tc>
        <w:tc>
          <w:tcPr>
            <w:tcW w:w="2126" w:type="dxa"/>
            <w:tcBorders>
              <w:top w:val="nil"/>
              <w:left w:val="nil"/>
              <w:bottom w:val="single" w:sz="4" w:space="0" w:color="auto"/>
              <w:right w:val="single" w:sz="4" w:space="0" w:color="auto"/>
            </w:tcBorders>
          </w:tcPr>
          <w:p w14:paraId="1812B57B" w14:textId="77777777" w:rsidR="00B87BA4" w:rsidRDefault="00B87BA4">
            <w:pPr>
              <w:spacing w:afterLines="0" w:after="0"/>
              <w:ind w:left="0" w:firstLineChars="0" w:firstLine="0"/>
              <w:jc w:val="both"/>
              <w:rPr>
                <w:sz w:val="18"/>
                <w:szCs w:val="18"/>
              </w:rPr>
            </w:pPr>
            <w:r>
              <w:rPr>
                <w:rFonts w:hint="eastAsia"/>
                <w:sz w:val="18"/>
                <w:szCs w:val="18"/>
              </w:rPr>
              <w:t>◆プロジェクトごとの</w:t>
            </w:r>
            <w:r>
              <w:rPr>
                <w:rFonts w:hint="eastAsia"/>
                <w:sz w:val="18"/>
                <w:szCs w:val="18"/>
              </w:rPr>
              <w:t>IT</w:t>
            </w:r>
            <w:r>
              <w:rPr>
                <w:rFonts w:hint="eastAsia"/>
                <w:sz w:val="18"/>
                <w:szCs w:val="18"/>
              </w:rPr>
              <w:t>投資の効果を投資前に定量（指標を含む）的に予測している</w:t>
            </w:r>
          </w:p>
        </w:tc>
        <w:tc>
          <w:tcPr>
            <w:tcW w:w="2693" w:type="dxa"/>
            <w:tcBorders>
              <w:top w:val="nil"/>
              <w:left w:val="nil"/>
              <w:bottom w:val="single" w:sz="4" w:space="0" w:color="auto"/>
              <w:right w:val="single" w:sz="4" w:space="0" w:color="auto"/>
            </w:tcBorders>
          </w:tcPr>
          <w:p w14:paraId="20C8F140" w14:textId="77777777" w:rsidR="00B87BA4" w:rsidRDefault="00B87BA4">
            <w:pPr>
              <w:spacing w:afterLines="0" w:after="0"/>
              <w:ind w:left="0" w:firstLineChars="0" w:firstLine="0"/>
              <w:jc w:val="both"/>
              <w:rPr>
                <w:sz w:val="18"/>
                <w:szCs w:val="18"/>
              </w:rPr>
            </w:pPr>
            <w:r>
              <w:rPr>
                <w:rFonts w:hint="eastAsia"/>
                <w:sz w:val="18"/>
                <w:szCs w:val="18"/>
              </w:rPr>
              <w:t>◆プロジェクトごとの</w:t>
            </w:r>
            <w:r>
              <w:rPr>
                <w:rFonts w:hint="eastAsia"/>
                <w:sz w:val="18"/>
                <w:szCs w:val="18"/>
              </w:rPr>
              <w:t>IT</w:t>
            </w:r>
            <w:r>
              <w:rPr>
                <w:rFonts w:hint="eastAsia"/>
                <w:sz w:val="18"/>
                <w:szCs w:val="18"/>
              </w:rPr>
              <w:t>投資の効果を投資前に定量（指標を含む）的に予測している</w:t>
            </w:r>
          </w:p>
        </w:tc>
        <w:tc>
          <w:tcPr>
            <w:tcW w:w="2693" w:type="dxa"/>
            <w:gridSpan w:val="2"/>
            <w:tcBorders>
              <w:top w:val="nil"/>
              <w:left w:val="nil"/>
              <w:bottom w:val="single" w:sz="4" w:space="0" w:color="auto"/>
              <w:right w:val="single" w:sz="4" w:space="0" w:color="auto"/>
            </w:tcBorders>
          </w:tcPr>
          <w:p w14:paraId="57DBD541" w14:textId="77777777" w:rsidR="00B87BA4" w:rsidRDefault="00B87BA4">
            <w:pPr>
              <w:spacing w:afterLines="0" w:after="0"/>
              <w:ind w:left="0" w:firstLineChars="0" w:firstLine="0"/>
              <w:jc w:val="both"/>
              <w:rPr>
                <w:sz w:val="18"/>
                <w:szCs w:val="18"/>
              </w:rPr>
            </w:pPr>
            <w:r>
              <w:rPr>
                <w:rFonts w:hint="eastAsia"/>
                <w:sz w:val="18"/>
                <w:szCs w:val="18"/>
              </w:rPr>
              <w:t>◆プロジェクトごとの</w:t>
            </w:r>
            <w:r>
              <w:rPr>
                <w:rFonts w:hint="eastAsia"/>
                <w:sz w:val="18"/>
                <w:szCs w:val="18"/>
              </w:rPr>
              <w:t>IT</w:t>
            </w:r>
            <w:r>
              <w:rPr>
                <w:rFonts w:hint="eastAsia"/>
                <w:sz w:val="18"/>
                <w:szCs w:val="18"/>
              </w:rPr>
              <w:t>投資の効果を投資前に定量（指標を含む）的に予測している</w:t>
            </w:r>
          </w:p>
        </w:tc>
      </w:tr>
      <w:tr w:rsidR="00B87BA4" w14:paraId="63D24B67" w14:textId="77777777">
        <w:trPr>
          <w:trHeight w:val="284"/>
          <w:jc w:val="center"/>
        </w:trPr>
        <w:tc>
          <w:tcPr>
            <w:tcW w:w="709" w:type="dxa"/>
            <w:tcBorders>
              <w:top w:val="nil"/>
              <w:left w:val="single" w:sz="4" w:space="0" w:color="auto"/>
              <w:bottom w:val="single" w:sz="4" w:space="0" w:color="auto"/>
              <w:right w:val="single" w:sz="4" w:space="0" w:color="auto"/>
            </w:tcBorders>
            <w:vAlign w:val="center"/>
          </w:tcPr>
          <w:p w14:paraId="7E679984" w14:textId="77777777" w:rsidR="00B87BA4" w:rsidRDefault="00B87BA4">
            <w:pPr>
              <w:spacing w:afterLines="0" w:after="0"/>
              <w:ind w:left="0" w:firstLineChars="0" w:firstLine="0"/>
              <w:rPr>
                <w:sz w:val="18"/>
                <w:szCs w:val="18"/>
              </w:rPr>
            </w:pPr>
            <w:r>
              <w:rPr>
                <w:rFonts w:hint="eastAsia"/>
                <w:sz w:val="18"/>
                <w:szCs w:val="18"/>
              </w:rPr>
              <w:t>評価</w:t>
            </w:r>
          </w:p>
        </w:tc>
        <w:tc>
          <w:tcPr>
            <w:tcW w:w="2127" w:type="dxa"/>
            <w:tcBorders>
              <w:top w:val="nil"/>
              <w:left w:val="nil"/>
              <w:bottom w:val="single" w:sz="4" w:space="0" w:color="auto"/>
              <w:right w:val="single" w:sz="4" w:space="0" w:color="auto"/>
            </w:tcBorders>
          </w:tcPr>
          <w:p w14:paraId="67796B8A" w14:textId="77777777" w:rsidR="00B87BA4" w:rsidRDefault="00B87BA4">
            <w:pPr>
              <w:spacing w:afterLines="0" w:after="0"/>
              <w:ind w:left="0" w:firstLineChars="0" w:firstLine="0"/>
              <w:jc w:val="both"/>
              <w:rPr>
                <w:sz w:val="18"/>
                <w:szCs w:val="18"/>
              </w:rPr>
            </w:pPr>
            <w:r>
              <w:rPr>
                <w:rFonts w:hint="eastAsia"/>
                <w:sz w:val="18"/>
                <w:szCs w:val="18"/>
              </w:rPr>
              <w:t xml:space="preserve">　</w:t>
            </w:r>
          </w:p>
        </w:tc>
        <w:tc>
          <w:tcPr>
            <w:tcW w:w="2126" w:type="dxa"/>
            <w:tcBorders>
              <w:top w:val="nil"/>
              <w:left w:val="nil"/>
              <w:bottom w:val="single" w:sz="4" w:space="0" w:color="auto"/>
              <w:right w:val="single" w:sz="4" w:space="0" w:color="auto"/>
            </w:tcBorders>
          </w:tcPr>
          <w:p w14:paraId="381F8073" w14:textId="77777777" w:rsidR="00B87BA4" w:rsidRDefault="00B87BA4">
            <w:pPr>
              <w:spacing w:afterLines="0" w:after="0"/>
              <w:ind w:left="0" w:firstLineChars="0" w:firstLine="0"/>
              <w:jc w:val="both"/>
              <w:rPr>
                <w:sz w:val="18"/>
                <w:szCs w:val="18"/>
              </w:rPr>
            </w:pPr>
            <w:r>
              <w:rPr>
                <w:rFonts w:hint="eastAsia"/>
                <w:sz w:val="18"/>
                <w:szCs w:val="18"/>
              </w:rPr>
              <w:t xml:space="preserve">　</w:t>
            </w:r>
          </w:p>
        </w:tc>
        <w:tc>
          <w:tcPr>
            <w:tcW w:w="2693" w:type="dxa"/>
            <w:tcBorders>
              <w:top w:val="nil"/>
              <w:left w:val="nil"/>
              <w:bottom w:val="single" w:sz="4" w:space="0" w:color="auto"/>
              <w:right w:val="single" w:sz="4" w:space="0" w:color="auto"/>
            </w:tcBorders>
          </w:tcPr>
          <w:p w14:paraId="2B8F8429" w14:textId="77777777" w:rsidR="00B87BA4" w:rsidRDefault="00B87BA4">
            <w:pPr>
              <w:spacing w:afterLines="0" w:after="0"/>
              <w:ind w:left="0" w:firstLineChars="0" w:firstLine="0"/>
              <w:jc w:val="both"/>
              <w:rPr>
                <w:sz w:val="18"/>
                <w:szCs w:val="18"/>
              </w:rPr>
            </w:pPr>
            <w:r>
              <w:rPr>
                <w:rFonts w:hint="eastAsia"/>
                <w:sz w:val="18"/>
                <w:szCs w:val="18"/>
              </w:rPr>
              <w:t xml:space="preserve">　</w:t>
            </w:r>
          </w:p>
        </w:tc>
        <w:tc>
          <w:tcPr>
            <w:tcW w:w="2693" w:type="dxa"/>
            <w:gridSpan w:val="2"/>
            <w:tcBorders>
              <w:top w:val="nil"/>
              <w:left w:val="nil"/>
              <w:bottom w:val="single" w:sz="4" w:space="0" w:color="auto"/>
              <w:right w:val="single" w:sz="4" w:space="0" w:color="auto"/>
            </w:tcBorders>
          </w:tcPr>
          <w:p w14:paraId="3BCDDE34" w14:textId="77777777" w:rsidR="00B87BA4" w:rsidRDefault="00B87BA4">
            <w:pPr>
              <w:spacing w:afterLines="0" w:after="0"/>
              <w:ind w:left="0" w:firstLineChars="0" w:firstLine="0"/>
              <w:jc w:val="both"/>
              <w:rPr>
                <w:sz w:val="18"/>
                <w:szCs w:val="18"/>
              </w:rPr>
            </w:pPr>
            <w:r>
              <w:rPr>
                <w:rFonts w:hint="eastAsia"/>
                <w:sz w:val="18"/>
                <w:szCs w:val="18"/>
              </w:rPr>
              <w:t xml:space="preserve">　</w:t>
            </w:r>
          </w:p>
        </w:tc>
      </w:tr>
      <w:tr w:rsidR="00B87BA4" w14:paraId="72F605E5" w14:textId="77777777">
        <w:trPr>
          <w:trHeight w:val="284"/>
          <w:jc w:val="center"/>
        </w:trPr>
        <w:tc>
          <w:tcPr>
            <w:tcW w:w="709" w:type="dxa"/>
            <w:tcBorders>
              <w:top w:val="nil"/>
              <w:left w:val="single" w:sz="4" w:space="0" w:color="auto"/>
              <w:bottom w:val="single" w:sz="4" w:space="0" w:color="auto"/>
              <w:right w:val="single" w:sz="4" w:space="0" w:color="auto"/>
            </w:tcBorders>
            <w:vAlign w:val="center"/>
          </w:tcPr>
          <w:p w14:paraId="15A39872" w14:textId="77777777" w:rsidR="00B87BA4" w:rsidRDefault="00B87BA4">
            <w:pPr>
              <w:spacing w:afterLines="0" w:after="0"/>
              <w:ind w:left="0" w:firstLineChars="0" w:firstLine="0"/>
              <w:rPr>
                <w:sz w:val="18"/>
                <w:szCs w:val="18"/>
              </w:rPr>
            </w:pPr>
            <w:r>
              <w:rPr>
                <w:rFonts w:hint="eastAsia"/>
                <w:sz w:val="18"/>
                <w:szCs w:val="18"/>
              </w:rPr>
              <w:t>評価項目</w:t>
            </w:r>
          </w:p>
        </w:tc>
        <w:tc>
          <w:tcPr>
            <w:tcW w:w="2127" w:type="dxa"/>
            <w:tcBorders>
              <w:top w:val="nil"/>
              <w:left w:val="nil"/>
              <w:bottom w:val="single" w:sz="4" w:space="0" w:color="auto"/>
              <w:right w:val="single" w:sz="4" w:space="0" w:color="auto"/>
            </w:tcBorders>
          </w:tcPr>
          <w:p w14:paraId="401C01B7" w14:textId="77777777" w:rsidR="00B87BA4" w:rsidRDefault="00B87BA4">
            <w:pPr>
              <w:spacing w:afterLines="0" w:after="0"/>
              <w:ind w:left="0" w:firstLineChars="0" w:firstLine="0"/>
              <w:jc w:val="both"/>
              <w:rPr>
                <w:sz w:val="18"/>
                <w:szCs w:val="18"/>
              </w:rPr>
            </w:pPr>
            <w:r>
              <w:rPr>
                <w:rFonts w:hint="eastAsia"/>
                <w:sz w:val="18"/>
                <w:szCs w:val="18"/>
              </w:rPr>
              <w:t>◆</w:t>
            </w:r>
            <w:r>
              <w:rPr>
                <w:rFonts w:hint="eastAsia"/>
                <w:sz w:val="18"/>
                <w:szCs w:val="18"/>
              </w:rPr>
              <w:t>IT</w:t>
            </w:r>
            <w:r>
              <w:rPr>
                <w:rFonts w:hint="eastAsia"/>
                <w:sz w:val="18"/>
                <w:szCs w:val="18"/>
              </w:rPr>
              <w:t>投資の効果を感じていない。あるいは導入した</w:t>
            </w:r>
            <w:r>
              <w:rPr>
                <w:rFonts w:hint="eastAsia"/>
                <w:sz w:val="18"/>
                <w:szCs w:val="18"/>
              </w:rPr>
              <w:t>IT</w:t>
            </w:r>
            <w:r>
              <w:rPr>
                <w:rFonts w:hint="eastAsia"/>
                <w:sz w:val="18"/>
                <w:szCs w:val="18"/>
              </w:rPr>
              <w:t>を使いこなしていない。</w:t>
            </w:r>
          </w:p>
        </w:tc>
        <w:tc>
          <w:tcPr>
            <w:tcW w:w="2126" w:type="dxa"/>
            <w:tcBorders>
              <w:top w:val="nil"/>
              <w:left w:val="nil"/>
              <w:bottom w:val="single" w:sz="4" w:space="0" w:color="auto"/>
              <w:right w:val="single" w:sz="4" w:space="0" w:color="auto"/>
            </w:tcBorders>
          </w:tcPr>
          <w:p w14:paraId="0D7A9B15" w14:textId="77777777" w:rsidR="00B87BA4" w:rsidRDefault="00B87BA4">
            <w:pPr>
              <w:spacing w:afterLines="0" w:after="0"/>
              <w:ind w:left="0" w:firstLineChars="0" w:firstLine="0"/>
              <w:jc w:val="both"/>
              <w:rPr>
                <w:sz w:val="18"/>
                <w:szCs w:val="18"/>
              </w:rPr>
            </w:pPr>
            <w:r>
              <w:rPr>
                <w:rFonts w:hint="eastAsia"/>
                <w:sz w:val="18"/>
                <w:szCs w:val="18"/>
              </w:rPr>
              <w:t>◆</w:t>
            </w:r>
            <w:r>
              <w:rPr>
                <w:rFonts w:hint="eastAsia"/>
                <w:sz w:val="18"/>
                <w:szCs w:val="18"/>
              </w:rPr>
              <w:t>IT</w:t>
            </w:r>
            <w:r>
              <w:rPr>
                <w:rFonts w:hint="eastAsia"/>
                <w:sz w:val="18"/>
                <w:szCs w:val="18"/>
              </w:rPr>
              <w:t>投資後の投資効果測定を行っていない。</w:t>
            </w:r>
          </w:p>
        </w:tc>
        <w:tc>
          <w:tcPr>
            <w:tcW w:w="2693" w:type="dxa"/>
            <w:tcBorders>
              <w:top w:val="nil"/>
              <w:left w:val="nil"/>
              <w:bottom w:val="single" w:sz="4" w:space="0" w:color="auto"/>
              <w:right w:val="single" w:sz="4" w:space="0" w:color="auto"/>
            </w:tcBorders>
          </w:tcPr>
          <w:p w14:paraId="339C20B0" w14:textId="77777777" w:rsidR="00B87BA4" w:rsidRDefault="00B87BA4">
            <w:pPr>
              <w:spacing w:afterLines="0" w:after="0"/>
              <w:ind w:left="0" w:firstLineChars="0" w:firstLine="0"/>
              <w:jc w:val="both"/>
              <w:rPr>
                <w:sz w:val="18"/>
                <w:szCs w:val="18"/>
              </w:rPr>
            </w:pPr>
            <w:r>
              <w:rPr>
                <w:rFonts w:hint="eastAsia"/>
                <w:sz w:val="18"/>
                <w:szCs w:val="18"/>
              </w:rPr>
              <w:t>◆プロジェクトごとの</w:t>
            </w:r>
            <w:r>
              <w:rPr>
                <w:rFonts w:hint="eastAsia"/>
                <w:sz w:val="18"/>
                <w:szCs w:val="18"/>
              </w:rPr>
              <w:t>IT</w:t>
            </w:r>
            <w:r>
              <w:rPr>
                <w:rFonts w:hint="eastAsia"/>
                <w:sz w:val="18"/>
                <w:szCs w:val="18"/>
              </w:rPr>
              <w:t>投資の効果を投資後に定量（指標を含む）的に測定し、投資前の評価と比較した上で内容の改善やシステムの続行の是非などを判断し、</w:t>
            </w:r>
            <w:r>
              <w:rPr>
                <w:rFonts w:hint="eastAsia"/>
                <w:sz w:val="18"/>
                <w:szCs w:val="18"/>
              </w:rPr>
              <w:t>PDCA</w:t>
            </w:r>
            <w:r>
              <w:rPr>
                <w:rFonts w:hint="eastAsia"/>
                <w:sz w:val="18"/>
                <w:szCs w:val="18"/>
              </w:rPr>
              <w:t>サイクルを確立している。</w:t>
            </w:r>
          </w:p>
        </w:tc>
        <w:tc>
          <w:tcPr>
            <w:tcW w:w="2693" w:type="dxa"/>
            <w:gridSpan w:val="2"/>
            <w:tcBorders>
              <w:top w:val="nil"/>
              <w:left w:val="nil"/>
              <w:bottom w:val="single" w:sz="4" w:space="0" w:color="auto"/>
              <w:right w:val="single" w:sz="4" w:space="0" w:color="auto"/>
            </w:tcBorders>
          </w:tcPr>
          <w:p w14:paraId="079ED24A" w14:textId="77777777" w:rsidR="00B87BA4" w:rsidRDefault="00B87BA4">
            <w:pPr>
              <w:spacing w:afterLines="0" w:after="0"/>
              <w:ind w:left="0" w:firstLineChars="0" w:firstLine="0"/>
              <w:jc w:val="both"/>
              <w:rPr>
                <w:sz w:val="18"/>
                <w:szCs w:val="18"/>
              </w:rPr>
            </w:pPr>
            <w:r>
              <w:rPr>
                <w:rFonts w:hint="eastAsia"/>
                <w:sz w:val="18"/>
                <w:szCs w:val="18"/>
              </w:rPr>
              <w:t>◆プロジェクトごとの</w:t>
            </w:r>
            <w:r>
              <w:rPr>
                <w:rFonts w:hint="eastAsia"/>
                <w:sz w:val="18"/>
                <w:szCs w:val="18"/>
              </w:rPr>
              <w:t>IT</w:t>
            </w:r>
            <w:r>
              <w:rPr>
                <w:rFonts w:hint="eastAsia"/>
                <w:sz w:val="18"/>
                <w:szCs w:val="18"/>
              </w:rPr>
              <w:t>投資の効果を投資後に定量（指標を含む）的に測定し、投資前の評価と比較した上で内容の改善やシステムの続行の是非などを判断し、</w:t>
            </w:r>
            <w:r>
              <w:rPr>
                <w:rFonts w:hint="eastAsia"/>
                <w:sz w:val="18"/>
                <w:szCs w:val="18"/>
              </w:rPr>
              <w:t>PDCA</w:t>
            </w:r>
            <w:r>
              <w:rPr>
                <w:rFonts w:hint="eastAsia"/>
                <w:sz w:val="18"/>
                <w:szCs w:val="18"/>
              </w:rPr>
              <w:t>サイクルを確立している。</w:t>
            </w:r>
          </w:p>
        </w:tc>
      </w:tr>
      <w:tr w:rsidR="00B87BA4" w14:paraId="76309EA8" w14:textId="77777777">
        <w:trPr>
          <w:trHeight w:val="284"/>
          <w:jc w:val="center"/>
        </w:trPr>
        <w:tc>
          <w:tcPr>
            <w:tcW w:w="709" w:type="dxa"/>
            <w:tcBorders>
              <w:top w:val="nil"/>
              <w:left w:val="single" w:sz="4" w:space="0" w:color="auto"/>
              <w:bottom w:val="single" w:sz="4" w:space="0" w:color="auto"/>
              <w:right w:val="single" w:sz="4" w:space="0" w:color="auto"/>
            </w:tcBorders>
            <w:vAlign w:val="center"/>
          </w:tcPr>
          <w:p w14:paraId="634D180D" w14:textId="77777777" w:rsidR="00B87BA4" w:rsidRDefault="00B87BA4">
            <w:pPr>
              <w:spacing w:afterLines="0" w:after="0"/>
              <w:ind w:left="0" w:firstLineChars="0" w:firstLine="0"/>
              <w:rPr>
                <w:sz w:val="18"/>
                <w:szCs w:val="18"/>
              </w:rPr>
            </w:pPr>
            <w:r>
              <w:rPr>
                <w:rFonts w:hint="eastAsia"/>
                <w:sz w:val="18"/>
                <w:szCs w:val="18"/>
              </w:rPr>
              <w:t>評価</w:t>
            </w:r>
          </w:p>
        </w:tc>
        <w:tc>
          <w:tcPr>
            <w:tcW w:w="2127" w:type="dxa"/>
            <w:tcBorders>
              <w:top w:val="nil"/>
              <w:left w:val="nil"/>
              <w:bottom w:val="single" w:sz="4" w:space="0" w:color="auto"/>
              <w:right w:val="single" w:sz="4" w:space="0" w:color="auto"/>
            </w:tcBorders>
          </w:tcPr>
          <w:p w14:paraId="1FA0A04A" w14:textId="77777777" w:rsidR="00B87BA4" w:rsidRDefault="00B87BA4">
            <w:pPr>
              <w:spacing w:afterLines="0" w:after="0"/>
              <w:ind w:left="0" w:firstLineChars="0" w:firstLine="0"/>
              <w:jc w:val="both"/>
              <w:rPr>
                <w:sz w:val="18"/>
                <w:szCs w:val="18"/>
              </w:rPr>
            </w:pPr>
            <w:r>
              <w:rPr>
                <w:rFonts w:hint="eastAsia"/>
                <w:sz w:val="18"/>
                <w:szCs w:val="18"/>
              </w:rPr>
              <w:t xml:space="preserve">　</w:t>
            </w:r>
          </w:p>
        </w:tc>
        <w:tc>
          <w:tcPr>
            <w:tcW w:w="2126" w:type="dxa"/>
            <w:tcBorders>
              <w:top w:val="nil"/>
              <w:left w:val="nil"/>
              <w:bottom w:val="single" w:sz="4" w:space="0" w:color="auto"/>
              <w:right w:val="single" w:sz="4" w:space="0" w:color="auto"/>
            </w:tcBorders>
          </w:tcPr>
          <w:p w14:paraId="7031EA22" w14:textId="77777777" w:rsidR="00B87BA4" w:rsidRDefault="00B87BA4">
            <w:pPr>
              <w:spacing w:afterLines="0" w:after="0"/>
              <w:ind w:left="0" w:firstLineChars="0" w:firstLine="0"/>
              <w:jc w:val="both"/>
              <w:rPr>
                <w:sz w:val="18"/>
                <w:szCs w:val="18"/>
              </w:rPr>
            </w:pPr>
            <w:r>
              <w:rPr>
                <w:rFonts w:hint="eastAsia"/>
                <w:sz w:val="18"/>
                <w:szCs w:val="18"/>
              </w:rPr>
              <w:t xml:space="preserve">　</w:t>
            </w:r>
          </w:p>
        </w:tc>
        <w:tc>
          <w:tcPr>
            <w:tcW w:w="2693" w:type="dxa"/>
            <w:tcBorders>
              <w:top w:val="nil"/>
              <w:left w:val="nil"/>
              <w:bottom w:val="single" w:sz="4" w:space="0" w:color="auto"/>
              <w:right w:val="single" w:sz="4" w:space="0" w:color="auto"/>
            </w:tcBorders>
          </w:tcPr>
          <w:p w14:paraId="45EFFD7B" w14:textId="77777777" w:rsidR="00B87BA4" w:rsidRDefault="00B87BA4">
            <w:pPr>
              <w:spacing w:afterLines="0" w:after="0"/>
              <w:ind w:left="0" w:firstLineChars="0" w:firstLine="0"/>
              <w:jc w:val="both"/>
              <w:rPr>
                <w:sz w:val="18"/>
                <w:szCs w:val="18"/>
              </w:rPr>
            </w:pPr>
            <w:r>
              <w:rPr>
                <w:rFonts w:hint="eastAsia"/>
                <w:sz w:val="18"/>
                <w:szCs w:val="18"/>
              </w:rPr>
              <w:t xml:space="preserve">　</w:t>
            </w:r>
          </w:p>
        </w:tc>
        <w:tc>
          <w:tcPr>
            <w:tcW w:w="2693" w:type="dxa"/>
            <w:gridSpan w:val="2"/>
            <w:tcBorders>
              <w:top w:val="nil"/>
              <w:left w:val="nil"/>
              <w:bottom w:val="single" w:sz="4" w:space="0" w:color="auto"/>
              <w:right w:val="single" w:sz="4" w:space="0" w:color="auto"/>
            </w:tcBorders>
          </w:tcPr>
          <w:p w14:paraId="22DC3D83" w14:textId="77777777" w:rsidR="00B87BA4" w:rsidRDefault="00B87BA4">
            <w:pPr>
              <w:spacing w:afterLines="0" w:after="0"/>
              <w:ind w:left="0" w:firstLineChars="0" w:firstLine="0"/>
              <w:jc w:val="both"/>
              <w:rPr>
                <w:sz w:val="18"/>
                <w:szCs w:val="18"/>
              </w:rPr>
            </w:pPr>
            <w:r>
              <w:rPr>
                <w:rFonts w:hint="eastAsia"/>
                <w:sz w:val="18"/>
                <w:szCs w:val="18"/>
              </w:rPr>
              <w:t xml:space="preserve">　</w:t>
            </w:r>
          </w:p>
        </w:tc>
      </w:tr>
      <w:tr w:rsidR="00B87BA4" w14:paraId="52B58276" w14:textId="77777777">
        <w:trPr>
          <w:trHeight w:val="284"/>
          <w:jc w:val="center"/>
        </w:trPr>
        <w:tc>
          <w:tcPr>
            <w:tcW w:w="709" w:type="dxa"/>
            <w:tcBorders>
              <w:top w:val="nil"/>
              <w:left w:val="single" w:sz="4" w:space="0" w:color="auto"/>
              <w:bottom w:val="single" w:sz="4" w:space="0" w:color="auto"/>
              <w:right w:val="single" w:sz="4" w:space="0" w:color="auto"/>
            </w:tcBorders>
            <w:vAlign w:val="center"/>
          </w:tcPr>
          <w:p w14:paraId="42438B97" w14:textId="77777777" w:rsidR="00B87BA4" w:rsidRDefault="00B87BA4">
            <w:pPr>
              <w:spacing w:afterLines="0" w:after="0"/>
              <w:ind w:left="0" w:firstLineChars="0" w:firstLine="0"/>
              <w:rPr>
                <w:sz w:val="18"/>
                <w:szCs w:val="18"/>
              </w:rPr>
            </w:pPr>
            <w:r>
              <w:rPr>
                <w:rFonts w:hint="eastAsia"/>
                <w:sz w:val="18"/>
                <w:szCs w:val="18"/>
              </w:rPr>
              <w:t>評価項目</w:t>
            </w:r>
          </w:p>
        </w:tc>
        <w:tc>
          <w:tcPr>
            <w:tcW w:w="2127" w:type="dxa"/>
            <w:tcBorders>
              <w:top w:val="nil"/>
              <w:left w:val="nil"/>
              <w:bottom w:val="single" w:sz="4" w:space="0" w:color="auto"/>
              <w:right w:val="single" w:sz="4" w:space="0" w:color="auto"/>
            </w:tcBorders>
          </w:tcPr>
          <w:p w14:paraId="344F03BC" w14:textId="77777777" w:rsidR="00B87BA4" w:rsidRDefault="00B87BA4">
            <w:pPr>
              <w:spacing w:afterLines="0" w:after="0"/>
              <w:ind w:left="0" w:firstLineChars="0" w:firstLine="0"/>
              <w:jc w:val="both"/>
              <w:rPr>
                <w:sz w:val="18"/>
                <w:szCs w:val="18"/>
              </w:rPr>
            </w:pPr>
            <w:r>
              <w:rPr>
                <w:rFonts w:hint="eastAsia"/>
                <w:sz w:val="18"/>
                <w:szCs w:val="18"/>
              </w:rPr>
              <w:t>◆</w:t>
            </w:r>
            <w:r>
              <w:rPr>
                <w:rFonts w:hint="eastAsia"/>
                <w:sz w:val="18"/>
                <w:szCs w:val="18"/>
              </w:rPr>
              <w:t>IT</w:t>
            </w:r>
            <w:r>
              <w:rPr>
                <w:rFonts w:hint="eastAsia"/>
                <w:sz w:val="18"/>
                <w:szCs w:val="18"/>
              </w:rPr>
              <w:t>資産の導入コスト、維持・管理コストなどを把握していない。あるいは把握しているが、それが適当であるかどうか検討していない。</w:t>
            </w:r>
          </w:p>
        </w:tc>
        <w:tc>
          <w:tcPr>
            <w:tcW w:w="2126" w:type="dxa"/>
            <w:tcBorders>
              <w:top w:val="nil"/>
              <w:left w:val="nil"/>
              <w:bottom w:val="single" w:sz="4" w:space="0" w:color="auto"/>
              <w:right w:val="single" w:sz="4" w:space="0" w:color="auto"/>
            </w:tcBorders>
          </w:tcPr>
          <w:p w14:paraId="564F2201" w14:textId="77777777" w:rsidR="00B87BA4" w:rsidRDefault="00B87BA4">
            <w:pPr>
              <w:spacing w:afterLines="0" w:after="0"/>
              <w:ind w:left="0" w:firstLineChars="0" w:firstLine="0"/>
              <w:jc w:val="both"/>
              <w:rPr>
                <w:sz w:val="18"/>
                <w:szCs w:val="18"/>
              </w:rPr>
            </w:pPr>
            <w:r>
              <w:rPr>
                <w:rFonts w:hint="eastAsia"/>
                <w:sz w:val="18"/>
                <w:szCs w:val="18"/>
              </w:rPr>
              <w:t>◆</w:t>
            </w:r>
            <w:r>
              <w:rPr>
                <w:rFonts w:hint="eastAsia"/>
                <w:sz w:val="18"/>
                <w:szCs w:val="18"/>
              </w:rPr>
              <w:t>IT</w:t>
            </w:r>
            <w:r>
              <w:rPr>
                <w:rFonts w:hint="eastAsia"/>
                <w:sz w:val="18"/>
                <w:szCs w:val="18"/>
              </w:rPr>
              <w:t>資産の導入コスト、維持・管理コストなどは次年度の予算ベースでは把握しているが、システムの使用期間トータルでは把握していない。</w:t>
            </w:r>
          </w:p>
        </w:tc>
        <w:tc>
          <w:tcPr>
            <w:tcW w:w="2693" w:type="dxa"/>
            <w:tcBorders>
              <w:top w:val="nil"/>
              <w:left w:val="nil"/>
              <w:bottom w:val="single" w:sz="4" w:space="0" w:color="auto"/>
              <w:right w:val="single" w:sz="4" w:space="0" w:color="auto"/>
            </w:tcBorders>
          </w:tcPr>
          <w:p w14:paraId="34D870FB" w14:textId="77777777" w:rsidR="00B87BA4" w:rsidRDefault="00B87BA4">
            <w:pPr>
              <w:spacing w:afterLines="0" w:after="0"/>
              <w:ind w:left="0" w:firstLineChars="0" w:firstLine="0"/>
              <w:jc w:val="both"/>
              <w:rPr>
                <w:sz w:val="18"/>
                <w:szCs w:val="18"/>
              </w:rPr>
            </w:pPr>
            <w:r>
              <w:rPr>
                <w:rFonts w:hint="eastAsia"/>
                <w:sz w:val="18"/>
                <w:szCs w:val="18"/>
              </w:rPr>
              <w:t>◆</w:t>
            </w:r>
            <w:r>
              <w:rPr>
                <w:rFonts w:hint="eastAsia"/>
                <w:sz w:val="18"/>
                <w:szCs w:val="18"/>
              </w:rPr>
              <w:t>IT</w:t>
            </w:r>
            <w:r>
              <w:rPr>
                <w:rFonts w:hint="eastAsia"/>
                <w:sz w:val="18"/>
                <w:szCs w:val="18"/>
              </w:rPr>
              <w:t>資産の</w:t>
            </w:r>
            <w:r>
              <w:rPr>
                <w:rFonts w:hint="eastAsia"/>
                <w:sz w:val="18"/>
                <w:szCs w:val="18"/>
              </w:rPr>
              <w:t>TCO</w:t>
            </w:r>
            <w:r>
              <w:rPr>
                <w:rFonts w:hint="eastAsia"/>
                <w:sz w:val="18"/>
                <w:szCs w:val="18"/>
              </w:rPr>
              <w:t>（コンピュータシステムの導入、維持・管理などにかかる総経費を表す指標）を分析し、自社のコスト構造を把握している</w:t>
            </w:r>
          </w:p>
        </w:tc>
        <w:tc>
          <w:tcPr>
            <w:tcW w:w="2693" w:type="dxa"/>
            <w:gridSpan w:val="2"/>
            <w:tcBorders>
              <w:top w:val="nil"/>
              <w:left w:val="nil"/>
              <w:bottom w:val="single" w:sz="4" w:space="0" w:color="auto"/>
              <w:right w:val="single" w:sz="4" w:space="0" w:color="auto"/>
            </w:tcBorders>
          </w:tcPr>
          <w:p w14:paraId="6E73273F" w14:textId="77777777" w:rsidR="00B87BA4" w:rsidRDefault="00B87BA4">
            <w:pPr>
              <w:spacing w:afterLines="0" w:after="0"/>
              <w:ind w:left="0" w:firstLineChars="0" w:firstLine="0"/>
              <w:jc w:val="both"/>
              <w:rPr>
                <w:sz w:val="18"/>
                <w:szCs w:val="18"/>
              </w:rPr>
            </w:pPr>
            <w:r>
              <w:rPr>
                <w:rFonts w:hint="eastAsia"/>
                <w:sz w:val="18"/>
                <w:szCs w:val="18"/>
              </w:rPr>
              <w:t>◆定期的に</w:t>
            </w:r>
            <w:r>
              <w:rPr>
                <w:rFonts w:hint="eastAsia"/>
                <w:sz w:val="18"/>
                <w:szCs w:val="18"/>
              </w:rPr>
              <w:t>IT</w:t>
            </w:r>
            <w:r>
              <w:rPr>
                <w:rFonts w:hint="eastAsia"/>
                <w:sz w:val="18"/>
                <w:szCs w:val="18"/>
              </w:rPr>
              <w:t>資産の</w:t>
            </w:r>
            <w:r>
              <w:rPr>
                <w:rFonts w:hint="eastAsia"/>
                <w:sz w:val="18"/>
                <w:szCs w:val="18"/>
              </w:rPr>
              <w:t>TCO*1</w:t>
            </w:r>
            <w:r>
              <w:rPr>
                <w:rFonts w:hint="eastAsia"/>
                <w:sz w:val="18"/>
                <w:szCs w:val="18"/>
              </w:rPr>
              <w:t>を分析し、自社のコスト構造を把握した上で、常に最適なポートフォリオの管理を行っている。</w:t>
            </w:r>
          </w:p>
        </w:tc>
      </w:tr>
      <w:tr w:rsidR="00B87BA4" w14:paraId="0348EE78" w14:textId="77777777">
        <w:trPr>
          <w:trHeight w:val="284"/>
          <w:jc w:val="center"/>
        </w:trPr>
        <w:tc>
          <w:tcPr>
            <w:tcW w:w="709" w:type="dxa"/>
            <w:tcBorders>
              <w:top w:val="nil"/>
              <w:left w:val="single" w:sz="4" w:space="0" w:color="auto"/>
              <w:bottom w:val="single" w:sz="4" w:space="0" w:color="auto"/>
              <w:right w:val="single" w:sz="4" w:space="0" w:color="auto"/>
            </w:tcBorders>
            <w:vAlign w:val="center"/>
          </w:tcPr>
          <w:p w14:paraId="185ADC56" w14:textId="77777777" w:rsidR="00B87BA4" w:rsidRDefault="00B87BA4">
            <w:pPr>
              <w:spacing w:afterLines="0" w:after="0"/>
              <w:ind w:left="0" w:firstLineChars="0" w:firstLine="0"/>
              <w:rPr>
                <w:sz w:val="18"/>
                <w:szCs w:val="18"/>
              </w:rPr>
            </w:pPr>
            <w:r>
              <w:rPr>
                <w:rFonts w:hint="eastAsia"/>
                <w:sz w:val="18"/>
                <w:szCs w:val="18"/>
              </w:rPr>
              <w:t>評価</w:t>
            </w:r>
          </w:p>
        </w:tc>
        <w:tc>
          <w:tcPr>
            <w:tcW w:w="2127" w:type="dxa"/>
            <w:tcBorders>
              <w:top w:val="nil"/>
              <w:left w:val="nil"/>
              <w:bottom w:val="single" w:sz="4" w:space="0" w:color="auto"/>
              <w:right w:val="single" w:sz="4" w:space="0" w:color="auto"/>
            </w:tcBorders>
            <w:vAlign w:val="center"/>
          </w:tcPr>
          <w:p w14:paraId="70C37F32" w14:textId="77777777" w:rsidR="00B87BA4" w:rsidRDefault="00B87BA4">
            <w:pPr>
              <w:spacing w:afterLines="0" w:after="0"/>
              <w:ind w:left="0" w:firstLineChars="0" w:firstLine="0"/>
              <w:rPr>
                <w:sz w:val="18"/>
                <w:szCs w:val="18"/>
              </w:rPr>
            </w:pPr>
            <w:r>
              <w:rPr>
                <w:rFonts w:hint="eastAsia"/>
                <w:sz w:val="18"/>
                <w:szCs w:val="18"/>
              </w:rPr>
              <w:t xml:space="preserve">　</w:t>
            </w:r>
          </w:p>
        </w:tc>
        <w:tc>
          <w:tcPr>
            <w:tcW w:w="2126" w:type="dxa"/>
            <w:tcBorders>
              <w:top w:val="nil"/>
              <w:left w:val="nil"/>
              <w:bottom w:val="single" w:sz="4" w:space="0" w:color="auto"/>
              <w:right w:val="single" w:sz="4" w:space="0" w:color="auto"/>
            </w:tcBorders>
            <w:vAlign w:val="center"/>
          </w:tcPr>
          <w:p w14:paraId="16F38499" w14:textId="77777777" w:rsidR="00B87BA4" w:rsidRDefault="00B87BA4">
            <w:pPr>
              <w:spacing w:afterLines="0" w:after="0"/>
              <w:ind w:left="0" w:firstLineChars="0" w:firstLine="0"/>
              <w:rPr>
                <w:sz w:val="18"/>
                <w:szCs w:val="18"/>
              </w:rPr>
            </w:pPr>
            <w:r>
              <w:rPr>
                <w:rFonts w:hint="eastAsia"/>
                <w:sz w:val="18"/>
                <w:szCs w:val="18"/>
              </w:rPr>
              <w:t xml:space="preserve">　</w:t>
            </w:r>
          </w:p>
        </w:tc>
        <w:tc>
          <w:tcPr>
            <w:tcW w:w="2693" w:type="dxa"/>
            <w:tcBorders>
              <w:top w:val="nil"/>
              <w:left w:val="nil"/>
              <w:bottom w:val="single" w:sz="4" w:space="0" w:color="auto"/>
              <w:right w:val="single" w:sz="4" w:space="0" w:color="auto"/>
            </w:tcBorders>
            <w:vAlign w:val="center"/>
          </w:tcPr>
          <w:p w14:paraId="1732968F" w14:textId="77777777" w:rsidR="00B87BA4" w:rsidRDefault="00B87BA4">
            <w:pPr>
              <w:spacing w:afterLines="0" w:after="0"/>
              <w:ind w:left="0" w:firstLineChars="0" w:firstLine="0"/>
              <w:rPr>
                <w:sz w:val="18"/>
                <w:szCs w:val="18"/>
              </w:rPr>
            </w:pPr>
            <w:r>
              <w:rPr>
                <w:rFonts w:hint="eastAsia"/>
                <w:sz w:val="18"/>
                <w:szCs w:val="18"/>
              </w:rPr>
              <w:t xml:space="preserve">　</w:t>
            </w:r>
          </w:p>
        </w:tc>
        <w:tc>
          <w:tcPr>
            <w:tcW w:w="2693" w:type="dxa"/>
            <w:gridSpan w:val="2"/>
            <w:tcBorders>
              <w:top w:val="nil"/>
              <w:left w:val="nil"/>
              <w:bottom w:val="single" w:sz="4" w:space="0" w:color="auto"/>
              <w:right w:val="single" w:sz="4" w:space="0" w:color="auto"/>
            </w:tcBorders>
            <w:vAlign w:val="center"/>
          </w:tcPr>
          <w:p w14:paraId="0AC6AF8A" w14:textId="77777777" w:rsidR="00B87BA4" w:rsidRDefault="00B87BA4">
            <w:pPr>
              <w:spacing w:afterLines="0" w:after="0"/>
              <w:ind w:left="0" w:firstLineChars="0" w:firstLine="0"/>
              <w:rPr>
                <w:sz w:val="18"/>
                <w:szCs w:val="18"/>
              </w:rPr>
            </w:pPr>
            <w:r>
              <w:rPr>
                <w:rFonts w:hint="eastAsia"/>
                <w:sz w:val="18"/>
                <w:szCs w:val="18"/>
              </w:rPr>
              <w:t xml:space="preserve">　</w:t>
            </w:r>
          </w:p>
        </w:tc>
      </w:tr>
      <w:tr w:rsidR="00B87BA4" w14:paraId="43D64906" w14:textId="77777777">
        <w:trPr>
          <w:trHeight w:val="284"/>
          <w:jc w:val="center"/>
        </w:trPr>
        <w:tc>
          <w:tcPr>
            <w:tcW w:w="9640" w:type="dxa"/>
            <w:gridSpan w:val="5"/>
            <w:tcBorders>
              <w:top w:val="single" w:sz="4" w:space="0" w:color="auto"/>
              <w:left w:val="single" w:sz="4" w:space="0" w:color="auto"/>
              <w:bottom w:val="single" w:sz="4" w:space="0" w:color="auto"/>
              <w:right w:val="single" w:sz="4" w:space="0" w:color="auto"/>
            </w:tcBorders>
            <w:shd w:val="clear" w:color="auto" w:fill="0C0C0C"/>
            <w:vAlign w:val="center"/>
          </w:tcPr>
          <w:p w14:paraId="1FF120F3" w14:textId="77777777" w:rsidR="00B87BA4" w:rsidRDefault="00B87BA4">
            <w:pPr>
              <w:spacing w:afterLines="0" w:after="0"/>
              <w:ind w:left="0" w:firstLineChars="0" w:firstLine="0"/>
              <w:rPr>
                <w:sz w:val="18"/>
                <w:szCs w:val="18"/>
              </w:rPr>
            </w:pPr>
            <w:r>
              <w:rPr>
                <w:rFonts w:hint="eastAsia"/>
                <w:sz w:val="18"/>
                <w:szCs w:val="18"/>
              </w:rPr>
              <w:t>基礎的事項</w:t>
            </w:r>
          </w:p>
        </w:tc>
        <w:tc>
          <w:tcPr>
            <w:tcW w:w="708" w:type="dxa"/>
            <w:tcBorders>
              <w:top w:val="single" w:sz="4" w:space="0" w:color="auto"/>
              <w:left w:val="nil"/>
              <w:bottom w:val="single" w:sz="4" w:space="0" w:color="auto"/>
              <w:right w:val="single" w:sz="4" w:space="0" w:color="auto"/>
            </w:tcBorders>
            <w:shd w:val="clear" w:color="auto" w:fill="0C0C0C"/>
            <w:vAlign w:val="center"/>
          </w:tcPr>
          <w:p w14:paraId="0089DC55" w14:textId="77777777" w:rsidR="00B87BA4" w:rsidRDefault="00B87BA4">
            <w:pPr>
              <w:spacing w:afterLines="0" w:after="0"/>
              <w:ind w:left="0" w:firstLineChars="0" w:firstLine="0"/>
              <w:rPr>
                <w:sz w:val="18"/>
                <w:szCs w:val="18"/>
              </w:rPr>
            </w:pPr>
            <w:r>
              <w:rPr>
                <w:rFonts w:hint="eastAsia"/>
                <w:sz w:val="18"/>
                <w:szCs w:val="18"/>
              </w:rPr>
              <w:t>評価</w:t>
            </w:r>
          </w:p>
        </w:tc>
      </w:tr>
      <w:tr w:rsidR="00B87BA4" w14:paraId="33541947" w14:textId="77777777">
        <w:trPr>
          <w:trHeight w:val="284"/>
          <w:jc w:val="center"/>
        </w:trPr>
        <w:tc>
          <w:tcPr>
            <w:tcW w:w="9640" w:type="dxa"/>
            <w:gridSpan w:val="5"/>
            <w:tcBorders>
              <w:top w:val="single" w:sz="4" w:space="0" w:color="auto"/>
              <w:left w:val="single" w:sz="4" w:space="0" w:color="auto"/>
              <w:bottom w:val="single" w:sz="4" w:space="0" w:color="auto"/>
              <w:right w:val="single" w:sz="4" w:space="0" w:color="auto"/>
            </w:tcBorders>
            <w:vAlign w:val="center"/>
          </w:tcPr>
          <w:p w14:paraId="0EBC421A" w14:textId="77777777" w:rsidR="00B87BA4" w:rsidRDefault="00B87BA4">
            <w:pPr>
              <w:spacing w:afterLines="0" w:after="0"/>
              <w:ind w:left="0" w:firstLineChars="0" w:firstLine="0"/>
              <w:rPr>
                <w:sz w:val="18"/>
                <w:szCs w:val="18"/>
              </w:rPr>
            </w:pPr>
            <w:r>
              <w:rPr>
                <w:rFonts w:hint="eastAsia"/>
                <w:sz w:val="18"/>
                <w:szCs w:val="18"/>
              </w:rPr>
              <w:t>◆</w:t>
            </w:r>
            <w:r>
              <w:rPr>
                <w:rFonts w:hint="eastAsia"/>
                <w:sz w:val="18"/>
                <w:szCs w:val="18"/>
              </w:rPr>
              <w:t xml:space="preserve"> IT</w:t>
            </w:r>
            <w:r>
              <w:rPr>
                <w:rFonts w:hint="eastAsia"/>
                <w:sz w:val="18"/>
                <w:szCs w:val="18"/>
              </w:rPr>
              <w:t>投資に対する考え方や判断基準が定められており、経営課題の優先度・緊急度・期待される効果・リスクを整理して、総合的に判断している</w:t>
            </w:r>
          </w:p>
        </w:tc>
        <w:tc>
          <w:tcPr>
            <w:tcW w:w="708" w:type="dxa"/>
            <w:tcBorders>
              <w:top w:val="single" w:sz="4" w:space="0" w:color="auto"/>
              <w:left w:val="nil"/>
              <w:bottom w:val="single" w:sz="4" w:space="0" w:color="auto"/>
              <w:right w:val="single" w:sz="4" w:space="0" w:color="auto"/>
            </w:tcBorders>
            <w:vAlign w:val="center"/>
          </w:tcPr>
          <w:p w14:paraId="674092FE" w14:textId="77777777" w:rsidR="00B87BA4" w:rsidRDefault="00B87BA4">
            <w:pPr>
              <w:spacing w:afterLines="0" w:after="0"/>
              <w:ind w:left="0" w:firstLineChars="0" w:firstLine="0"/>
              <w:rPr>
                <w:sz w:val="18"/>
                <w:szCs w:val="18"/>
              </w:rPr>
            </w:pPr>
            <w:r>
              <w:rPr>
                <w:rFonts w:hint="eastAsia"/>
                <w:sz w:val="18"/>
                <w:szCs w:val="18"/>
              </w:rPr>
              <w:t xml:space="preserve">　</w:t>
            </w:r>
          </w:p>
        </w:tc>
      </w:tr>
      <w:tr w:rsidR="00B87BA4" w14:paraId="614A0CBD" w14:textId="77777777">
        <w:trPr>
          <w:trHeight w:val="284"/>
          <w:jc w:val="center"/>
        </w:trPr>
        <w:tc>
          <w:tcPr>
            <w:tcW w:w="9640" w:type="dxa"/>
            <w:gridSpan w:val="5"/>
            <w:tcBorders>
              <w:top w:val="single" w:sz="4" w:space="0" w:color="auto"/>
              <w:left w:val="single" w:sz="4" w:space="0" w:color="auto"/>
              <w:bottom w:val="single" w:sz="4" w:space="0" w:color="auto"/>
              <w:right w:val="single" w:sz="4" w:space="0" w:color="auto"/>
            </w:tcBorders>
            <w:vAlign w:val="center"/>
          </w:tcPr>
          <w:p w14:paraId="3C5A8E10" w14:textId="77777777" w:rsidR="00B87BA4" w:rsidRDefault="00B87BA4">
            <w:pPr>
              <w:spacing w:afterLines="0" w:after="0"/>
              <w:ind w:left="0" w:firstLineChars="0" w:firstLine="0"/>
              <w:rPr>
                <w:sz w:val="18"/>
                <w:szCs w:val="18"/>
              </w:rPr>
            </w:pPr>
            <w:r>
              <w:rPr>
                <w:rFonts w:hint="eastAsia"/>
                <w:sz w:val="18"/>
                <w:szCs w:val="18"/>
              </w:rPr>
              <w:t>◆</w:t>
            </w:r>
            <w:r>
              <w:rPr>
                <w:rFonts w:hint="eastAsia"/>
                <w:sz w:val="18"/>
                <w:szCs w:val="18"/>
              </w:rPr>
              <w:t xml:space="preserve"> IT</w:t>
            </w:r>
            <w:r>
              <w:rPr>
                <w:rFonts w:hint="eastAsia"/>
                <w:sz w:val="18"/>
                <w:szCs w:val="18"/>
              </w:rPr>
              <w:t>投資実施においては、考え方や判断基準を提示した上で経営層・</w:t>
            </w:r>
            <w:r>
              <w:rPr>
                <w:rFonts w:hint="eastAsia"/>
                <w:sz w:val="18"/>
                <w:szCs w:val="18"/>
              </w:rPr>
              <w:t>IT</w:t>
            </w:r>
            <w:r>
              <w:rPr>
                <w:rFonts w:hint="eastAsia"/>
                <w:sz w:val="18"/>
                <w:szCs w:val="18"/>
              </w:rPr>
              <w:t>利用部門の合意を得ている</w:t>
            </w:r>
          </w:p>
        </w:tc>
        <w:tc>
          <w:tcPr>
            <w:tcW w:w="708" w:type="dxa"/>
            <w:tcBorders>
              <w:top w:val="nil"/>
              <w:left w:val="nil"/>
              <w:bottom w:val="single" w:sz="4" w:space="0" w:color="auto"/>
              <w:right w:val="single" w:sz="4" w:space="0" w:color="auto"/>
            </w:tcBorders>
            <w:vAlign w:val="center"/>
          </w:tcPr>
          <w:p w14:paraId="7908CA69" w14:textId="77777777" w:rsidR="00B87BA4" w:rsidRDefault="00B87BA4">
            <w:pPr>
              <w:spacing w:afterLines="0" w:after="0"/>
              <w:ind w:left="0" w:firstLineChars="0" w:firstLine="0"/>
              <w:rPr>
                <w:sz w:val="18"/>
                <w:szCs w:val="18"/>
              </w:rPr>
            </w:pPr>
            <w:r>
              <w:rPr>
                <w:rFonts w:hint="eastAsia"/>
                <w:sz w:val="18"/>
                <w:szCs w:val="18"/>
              </w:rPr>
              <w:t xml:space="preserve">　</w:t>
            </w:r>
          </w:p>
        </w:tc>
      </w:tr>
      <w:tr w:rsidR="00B87BA4" w14:paraId="4CA2BBB0" w14:textId="77777777">
        <w:trPr>
          <w:trHeight w:val="284"/>
          <w:jc w:val="center"/>
        </w:trPr>
        <w:tc>
          <w:tcPr>
            <w:tcW w:w="9640" w:type="dxa"/>
            <w:gridSpan w:val="5"/>
            <w:tcBorders>
              <w:top w:val="single" w:sz="4" w:space="0" w:color="auto"/>
              <w:left w:val="single" w:sz="4" w:space="0" w:color="auto"/>
              <w:bottom w:val="single" w:sz="4" w:space="0" w:color="auto"/>
              <w:right w:val="single" w:sz="4" w:space="0" w:color="auto"/>
            </w:tcBorders>
            <w:vAlign w:val="center"/>
          </w:tcPr>
          <w:p w14:paraId="70D78C65" w14:textId="77777777" w:rsidR="00B87BA4" w:rsidRDefault="00B87BA4">
            <w:pPr>
              <w:spacing w:afterLines="0" w:after="0"/>
              <w:ind w:left="0" w:firstLineChars="0" w:firstLine="0"/>
              <w:rPr>
                <w:sz w:val="18"/>
                <w:szCs w:val="18"/>
              </w:rPr>
            </w:pPr>
            <w:r>
              <w:rPr>
                <w:rFonts w:hint="eastAsia"/>
                <w:sz w:val="18"/>
                <w:szCs w:val="18"/>
              </w:rPr>
              <w:t>◆</w:t>
            </w:r>
            <w:r>
              <w:rPr>
                <w:rFonts w:hint="eastAsia"/>
                <w:sz w:val="18"/>
                <w:szCs w:val="18"/>
              </w:rPr>
              <w:t xml:space="preserve"> IT</w:t>
            </w:r>
            <w:r>
              <w:rPr>
                <w:rFonts w:hint="eastAsia"/>
                <w:sz w:val="18"/>
                <w:szCs w:val="18"/>
              </w:rPr>
              <w:t>投資の評価には、定量的な評価とともに定性的な効果も重視している</w:t>
            </w:r>
          </w:p>
        </w:tc>
        <w:tc>
          <w:tcPr>
            <w:tcW w:w="708" w:type="dxa"/>
            <w:tcBorders>
              <w:top w:val="nil"/>
              <w:left w:val="nil"/>
              <w:bottom w:val="single" w:sz="4" w:space="0" w:color="auto"/>
              <w:right w:val="single" w:sz="4" w:space="0" w:color="auto"/>
            </w:tcBorders>
            <w:vAlign w:val="center"/>
          </w:tcPr>
          <w:p w14:paraId="1831E173" w14:textId="77777777" w:rsidR="00B87BA4" w:rsidRDefault="00B87BA4">
            <w:pPr>
              <w:spacing w:afterLines="0" w:after="0"/>
              <w:ind w:left="0" w:firstLineChars="0" w:firstLine="0"/>
              <w:rPr>
                <w:sz w:val="18"/>
                <w:szCs w:val="18"/>
              </w:rPr>
            </w:pPr>
            <w:r>
              <w:rPr>
                <w:rFonts w:hint="eastAsia"/>
                <w:sz w:val="18"/>
                <w:szCs w:val="18"/>
              </w:rPr>
              <w:t xml:space="preserve">　</w:t>
            </w:r>
          </w:p>
        </w:tc>
      </w:tr>
      <w:tr w:rsidR="00B87BA4" w14:paraId="18E8EAA4" w14:textId="77777777">
        <w:trPr>
          <w:trHeight w:val="284"/>
          <w:jc w:val="center"/>
        </w:trPr>
        <w:tc>
          <w:tcPr>
            <w:tcW w:w="9640" w:type="dxa"/>
            <w:gridSpan w:val="5"/>
            <w:tcBorders>
              <w:top w:val="single" w:sz="4" w:space="0" w:color="auto"/>
              <w:left w:val="single" w:sz="4" w:space="0" w:color="auto"/>
              <w:bottom w:val="single" w:sz="4" w:space="0" w:color="auto"/>
              <w:right w:val="single" w:sz="4" w:space="0" w:color="auto"/>
            </w:tcBorders>
            <w:vAlign w:val="center"/>
          </w:tcPr>
          <w:p w14:paraId="1A0730A6" w14:textId="77777777" w:rsidR="00B87BA4" w:rsidRDefault="00B87BA4">
            <w:pPr>
              <w:spacing w:afterLines="0" w:after="0"/>
              <w:ind w:left="0" w:firstLineChars="0" w:firstLine="0"/>
              <w:rPr>
                <w:sz w:val="18"/>
                <w:szCs w:val="18"/>
              </w:rPr>
            </w:pPr>
            <w:r>
              <w:rPr>
                <w:rFonts w:hint="eastAsia"/>
                <w:sz w:val="18"/>
                <w:szCs w:val="18"/>
              </w:rPr>
              <w:t>◆</w:t>
            </w:r>
            <w:r>
              <w:rPr>
                <w:rFonts w:hint="eastAsia"/>
                <w:sz w:val="18"/>
                <w:szCs w:val="18"/>
              </w:rPr>
              <w:t>CIO</w:t>
            </w:r>
            <w:r>
              <w:rPr>
                <w:rFonts w:hint="eastAsia"/>
                <w:sz w:val="18"/>
                <w:szCs w:val="18"/>
              </w:rPr>
              <w:t>と</w:t>
            </w:r>
            <w:r>
              <w:rPr>
                <w:rFonts w:hint="eastAsia"/>
                <w:sz w:val="18"/>
                <w:szCs w:val="18"/>
              </w:rPr>
              <w:t>CFO</w:t>
            </w:r>
            <w:r>
              <w:rPr>
                <w:rFonts w:hint="eastAsia"/>
                <w:sz w:val="18"/>
                <w:szCs w:val="18"/>
              </w:rPr>
              <w:t>（最高財務責任者）が定期的に</w:t>
            </w:r>
            <w:r>
              <w:rPr>
                <w:rFonts w:hint="eastAsia"/>
                <w:sz w:val="18"/>
                <w:szCs w:val="18"/>
              </w:rPr>
              <w:t>IT</w:t>
            </w:r>
            <w:r>
              <w:rPr>
                <w:rFonts w:hint="eastAsia"/>
                <w:sz w:val="18"/>
                <w:szCs w:val="18"/>
              </w:rPr>
              <w:t>投資の効果について意見交換しており、その結果が他の経営層に報告されている</w:t>
            </w:r>
          </w:p>
        </w:tc>
        <w:tc>
          <w:tcPr>
            <w:tcW w:w="708" w:type="dxa"/>
            <w:tcBorders>
              <w:top w:val="nil"/>
              <w:left w:val="nil"/>
              <w:bottom w:val="single" w:sz="4" w:space="0" w:color="auto"/>
              <w:right w:val="single" w:sz="4" w:space="0" w:color="auto"/>
            </w:tcBorders>
            <w:vAlign w:val="center"/>
          </w:tcPr>
          <w:p w14:paraId="20E1FE63" w14:textId="77777777" w:rsidR="00B87BA4" w:rsidRDefault="00B87BA4">
            <w:pPr>
              <w:spacing w:afterLines="0" w:after="0"/>
              <w:ind w:left="0" w:firstLineChars="0" w:firstLine="0"/>
              <w:rPr>
                <w:sz w:val="18"/>
                <w:szCs w:val="18"/>
              </w:rPr>
            </w:pPr>
            <w:r>
              <w:rPr>
                <w:rFonts w:hint="eastAsia"/>
                <w:sz w:val="18"/>
                <w:szCs w:val="18"/>
              </w:rPr>
              <w:t xml:space="preserve">　</w:t>
            </w:r>
          </w:p>
        </w:tc>
      </w:tr>
    </w:tbl>
    <w:p w14:paraId="3A7E64C7" w14:textId="77777777" w:rsidR="00B87BA4" w:rsidRDefault="00B87BA4">
      <w:pPr>
        <w:spacing w:beforeLines="50" w:before="180" w:afterLines="0" w:after="0"/>
        <w:ind w:left="0" w:firstLineChars="0" w:firstLine="0"/>
        <w:rPr>
          <w:szCs w:val="20"/>
        </w:rPr>
      </w:pPr>
      <w:r>
        <w:rPr>
          <w:rFonts w:hint="eastAsia"/>
          <w:szCs w:val="20"/>
        </w:rPr>
        <w:t>Ⅵ．</w:t>
      </w:r>
      <w:r>
        <w:rPr>
          <w:rFonts w:hint="eastAsia"/>
          <w:szCs w:val="20"/>
        </w:rPr>
        <w:t>IT</w:t>
      </w:r>
      <w:r>
        <w:rPr>
          <w:rFonts w:hint="eastAsia"/>
          <w:szCs w:val="20"/>
        </w:rPr>
        <w:t>活用に関する人材の育成</w:t>
      </w:r>
      <w:r>
        <w:rPr>
          <w:szCs w:val="20"/>
        </w:rPr>
        <w:tab/>
      </w:r>
      <w:r>
        <w:rPr>
          <w:szCs w:val="20"/>
        </w:rPr>
        <w:tab/>
      </w:r>
      <w:r>
        <w:rPr>
          <w:szCs w:val="20"/>
        </w:rPr>
        <w:tab/>
      </w:r>
      <w:r>
        <w:rPr>
          <w:szCs w:val="20"/>
        </w:rPr>
        <w:tab/>
      </w:r>
    </w:p>
    <w:tbl>
      <w:tblPr>
        <w:tblW w:w="10348" w:type="dxa"/>
        <w:jc w:val="center"/>
        <w:tblLayout w:type="fixed"/>
        <w:tblCellMar>
          <w:left w:w="99" w:type="dxa"/>
          <w:right w:w="99" w:type="dxa"/>
        </w:tblCellMar>
        <w:tblLook w:val="0000" w:firstRow="0" w:lastRow="0" w:firstColumn="0" w:lastColumn="0" w:noHBand="0" w:noVBand="0"/>
      </w:tblPr>
      <w:tblGrid>
        <w:gridCol w:w="709"/>
        <w:gridCol w:w="1418"/>
        <w:gridCol w:w="1701"/>
        <w:gridCol w:w="2977"/>
        <w:gridCol w:w="2835"/>
        <w:gridCol w:w="708"/>
      </w:tblGrid>
      <w:tr w:rsidR="00B87BA4" w14:paraId="7DC743C2" w14:textId="77777777">
        <w:trPr>
          <w:trHeight w:val="284"/>
          <w:tblHeader/>
          <w:jc w:val="center"/>
        </w:trPr>
        <w:tc>
          <w:tcPr>
            <w:tcW w:w="709" w:type="dxa"/>
            <w:tcBorders>
              <w:top w:val="single" w:sz="4" w:space="0" w:color="auto"/>
              <w:left w:val="single" w:sz="4" w:space="0" w:color="auto"/>
              <w:bottom w:val="single" w:sz="4" w:space="0" w:color="auto"/>
              <w:right w:val="single" w:sz="4" w:space="0" w:color="auto"/>
            </w:tcBorders>
            <w:shd w:val="clear" w:color="auto" w:fill="0C0C0C"/>
            <w:vAlign w:val="center"/>
          </w:tcPr>
          <w:p w14:paraId="1DECFFE9" w14:textId="77777777" w:rsidR="00B87BA4" w:rsidRDefault="00B87BA4">
            <w:pPr>
              <w:spacing w:afterLines="0" w:after="0"/>
              <w:ind w:left="0" w:firstLineChars="0" w:firstLine="0"/>
              <w:rPr>
                <w:sz w:val="18"/>
                <w:szCs w:val="18"/>
              </w:rPr>
            </w:pPr>
            <w:r>
              <w:rPr>
                <w:rFonts w:hint="eastAsia"/>
                <w:sz w:val="18"/>
                <w:szCs w:val="18"/>
              </w:rPr>
              <w:t xml:space="preserve">　</w:t>
            </w:r>
          </w:p>
        </w:tc>
        <w:tc>
          <w:tcPr>
            <w:tcW w:w="1418" w:type="dxa"/>
            <w:tcBorders>
              <w:top w:val="single" w:sz="4" w:space="0" w:color="auto"/>
              <w:left w:val="nil"/>
              <w:bottom w:val="single" w:sz="4" w:space="0" w:color="auto"/>
              <w:right w:val="single" w:sz="4" w:space="0" w:color="auto"/>
            </w:tcBorders>
            <w:shd w:val="clear" w:color="auto" w:fill="0C0C0C"/>
            <w:vAlign w:val="center"/>
          </w:tcPr>
          <w:p w14:paraId="28224A6A" w14:textId="77777777" w:rsidR="00B87BA4" w:rsidRDefault="00B87BA4">
            <w:pPr>
              <w:spacing w:afterLines="0" w:after="0"/>
              <w:ind w:left="0" w:firstLineChars="0" w:firstLine="0"/>
              <w:rPr>
                <w:sz w:val="18"/>
                <w:szCs w:val="18"/>
              </w:rPr>
            </w:pPr>
            <w:r>
              <w:rPr>
                <w:rFonts w:hint="eastAsia"/>
                <w:sz w:val="18"/>
                <w:szCs w:val="18"/>
              </w:rPr>
              <w:t>ステージ</w:t>
            </w:r>
            <w:r>
              <w:rPr>
                <w:rFonts w:hint="eastAsia"/>
                <w:sz w:val="18"/>
                <w:szCs w:val="18"/>
              </w:rPr>
              <w:t>1</w:t>
            </w:r>
          </w:p>
        </w:tc>
        <w:tc>
          <w:tcPr>
            <w:tcW w:w="1701" w:type="dxa"/>
            <w:tcBorders>
              <w:top w:val="single" w:sz="4" w:space="0" w:color="auto"/>
              <w:left w:val="nil"/>
              <w:bottom w:val="single" w:sz="4" w:space="0" w:color="auto"/>
              <w:right w:val="single" w:sz="4" w:space="0" w:color="auto"/>
            </w:tcBorders>
            <w:shd w:val="clear" w:color="auto" w:fill="0C0C0C"/>
            <w:vAlign w:val="center"/>
          </w:tcPr>
          <w:p w14:paraId="468D83E6" w14:textId="77777777" w:rsidR="00B87BA4" w:rsidRDefault="00B87BA4">
            <w:pPr>
              <w:spacing w:afterLines="0" w:after="0"/>
              <w:ind w:left="0" w:firstLineChars="0" w:firstLine="0"/>
              <w:rPr>
                <w:sz w:val="18"/>
                <w:szCs w:val="18"/>
              </w:rPr>
            </w:pPr>
            <w:r>
              <w:rPr>
                <w:rFonts w:hint="eastAsia"/>
                <w:sz w:val="18"/>
                <w:szCs w:val="18"/>
              </w:rPr>
              <w:t>ステージ</w:t>
            </w:r>
            <w:r>
              <w:rPr>
                <w:rFonts w:hint="eastAsia"/>
                <w:sz w:val="18"/>
                <w:szCs w:val="18"/>
              </w:rPr>
              <w:t>2</w:t>
            </w:r>
          </w:p>
        </w:tc>
        <w:tc>
          <w:tcPr>
            <w:tcW w:w="2977" w:type="dxa"/>
            <w:tcBorders>
              <w:top w:val="single" w:sz="4" w:space="0" w:color="auto"/>
              <w:left w:val="nil"/>
              <w:bottom w:val="single" w:sz="4" w:space="0" w:color="auto"/>
              <w:right w:val="single" w:sz="4" w:space="0" w:color="auto"/>
            </w:tcBorders>
            <w:shd w:val="clear" w:color="auto" w:fill="0C0C0C"/>
            <w:vAlign w:val="center"/>
          </w:tcPr>
          <w:p w14:paraId="3E09DBA8" w14:textId="77777777" w:rsidR="00B87BA4" w:rsidRDefault="00B87BA4">
            <w:pPr>
              <w:spacing w:afterLines="0" w:after="0"/>
              <w:ind w:left="0" w:firstLineChars="0" w:firstLine="0"/>
              <w:rPr>
                <w:sz w:val="18"/>
                <w:szCs w:val="18"/>
              </w:rPr>
            </w:pPr>
            <w:r>
              <w:rPr>
                <w:rFonts w:hint="eastAsia"/>
                <w:sz w:val="18"/>
                <w:szCs w:val="18"/>
              </w:rPr>
              <w:t>ステージ</w:t>
            </w:r>
            <w:r>
              <w:rPr>
                <w:rFonts w:hint="eastAsia"/>
                <w:sz w:val="18"/>
                <w:szCs w:val="18"/>
              </w:rPr>
              <w:t>3</w:t>
            </w:r>
          </w:p>
        </w:tc>
        <w:tc>
          <w:tcPr>
            <w:tcW w:w="3543" w:type="dxa"/>
            <w:gridSpan w:val="2"/>
            <w:tcBorders>
              <w:top w:val="single" w:sz="4" w:space="0" w:color="auto"/>
              <w:left w:val="nil"/>
              <w:bottom w:val="single" w:sz="4" w:space="0" w:color="auto"/>
              <w:right w:val="single" w:sz="4" w:space="0" w:color="auto"/>
            </w:tcBorders>
            <w:shd w:val="clear" w:color="auto" w:fill="0C0C0C"/>
            <w:vAlign w:val="center"/>
          </w:tcPr>
          <w:p w14:paraId="1B3C925A" w14:textId="77777777" w:rsidR="00B87BA4" w:rsidRDefault="00B87BA4">
            <w:pPr>
              <w:spacing w:afterLines="0" w:after="0"/>
              <w:ind w:left="0" w:firstLineChars="0" w:firstLine="0"/>
              <w:rPr>
                <w:sz w:val="18"/>
                <w:szCs w:val="18"/>
              </w:rPr>
            </w:pPr>
            <w:r>
              <w:rPr>
                <w:rFonts w:hint="eastAsia"/>
                <w:sz w:val="18"/>
                <w:szCs w:val="18"/>
              </w:rPr>
              <w:t>ステージ</w:t>
            </w:r>
            <w:r>
              <w:rPr>
                <w:rFonts w:hint="eastAsia"/>
                <w:sz w:val="18"/>
                <w:szCs w:val="18"/>
              </w:rPr>
              <w:t>4</w:t>
            </w:r>
          </w:p>
        </w:tc>
      </w:tr>
      <w:tr w:rsidR="00B87BA4" w14:paraId="203941D8" w14:textId="77777777">
        <w:trPr>
          <w:trHeight w:val="284"/>
          <w:jc w:val="center"/>
        </w:trPr>
        <w:tc>
          <w:tcPr>
            <w:tcW w:w="709" w:type="dxa"/>
            <w:tcBorders>
              <w:top w:val="nil"/>
              <w:left w:val="single" w:sz="4" w:space="0" w:color="auto"/>
              <w:bottom w:val="single" w:sz="4" w:space="0" w:color="auto"/>
              <w:right w:val="single" w:sz="4" w:space="0" w:color="auto"/>
            </w:tcBorders>
            <w:vAlign w:val="center"/>
          </w:tcPr>
          <w:p w14:paraId="607F6B1A" w14:textId="77777777" w:rsidR="00B87BA4" w:rsidRDefault="00B87BA4">
            <w:pPr>
              <w:spacing w:afterLines="0" w:after="0"/>
              <w:ind w:left="0" w:firstLineChars="0" w:firstLine="0"/>
              <w:rPr>
                <w:sz w:val="18"/>
                <w:szCs w:val="18"/>
              </w:rPr>
            </w:pPr>
            <w:r>
              <w:rPr>
                <w:rFonts w:hint="eastAsia"/>
                <w:sz w:val="18"/>
                <w:szCs w:val="18"/>
              </w:rPr>
              <w:t>評価項目</w:t>
            </w:r>
          </w:p>
          <w:p w14:paraId="133CA76E" w14:textId="77777777" w:rsidR="00B87BA4" w:rsidRDefault="00B87BA4">
            <w:pPr>
              <w:spacing w:afterLines="0" w:after="0"/>
              <w:ind w:left="0" w:firstLineChars="0" w:firstLine="0"/>
              <w:rPr>
                <w:sz w:val="18"/>
                <w:szCs w:val="18"/>
              </w:rPr>
            </w:pPr>
          </w:p>
        </w:tc>
        <w:tc>
          <w:tcPr>
            <w:tcW w:w="1418" w:type="dxa"/>
            <w:tcBorders>
              <w:top w:val="nil"/>
              <w:left w:val="nil"/>
              <w:bottom w:val="single" w:sz="4" w:space="0" w:color="auto"/>
              <w:right w:val="single" w:sz="4" w:space="0" w:color="auto"/>
            </w:tcBorders>
            <w:vAlign w:val="center"/>
          </w:tcPr>
          <w:p w14:paraId="18EFD86B" w14:textId="77777777" w:rsidR="00B87BA4" w:rsidRDefault="00B87BA4">
            <w:pPr>
              <w:spacing w:afterLines="0" w:after="0"/>
              <w:ind w:left="0" w:firstLineChars="0" w:firstLine="0"/>
              <w:rPr>
                <w:sz w:val="18"/>
                <w:szCs w:val="18"/>
              </w:rPr>
            </w:pPr>
            <w:r>
              <w:rPr>
                <w:rFonts w:hint="eastAsia"/>
                <w:sz w:val="18"/>
                <w:szCs w:val="18"/>
              </w:rPr>
              <w:t>◆経営層や社員の</w:t>
            </w:r>
            <w:r>
              <w:rPr>
                <w:rFonts w:hint="eastAsia"/>
                <w:sz w:val="18"/>
                <w:szCs w:val="18"/>
              </w:rPr>
              <w:t>IT</w:t>
            </w:r>
            <w:r>
              <w:rPr>
                <w:rFonts w:hint="eastAsia"/>
                <w:sz w:val="18"/>
                <w:szCs w:val="18"/>
              </w:rPr>
              <w:t>スキル向上につながるような取り組みは特段行っていない。あるいは行っている場合であっても不定期であり、次回の開催予定は定まっていない。</w:t>
            </w:r>
          </w:p>
        </w:tc>
        <w:tc>
          <w:tcPr>
            <w:tcW w:w="1701" w:type="dxa"/>
            <w:tcBorders>
              <w:top w:val="nil"/>
              <w:left w:val="nil"/>
              <w:bottom w:val="single" w:sz="4" w:space="0" w:color="auto"/>
              <w:right w:val="single" w:sz="4" w:space="0" w:color="auto"/>
            </w:tcBorders>
            <w:vAlign w:val="center"/>
          </w:tcPr>
          <w:p w14:paraId="444E2FDA" w14:textId="77777777" w:rsidR="00B87BA4" w:rsidRDefault="00B87BA4">
            <w:pPr>
              <w:spacing w:afterLines="0" w:after="0"/>
              <w:ind w:left="0" w:firstLineChars="0" w:firstLine="0"/>
              <w:rPr>
                <w:sz w:val="18"/>
                <w:szCs w:val="18"/>
              </w:rPr>
            </w:pPr>
            <w:r>
              <w:rPr>
                <w:rFonts w:hint="eastAsia"/>
                <w:sz w:val="18"/>
                <w:szCs w:val="18"/>
              </w:rPr>
              <w:t>◆経営層や社員の</w:t>
            </w:r>
            <w:r>
              <w:rPr>
                <w:rFonts w:hint="eastAsia"/>
                <w:sz w:val="18"/>
                <w:szCs w:val="18"/>
              </w:rPr>
              <w:t>IT</w:t>
            </w:r>
            <w:r>
              <w:rPr>
                <w:rFonts w:hint="eastAsia"/>
                <w:sz w:val="18"/>
                <w:szCs w:val="18"/>
              </w:rPr>
              <w:t>活用能力を向上させるために、マニュアルを整備している。</w:t>
            </w:r>
          </w:p>
          <w:p w14:paraId="068E93C4" w14:textId="77777777" w:rsidR="00B87BA4" w:rsidRDefault="00B87BA4">
            <w:pPr>
              <w:spacing w:afterLines="0" w:after="0"/>
              <w:ind w:left="0" w:firstLineChars="0" w:firstLine="0"/>
              <w:rPr>
                <w:sz w:val="18"/>
                <w:szCs w:val="18"/>
              </w:rPr>
            </w:pPr>
            <w:r>
              <w:rPr>
                <w:rFonts w:hint="eastAsia"/>
                <w:sz w:val="18"/>
                <w:szCs w:val="18"/>
              </w:rPr>
              <w:t>◆経営層や社員の</w:t>
            </w:r>
            <w:r>
              <w:rPr>
                <w:rFonts w:hint="eastAsia"/>
                <w:sz w:val="18"/>
                <w:szCs w:val="18"/>
              </w:rPr>
              <w:t>IT</w:t>
            </w:r>
            <w:r>
              <w:rPr>
                <w:rFonts w:hint="eastAsia"/>
                <w:sz w:val="18"/>
                <w:szCs w:val="18"/>
              </w:rPr>
              <w:t>活用能力を向上させるための研修会や啓蒙活動を定期的に行っている。</w:t>
            </w:r>
          </w:p>
        </w:tc>
        <w:tc>
          <w:tcPr>
            <w:tcW w:w="2977" w:type="dxa"/>
            <w:tcBorders>
              <w:top w:val="nil"/>
              <w:left w:val="nil"/>
              <w:bottom w:val="single" w:sz="4" w:space="0" w:color="auto"/>
              <w:right w:val="single" w:sz="4" w:space="0" w:color="auto"/>
            </w:tcBorders>
            <w:vAlign w:val="center"/>
          </w:tcPr>
          <w:p w14:paraId="26C78A51" w14:textId="77777777" w:rsidR="00B87BA4" w:rsidRDefault="00B87BA4">
            <w:pPr>
              <w:spacing w:afterLines="0" w:after="0"/>
              <w:ind w:left="0" w:firstLineChars="0" w:firstLine="0"/>
              <w:rPr>
                <w:sz w:val="18"/>
                <w:szCs w:val="18"/>
              </w:rPr>
            </w:pPr>
            <w:r>
              <w:rPr>
                <w:rFonts w:hint="eastAsia"/>
                <w:sz w:val="18"/>
                <w:szCs w:val="18"/>
              </w:rPr>
              <w:t>◆経営層や社員の</w:t>
            </w:r>
            <w:r>
              <w:rPr>
                <w:rFonts w:hint="eastAsia"/>
                <w:sz w:val="18"/>
                <w:szCs w:val="18"/>
              </w:rPr>
              <w:t>IT</w:t>
            </w:r>
            <w:r>
              <w:rPr>
                <w:rFonts w:hint="eastAsia"/>
                <w:sz w:val="18"/>
                <w:szCs w:val="18"/>
              </w:rPr>
              <w:t>活用能力を向上させるために、マニュアルを整備している。</w:t>
            </w:r>
          </w:p>
          <w:p w14:paraId="5011FD2C" w14:textId="77777777" w:rsidR="00B87BA4" w:rsidRDefault="00B87BA4">
            <w:pPr>
              <w:spacing w:afterLines="0" w:after="0"/>
              <w:ind w:left="0" w:firstLineChars="0" w:firstLine="0"/>
              <w:rPr>
                <w:sz w:val="18"/>
                <w:szCs w:val="18"/>
              </w:rPr>
            </w:pPr>
            <w:r>
              <w:rPr>
                <w:rFonts w:hint="eastAsia"/>
                <w:sz w:val="18"/>
                <w:szCs w:val="18"/>
              </w:rPr>
              <w:t>◆経営層や社員の</w:t>
            </w:r>
            <w:r>
              <w:rPr>
                <w:rFonts w:hint="eastAsia"/>
                <w:sz w:val="18"/>
                <w:szCs w:val="18"/>
              </w:rPr>
              <w:t>IT</w:t>
            </w:r>
            <w:r>
              <w:rPr>
                <w:rFonts w:hint="eastAsia"/>
                <w:sz w:val="18"/>
                <w:szCs w:val="18"/>
              </w:rPr>
              <w:t>活用能力を向上させるための研修会や啓蒙活動を定期的に行っている。</w:t>
            </w:r>
          </w:p>
          <w:p w14:paraId="5D2A6037" w14:textId="77777777" w:rsidR="00B87BA4" w:rsidRDefault="00B87BA4">
            <w:pPr>
              <w:spacing w:afterLines="0" w:after="0"/>
              <w:ind w:left="0" w:firstLineChars="0" w:firstLine="0"/>
              <w:rPr>
                <w:sz w:val="18"/>
                <w:szCs w:val="18"/>
              </w:rPr>
            </w:pPr>
            <w:r>
              <w:rPr>
                <w:rFonts w:hint="eastAsia"/>
                <w:sz w:val="18"/>
                <w:szCs w:val="18"/>
              </w:rPr>
              <w:t>◆経営層や社員の</w:t>
            </w:r>
            <w:r>
              <w:rPr>
                <w:rFonts w:hint="eastAsia"/>
                <w:sz w:val="18"/>
                <w:szCs w:val="18"/>
              </w:rPr>
              <w:t>IT</w:t>
            </w:r>
            <w:r>
              <w:rPr>
                <w:rFonts w:hint="eastAsia"/>
                <w:sz w:val="18"/>
                <w:szCs w:val="18"/>
              </w:rPr>
              <w:t>活用能力を向上させるために、ヘルプデスクの設置など、社内外を問わず疑問点についての問い合わせ窓口を用意している。</w:t>
            </w:r>
          </w:p>
        </w:tc>
        <w:tc>
          <w:tcPr>
            <w:tcW w:w="3543" w:type="dxa"/>
            <w:gridSpan w:val="2"/>
            <w:tcBorders>
              <w:top w:val="nil"/>
              <w:left w:val="nil"/>
              <w:bottom w:val="single" w:sz="4" w:space="0" w:color="auto"/>
              <w:right w:val="single" w:sz="4" w:space="0" w:color="auto"/>
            </w:tcBorders>
            <w:vAlign w:val="center"/>
          </w:tcPr>
          <w:p w14:paraId="3DBA1903" w14:textId="77777777" w:rsidR="00B87BA4" w:rsidRDefault="00B87BA4">
            <w:pPr>
              <w:spacing w:afterLines="0" w:after="0"/>
              <w:ind w:left="0" w:firstLineChars="0" w:firstLine="0"/>
              <w:rPr>
                <w:sz w:val="18"/>
                <w:szCs w:val="18"/>
              </w:rPr>
            </w:pPr>
            <w:r>
              <w:rPr>
                <w:rFonts w:hint="eastAsia"/>
                <w:sz w:val="18"/>
                <w:szCs w:val="18"/>
              </w:rPr>
              <w:t>◆経営層や社員の</w:t>
            </w:r>
            <w:r>
              <w:rPr>
                <w:rFonts w:hint="eastAsia"/>
                <w:sz w:val="18"/>
                <w:szCs w:val="18"/>
              </w:rPr>
              <w:t>IT</w:t>
            </w:r>
            <w:r>
              <w:rPr>
                <w:rFonts w:hint="eastAsia"/>
                <w:sz w:val="18"/>
                <w:szCs w:val="18"/>
              </w:rPr>
              <w:t>活用能力を向上させるために、マニュアルを整備している。</w:t>
            </w:r>
          </w:p>
          <w:p w14:paraId="275E6BAC" w14:textId="77777777" w:rsidR="00B87BA4" w:rsidRDefault="00B87BA4">
            <w:pPr>
              <w:spacing w:afterLines="0" w:after="0"/>
              <w:ind w:left="0" w:firstLineChars="0" w:firstLine="0"/>
              <w:rPr>
                <w:sz w:val="18"/>
                <w:szCs w:val="18"/>
              </w:rPr>
            </w:pPr>
            <w:r>
              <w:rPr>
                <w:rFonts w:hint="eastAsia"/>
                <w:sz w:val="18"/>
                <w:szCs w:val="18"/>
              </w:rPr>
              <w:t>◆経営層や社員の</w:t>
            </w:r>
            <w:r>
              <w:rPr>
                <w:rFonts w:hint="eastAsia"/>
                <w:sz w:val="18"/>
                <w:szCs w:val="18"/>
              </w:rPr>
              <w:t>IT</w:t>
            </w:r>
            <w:r>
              <w:rPr>
                <w:rFonts w:hint="eastAsia"/>
                <w:sz w:val="18"/>
                <w:szCs w:val="18"/>
              </w:rPr>
              <w:t>活用能力を向上させるための研修会や啓蒙活動を定期的に行っている。</w:t>
            </w:r>
          </w:p>
          <w:p w14:paraId="6C556851" w14:textId="77777777" w:rsidR="00B87BA4" w:rsidRDefault="00B87BA4">
            <w:pPr>
              <w:spacing w:afterLines="0" w:after="0"/>
              <w:ind w:left="0" w:firstLineChars="0" w:firstLine="0"/>
              <w:rPr>
                <w:sz w:val="18"/>
                <w:szCs w:val="18"/>
              </w:rPr>
            </w:pPr>
            <w:r>
              <w:rPr>
                <w:rFonts w:hint="eastAsia"/>
                <w:sz w:val="18"/>
                <w:szCs w:val="18"/>
              </w:rPr>
              <w:t>◆経営層や社員の</w:t>
            </w:r>
            <w:r>
              <w:rPr>
                <w:rFonts w:hint="eastAsia"/>
                <w:sz w:val="18"/>
                <w:szCs w:val="18"/>
              </w:rPr>
              <w:t>IT</w:t>
            </w:r>
            <w:r>
              <w:rPr>
                <w:rFonts w:hint="eastAsia"/>
                <w:sz w:val="18"/>
                <w:szCs w:val="18"/>
              </w:rPr>
              <w:t>活用能力を向上させるために、ヘルプデスクの設置など、社内外を問わず疑問点についての問い合わせ窓口を用意している。</w:t>
            </w:r>
          </w:p>
          <w:p w14:paraId="238FEC87" w14:textId="77777777" w:rsidR="00B87BA4" w:rsidRDefault="00B87BA4">
            <w:pPr>
              <w:spacing w:afterLines="0" w:after="0"/>
              <w:ind w:left="0" w:firstLineChars="0" w:firstLine="0"/>
              <w:rPr>
                <w:sz w:val="18"/>
                <w:szCs w:val="18"/>
              </w:rPr>
            </w:pPr>
            <w:r>
              <w:rPr>
                <w:rFonts w:hint="eastAsia"/>
                <w:sz w:val="18"/>
                <w:szCs w:val="18"/>
              </w:rPr>
              <w:t>◆調達先や販売先など連携先企業との間で共通システムを使いこなすための研修会（共同開催も含む）を定期的に行っている。</w:t>
            </w:r>
          </w:p>
          <w:p w14:paraId="6371CFAE" w14:textId="77777777" w:rsidR="00B87BA4" w:rsidRDefault="00B87BA4">
            <w:pPr>
              <w:spacing w:afterLines="0" w:after="0"/>
              <w:ind w:left="0" w:firstLineChars="0" w:firstLine="0"/>
              <w:rPr>
                <w:sz w:val="18"/>
                <w:szCs w:val="18"/>
              </w:rPr>
            </w:pPr>
          </w:p>
        </w:tc>
      </w:tr>
      <w:tr w:rsidR="00B87BA4" w14:paraId="13C13F2E" w14:textId="77777777">
        <w:trPr>
          <w:trHeight w:val="284"/>
          <w:jc w:val="center"/>
        </w:trPr>
        <w:tc>
          <w:tcPr>
            <w:tcW w:w="709" w:type="dxa"/>
            <w:tcBorders>
              <w:top w:val="nil"/>
              <w:left w:val="single" w:sz="4" w:space="0" w:color="auto"/>
              <w:bottom w:val="single" w:sz="4" w:space="0" w:color="auto"/>
              <w:right w:val="single" w:sz="4" w:space="0" w:color="auto"/>
            </w:tcBorders>
            <w:vAlign w:val="center"/>
          </w:tcPr>
          <w:p w14:paraId="4F9FCA11" w14:textId="77777777" w:rsidR="00B87BA4" w:rsidRDefault="00B87BA4">
            <w:pPr>
              <w:spacing w:afterLines="0" w:after="0"/>
              <w:ind w:left="0" w:firstLineChars="0" w:firstLine="0"/>
              <w:rPr>
                <w:sz w:val="18"/>
                <w:szCs w:val="18"/>
              </w:rPr>
            </w:pPr>
            <w:r>
              <w:rPr>
                <w:rFonts w:hint="eastAsia"/>
                <w:sz w:val="18"/>
                <w:szCs w:val="18"/>
              </w:rPr>
              <w:t>評価</w:t>
            </w:r>
          </w:p>
        </w:tc>
        <w:tc>
          <w:tcPr>
            <w:tcW w:w="1418" w:type="dxa"/>
            <w:tcBorders>
              <w:top w:val="nil"/>
              <w:left w:val="nil"/>
              <w:bottom w:val="single" w:sz="4" w:space="0" w:color="auto"/>
              <w:right w:val="single" w:sz="4" w:space="0" w:color="auto"/>
            </w:tcBorders>
            <w:vAlign w:val="center"/>
          </w:tcPr>
          <w:p w14:paraId="4017DCC5" w14:textId="77777777" w:rsidR="00B87BA4" w:rsidRDefault="00B87BA4">
            <w:pPr>
              <w:spacing w:afterLines="0" w:after="0"/>
              <w:ind w:left="0" w:firstLineChars="0" w:firstLine="0"/>
              <w:rPr>
                <w:sz w:val="18"/>
                <w:szCs w:val="18"/>
              </w:rPr>
            </w:pPr>
            <w:r>
              <w:rPr>
                <w:rFonts w:hint="eastAsia"/>
                <w:sz w:val="18"/>
                <w:szCs w:val="18"/>
              </w:rPr>
              <w:t xml:space="preserve">　</w:t>
            </w:r>
          </w:p>
        </w:tc>
        <w:tc>
          <w:tcPr>
            <w:tcW w:w="1701" w:type="dxa"/>
            <w:tcBorders>
              <w:top w:val="nil"/>
              <w:left w:val="nil"/>
              <w:bottom w:val="single" w:sz="4" w:space="0" w:color="auto"/>
              <w:right w:val="single" w:sz="4" w:space="0" w:color="auto"/>
            </w:tcBorders>
            <w:vAlign w:val="center"/>
          </w:tcPr>
          <w:p w14:paraId="6E7D4F4D" w14:textId="77777777" w:rsidR="00B87BA4" w:rsidRDefault="00B87BA4">
            <w:pPr>
              <w:spacing w:afterLines="0" w:after="0"/>
              <w:ind w:left="0" w:firstLineChars="0" w:firstLine="0"/>
              <w:rPr>
                <w:sz w:val="18"/>
                <w:szCs w:val="18"/>
              </w:rPr>
            </w:pPr>
            <w:r>
              <w:rPr>
                <w:rFonts w:hint="eastAsia"/>
                <w:sz w:val="18"/>
                <w:szCs w:val="18"/>
              </w:rPr>
              <w:t xml:space="preserve">　</w:t>
            </w:r>
          </w:p>
        </w:tc>
        <w:tc>
          <w:tcPr>
            <w:tcW w:w="2977" w:type="dxa"/>
            <w:tcBorders>
              <w:top w:val="nil"/>
              <w:left w:val="nil"/>
              <w:bottom w:val="single" w:sz="4" w:space="0" w:color="auto"/>
              <w:right w:val="single" w:sz="4" w:space="0" w:color="auto"/>
            </w:tcBorders>
            <w:vAlign w:val="center"/>
          </w:tcPr>
          <w:p w14:paraId="58581FBA" w14:textId="77777777" w:rsidR="00B87BA4" w:rsidRDefault="00B87BA4">
            <w:pPr>
              <w:spacing w:afterLines="0" w:after="0"/>
              <w:ind w:left="0" w:firstLineChars="0" w:firstLine="0"/>
              <w:rPr>
                <w:sz w:val="18"/>
                <w:szCs w:val="18"/>
              </w:rPr>
            </w:pPr>
            <w:r>
              <w:rPr>
                <w:rFonts w:hint="eastAsia"/>
                <w:sz w:val="18"/>
                <w:szCs w:val="18"/>
              </w:rPr>
              <w:t xml:space="preserve">　</w:t>
            </w:r>
          </w:p>
        </w:tc>
        <w:tc>
          <w:tcPr>
            <w:tcW w:w="3543" w:type="dxa"/>
            <w:gridSpan w:val="2"/>
            <w:tcBorders>
              <w:top w:val="nil"/>
              <w:left w:val="nil"/>
              <w:bottom w:val="single" w:sz="4" w:space="0" w:color="auto"/>
              <w:right w:val="single" w:sz="4" w:space="0" w:color="auto"/>
            </w:tcBorders>
            <w:vAlign w:val="center"/>
          </w:tcPr>
          <w:p w14:paraId="47C60BD8" w14:textId="77777777" w:rsidR="00B87BA4" w:rsidRDefault="00B87BA4">
            <w:pPr>
              <w:spacing w:afterLines="0" w:after="0"/>
              <w:ind w:left="0" w:firstLineChars="0" w:firstLine="0"/>
              <w:rPr>
                <w:sz w:val="18"/>
                <w:szCs w:val="18"/>
              </w:rPr>
            </w:pPr>
            <w:r>
              <w:rPr>
                <w:rFonts w:hint="eastAsia"/>
                <w:sz w:val="18"/>
                <w:szCs w:val="18"/>
              </w:rPr>
              <w:t xml:space="preserve">　</w:t>
            </w:r>
          </w:p>
        </w:tc>
      </w:tr>
      <w:tr w:rsidR="00B87BA4" w14:paraId="5092ED6F" w14:textId="77777777">
        <w:trPr>
          <w:trHeight w:val="284"/>
          <w:jc w:val="center"/>
        </w:trPr>
        <w:tc>
          <w:tcPr>
            <w:tcW w:w="9640" w:type="dxa"/>
            <w:gridSpan w:val="5"/>
            <w:tcBorders>
              <w:top w:val="single" w:sz="4" w:space="0" w:color="auto"/>
              <w:left w:val="single" w:sz="4" w:space="0" w:color="auto"/>
              <w:bottom w:val="single" w:sz="4" w:space="0" w:color="auto"/>
              <w:right w:val="single" w:sz="4" w:space="0" w:color="auto"/>
            </w:tcBorders>
            <w:shd w:val="clear" w:color="auto" w:fill="0C0C0C"/>
            <w:vAlign w:val="center"/>
          </w:tcPr>
          <w:p w14:paraId="77A175CA" w14:textId="77777777" w:rsidR="00B87BA4" w:rsidRDefault="00B87BA4">
            <w:pPr>
              <w:spacing w:afterLines="0" w:after="0"/>
              <w:ind w:left="0" w:firstLineChars="0" w:firstLine="0"/>
              <w:rPr>
                <w:sz w:val="18"/>
                <w:szCs w:val="18"/>
              </w:rPr>
            </w:pPr>
            <w:r>
              <w:rPr>
                <w:rFonts w:hint="eastAsia"/>
                <w:sz w:val="18"/>
                <w:szCs w:val="18"/>
              </w:rPr>
              <w:t>基礎的事項</w:t>
            </w:r>
          </w:p>
        </w:tc>
        <w:tc>
          <w:tcPr>
            <w:tcW w:w="708" w:type="dxa"/>
            <w:tcBorders>
              <w:top w:val="single" w:sz="4" w:space="0" w:color="auto"/>
              <w:left w:val="nil"/>
              <w:bottom w:val="single" w:sz="4" w:space="0" w:color="auto"/>
              <w:right w:val="single" w:sz="4" w:space="0" w:color="auto"/>
            </w:tcBorders>
            <w:shd w:val="clear" w:color="auto" w:fill="0C0C0C"/>
            <w:vAlign w:val="center"/>
          </w:tcPr>
          <w:p w14:paraId="0830BB6D" w14:textId="77777777" w:rsidR="00B87BA4" w:rsidRDefault="00B87BA4">
            <w:pPr>
              <w:spacing w:afterLines="0" w:after="0"/>
              <w:ind w:left="0" w:firstLineChars="0" w:firstLine="0"/>
              <w:rPr>
                <w:sz w:val="18"/>
                <w:szCs w:val="18"/>
              </w:rPr>
            </w:pPr>
            <w:r>
              <w:rPr>
                <w:rFonts w:hint="eastAsia"/>
                <w:sz w:val="18"/>
                <w:szCs w:val="18"/>
              </w:rPr>
              <w:t>評価</w:t>
            </w:r>
          </w:p>
        </w:tc>
      </w:tr>
      <w:tr w:rsidR="00B87BA4" w14:paraId="422F6F2E" w14:textId="77777777">
        <w:trPr>
          <w:trHeight w:val="284"/>
          <w:jc w:val="center"/>
        </w:trPr>
        <w:tc>
          <w:tcPr>
            <w:tcW w:w="9640" w:type="dxa"/>
            <w:gridSpan w:val="5"/>
            <w:tcBorders>
              <w:top w:val="single" w:sz="4" w:space="0" w:color="auto"/>
              <w:left w:val="single" w:sz="4" w:space="0" w:color="auto"/>
              <w:bottom w:val="single" w:sz="4" w:space="0" w:color="auto"/>
              <w:right w:val="single" w:sz="4" w:space="0" w:color="auto"/>
            </w:tcBorders>
            <w:vAlign w:val="center"/>
          </w:tcPr>
          <w:p w14:paraId="2FAB94F1" w14:textId="77777777" w:rsidR="00B87BA4" w:rsidRDefault="00B87BA4">
            <w:pPr>
              <w:spacing w:afterLines="0" w:after="0"/>
              <w:ind w:left="0" w:firstLineChars="0" w:firstLine="0"/>
              <w:rPr>
                <w:sz w:val="18"/>
                <w:szCs w:val="18"/>
              </w:rPr>
            </w:pPr>
            <w:r>
              <w:rPr>
                <w:rFonts w:hint="eastAsia"/>
                <w:sz w:val="18"/>
                <w:szCs w:val="18"/>
              </w:rPr>
              <w:t>◆</w:t>
            </w:r>
            <w:r>
              <w:rPr>
                <w:rFonts w:hint="eastAsia"/>
                <w:sz w:val="18"/>
                <w:szCs w:val="18"/>
              </w:rPr>
              <w:t>CIO</w:t>
            </w:r>
            <w:r>
              <w:rPr>
                <w:rFonts w:hint="eastAsia"/>
                <w:sz w:val="18"/>
                <w:szCs w:val="18"/>
              </w:rPr>
              <w:t>（</w:t>
            </w:r>
            <w:r>
              <w:rPr>
                <w:rFonts w:hint="eastAsia"/>
                <w:sz w:val="18"/>
                <w:szCs w:val="18"/>
              </w:rPr>
              <w:t>CIO</w:t>
            </w:r>
            <w:r>
              <w:rPr>
                <w:rFonts w:hint="eastAsia"/>
                <w:sz w:val="18"/>
                <w:szCs w:val="18"/>
              </w:rPr>
              <w:t>の機能を担う人材）に求められる要素と水準が明確になっている</w:t>
            </w:r>
          </w:p>
        </w:tc>
        <w:tc>
          <w:tcPr>
            <w:tcW w:w="708" w:type="dxa"/>
            <w:tcBorders>
              <w:top w:val="single" w:sz="4" w:space="0" w:color="auto"/>
              <w:left w:val="nil"/>
              <w:bottom w:val="single" w:sz="4" w:space="0" w:color="auto"/>
              <w:right w:val="single" w:sz="4" w:space="0" w:color="auto"/>
            </w:tcBorders>
            <w:vAlign w:val="center"/>
          </w:tcPr>
          <w:p w14:paraId="647D9E51" w14:textId="77777777" w:rsidR="00B87BA4" w:rsidRDefault="00B87BA4">
            <w:pPr>
              <w:spacing w:afterLines="0" w:after="0"/>
              <w:ind w:left="0" w:firstLineChars="0" w:firstLine="0"/>
              <w:rPr>
                <w:sz w:val="18"/>
                <w:szCs w:val="18"/>
              </w:rPr>
            </w:pPr>
            <w:r>
              <w:rPr>
                <w:rFonts w:hint="eastAsia"/>
                <w:sz w:val="18"/>
                <w:szCs w:val="18"/>
              </w:rPr>
              <w:t xml:space="preserve">　</w:t>
            </w:r>
          </w:p>
        </w:tc>
      </w:tr>
      <w:tr w:rsidR="00B87BA4" w14:paraId="34191C2B" w14:textId="77777777">
        <w:trPr>
          <w:trHeight w:val="284"/>
          <w:jc w:val="center"/>
        </w:trPr>
        <w:tc>
          <w:tcPr>
            <w:tcW w:w="9640" w:type="dxa"/>
            <w:gridSpan w:val="5"/>
            <w:tcBorders>
              <w:top w:val="single" w:sz="4" w:space="0" w:color="auto"/>
              <w:left w:val="single" w:sz="4" w:space="0" w:color="auto"/>
              <w:bottom w:val="single" w:sz="4" w:space="0" w:color="auto"/>
              <w:right w:val="single" w:sz="4" w:space="0" w:color="auto"/>
            </w:tcBorders>
            <w:vAlign w:val="center"/>
          </w:tcPr>
          <w:p w14:paraId="30C904D0" w14:textId="77777777" w:rsidR="00B87BA4" w:rsidRDefault="00B87BA4">
            <w:pPr>
              <w:spacing w:afterLines="0" w:after="0"/>
              <w:ind w:left="0" w:firstLineChars="0" w:firstLine="0"/>
              <w:rPr>
                <w:sz w:val="18"/>
                <w:szCs w:val="18"/>
              </w:rPr>
            </w:pPr>
            <w:r>
              <w:rPr>
                <w:rFonts w:hint="eastAsia"/>
                <w:sz w:val="18"/>
                <w:szCs w:val="18"/>
              </w:rPr>
              <w:t>◆</w:t>
            </w:r>
            <w:r>
              <w:rPr>
                <w:rFonts w:hint="eastAsia"/>
                <w:sz w:val="18"/>
                <w:szCs w:val="18"/>
              </w:rPr>
              <w:t>CIO</w:t>
            </w:r>
            <w:r>
              <w:rPr>
                <w:rFonts w:hint="eastAsia"/>
                <w:sz w:val="18"/>
                <w:szCs w:val="18"/>
              </w:rPr>
              <w:t>（</w:t>
            </w:r>
            <w:r>
              <w:rPr>
                <w:rFonts w:hint="eastAsia"/>
                <w:sz w:val="18"/>
                <w:szCs w:val="18"/>
              </w:rPr>
              <w:t>CIO</w:t>
            </w:r>
            <w:r>
              <w:rPr>
                <w:rFonts w:hint="eastAsia"/>
                <w:sz w:val="18"/>
                <w:szCs w:val="18"/>
              </w:rPr>
              <w:t>の機能を担う人材）の育成プログラムがある。あるいは、将来の</w:t>
            </w:r>
            <w:r>
              <w:rPr>
                <w:rFonts w:hint="eastAsia"/>
                <w:sz w:val="18"/>
                <w:szCs w:val="18"/>
              </w:rPr>
              <w:t>CIO</w:t>
            </w:r>
            <w:r>
              <w:rPr>
                <w:rFonts w:hint="eastAsia"/>
                <w:sz w:val="18"/>
                <w:szCs w:val="18"/>
              </w:rPr>
              <w:t>候補をある程度絞ってキャリアを積ませている。</w:t>
            </w:r>
          </w:p>
        </w:tc>
        <w:tc>
          <w:tcPr>
            <w:tcW w:w="708" w:type="dxa"/>
            <w:tcBorders>
              <w:top w:val="nil"/>
              <w:left w:val="nil"/>
              <w:bottom w:val="single" w:sz="4" w:space="0" w:color="auto"/>
              <w:right w:val="single" w:sz="4" w:space="0" w:color="auto"/>
            </w:tcBorders>
            <w:vAlign w:val="center"/>
          </w:tcPr>
          <w:p w14:paraId="2ACA75E2" w14:textId="77777777" w:rsidR="00B87BA4" w:rsidRDefault="00B87BA4">
            <w:pPr>
              <w:spacing w:afterLines="0" w:after="0"/>
              <w:ind w:left="0" w:firstLineChars="0" w:firstLine="0"/>
              <w:rPr>
                <w:sz w:val="18"/>
                <w:szCs w:val="18"/>
              </w:rPr>
            </w:pPr>
            <w:r>
              <w:rPr>
                <w:rFonts w:hint="eastAsia"/>
                <w:sz w:val="18"/>
                <w:szCs w:val="18"/>
              </w:rPr>
              <w:t xml:space="preserve">　</w:t>
            </w:r>
          </w:p>
        </w:tc>
      </w:tr>
      <w:tr w:rsidR="00B87BA4" w14:paraId="57525272" w14:textId="77777777">
        <w:trPr>
          <w:trHeight w:val="284"/>
          <w:jc w:val="center"/>
        </w:trPr>
        <w:tc>
          <w:tcPr>
            <w:tcW w:w="9640" w:type="dxa"/>
            <w:gridSpan w:val="5"/>
            <w:tcBorders>
              <w:top w:val="single" w:sz="4" w:space="0" w:color="auto"/>
              <w:left w:val="single" w:sz="4" w:space="0" w:color="auto"/>
              <w:bottom w:val="single" w:sz="4" w:space="0" w:color="auto"/>
              <w:right w:val="single" w:sz="4" w:space="0" w:color="auto"/>
            </w:tcBorders>
            <w:vAlign w:val="center"/>
          </w:tcPr>
          <w:p w14:paraId="425A78E2" w14:textId="77777777" w:rsidR="00B87BA4" w:rsidRDefault="00B87BA4">
            <w:pPr>
              <w:spacing w:afterLines="0" w:after="0"/>
              <w:ind w:left="0" w:firstLineChars="0" w:firstLine="0"/>
              <w:rPr>
                <w:sz w:val="18"/>
                <w:szCs w:val="18"/>
              </w:rPr>
            </w:pPr>
            <w:r>
              <w:rPr>
                <w:rFonts w:hint="eastAsia"/>
                <w:sz w:val="18"/>
                <w:szCs w:val="18"/>
              </w:rPr>
              <w:t>◆社内</w:t>
            </w:r>
            <w:r>
              <w:rPr>
                <w:rFonts w:hint="eastAsia"/>
                <w:sz w:val="18"/>
                <w:szCs w:val="18"/>
              </w:rPr>
              <w:t>IT</w:t>
            </w:r>
            <w:r>
              <w:rPr>
                <w:rFonts w:hint="eastAsia"/>
                <w:sz w:val="18"/>
                <w:szCs w:val="18"/>
              </w:rPr>
              <w:t>部門のミッション・職務機能・スキルミックス・責任分界を明確にしている</w:t>
            </w:r>
          </w:p>
        </w:tc>
        <w:tc>
          <w:tcPr>
            <w:tcW w:w="708" w:type="dxa"/>
            <w:tcBorders>
              <w:top w:val="nil"/>
              <w:left w:val="nil"/>
              <w:bottom w:val="single" w:sz="4" w:space="0" w:color="auto"/>
              <w:right w:val="single" w:sz="4" w:space="0" w:color="auto"/>
            </w:tcBorders>
            <w:vAlign w:val="center"/>
          </w:tcPr>
          <w:p w14:paraId="23DC5915" w14:textId="77777777" w:rsidR="00B87BA4" w:rsidRDefault="00B87BA4">
            <w:pPr>
              <w:spacing w:afterLines="0" w:after="0"/>
              <w:ind w:left="0" w:firstLineChars="0" w:firstLine="0"/>
              <w:rPr>
                <w:sz w:val="18"/>
                <w:szCs w:val="18"/>
              </w:rPr>
            </w:pPr>
            <w:r>
              <w:rPr>
                <w:rFonts w:hint="eastAsia"/>
                <w:sz w:val="18"/>
                <w:szCs w:val="18"/>
              </w:rPr>
              <w:t xml:space="preserve">　</w:t>
            </w:r>
          </w:p>
        </w:tc>
      </w:tr>
      <w:tr w:rsidR="00B87BA4" w14:paraId="42A22C78" w14:textId="77777777">
        <w:trPr>
          <w:trHeight w:val="284"/>
          <w:jc w:val="center"/>
        </w:trPr>
        <w:tc>
          <w:tcPr>
            <w:tcW w:w="9640" w:type="dxa"/>
            <w:gridSpan w:val="5"/>
            <w:tcBorders>
              <w:top w:val="single" w:sz="4" w:space="0" w:color="auto"/>
              <w:left w:val="single" w:sz="4" w:space="0" w:color="auto"/>
              <w:bottom w:val="single" w:sz="4" w:space="0" w:color="auto"/>
              <w:right w:val="single" w:sz="4" w:space="0" w:color="auto"/>
            </w:tcBorders>
            <w:vAlign w:val="center"/>
          </w:tcPr>
          <w:p w14:paraId="0C31B4C3" w14:textId="77777777" w:rsidR="00B87BA4" w:rsidRDefault="00B87BA4">
            <w:pPr>
              <w:spacing w:afterLines="0" w:after="0"/>
              <w:ind w:left="0" w:firstLineChars="0" w:firstLine="0"/>
              <w:rPr>
                <w:sz w:val="18"/>
                <w:szCs w:val="18"/>
              </w:rPr>
            </w:pPr>
            <w:r>
              <w:rPr>
                <w:rFonts w:hint="eastAsia"/>
                <w:sz w:val="18"/>
                <w:szCs w:val="18"/>
              </w:rPr>
              <w:t>◆</w:t>
            </w:r>
            <w:r>
              <w:rPr>
                <w:rFonts w:hint="eastAsia"/>
                <w:sz w:val="18"/>
                <w:szCs w:val="18"/>
              </w:rPr>
              <w:t>IT</w:t>
            </w:r>
            <w:r>
              <w:rPr>
                <w:rFonts w:hint="eastAsia"/>
                <w:sz w:val="18"/>
                <w:szCs w:val="18"/>
              </w:rPr>
              <w:t>スキル標準などを活用して、社内</w:t>
            </w:r>
            <w:r>
              <w:rPr>
                <w:rFonts w:hint="eastAsia"/>
                <w:sz w:val="18"/>
                <w:szCs w:val="18"/>
              </w:rPr>
              <w:t>IT</w:t>
            </w:r>
            <w:r>
              <w:rPr>
                <w:rFonts w:hint="eastAsia"/>
                <w:sz w:val="18"/>
                <w:szCs w:val="18"/>
              </w:rPr>
              <w:t>部門の社員の技術力・スキルを客観的・数量的に把握する仕組みを持っている</w:t>
            </w:r>
          </w:p>
        </w:tc>
        <w:tc>
          <w:tcPr>
            <w:tcW w:w="708" w:type="dxa"/>
            <w:tcBorders>
              <w:top w:val="nil"/>
              <w:left w:val="nil"/>
              <w:bottom w:val="single" w:sz="4" w:space="0" w:color="auto"/>
              <w:right w:val="single" w:sz="4" w:space="0" w:color="auto"/>
            </w:tcBorders>
            <w:vAlign w:val="center"/>
          </w:tcPr>
          <w:p w14:paraId="69F04C0B" w14:textId="77777777" w:rsidR="00B87BA4" w:rsidRDefault="00B87BA4">
            <w:pPr>
              <w:spacing w:afterLines="0" w:after="0"/>
              <w:ind w:left="0" w:firstLineChars="0" w:firstLine="0"/>
              <w:rPr>
                <w:sz w:val="18"/>
                <w:szCs w:val="18"/>
              </w:rPr>
            </w:pPr>
            <w:r>
              <w:rPr>
                <w:rFonts w:hint="eastAsia"/>
                <w:sz w:val="18"/>
                <w:szCs w:val="18"/>
              </w:rPr>
              <w:t xml:space="preserve">　</w:t>
            </w:r>
          </w:p>
        </w:tc>
      </w:tr>
      <w:tr w:rsidR="00B87BA4" w14:paraId="1EA683CC" w14:textId="77777777">
        <w:trPr>
          <w:trHeight w:val="284"/>
          <w:jc w:val="center"/>
        </w:trPr>
        <w:tc>
          <w:tcPr>
            <w:tcW w:w="9640" w:type="dxa"/>
            <w:gridSpan w:val="5"/>
            <w:tcBorders>
              <w:top w:val="single" w:sz="4" w:space="0" w:color="auto"/>
              <w:left w:val="single" w:sz="4" w:space="0" w:color="auto"/>
              <w:bottom w:val="single" w:sz="4" w:space="0" w:color="auto"/>
              <w:right w:val="single" w:sz="4" w:space="0" w:color="auto"/>
            </w:tcBorders>
            <w:vAlign w:val="center"/>
          </w:tcPr>
          <w:p w14:paraId="6290D5B4" w14:textId="77777777" w:rsidR="00B87BA4" w:rsidRDefault="00B87BA4">
            <w:pPr>
              <w:spacing w:afterLines="0" w:after="0"/>
              <w:ind w:left="0" w:firstLineChars="0" w:firstLine="0"/>
              <w:rPr>
                <w:sz w:val="18"/>
                <w:szCs w:val="18"/>
              </w:rPr>
            </w:pPr>
            <w:r>
              <w:rPr>
                <w:rFonts w:hint="eastAsia"/>
                <w:sz w:val="18"/>
                <w:szCs w:val="18"/>
              </w:rPr>
              <w:t>◆社内</w:t>
            </w:r>
            <w:r>
              <w:rPr>
                <w:rFonts w:hint="eastAsia"/>
                <w:sz w:val="18"/>
                <w:szCs w:val="18"/>
              </w:rPr>
              <w:t>IT</w:t>
            </w:r>
            <w:r>
              <w:rPr>
                <w:rFonts w:hint="eastAsia"/>
                <w:sz w:val="18"/>
                <w:szCs w:val="18"/>
              </w:rPr>
              <w:t>部門の社員のスキルを外部の評価基準（第三者など）を参照して評価している</w:t>
            </w:r>
          </w:p>
        </w:tc>
        <w:tc>
          <w:tcPr>
            <w:tcW w:w="708" w:type="dxa"/>
            <w:tcBorders>
              <w:top w:val="nil"/>
              <w:left w:val="nil"/>
              <w:bottom w:val="single" w:sz="4" w:space="0" w:color="auto"/>
              <w:right w:val="single" w:sz="4" w:space="0" w:color="auto"/>
            </w:tcBorders>
            <w:vAlign w:val="center"/>
          </w:tcPr>
          <w:p w14:paraId="6963399F" w14:textId="77777777" w:rsidR="00B87BA4" w:rsidRDefault="00B87BA4">
            <w:pPr>
              <w:spacing w:afterLines="0" w:after="0"/>
              <w:ind w:left="0" w:firstLineChars="0" w:firstLine="0"/>
              <w:rPr>
                <w:sz w:val="18"/>
                <w:szCs w:val="18"/>
              </w:rPr>
            </w:pPr>
            <w:r>
              <w:rPr>
                <w:rFonts w:hint="eastAsia"/>
                <w:sz w:val="18"/>
                <w:szCs w:val="18"/>
              </w:rPr>
              <w:t xml:space="preserve">　</w:t>
            </w:r>
          </w:p>
        </w:tc>
      </w:tr>
      <w:tr w:rsidR="00B87BA4" w14:paraId="1E724270" w14:textId="77777777">
        <w:trPr>
          <w:trHeight w:val="284"/>
          <w:jc w:val="center"/>
        </w:trPr>
        <w:tc>
          <w:tcPr>
            <w:tcW w:w="9640" w:type="dxa"/>
            <w:gridSpan w:val="5"/>
            <w:tcBorders>
              <w:top w:val="single" w:sz="4" w:space="0" w:color="auto"/>
              <w:left w:val="single" w:sz="4" w:space="0" w:color="auto"/>
              <w:bottom w:val="single" w:sz="4" w:space="0" w:color="auto"/>
              <w:right w:val="single" w:sz="4" w:space="0" w:color="auto"/>
            </w:tcBorders>
            <w:vAlign w:val="center"/>
          </w:tcPr>
          <w:p w14:paraId="751AE653" w14:textId="77777777" w:rsidR="00B87BA4" w:rsidRDefault="00B87BA4">
            <w:pPr>
              <w:spacing w:afterLines="0" w:after="0"/>
              <w:ind w:left="0" w:firstLineChars="0" w:firstLine="0"/>
              <w:rPr>
                <w:sz w:val="18"/>
                <w:szCs w:val="18"/>
              </w:rPr>
            </w:pPr>
            <w:r>
              <w:rPr>
                <w:rFonts w:hint="eastAsia"/>
                <w:sz w:val="18"/>
                <w:szCs w:val="18"/>
              </w:rPr>
              <w:t>◆社内</w:t>
            </w:r>
            <w:r>
              <w:rPr>
                <w:rFonts w:hint="eastAsia"/>
                <w:sz w:val="18"/>
                <w:szCs w:val="18"/>
              </w:rPr>
              <w:t>IT</w:t>
            </w:r>
            <w:r>
              <w:rPr>
                <w:rFonts w:hint="eastAsia"/>
                <w:sz w:val="18"/>
                <w:szCs w:val="18"/>
              </w:rPr>
              <w:t>部門の社員のスキル獲得は、人事評価やキャリアパスとリンクされている</w:t>
            </w:r>
          </w:p>
        </w:tc>
        <w:tc>
          <w:tcPr>
            <w:tcW w:w="708" w:type="dxa"/>
            <w:tcBorders>
              <w:top w:val="nil"/>
              <w:left w:val="nil"/>
              <w:bottom w:val="single" w:sz="4" w:space="0" w:color="auto"/>
              <w:right w:val="single" w:sz="4" w:space="0" w:color="auto"/>
            </w:tcBorders>
            <w:vAlign w:val="center"/>
          </w:tcPr>
          <w:p w14:paraId="2402E75B" w14:textId="77777777" w:rsidR="00B87BA4" w:rsidRDefault="00B87BA4">
            <w:pPr>
              <w:spacing w:afterLines="0" w:after="0"/>
              <w:ind w:left="0" w:firstLineChars="0" w:firstLine="0"/>
              <w:rPr>
                <w:sz w:val="18"/>
                <w:szCs w:val="18"/>
              </w:rPr>
            </w:pPr>
            <w:r>
              <w:rPr>
                <w:rFonts w:hint="eastAsia"/>
                <w:sz w:val="18"/>
                <w:szCs w:val="18"/>
              </w:rPr>
              <w:t xml:space="preserve">　</w:t>
            </w:r>
          </w:p>
        </w:tc>
      </w:tr>
      <w:tr w:rsidR="00B87BA4" w14:paraId="491A4DB5" w14:textId="77777777">
        <w:trPr>
          <w:trHeight w:val="284"/>
          <w:jc w:val="center"/>
        </w:trPr>
        <w:tc>
          <w:tcPr>
            <w:tcW w:w="9640" w:type="dxa"/>
            <w:gridSpan w:val="5"/>
            <w:tcBorders>
              <w:top w:val="single" w:sz="4" w:space="0" w:color="auto"/>
              <w:left w:val="single" w:sz="4" w:space="0" w:color="auto"/>
              <w:bottom w:val="single" w:sz="4" w:space="0" w:color="auto"/>
              <w:right w:val="single" w:sz="4" w:space="0" w:color="auto"/>
            </w:tcBorders>
            <w:vAlign w:val="center"/>
          </w:tcPr>
          <w:p w14:paraId="206B74E4" w14:textId="77777777" w:rsidR="00B87BA4" w:rsidRDefault="00B87BA4">
            <w:pPr>
              <w:spacing w:afterLines="0" w:after="0"/>
              <w:ind w:left="0" w:firstLineChars="0" w:firstLine="0"/>
              <w:rPr>
                <w:sz w:val="18"/>
                <w:szCs w:val="18"/>
              </w:rPr>
            </w:pPr>
            <w:r>
              <w:rPr>
                <w:rFonts w:hint="eastAsia"/>
                <w:sz w:val="18"/>
                <w:szCs w:val="18"/>
              </w:rPr>
              <w:t>◆社内</w:t>
            </w:r>
            <w:r>
              <w:rPr>
                <w:rFonts w:hint="eastAsia"/>
                <w:sz w:val="18"/>
                <w:szCs w:val="18"/>
              </w:rPr>
              <w:t>IT</w:t>
            </w:r>
            <w:r>
              <w:rPr>
                <w:rFonts w:hint="eastAsia"/>
                <w:sz w:val="18"/>
                <w:szCs w:val="18"/>
              </w:rPr>
              <w:t>部門の社員に対して、経営戦略と</w:t>
            </w:r>
            <w:r>
              <w:rPr>
                <w:rFonts w:hint="eastAsia"/>
                <w:sz w:val="18"/>
                <w:szCs w:val="18"/>
              </w:rPr>
              <w:t>IT</w:t>
            </w:r>
            <w:r>
              <w:rPr>
                <w:rFonts w:hint="eastAsia"/>
                <w:sz w:val="18"/>
                <w:szCs w:val="18"/>
              </w:rPr>
              <w:t>戦略の関係について、</w:t>
            </w:r>
            <w:r>
              <w:rPr>
                <w:rFonts w:hint="eastAsia"/>
                <w:sz w:val="18"/>
                <w:szCs w:val="18"/>
              </w:rPr>
              <w:t>CIO</w:t>
            </w:r>
            <w:r>
              <w:rPr>
                <w:rFonts w:hint="eastAsia"/>
                <w:sz w:val="18"/>
                <w:szCs w:val="18"/>
              </w:rPr>
              <w:t>自らが定期的に説明している</w:t>
            </w:r>
          </w:p>
        </w:tc>
        <w:tc>
          <w:tcPr>
            <w:tcW w:w="708" w:type="dxa"/>
            <w:tcBorders>
              <w:top w:val="nil"/>
              <w:left w:val="nil"/>
              <w:bottom w:val="single" w:sz="4" w:space="0" w:color="auto"/>
              <w:right w:val="single" w:sz="4" w:space="0" w:color="auto"/>
            </w:tcBorders>
            <w:vAlign w:val="center"/>
          </w:tcPr>
          <w:p w14:paraId="55701D21" w14:textId="77777777" w:rsidR="00B87BA4" w:rsidRDefault="00B87BA4">
            <w:pPr>
              <w:spacing w:afterLines="0" w:after="0"/>
              <w:ind w:left="0" w:firstLineChars="0" w:firstLine="0"/>
              <w:rPr>
                <w:sz w:val="18"/>
                <w:szCs w:val="18"/>
              </w:rPr>
            </w:pPr>
            <w:r>
              <w:rPr>
                <w:rFonts w:hint="eastAsia"/>
                <w:sz w:val="18"/>
                <w:szCs w:val="18"/>
              </w:rPr>
              <w:t xml:space="preserve">　</w:t>
            </w:r>
          </w:p>
        </w:tc>
      </w:tr>
      <w:tr w:rsidR="00B87BA4" w14:paraId="7760C07A" w14:textId="77777777">
        <w:trPr>
          <w:trHeight w:val="284"/>
          <w:jc w:val="center"/>
        </w:trPr>
        <w:tc>
          <w:tcPr>
            <w:tcW w:w="9640" w:type="dxa"/>
            <w:gridSpan w:val="5"/>
            <w:tcBorders>
              <w:top w:val="single" w:sz="4" w:space="0" w:color="auto"/>
              <w:left w:val="single" w:sz="4" w:space="0" w:color="auto"/>
              <w:bottom w:val="single" w:sz="4" w:space="0" w:color="auto"/>
              <w:right w:val="single" w:sz="4" w:space="0" w:color="auto"/>
            </w:tcBorders>
            <w:vAlign w:val="center"/>
          </w:tcPr>
          <w:p w14:paraId="112406FA" w14:textId="77777777" w:rsidR="00B87BA4" w:rsidRDefault="00B87BA4">
            <w:pPr>
              <w:spacing w:afterLines="0" w:after="0"/>
              <w:ind w:left="0" w:firstLineChars="0" w:firstLine="0"/>
              <w:rPr>
                <w:sz w:val="18"/>
                <w:szCs w:val="18"/>
              </w:rPr>
            </w:pPr>
            <w:r>
              <w:rPr>
                <w:rFonts w:hint="eastAsia"/>
                <w:sz w:val="18"/>
                <w:szCs w:val="18"/>
              </w:rPr>
              <w:t>◆経営戦略及び</w:t>
            </w:r>
            <w:r>
              <w:rPr>
                <w:rFonts w:hint="eastAsia"/>
                <w:sz w:val="18"/>
                <w:szCs w:val="18"/>
              </w:rPr>
              <w:t>IT</w:t>
            </w:r>
            <w:r>
              <w:rPr>
                <w:rFonts w:hint="eastAsia"/>
                <w:sz w:val="18"/>
                <w:szCs w:val="18"/>
              </w:rPr>
              <w:t>戦略に沿って、自社</w:t>
            </w:r>
            <w:r>
              <w:rPr>
                <w:rFonts w:hint="eastAsia"/>
                <w:sz w:val="18"/>
                <w:szCs w:val="18"/>
              </w:rPr>
              <w:t>IT</w:t>
            </w:r>
            <w:r>
              <w:rPr>
                <w:rFonts w:hint="eastAsia"/>
                <w:sz w:val="18"/>
                <w:szCs w:val="18"/>
              </w:rPr>
              <w:t>部門の社員の採用計画（人数、スキル等を考慮）、採用方針を設定している</w:t>
            </w:r>
          </w:p>
        </w:tc>
        <w:tc>
          <w:tcPr>
            <w:tcW w:w="708" w:type="dxa"/>
            <w:tcBorders>
              <w:top w:val="nil"/>
              <w:left w:val="nil"/>
              <w:bottom w:val="single" w:sz="4" w:space="0" w:color="auto"/>
              <w:right w:val="single" w:sz="4" w:space="0" w:color="auto"/>
            </w:tcBorders>
            <w:vAlign w:val="center"/>
          </w:tcPr>
          <w:p w14:paraId="2E2C5FB7" w14:textId="77777777" w:rsidR="00B87BA4" w:rsidRDefault="00B87BA4">
            <w:pPr>
              <w:spacing w:afterLines="0" w:after="0"/>
              <w:ind w:left="0" w:firstLineChars="0" w:firstLine="0"/>
              <w:rPr>
                <w:sz w:val="18"/>
                <w:szCs w:val="18"/>
              </w:rPr>
            </w:pPr>
            <w:r>
              <w:rPr>
                <w:rFonts w:hint="eastAsia"/>
                <w:sz w:val="18"/>
                <w:szCs w:val="18"/>
              </w:rPr>
              <w:t xml:space="preserve">　</w:t>
            </w:r>
          </w:p>
        </w:tc>
      </w:tr>
      <w:tr w:rsidR="00B87BA4" w14:paraId="09C24247" w14:textId="77777777">
        <w:trPr>
          <w:trHeight w:val="284"/>
          <w:jc w:val="center"/>
        </w:trPr>
        <w:tc>
          <w:tcPr>
            <w:tcW w:w="9640" w:type="dxa"/>
            <w:gridSpan w:val="5"/>
            <w:tcBorders>
              <w:top w:val="single" w:sz="4" w:space="0" w:color="auto"/>
              <w:left w:val="single" w:sz="4" w:space="0" w:color="auto"/>
              <w:bottom w:val="single" w:sz="4" w:space="0" w:color="auto"/>
              <w:right w:val="single" w:sz="4" w:space="0" w:color="auto"/>
            </w:tcBorders>
            <w:vAlign w:val="center"/>
          </w:tcPr>
          <w:p w14:paraId="55C4EFB8" w14:textId="77777777" w:rsidR="00B87BA4" w:rsidRDefault="00B87BA4">
            <w:pPr>
              <w:spacing w:afterLines="0" w:after="0"/>
              <w:ind w:left="0" w:firstLineChars="0" w:firstLine="0"/>
              <w:rPr>
                <w:sz w:val="18"/>
                <w:szCs w:val="18"/>
              </w:rPr>
            </w:pPr>
            <w:r>
              <w:rPr>
                <w:rFonts w:hint="eastAsia"/>
                <w:sz w:val="18"/>
                <w:szCs w:val="18"/>
              </w:rPr>
              <w:t>◆自社</w:t>
            </w:r>
            <w:r>
              <w:rPr>
                <w:rFonts w:hint="eastAsia"/>
                <w:sz w:val="18"/>
                <w:szCs w:val="18"/>
              </w:rPr>
              <w:t>IT</w:t>
            </w:r>
            <w:r>
              <w:rPr>
                <w:rFonts w:hint="eastAsia"/>
                <w:sz w:val="18"/>
                <w:szCs w:val="18"/>
              </w:rPr>
              <w:t>部門の社員が、一定期間、</w:t>
            </w:r>
            <w:r>
              <w:rPr>
                <w:rFonts w:hint="eastAsia"/>
                <w:sz w:val="18"/>
                <w:szCs w:val="18"/>
              </w:rPr>
              <w:t>IT</w:t>
            </w:r>
            <w:r>
              <w:rPr>
                <w:rFonts w:hint="eastAsia"/>
                <w:sz w:val="18"/>
                <w:szCs w:val="18"/>
              </w:rPr>
              <w:t>利用部門に異動する仕組みがあり、</w:t>
            </w:r>
            <w:r>
              <w:rPr>
                <w:rFonts w:hint="eastAsia"/>
                <w:sz w:val="18"/>
                <w:szCs w:val="18"/>
              </w:rPr>
              <w:t>IT</w:t>
            </w:r>
            <w:r>
              <w:rPr>
                <w:rFonts w:hint="eastAsia"/>
                <w:sz w:val="18"/>
                <w:szCs w:val="18"/>
              </w:rPr>
              <w:t>利用部門の求めるニーズを把握したうえで</w:t>
            </w:r>
            <w:r>
              <w:rPr>
                <w:rFonts w:hint="eastAsia"/>
                <w:sz w:val="18"/>
                <w:szCs w:val="18"/>
              </w:rPr>
              <w:t>IT</w:t>
            </w:r>
            <w:r>
              <w:rPr>
                <w:rFonts w:hint="eastAsia"/>
                <w:sz w:val="18"/>
                <w:szCs w:val="18"/>
              </w:rPr>
              <w:t>の活用方策を検討している。</w:t>
            </w:r>
          </w:p>
        </w:tc>
        <w:tc>
          <w:tcPr>
            <w:tcW w:w="708" w:type="dxa"/>
            <w:tcBorders>
              <w:top w:val="nil"/>
              <w:left w:val="nil"/>
              <w:bottom w:val="single" w:sz="4" w:space="0" w:color="auto"/>
              <w:right w:val="single" w:sz="4" w:space="0" w:color="auto"/>
            </w:tcBorders>
            <w:vAlign w:val="center"/>
          </w:tcPr>
          <w:p w14:paraId="7F2D5928" w14:textId="77777777" w:rsidR="00B87BA4" w:rsidRDefault="00B87BA4">
            <w:pPr>
              <w:spacing w:afterLines="0" w:after="0"/>
              <w:ind w:left="0" w:firstLineChars="0" w:firstLine="0"/>
              <w:rPr>
                <w:sz w:val="18"/>
                <w:szCs w:val="18"/>
              </w:rPr>
            </w:pPr>
            <w:r>
              <w:rPr>
                <w:rFonts w:hint="eastAsia"/>
                <w:sz w:val="18"/>
                <w:szCs w:val="18"/>
              </w:rPr>
              <w:t xml:space="preserve">　</w:t>
            </w:r>
          </w:p>
        </w:tc>
      </w:tr>
      <w:tr w:rsidR="00B87BA4" w14:paraId="2BE2BF07" w14:textId="77777777">
        <w:trPr>
          <w:trHeight w:val="284"/>
          <w:jc w:val="center"/>
        </w:trPr>
        <w:tc>
          <w:tcPr>
            <w:tcW w:w="9640" w:type="dxa"/>
            <w:gridSpan w:val="5"/>
            <w:tcBorders>
              <w:top w:val="single" w:sz="4" w:space="0" w:color="auto"/>
              <w:left w:val="single" w:sz="4" w:space="0" w:color="auto"/>
              <w:bottom w:val="single" w:sz="4" w:space="0" w:color="auto"/>
              <w:right w:val="single" w:sz="4" w:space="0" w:color="auto"/>
            </w:tcBorders>
            <w:vAlign w:val="center"/>
          </w:tcPr>
          <w:p w14:paraId="7C756319" w14:textId="77777777" w:rsidR="00B87BA4" w:rsidRDefault="00B87BA4">
            <w:pPr>
              <w:spacing w:afterLines="0" w:after="0"/>
              <w:ind w:left="0" w:firstLineChars="0" w:firstLine="0"/>
              <w:rPr>
                <w:sz w:val="18"/>
                <w:szCs w:val="18"/>
              </w:rPr>
            </w:pPr>
            <w:r>
              <w:rPr>
                <w:rFonts w:hint="eastAsia"/>
                <w:sz w:val="18"/>
                <w:szCs w:val="18"/>
              </w:rPr>
              <w:t>◆社内</w:t>
            </w:r>
            <w:r>
              <w:rPr>
                <w:rFonts w:hint="eastAsia"/>
                <w:sz w:val="18"/>
                <w:szCs w:val="18"/>
              </w:rPr>
              <w:t>IT</w:t>
            </w:r>
            <w:r>
              <w:rPr>
                <w:rFonts w:hint="eastAsia"/>
                <w:sz w:val="18"/>
                <w:szCs w:val="18"/>
              </w:rPr>
              <w:t>部門の社員のスキル獲得のための教育プログラムを整備している</w:t>
            </w:r>
          </w:p>
        </w:tc>
        <w:tc>
          <w:tcPr>
            <w:tcW w:w="708" w:type="dxa"/>
            <w:tcBorders>
              <w:top w:val="nil"/>
              <w:left w:val="nil"/>
              <w:bottom w:val="single" w:sz="4" w:space="0" w:color="auto"/>
              <w:right w:val="single" w:sz="4" w:space="0" w:color="auto"/>
            </w:tcBorders>
            <w:vAlign w:val="center"/>
          </w:tcPr>
          <w:p w14:paraId="3E67B6F6" w14:textId="77777777" w:rsidR="00B87BA4" w:rsidRDefault="00B87BA4">
            <w:pPr>
              <w:spacing w:afterLines="0" w:after="0"/>
              <w:ind w:left="0" w:firstLineChars="0" w:firstLine="0"/>
              <w:rPr>
                <w:sz w:val="18"/>
                <w:szCs w:val="18"/>
              </w:rPr>
            </w:pPr>
            <w:r>
              <w:rPr>
                <w:rFonts w:hint="eastAsia"/>
                <w:sz w:val="18"/>
                <w:szCs w:val="18"/>
              </w:rPr>
              <w:t xml:space="preserve">　</w:t>
            </w:r>
          </w:p>
        </w:tc>
      </w:tr>
      <w:tr w:rsidR="00B87BA4" w14:paraId="4E9F119E" w14:textId="77777777">
        <w:trPr>
          <w:trHeight w:val="284"/>
          <w:jc w:val="center"/>
        </w:trPr>
        <w:tc>
          <w:tcPr>
            <w:tcW w:w="9640" w:type="dxa"/>
            <w:gridSpan w:val="5"/>
            <w:tcBorders>
              <w:top w:val="single" w:sz="4" w:space="0" w:color="auto"/>
              <w:left w:val="single" w:sz="4" w:space="0" w:color="auto"/>
              <w:bottom w:val="single" w:sz="4" w:space="0" w:color="auto"/>
              <w:right w:val="single" w:sz="4" w:space="0" w:color="auto"/>
            </w:tcBorders>
            <w:vAlign w:val="center"/>
          </w:tcPr>
          <w:p w14:paraId="34C74A35" w14:textId="77777777" w:rsidR="00B87BA4" w:rsidRDefault="00B87BA4">
            <w:pPr>
              <w:spacing w:afterLines="0" w:after="0"/>
              <w:ind w:left="0" w:firstLineChars="0" w:firstLine="0"/>
              <w:rPr>
                <w:sz w:val="18"/>
                <w:szCs w:val="18"/>
              </w:rPr>
            </w:pPr>
            <w:r>
              <w:rPr>
                <w:rFonts w:hint="eastAsia"/>
                <w:sz w:val="18"/>
                <w:szCs w:val="18"/>
              </w:rPr>
              <w:t>◆自社</w:t>
            </w:r>
            <w:r>
              <w:rPr>
                <w:rFonts w:hint="eastAsia"/>
                <w:sz w:val="18"/>
                <w:szCs w:val="18"/>
              </w:rPr>
              <w:t>IT</w:t>
            </w:r>
            <w:r>
              <w:rPr>
                <w:rFonts w:hint="eastAsia"/>
                <w:sz w:val="18"/>
                <w:szCs w:val="18"/>
              </w:rPr>
              <w:t>部門の社員が新技術や不足するスキルを獲得するために、定期的に、社外のプログラムに参加したり、先進企業で研修を受けたりさせている</w:t>
            </w:r>
          </w:p>
        </w:tc>
        <w:tc>
          <w:tcPr>
            <w:tcW w:w="708" w:type="dxa"/>
            <w:tcBorders>
              <w:top w:val="nil"/>
              <w:left w:val="nil"/>
              <w:bottom w:val="single" w:sz="4" w:space="0" w:color="auto"/>
              <w:right w:val="single" w:sz="4" w:space="0" w:color="auto"/>
            </w:tcBorders>
            <w:vAlign w:val="center"/>
          </w:tcPr>
          <w:p w14:paraId="5C76A4D9" w14:textId="77777777" w:rsidR="00B87BA4" w:rsidRDefault="00B87BA4">
            <w:pPr>
              <w:spacing w:afterLines="0" w:after="0"/>
              <w:ind w:left="0" w:firstLineChars="0" w:firstLine="0"/>
              <w:rPr>
                <w:sz w:val="18"/>
                <w:szCs w:val="18"/>
              </w:rPr>
            </w:pPr>
            <w:r>
              <w:rPr>
                <w:rFonts w:hint="eastAsia"/>
                <w:sz w:val="18"/>
                <w:szCs w:val="18"/>
              </w:rPr>
              <w:t xml:space="preserve">　</w:t>
            </w:r>
          </w:p>
        </w:tc>
      </w:tr>
    </w:tbl>
    <w:p w14:paraId="4773ACBF" w14:textId="77777777" w:rsidR="00B87BA4" w:rsidRDefault="00B87BA4">
      <w:pPr>
        <w:pStyle w:val="4"/>
        <w:spacing w:beforeLines="50" w:before="180"/>
        <w:ind w:firstLine="100"/>
      </w:pPr>
    </w:p>
    <w:p w14:paraId="3BB6E6C4" w14:textId="77777777" w:rsidR="00B87BA4" w:rsidRDefault="00B87BA4">
      <w:pPr>
        <w:spacing w:beforeLines="50" w:before="180" w:afterLines="0" w:after="0"/>
        <w:ind w:firstLine="210"/>
        <w:outlineLvl w:val="3"/>
      </w:pPr>
      <w:r>
        <w:rPr>
          <w:rFonts w:hint="eastAsia"/>
        </w:rPr>
        <w:t>Ⅶ．</w:t>
      </w:r>
      <w:r>
        <w:rPr>
          <w:rFonts w:hint="eastAsia"/>
        </w:rPr>
        <w:t>IT</w:t>
      </w:r>
      <w:r>
        <w:rPr>
          <w:rFonts w:hint="eastAsia"/>
        </w:rPr>
        <w:t>に起因するリスクへの対応</w:t>
      </w:r>
      <w:r>
        <w:tab/>
      </w:r>
      <w:r>
        <w:tab/>
      </w:r>
      <w:r>
        <w:tab/>
      </w:r>
      <w:r>
        <w:tab/>
      </w:r>
    </w:p>
    <w:tbl>
      <w:tblPr>
        <w:tblW w:w="10348" w:type="dxa"/>
        <w:jc w:val="center"/>
        <w:tblLayout w:type="fixed"/>
        <w:tblCellMar>
          <w:left w:w="99" w:type="dxa"/>
          <w:right w:w="99" w:type="dxa"/>
        </w:tblCellMar>
        <w:tblLook w:val="0000" w:firstRow="0" w:lastRow="0" w:firstColumn="0" w:lastColumn="0" w:noHBand="0" w:noVBand="0"/>
      </w:tblPr>
      <w:tblGrid>
        <w:gridCol w:w="709"/>
        <w:gridCol w:w="1701"/>
        <w:gridCol w:w="2410"/>
        <w:gridCol w:w="2693"/>
        <w:gridCol w:w="1985"/>
        <w:gridCol w:w="850"/>
      </w:tblGrid>
      <w:tr w:rsidR="00B87BA4" w14:paraId="7C6D3D19" w14:textId="77777777">
        <w:trPr>
          <w:trHeight w:val="284"/>
          <w:jc w:val="center"/>
        </w:trPr>
        <w:tc>
          <w:tcPr>
            <w:tcW w:w="709" w:type="dxa"/>
            <w:tcBorders>
              <w:top w:val="single" w:sz="4" w:space="0" w:color="auto"/>
              <w:left w:val="single" w:sz="4" w:space="0" w:color="auto"/>
              <w:bottom w:val="single" w:sz="4" w:space="0" w:color="auto"/>
              <w:right w:val="single" w:sz="4" w:space="0" w:color="auto"/>
            </w:tcBorders>
            <w:shd w:val="clear" w:color="auto" w:fill="0C0C0C"/>
            <w:vAlign w:val="center"/>
          </w:tcPr>
          <w:p w14:paraId="72BFBCB3" w14:textId="77777777" w:rsidR="00B87BA4" w:rsidRDefault="00B87BA4">
            <w:pPr>
              <w:spacing w:after="180"/>
              <w:ind w:firstLine="180"/>
              <w:rPr>
                <w:sz w:val="18"/>
                <w:szCs w:val="18"/>
              </w:rPr>
            </w:pPr>
            <w:r>
              <w:rPr>
                <w:rFonts w:hint="eastAsia"/>
                <w:sz w:val="18"/>
                <w:szCs w:val="18"/>
              </w:rPr>
              <w:t xml:space="preserve">　</w:t>
            </w:r>
          </w:p>
        </w:tc>
        <w:tc>
          <w:tcPr>
            <w:tcW w:w="1701" w:type="dxa"/>
            <w:tcBorders>
              <w:top w:val="single" w:sz="4" w:space="0" w:color="auto"/>
              <w:left w:val="nil"/>
              <w:bottom w:val="single" w:sz="4" w:space="0" w:color="auto"/>
              <w:right w:val="single" w:sz="4" w:space="0" w:color="auto"/>
            </w:tcBorders>
            <w:shd w:val="clear" w:color="auto" w:fill="0C0C0C"/>
            <w:vAlign w:val="center"/>
          </w:tcPr>
          <w:p w14:paraId="40B71484" w14:textId="77777777" w:rsidR="00B87BA4" w:rsidRDefault="00B87BA4">
            <w:pPr>
              <w:spacing w:after="180"/>
              <w:ind w:firstLine="180"/>
              <w:rPr>
                <w:sz w:val="18"/>
                <w:szCs w:val="18"/>
              </w:rPr>
            </w:pPr>
            <w:r>
              <w:rPr>
                <w:rFonts w:hint="eastAsia"/>
                <w:sz w:val="18"/>
                <w:szCs w:val="18"/>
              </w:rPr>
              <w:t>ステージ</w:t>
            </w:r>
            <w:r>
              <w:rPr>
                <w:rFonts w:hint="eastAsia"/>
                <w:sz w:val="18"/>
                <w:szCs w:val="18"/>
              </w:rPr>
              <w:t>1</w:t>
            </w:r>
          </w:p>
        </w:tc>
        <w:tc>
          <w:tcPr>
            <w:tcW w:w="2410" w:type="dxa"/>
            <w:tcBorders>
              <w:top w:val="single" w:sz="4" w:space="0" w:color="auto"/>
              <w:left w:val="nil"/>
              <w:bottom w:val="single" w:sz="4" w:space="0" w:color="auto"/>
              <w:right w:val="single" w:sz="4" w:space="0" w:color="auto"/>
            </w:tcBorders>
            <w:shd w:val="clear" w:color="auto" w:fill="0C0C0C"/>
            <w:vAlign w:val="center"/>
          </w:tcPr>
          <w:p w14:paraId="4A9ADE99" w14:textId="77777777" w:rsidR="00B87BA4" w:rsidRDefault="00B87BA4">
            <w:pPr>
              <w:spacing w:after="180"/>
              <w:ind w:firstLine="180"/>
              <w:rPr>
                <w:sz w:val="18"/>
                <w:szCs w:val="18"/>
              </w:rPr>
            </w:pPr>
            <w:r>
              <w:rPr>
                <w:rFonts w:hint="eastAsia"/>
                <w:sz w:val="18"/>
                <w:szCs w:val="18"/>
              </w:rPr>
              <w:t>ステージ</w:t>
            </w:r>
            <w:r>
              <w:rPr>
                <w:rFonts w:hint="eastAsia"/>
                <w:sz w:val="18"/>
                <w:szCs w:val="18"/>
              </w:rPr>
              <w:t>2</w:t>
            </w:r>
          </w:p>
        </w:tc>
        <w:tc>
          <w:tcPr>
            <w:tcW w:w="2693" w:type="dxa"/>
            <w:tcBorders>
              <w:top w:val="single" w:sz="4" w:space="0" w:color="auto"/>
              <w:left w:val="nil"/>
              <w:bottom w:val="single" w:sz="4" w:space="0" w:color="auto"/>
              <w:right w:val="single" w:sz="4" w:space="0" w:color="auto"/>
            </w:tcBorders>
            <w:shd w:val="clear" w:color="auto" w:fill="0C0C0C"/>
            <w:vAlign w:val="center"/>
          </w:tcPr>
          <w:p w14:paraId="325A7AD6" w14:textId="77777777" w:rsidR="00B87BA4" w:rsidRDefault="00B87BA4">
            <w:pPr>
              <w:spacing w:after="180"/>
              <w:ind w:firstLine="180"/>
              <w:rPr>
                <w:sz w:val="18"/>
                <w:szCs w:val="18"/>
              </w:rPr>
            </w:pPr>
            <w:r>
              <w:rPr>
                <w:rFonts w:hint="eastAsia"/>
                <w:sz w:val="18"/>
                <w:szCs w:val="18"/>
              </w:rPr>
              <w:t>ステージ</w:t>
            </w:r>
            <w:r>
              <w:rPr>
                <w:rFonts w:hint="eastAsia"/>
                <w:sz w:val="18"/>
                <w:szCs w:val="18"/>
              </w:rPr>
              <w:t>3</w:t>
            </w:r>
          </w:p>
        </w:tc>
        <w:tc>
          <w:tcPr>
            <w:tcW w:w="2835" w:type="dxa"/>
            <w:gridSpan w:val="2"/>
            <w:tcBorders>
              <w:top w:val="single" w:sz="4" w:space="0" w:color="auto"/>
              <w:left w:val="nil"/>
              <w:bottom w:val="single" w:sz="4" w:space="0" w:color="auto"/>
              <w:right w:val="single" w:sz="4" w:space="0" w:color="auto"/>
            </w:tcBorders>
            <w:shd w:val="clear" w:color="auto" w:fill="0C0C0C"/>
            <w:vAlign w:val="center"/>
          </w:tcPr>
          <w:p w14:paraId="542722C2" w14:textId="77777777" w:rsidR="00B87BA4" w:rsidRDefault="00B87BA4">
            <w:pPr>
              <w:spacing w:after="180"/>
              <w:ind w:firstLine="180"/>
              <w:rPr>
                <w:sz w:val="18"/>
                <w:szCs w:val="18"/>
              </w:rPr>
            </w:pPr>
            <w:r>
              <w:rPr>
                <w:rFonts w:hint="eastAsia"/>
                <w:sz w:val="18"/>
                <w:szCs w:val="18"/>
              </w:rPr>
              <w:t>ステージ</w:t>
            </w:r>
            <w:r>
              <w:rPr>
                <w:rFonts w:hint="eastAsia"/>
                <w:sz w:val="18"/>
                <w:szCs w:val="18"/>
              </w:rPr>
              <w:t>4</w:t>
            </w:r>
          </w:p>
        </w:tc>
      </w:tr>
      <w:tr w:rsidR="00B87BA4" w14:paraId="69B3AC63" w14:textId="77777777">
        <w:trPr>
          <w:trHeight w:val="284"/>
          <w:jc w:val="center"/>
        </w:trPr>
        <w:tc>
          <w:tcPr>
            <w:tcW w:w="709" w:type="dxa"/>
            <w:tcBorders>
              <w:top w:val="nil"/>
              <w:left w:val="single" w:sz="4" w:space="0" w:color="auto"/>
              <w:bottom w:val="single" w:sz="4" w:space="0" w:color="auto"/>
              <w:right w:val="single" w:sz="4" w:space="0" w:color="auto"/>
            </w:tcBorders>
            <w:vAlign w:val="center"/>
          </w:tcPr>
          <w:p w14:paraId="05CDD302" w14:textId="77777777" w:rsidR="00B87BA4" w:rsidRDefault="00B87BA4">
            <w:pPr>
              <w:spacing w:afterLines="0" w:after="0"/>
              <w:ind w:left="0" w:firstLineChars="0" w:firstLine="0"/>
              <w:rPr>
                <w:sz w:val="18"/>
                <w:szCs w:val="18"/>
              </w:rPr>
            </w:pPr>
            <w:r>
              <w:rPr>
                <w:rFonts w:hint="eastAsia"/>
                <w:sz w:val="18"/>
                <w:szCs w:val="18"/>
              </w:rPr>
              <w:t>評価項目</w:t>
            </w:r>
          </w:p>
        </w:tc>
        <w:tc>
          <w:tcPr>
            <w:tcW w:w="1701" w:type="dxa"/>
            <w:tcBorders>
              <w:top w:val="nil"/>
              <w:left w:val="nil"/>
              <w:bottom w:val="single" w:sz="4" w:space="0" w:color="auto"/>
              <w:right w:val="single" w:sz="4" w:space="0" w:color="auto"/>
            </w:tcBorders>
          </w:tcPr>
          <w:p w14:paraId="4424AEFF" w14:textId="77777777" w:rsidR="00B87BA4" w:rsidRDefault="00B87BA4">
            <w:pPr>
              <w:spacing w:afterLines="0" w:after="0"/>
              <w:ind w:left="0" w:firstLineChars="0" w:firstLine="0"/>
              <w:jc w:val="both"/>
              <w:rPr>
                <w:sz w:val="18"/>
                <w:szCs w:val="18"/>
              </w:rPr>
            </w:pPr>
            <w:r>
              <w:rPr>
                <w:rFonts w:hint="eastAsia"/>
                <w:sz w:val="18"/>
                <w:szCs w:val="18"/>
              </w:rPr>
              <w:t>◆</w:t>
            </w:r>
            <w:r>
              <w:rPr>
                <w:rFonts w:hint="eastAsia"/>
                <w:sz w:val="18"/>
                <w:szCs w:val="18"/>
              </w:rPr>
              <w:t xml:space="preserve"> </w:t>
            </w:r>
            <w:r>
              <w:rPr>
                <w:rFonts w:hint="eastAsia"/>
                <w:sz w:val="18"/>
                <w:szCs w:val="18"/>
              </w:rPr>
              <w:t>経営層は</w:t>
            </w:r>
            <w:r>
              <w:rPr>
                <w:rFonts w:hint="eastAsia"/>
                <w:sz w:val="18"/>
                <w:szCs w:val="18"/>
              </w:rPr>
              <w:t>IT</w:t>
            </w:r>
            <w:r>
              <w:rPr>
                <w:rFonts w:hint="eastAsia"/>
                <w:sz w:val="18"/>
                <w:szCs w:val="18"/>
              </w:rPr>
              <w:t>に関連・起因するリスク（情報漏洩・ウィルス・不正アクセス等）の脅威について理解していない。</w:t>
            </w:r>
          </w:p>
        </w:tc>
        <w:tc>
          <w:tcPr>
            <w:tcW w:w="2410" w:type="dxa"/>
            <w:tcBorders>
              <w:top w:val="nil"/>
              <w:left w:val="nil"/>
              <w:bottom w:val="single" w:sz="4" w:space="0" w:color="auto"/>
              <w:right w:val="single" w:sz="4" w:space="0" w:color="auto"/>
            </w:tcBorders>
          </w:tcPr>
          <w:p w14:paraId="4E5A3A1D" w14:textId="77777777" w:rsidR="00B87BA4" w:rsidRDefault="00B87BA4">
            <w:pPr>
              <w:spacing w:afterLines="0" w:after="0"/>
              <w:ind w:left="0" w:firstLineChars="0" w:firstLine="0"/>
              <w:jc w:val="both"/>
              <w:rPr>
                <w:sz w:val="18"/>
                <w:szCs w:val="18"/>
              </w:rPr>
            </w:pPr>
            <w:r>
              <w:rPr>
                <w:rFonts w:hint="eastAsia"/>
                <w:sz w:val="18"/>
                <w:szCs w:val="18"/>
              </w:rPr>
              <w:t>◆</w:t>
            </w:r>
            <w:r>
              <w:rPr>
                <w:rFonts w:hint="eastAsia"/>
                <w:sz w:val="18"/>
                <w:szCs w:val="18"/>
              </w:rPr>
              <w:t xml:space="preserve"> </w:t>
            </w:r>
            <w:r>
              <w:rPr>
                <w:rFonts w:hint="eastAsia"/>
                <w:sz w:val="18"/>
                <w:szCs w:val="18"/>
              </w:rPr>
              <w:t>経営層は</w:t>
            </w:r>
            <w:r>
              <w:rPr>
                <w:rFonts w:hint="eastAsia"/>
                <w:sz w:val="18"/>
                <w:szCs w:val="18"/>
              </w:rPr>
              <w:t>IT</w:t>
            </w:r>
            <w:r>
              <w:rPr>
                <w:rFonts w:hint="eastAsia"/>
                <w:sz w:val="18"/>
                <w:szCs w:val="18"/>
              </w:rPr>
              <w:t>に関連・起因するリスク（情報漏洩・ウィルス・不正アクセス等）の脅威を認識している。</w:t>
            </w:r>
          </w:p>
        </w:tc>
        <w:tc>
          <w:tcPr>
            <w:tcW w:w="2693" w:type="dxa"/>
            <w:tcBorders>
              <w:top w:val="nil"/>
              <w:left w:val="nil"/>
              <w:bottom w:val="single" w:sz="4" w:space="0" w:color="auto"/>
              <w:right w:val="single" w:sz="4" w:space="0" w:color="auto"/>
            </w:tcBorders>
          </w:tcPr>
          <w:p w14:paraId="76743D54" w14:textId="77777777" w:rsidR="00B87BA4" w:rsidRDefault="00B87BA4">
            <w:pPr>
              <w:spacing w:afterLines="0" w:after="0"/>
              <w:ind w:left="0" w:firstLineChars="0" w:firstLine="0"/>
              <w:jc w:val="both"/>
              <w:rPr>
                <w:sz w:val="18"/>
                <w:szCs w:val="18"/>
              </w:rPr>
            </w:pPr>
            <w:r>
              <w:rPr>
                <w:rFonts w:hint="eastAsia"/>
                <w:sz w:val="18"/>
                <w:szCs w:val="18"/>
              </w:rPr>
              <w:t>◆</w:t>
            </w:r>
            <w:r>
              <w:rPr>
                <w:rFonts w:hint="eastAsia"/>
                <w:sz w:val="18"/>
                <w:szCs w:val="18"/>
              </w:rPr>
              <w:t xml:space="preserve"> </w:t>
            </w:r>
            <w:r>
              <w:rPr>
                <w:rFonts w:hint="eastAsia"/>
                <w:sz w:val="18"/>
                <w:szCs w:val="18"/>
              </w:rPr>
              <w:t>経営層は</w:t>
            </w:r>
            <w:r>
              <w:rPr>
                <w:rFonts w:hint="eastAsia"/>
                <w:sz w:val="18"/>
                <w:szCs w:val="18"/>
              </w:rPr>
              <w:t>IT</w:t>
            </w:r>
            <w:r>
              <w:rPr>
                <w:rFonts w:hint="eastAsia"/>
                <w:sz w:val="18"/>
                <w:szCs w:val="18"/>
              </w:rPr>
              <w:t>に関連・起因するリスク（情報漏洩・ウィルス・不正アクセス等）の脅威を認識している。</w:t>
            </w:r>
          </w:p>
          <w:p w14:paraId="6461B4B4" w14:textId="77777777" w:rsidR="00B87BA4" w:rsidRDefault="00B87BA4">
            <w:pPr>
              <w:spacing w:afterLines="0" w:after="0"/>
              <w:ind w:left="0" w:firstLineChars="0" w:firstLine="0"/>
              <w:jc w:val="both"/>
              <w:rPr>
                <w:sz w:val="18"/>
                <w:szCs w:val="18"/>
              </w:rPr>
            </w:pPr>
            <w:r>
              <w:rPr>
                <w:rFonts w:hint="eastAsia"/>
                <w:sz w:val="18"/>
                <w:szCs w:val="18"/>
              </w:rPr>
              <w:t>◆</w:t>
            </w:r>
            <w:r>
              <w:rPr>
                <w:rFonts w:hint="eastAsia"/>
                <w:sz w:val="18"/>
                <w:szCs w:val="18"/>
              </w:rPr>
              <w:t xml:space="preserve"> IT</w:t>
            </w:r>
            <w:r>
              <w:rPr>
                <w:rFonts w:hint="eastAsia"/>
                <w:sz w:val="18"/>
                <w:szCs w:val="18"/>
              </w:rPr>
              <w:t>に関連・起因するリスクの潜在・顕在要因を網羅的に把握し、発生の可能性、発生した場合の影響などを予測し、対応策について検討を行っている。</w:t>
            </w:r>
          </w:p>
        </w:tc>
        <w:tc>
          <w:tcPr>
            <w:tcW w:w="2835" w:type="dxa"/>
            <w:gridSpan w:val="2"/>
            <w:tcBorders>
              <w:top w:val="nil"/>
              <w:left w:val="nil"/>
              <w:bottom w:val="single" w:sz="4" w:space="0" w:color="auto"/>
              <w:right w:val="single" w:sz="4" w:space="0" w:color="auto"/>
            </w:tcBorders>
          </w:tcPr>
          <w:p w14:paraId="135E3A88" w14:textId="77777777" w:rsidR="00B87BA4" w:rsidRDefault="00B87BA4">
            <w:pPr>
              <w:spacing w:afterLines="0" w:after="0"/>
              <w:ind w:left="0" w:firstLineChars="0" w:firstLine="0"/>
              <w:jc w:val="both"/>
              <w:rPr>
                <w:sz w:val="18"/>
                <w:szCs w:val="18"/>
              </w:rPr>
            </w:pPr>
            <w:r>
              <w:rPr>
                <w:rFonts w:hint="eastAsia"/>
                <w:sz w:val="18"/>
                <w:szCs w:val="18"/>
              </w:rPr>
              <w:t>◆</w:t>
            </w:r>
            <w:r>
              <w:rPr>
                <w:rFonts w:hint="eastAsia"/>
                <w:sz w:val="18"/>
                <w:szCs w:val="18"/>
              </w:rPr>
              <w:t xml:space="preserve"> </w:t>
            </w:r>
            <w:r>
              <w:rPr>
                <w:rFonts w:hint="eastAsia"/>
                <w:sz w:val="18"/>
                <w:szCs w:val="18"/>
              </w:rPr>
              <w:t>経営層は</w:t>
            </w:r>
            <w:r>
              <w:rPr>
                <w:rFonts w:hint="eastAsia"/>
                <w:sz w:val="18"/>
                <w:szCs w:val="18"/>
              </w:rPr>
              <w:t>IT</w:t>
            </w:r>
            <w:r>
              <w:rPr>
                <w:rFonts w:hint="eastAsia"/>
                <w:sz w:val="18"/>
                <w:szCs w:val="18"/>
              </w:rPr>
              <w:t>に関連・起因するリスク（情報漏洩・ウィルス・不正アクセス等）の脅威を認識している。</w:t>
            </w:r>
          </w:p>
          <w:p w14:paraId="20F81E6B" w14:textId="77777777" w:rsidR="00B87BA4" w:rsidRDefault="00B87BA4">
            <w:pPr>
              <w:spacing w:afterLines="0" w:after="0"/>
              <w:ind w:left="0" w:firstLineChars="0" w:firstLine="0"/>
              <w:jc w:val="both"/>
              <w:rPr>
                <w:sz w:val="18"/>
                <w:szCs w:val="18"/>
              </w:rPr>
            </w:pPr>
            <w:r>
              <w:rPr>
                <w:rFonts w:hint="eastAsia"/>
                <w:sz w:val="18"/>
                <w:szCs w:val="18"/>
              </w:rPr>
              <w:t>◆</w:t>
            </w:r>
            <w:r>
              <w:rPr>
                <w:rFonts w:hint="eastAsia"/>
                <w:sz w:val="18"/>
                <w:szCs w:val="18"/>
              </w:rPr>
              <w:t xml:space="preserve"> IT</w:t>
            </w:r>
            <w:r>
              <w:rPr>
                <w:rFonts w:hint="eastAsia"/>
                <w:sz w:val="18"/>
                <w:szCs w:val="18"/>
              </w:rPr>
              <w:t>に関連・起因するリスクの潜在・顕在要因を網羅的に把握し、発生の可能性、発生した場合の影響などを予測し、対応策について検討を行っている。</w:t>
            </w:r>
          </w:p>
        </w:tc>
      </w:tr>
      <w:tr w:rsidR="00B87BA4" w14:paraId="2362A795" w14:textId="77777777">
        <w:trPr>
          <w:trHeight w:val="284"/>
          <w:jc w:val="center"/>
        </w:trPr>
        <w:tc>
          <w:tcPr>
            <w:tcW w:w="709" w:type="dxa"/>
            <w:tcBorders>
              <w:top w:val="nil"/>
              <w:left w:val="single" w:sz="4" w:space="0" w:color="auto"/>
              <w:bottom w:val="single" w:sz="4" w:space="0" w:color="auto"/>
              <w:right w:val="single" w:sz="4" w:space="0" w:color="auto"/>
            </w:tcBorders>
            <w:vAlign w:val="center"/>
          </w:tcPr>
          <w:p w14:paraId="2CE930AD" w14:textId="77777777" w:rsidR="00B87BA4" w:rsidRDefault="00B87BA4">
            <w:pPr>
              <w:spacing w:afterLines="0" w:after="0"/>
              <w:ind w:left="0" w:firstLineChars="0" w:firstLine="0"/>
              <w:rPr>
                <w:sz w:val="18"/>
                <w:szCs w:val="18"/>
              </w:rPr>
            </w:pPr>
            <w:r>
              <w:rPr>
                <w:rFonts w:hint="eastAsia"/>
                <w:sz w:val="18"/>
                <w:szCs w:val="18"/>
              </w:rPr>
              <w:t>評価</w:t>
            </w:r>
          </w:p>
        </w:tc>
        <w:tc>
          <w:tcPr>
            <w:tcW w:w="1701" w:type="dxa"/>
            <w:tcBorders>
              <w:top w:val="nil"/>
              <w:left w:val="nil"/>
              <w:bottom w:val="single" w:sz="4" w:space="0" w:color="auto"/>
              <w:right w:val="single" w:sz="4" w:space="0" w:color="auto"/>
            </w:tcBorders>
          </w:tcPr>
          <w:p w14:paraId="08FD271B" w14:textId="77777777" w:rsidR="00B87BA4" w:rsidRDefault="00B87BA4">
            <w:pPr>
              <w:spacing w:afterLines="0" w:after="0"/>
              <w:ind w:left="0" w:firstLineChars="0" w:firstLine="0"/>
              <w:jc w:val="both"/>
              <w:rPr>
                <w:sz w:val="18"/>
                <w:szCs w:val="18"/>
              </w:rPr>
            </w:pPr>
            <w:r>
              <w:rPr>
                <w:rFonts w:hint="eastAsia"/>
                <w:sz w:val="18"/>
                <w:szCs w:val="18"/>
              </w:rPr>
              <w:t xml:space="preserve">　</w:t>
            </w:r>
          </w:p>
        </w:tc>
        <w:tc>
          <w:tcPr>
            <w:tcW w:w="2410" w:type="dxa"/>
            <w:tcBorders>
              <w:top w:val="nil"/>
              <w:left w:val="nil"/>
              <w:bottom w:val="single" w:sz="4" w:space="0" w:color="auto"/>
              <w:right w:val="single" w:sz="4" w:space="0" w:color="auto"/>
            </w:tcBorders>
          </w:tcPr>
          <w:p w14:paraId="72D1EA82" w14:textId="77777777" w:rsidR="00B87BA4" w:rsidRDefault="00B87BA4">
            <w:pPr>
              <w:spacing w:afterLines="0" w:after="0"/>
              <w:ind w:left="0" w:firstLineChars="0" w:firstLine="0"/>
              <w:jc w:val="both"/>
              <w:rPr>
                <w:sz w:val="18"/>
                <w:szCs w:val="18"/>
              </w:rPr>
            </w:pPr>
            <w:r>
              <w:rPr>
                <w:rFonts w:hint="eastAsia"/>
                <w:sz w:val="18"/>
                <w:szCs w:val="18"/>
              </w:rPr>
              <w:t xml:space="preserve">　</w:t>
            </w:r>
          </w:p>
        </w:tc>
        <w:tc>
          <w:tcPr>
            <w:tcW w:w="2693" w:type="dxa"/>
            <w:tcBorders>
              <w:top w:val="nil"/>
              <w:left w:val="nil"/>
              <w:bottom w:val="single" w:sz="4" w:space="0" w:color="auto"/>
              <w:right w:val="single" w:sz="4" w:space="0" w:color="auto"/>
            </w:tcBorders>
          </w:tcPr>
          <w:p w14:paraId="7A1E63CD" w14:textId="77777777" w:rsidR="00B87BA4" w:rsidRDefault="00B87BA4">
            <w:pPr>
              <w:spacing w:afterLines="0" w:after="0"/>
              <w:ind w:left="0" w:firstLineChars="0" w:firstLine="0"/>
              <w:jc w:val="both"/>
              <w:rPr>
                <w:sz w:val="18"/>
                <w:szCs w:val="18"/>
              </w:rPr>
            </w:pPr>
            <w:r>
              <w:rPr>
                <w:rFonts w:hint="eastAsia"/>
                <w:sz w:val="18"/>
                <w:szCs w:val="18"/>
              </w:rPr>
              <w:t xml:space="preserve">　</w:t>
            </w:r>
          </w:p>
        </w:tc>
        <w:tc>
          <w:tcPr>
            <w:tcW w:w="2835" w:type="dxa"/>
            <w:gridSpan w:val="2"/>
            <w:tcBorders>
              <w:top w:val="nil"/>
              <w:left w:val="nil"/>
              <w:bottom w:val="single" w:sz="4" w:space="0" w:color="auto"/>
              <w:right w:val="single" w:sz="4" w:space="0" w:color="auto"/>
            </w:tcBorders>
          </w:tcPr>
          <w:p w14:paraId="7AE7A2EF" w14:textId="77777777" w:rsidR="00B87BA4" w:rsidRDefault="00B87BA4">
            <w:pPr>
              <w:spacing w:afterLines="0" w:after="0"/>
              <w:ind w:left="0" w:firstLineChars="0" w:firstLine="0"/>
              <w:jc w:val="both"/>
              <w:rPr>
                <w:sz w:val="18"/>
                <w:szCs w:val="18"/>
              </w:rPr>
            </w:pPr>
            <w:r>
              <w:rPr>
                <w:rFonts w:hint="eastAsia"/>
                <w:sz w:val="18"/>
                <w:szCs w:val="18"/>
              </w:rPr>
              <w:t xml:space="preserve">　</w:t>
            </w:r>
          </w:p>
        </w:tc>
      </w:tr>
      <w:tr w:rsidR="00B87BA4" w14:paraId="5F432705" w14:textId="77777777">
        <w:trPr>
          <w:trHeight w:val="284"/>
          <w:jc w:val="center"/>
        </w:trPr>
        <w:tc>
          <w:tcPr>
            <w:tcW w:w="709" w:type="dxa"/>
            <w:tcBorders>
              <w:top w:val="nil"/>
              <w:left w:val="single" w:sz="4" w:space="0" w:color="auto"/>
              <w:bottom w:val="single" w:sz="4" w:space="0" w:color="auto"/>
              <w:right w:val="single" w:sz="4" w:space="0" w:color="auto"/>
            </w:tcBorders>
            <w:vAlign w:val="center"/>
          </w:tcPr>
          <w:p w14:paraId="1AC3C33E" w14:textId="77777777" w:rsidR="00B87BA4" w:rsidRDefault="00B87BA4">
            <w:pPr>
              <w:spacing w:afterLines="0" w:after="0"/>
              <w:ind w:left="0" w:firstLineChars="0" w:firstLine="0"/>
              <w:rPr>
                <w:sz w:val="18"/>
                <w:szCs w:val="18"/>
              </w:rPr>
            </w:pPr>
            <w:r>
              <w:rPr>
                <w:rFonts w:hint="eastAsia"/>
                <w:sz w:val="18"/>
                <w:szCs w:val="18"/>
              </w:rPr>
              <w:t>評価項目</w:t>
            </w:r>
          </w:p>
        </w:tc>
        <w:tc>
          <w:tcPr>
            <w:tcW w:w="1701" w:type="dxa"/>
            <w:tcBorders>
              <w:top w:val="nil"/>
              <w:left w:val="nil"/>
              <w:bottom w:val="single" w:sz="4" w:space="0" w:color="auto"/>
              <w:right w:val="single" w:sz="4" w:space="0" w:color="auto"/>
            </w:tcBorders>
          </w:tcPr>
          <w:p w14:paraId="6325D945" w14:textId="77777777" w:rsidR="00B87BA4" w:rsidRDefault="00B87BA4">
            <w:pPr>
              <w:spacing w:afterLines="0" w:after="0"/>
              <w:ind w:left="0" w:firstLineChars="0" w:firstLine="0"/>
              <w:jc w:val="both"/>
              <w:rPr>
                <w:sz w:val="18"/>
                <w:szCs w:val="18"/>
              </w:rPr>
            </w:pPr>
            <w:r>
              <w:rPr>
                <w:rFonts w:hint="eastAsia"/>
                <w:sz w:val="18"/>
                <w:szCs w:val="18"/>
              </w:rPr>
              <w:t>◆従業員に対して</w:t>
            </w:r>
            <w:r>
              <w:rPr>
                <w:rFonts w:hint="eastAsia"/>
                <w:sz w:val="18"/>
                <w:szCs w:val="18"/>
              </w:rPr>
              <w:t>IT</w:t>
            </w:r>
            <w:r>
              <w:rPr>
                <w:rFonts w:hint="eastAsia"/>
                <w:sz w:val="18"/>
                <w:szCs w:val="18"/>
              </w:rPr>
              <w:t>に関連・起因するリスクについて説明を行っていない。</w:t>
            </w:r>
          </w:p>
        </w:tc>
        <w:tc>
          <w:tcPr>
            <w:tcW w:w="2410" w:type="dxa"/>
            <w:tcBorders>
              <w:top w:val="nil"/>
              <w:left w:val="nil"/>
              <w:bottom w:val="single" w:sz="4" w:space="0" w:color="auto"/>
              <w:right w:val="single" w:sz="4" w:space="0" w:color="auto"/>
            </w:tcBorders>
          </w:tcPr>
          <w:p w14:paraId="3E0D0B4D" w14:textId="77777777" w:rsidR="00B87BA4" w:rsidRDefault="00B87BA4">
            <w:pPr>
              <w:spacing w:afterLines="0" w:after="0"/>
              <w:ind w:left="0" w:firstLineChars="0" w:firstLine="0"/>
              <w:jc w:val="both"/>
              <w:rPr>
                <w:sz w:val="18"/>
                <w:szCs w:val="18"/>
              </w:rPr>
            </w:pPr>
            <w:r>
              <w:rPr>
                <w:rFonts w:hint="eastAsia"/>
                <w:sz w:val="18"/>
                <w:szCs w:val="18"/>
              </w:rPr>
              <w:t>◆従業員に対して</w:t>
            </w:r>
            <w:r>
              <w:rPr>
                <w:rFonts w:hint="eastAsia"/>
                <w:sz w:val="18"/>
                <w:szCs w:val="18"/>
              </w:rPr>
              <w:t>IT</w:t>
            </w:r>
            <w:r>
              <w:rPr>
                <w:rFonts w:hint="eastAsia"/>
                <w:sz w:val="18"/>
                <w:szCs w:val="18"/>
              </w:rPr>
              <w:t>に関連・起因するリスクについての情報を提供している。</w:t>
            </w:r>
          </w:p>
          <w:p w14:paraId="15775DA5" w14:textId="77777777" w:rsidR="00B87BA4" w:rsidRDefault="00B87BA4">
            <w:pPr>
              <w:spacing w:afterLines="0" w:after="0"/>
              <w:ind w:left="0" w:firstLineChars="0" w:firstLine="0"/>
              <w:jc w:val="both"/>
              <w:rPr>
                <w:sz w:val="18"/>
                <w:szCs w:val="18"/>
              </w:rPr>
            </w:pPr>
            <w:r>
              <w:rPr>
                <w:rFonts w:hint="eastAsia"/>
                <w:sz w:val="18"/>
                <w:szCs w:val="18"/>
              </w:rPr>
              <w:t>◆従業員に対して適切な情報セキュリティ対策や情報管理についての教育・研修・訓練を実施している。</w:t>
            </w:r>
          </w:p>
        </w:tc>
        <w:tc>
          <w:tcPr>
            <w:tcW w:w="2693" w:type="dxa"/>
            <w:tcBorders>
              <w:top w:val="nil"/>
              <w:left w:val="nil"/>
              <w:bottom w:val="single" w:sz="4" w:space="0" w:color="auto"/>
              <w:right w:val="single" w:sz="4" w:space="0" w:color="auto"/>
            </w:tcBorders>
          </w:tcPr>
          <w:p w14:paraId="1F504029" w14:textId="77777777" w:rsidR="00B87BA4" w:rsidRDefault="00B87BA4">
            <w:pPr>
              <w:spacing w:afterLines="0" w:after="0"/>
              <w:ind w:left="0" w:firstLineChars="0" w:firstLine="0"/>
              <w:jc w:val="both"/>
              <w:rPr>
                <w:sz w:val="18"/>
                <w:szCs w:val="18"/>
              </w:rPr>
            </w:pPr>
            <w:r>
              <w:rPr>
                <w:rFonts w:hint="eastAsia"/>
                <w:sz w:val="18"/>
                <w:szCs w:val="18"/>
              </w:rPr>
              <w:t>◆従業員（パートタイマー・アルバイト、派遣社員を含む）に対して</w:t>
            </w:r>
            <w:r>
              <w:rPr>
                <w:rFonts w:hint="eastAsia"/>
                <w:sz w:val="18"/>
                <w:szCs w:val="18"/>
              </w:rPr>
              <w:t>IT</w:t>
            </w:r>
            <w:r>
              <w:rPr>
                <w:rFonts w:hint="eastAsia"/>
                <w:sz w:val="18"/>
                <w:szCs w:val="18"/>
              </w:rPr>
              <w:t>に関連・起因するリスクについての情報を提供している。</w:t>
            </w:r>
          </w:p>
          <w:p w14:paraId="64BA27BB" w14:textId="77777777" w:rsidR="00B87BA4" w:rsidRDefault="00B87BA4">
            <w:pPr>
              <w:spacing w:afterLines="0" w:after="0"/>
              <w:ind w:left="0" w:firstLineChars="0" w:firstLine="0"/>
              <w:jc w:val="both"/>
              <w:rPr>
                <w:sz w:val="18"/>
                <w:szCs w:val="18"/>
              </w:rPr>
            </w:pPr>
            <w:r>
              <w:rPr>
                <w:rFonts w:hint="eastAsia"/>
                <w:sz w:val="18"/>
                <w:szCs w:val="18"/>
              </w:rPr>
              <w:t>◆従業員（パートタイマー・アルバイト、派遣社員を含む）に対して適切な情報セキュリティ対策や情報管理についての教育・研修・訓練を実施している。</w:t>
            </w:r>
          </w:p>
        </w:tc>
        <w:tc>
          <w:tcPr>
            <w:tcW w:w="2835" w:type="dxa"/>
            <w:gridSpan w:val="2"/>
            <w:tcBorders>
              <w:top w:val="nil"/>
              <w:left w:val="nil"/>
              <w:bottom w:val="single" w:sz="4" w:space="0" w:color="auto"/>
              <w:right w:val="single" w:sz="4" w:space="0" w:color="auto"/>
            </w:tcBorders>
          </w:tcPr>
          <w:p w14:paraId="54930BAC" w14:textId="77777777" w:rsidR="00B87BA4" w:rsidRDefault="00B87BA4">
            <w:pPr>
              <w:spacing w:afterLines="0" w:after="0"/>
              <w:ind w:left="0" w:firstLineChars="0" w:firstLine="0"/>
              <w:jc w:val="both"/>
              <w:rPr>
                <w:sz w:val="18"/>
                <w:szCs w:val="18"/>
              </w:rPr>
            </w:pPr>
            <w:r>
              <w:rPr>
                <w:rFonts w:hint="eastAsia"/>
                <w:sz w:val="18"/>
                <w:szCs w:val="18"/>
              </w:rPr>
              <w:t>◆従業員（パートタイマー・アルバイト、派遣社員を含む）及び調達先や販売先など連携先企業に対して</w:t>
            </w:r>
            <w:r>
              <w:rPr>
                <w:rFonts w:hint="eastAsia"/>
                <w:sz w:val="18"/>
                <w:szCs w:val="18"/>
              </w:rPr>
              <w:t>IT</w:t>
            </w:r>
            <w:r>
              <w:rPr>
                <w:rFonts w:hint="eastAsia"/>
                <w:sz w:val="18"/>
                <w:szCs w:val="18"/>
              </w:rPr>
              <w:t>に関連・起因するリスクについての情報を提供している。</w:t>
            </w:r>
          </w:p>
          <w:p w14:paraId="28339E0D" w14:textId="77777777" w:rsidR="00B87BA4" w:rsidRDefault="00B87BA4">
            <w:pPr>
              <w:spacing w:afterLines="0" w:after="0"/>
              <w:ind w:left="0" w:firstLineChars="0" w:firstLine="0"/>
              <w:jc w:val="both"/>
              <w:rPr>
                <w:sz w:val="18"/>
                <w:szCs w:val="18"/>
              </w:rPr>
            </w:pPr>
            <w:r>
              <w:rPr>
                <w:rFonts w:hint="eastAsia"/>
                <w:sz w:val="18"/>
                <w:szCs w:val="18"/>
              </w:rPr>
              <w:t>◆従業員（パートタイマー・アルバイト、派遣社員を含む）に対してに対して適切な情報セキュリティ対策や情報管理についての教育・研修・訓練を実施している。</w:t>
            </w:r>
          </w:p>
        </w:tc>
      </w:tr>
      <w:tr w:rsidR="00B87BA4" w14:paraId="0CCC6086" w14:textId="77777777">
        <w:trPr>
          <w:trHeight w:val="284"/>
          <w:jc w:val="center"/>
        </w:trPr>
        <w:tc>
          <w:tcPr>
            <w:tcW w:w="709" w:type="dxa"/>
            <w:tcBorders>
              <w:top w:val="nil"/>
              <w:left w:val="single" w:sz="4" w:space="0" w:color="auto"/>
              <w:bottom w:val="single" w:sz="4" w:space="0" w:color="auto"/>
              <w:right w:val="single" w:sz="4" w:space="0" w:color="auto"/>
            </w:tcBorders>
            <w:vAlign w:val="center"/>
          </w:tcPr>
          <w:p w14:paraId="2E3CE3E7" w14:textId="77777777" w:rsidR="00B87BA4" w:rsidRDefault="00B87BA4">
            <w:pPr>
              <w:spacing w:afterLines="0" w:after="0"/>
              <w:ind w:left="0" w:firstLineChars="0" w:firstLine="0"/>
              <w:rPr>
                <w:sz w:val="18"/>
                <w:szCs w:val="18"/>
              </w:rPr>
            </w:pPr>
            <w:r>
              <w:rPr>
                <w:rFonts w:hint="eastAsia"/>
                <w:sz w:val="18"/>
                <w:szCs w:val="18"/>
              </w:rPr>
              <w:t>評価</w:t>
            </w:r>
          </w:p>
        </w:tc>
        <w:tc>
          <w:tcPr>
            <w:tcW w:w="1701" w:type="dxa"/>
            <w:tcBorders>
              <w:top w:val="nil"/>
              <w:left w:val="nil"/>
              <w:bottom w:val="single" w:sz="4" w:space="0" w:color="auto"/>
              <w:right w:val="single" w:sz="4" w:space="0" w:color="auto"/>
            </w:tcBorders>
          </w:tcPr>
          <w:p w14:paraId="70FFDCC6" w14:textId="77777777" w:rsidR="00B87BA4" w:rsidRDefault="00B87BA4">
            <w:pPr>
              <w:spacing w:afterLines="0" w:after="0"/>
              <w:ind w:left="0" w:firstLineChars="0" w:firstLine="0"/>
              <w:jc w:val="both"/>
              <w:rPr>
                <w:sz w:val="18"/>
                <w:szCs w:val="18"/>
              </w:rPr>
            </w:pPr>
            <w:r>
              <w:rPr>
                <w:rFonts w:hint="eastAsia"/>
                <w:sz w:val="18"/>
                <w:szCs w:val="18"/>
              </w:rPr>
              <w:t xml:space="preserve">　</w:t>
            </w:r>
          </w:p>
        </w:tc>
        <w:tc>
          <w:tcPr>
            <w:tcW w:w="2410" w:type="dxa"/>
            <w:tcBorders>
              <w:top w:val="nil"/>
              <w:left w:val="nil"/>
              <w:bottom w:val="single" w:sz="4" w:space="0" w:color="auto"/>
              <w:right w:val="single" w:sz="4" w:space="0" w:color="auto"/>
            </w:tcBorders>
          </w:tcPr>
          <w:p w14:paraId="22C57930" w14:textId="77777777" w:rsidR="00B87BA4" w:rsidRDefault="00B87BA4">
            <w:pPr>
              <w:spacing w:afterLines="0" w:after="0"/>
              <w:ind w:left="0" w:firstLineChars="0" w:firstLine="0"/>
              <w:jc w:val="both"/>
              <w:rPr>
                <w:sz w:val="18"/>
                <w:szCs w:val="18"/>
              </w:rPr>
            </w:pPr>
            <w:r>
              <w:rPr>
                <w:rFonts w:hint="eastAsia"/>
                <w:sz w:val="18"/>
                <w:szCs w:val="18"/>
              </w:rPr>
              <w:t xml:space="preserve">　</w:t>
            </w:r>
          </w:p>
        </w:tc>
        <w:tc>
          <w:tcPr>
            <w:tcW w:w="2693" w:type="dxa"/>
            <w:tcBorders>
              <w:top w:val="nil"/>
              <w:left w:val="nil"/>
              <w:bottom w:val="single" w:sz="4" w:space="0" w:color="auto"/>
              <w:right w:val="single" w:sz="4" w:space="0" w:color="auto"/>
            </w:tcBorders>
          </w:tcPr>
          <w:p w14:paraId="0CC6F770" w14:textId="77777777" w:rsidR="00B87BA4" w:rsidRDefault="00B87BA4">
            <w:pPr>
              <w:spacing w:afterLines="0" w:after="0"/>
              <w:ind w:left="0" w:firstLineChars="0" w:firstLine="0"/>
              <w:jc w:val="both"/>
              <w:rPr>
                <w:sz w:val="18"/>
                <w:szCs w:val="18"/>
              </w:rPr>
            </w:pPr>
            <w:r>
              <w:rPr>
                <w:rFonts w:hint="eastAsia"/>
                <w:sz w:val="18"/>
                <w:szCs w:val="18"/>
              </w:rPr>
              <w:t xml:space="preserve">　</w:t>
            </w:r>
          </w:p>
        </w:tc>
        <w:tc>
          <w:tcPr>
            <w:tcW w:w="2835" w:type="dxa"/>
            <w:gridSpan w:val="2"/>
            <w:tcBorders>
              <w:top w:val="nil"/>
              <w:left w:val="nil"/>
              <w:bottom w:val="single" w:sz="4" w:space="0" w:color="auto"/>
              <w:right w:val="single" w:sz="4" w:space="0" w:color="auto"/>
            </w:tcBorders>
          </w:tcPr>
          <w:p w14:paraId="480F44BA" w14:textId="77777777" w:rsidR="00B87BA4" w:rsidRDefault="00B87BA4">
            <w:pPr>
              <w:spacing w:afterLines="0" w:after="0"/>
              <w:ind w:left="0" w:firstLineChars="0" w:firstLine="0"/>
              <w:jc w:val="both"/>
              <w:rPr>
                <w:sz w:val="18"/>
                <w:szCs w:val="18"/>
              </w:rPr>
            </w:pPr>
            <w:r>
              <w:rPr>
                <w:rFonts w:hint="eastAsia"/>
                <w:sz w:val="18"/>
                <w:szCs w:val="18"/>
              </w:rPr>
              <w:t xml:space="preserve">　</w:t>
            </w:r>
          </w:p>
        </w:tc>
      </w:tr>
      <w:tr w:rsidR="00B87BA4" w14:paraId="5902C63B" w14:textId="77777777">
        <w:trPr>
          <w:trHeight w:val="284"/>
          <w:jc w:val="center"/>
        </w:trPr>
        <w:tc>
          <w:tcPr>
            <w:tcW w:w="709" w:type="dxa"/>
            <w:tcBorders>
              <w:top w:val="nil"/>
              <w:left w:val="single" w:sz="4" w:space="0" w:color="auto"/>
              <w:bottom w:val="single" w:sz="4" w:space="0" w:color="auto"/>
              <w:right w:val="single" w:sz="4" w:space="0" w:color="auto"/>
            </w:tcBorders>
            <w:vAlign w:val="center"/>
          </w:tcPr>
          <w:p w14:paraId="179FBD10" w14:textId="77777777" w:rsidR="00B87BA4" w:rsidRDefault="00B87BA4">
            <w:pPr>
              <w:spacing w:afterLines="0" w:after="0"/>
              <w:ind w:left="0" w:firstLineChars="0" w:firstLine="0"/>
              <w:rPr>
                <w:sz w:val="18"/>
                <w:szCs w:val="18"/>
              </w:rPr>
            </w:pPr>
            <w:r>
              <w:rPr>
                <w:rFonts w:hint="eastAsia"/>
                <w:sz w:val="18"/>
                <w:szCs w:val="18"/>
              </w:rPr>
              <w:t>評価項目</w:t>
            </w:r>
          </w:p>
        </w:tc>
        <w:tc>
          <w:tcPr>
            <w:tcW w:w="1701" w:type="dxa"/>
            <w:tcBorders>
              <w:top w:val="nil"/>
              <w:left w:val="nil"/>
              <w:bottom w:val="single" w:sz="4" w:space="0" w:color="auto"/>
              <w:right w:val="single" w:sz="4" w:space="0" w:color="auto"/>
            </w:tcBorders>
          </w:tcPr>
          <w:p w14:paraId="6624D41F" w14:textId="77777777" w:rsidR="00B87BA4" w:rsidRDefault="00B87BA4">
            <w:pPr>
              <w:spacing w:afterLines="0" w:after="0"/>
              <w:ind w:left="0" w:firstLineChars="0" w:firstLine="0"/>
              <w:jc w:val="both"/>
              <w:rPr>
                <w:sz w:val="18"/>
                <w:szCs w:val="18"/>
              </w:rPr>
            </w:pPr>
            <w:r>
              <w:rPr>
                <w:rFonts w:hint="eastAsia"/>
                <w:sz w:val="18"/>
                <w:szCs w:val="18"/>
              </w:rPr>
              <w:t>◆システムの改ざん・不正アクセスを防ぐ仕組みは特にない。</w:t>
            </w:r>
          </w:p>
        </w:tc>
        <w:tc>
          <w:tcPr>
            <w:tcW w:w="2410" w:type="dxa"/>
            <w:tcBorders>
              <w:top w:val="nil"/>
              <w:left w:val="nil"/>
              <w:bottom w:val="single" w:sz="4" w:space="0" w:color="auto"/>
              <w:right w:val="single" w:sz="4" w:space="0" w:color="auto"/>
            </w:tcBorders>
          </w:tcPr>
          <w:p w14:paraId="2DEA83C7" w14:textId="77777777" w:rsidR="00B87BA4" w:rsidRDefault="00B87BA4">
            <w:pPr>
              <w:spacing w:afterLines="0" w:after="0"/>
              <w:ind w:left="0" w:firstLineChars="0" w:firstLine="0"/>
              <w:jc w:val="both"/>
              <w:rPr>
                <w:sz w:val="18"/>
                <w:szCs w:val="18"/>
              </w:rPr>
            </w:pPr>
            <w:r>
              <w:rPr>
                <w:rFonts w:hint="eastAsia"/>
                <w:sz w:val="18"/>
                <w:szCs w:val="18"/>
              </w:rPr>
              <w:t>◆アクセス権限やプログラムの登録管理の設定などにより、事前にシステムの改ざんや不正アクセスを防ぐ仕組みがある。</w:t>
            </w:r>
          </w:p>
        </w:tc>
        <w:tc>
          <w:tcPr>
            <w:tcW w:w="2693" w:type="dxa"/>
            <w:tcBorders>
              <w:top w:val="nil"/>
              <w:left w:val="nil"/>
              <w:bottom w:val="single" w:sz="4" w:space="0" w:color="auto"/>
              <w:right w:val="single" w:sz="4" w:space="0" w:color="auto"/>
            </w:tcBorders>
          </w:tcPr>
          <w:p w14:paraId="18CE2CF5" w14:textId="77777777" w:rsidR="00B87BA4" w:rsidRDefault="00B87BA4">
            <w:pPr>
              <w:spacing w:afterLines="0" w:after="0"/>
              <w:ind w:left="0" w:firstLineChars="0" w:firstLine="0"/>
              <w:jc w:val="both"/>
              <w:rPr>
                <w:sz w:val="18"/>
                <w:szCs w:val="18"/>
              </w:rPr>
            </w:pPr>
            <w:r>
              <w:rPr>
                <w:rFonts w:hint="eastAsia"/>
                <w:sz w:val="18"/>
                <w:szCs w:val="18"/>
              </w:rPr>
              <w:t>◆アクセス権限やプログラムの登録管理の設定などにより、事前にシステムの改ざんや不正アクセスを防ぐ仕組みがある。</w:t>
            </w:r>
          </w:p>
          <w:p w14:paraId="389F674E" w14:textId="77777777" w:rsidR="00B87BA4" w:rsidRDefault="00B87BA4">
            <w:pPr>
              <w:spacing w:afterLines="0" w:after="0"/>
              <w:ind w:left="0" w:firstLineChars="0" w:firstLine="0"/>
              <w:jc w:val="both"/>
              <w:rPr>
                <w:sz w:val="18"/>
                <w:szCs w:val="18"/>
              </w:rPr>
            </w:pPr>
            <w:r>
              <w:rPr>
                <w:rFonts w:hint="eastAsia"/>
                <w:sz w:val="18"/>
                <w:szCs w:val="18"/>
              </w:rPr>
              <w:t>◆アクセスログをとってモニタリングするなど、システムの改ざんや不正アクセスの発生を発見できる仕組みがある。</w:t>
            </w:r>
          </w:p>
        </w:tc>
        <w:tc>
          <w:tcPr>
            <w:tcW w:w="2835" w:type="dxa"/>
            <w:gridSpan w:val="2"/>
            <w:tcBorders>
              <w:top w:val="nil"/>
              <w:left w:val="nil"/>
              <w:bottom w:val="single" w:sz="4" w:space="0" w:color="auto"/>
              <w:right w:val="single" w:sz="4" w:space="0" w:color="auto"/>
            </w:tcBorders>
          </w:tcPr>
          <w:p w14:paraId="564AECEF" w14:textId="77777777" w:rsidR="00B87BA4" w:rsidRDefault="00B87BA4">
            <w:pPr>
              <w:spacing w:afterLines="0" w:after="0"/>
              <w:ind w:left="0" w:firstLineChars="0" w:firstLine="0"/>
              <w:jc w:val="both"/>
              <w:rPr>
                <w:sz w:val="18"/>
                <w:szCs w:val="18"/>
              </w:rPr>
            </w:pPr>
            <w:r>
              <w:rPr>
                <w:rFonts w:hint="eastAsia"/>
                <w:sz w:val="18"/>
                <w:szCs w:val="18"/>
              </w:rPr>
              <w:t>◆アクセス権限やプログラムの登録管理の設定などにより、事前にシステムの改ざんや不正アクセスを防ぐ仕組みがある。</w:t>
            </w:r>
          </w:p>
          <w:p w14:paraId="13705F40" w14:textId="77777777" w:rsidR="00B87BA4" w:rsidRDefault="00B87BA4">
            <w:pPr>
              <w:spacing w:afterLines="0" w:after="0"/>
              <w:ind w:left="0" w:firstLineChars="0" w:firstLine="0"/>
              <w:jc w:val="both"/>
              <w:rPr>
                <w:sz w:val="18"/>
                <w:szCs w:val="18"/>
              </w:rPr>
            </w:pPr>
            <w:r>
              <w:rPr>
                <w:rFonts w:hint="eastAsia"/>
                <w:sz w:val="18"/>
                <w:szCs w:val="18"/>
              </w:rPr>
              <w:t>◆アクセスログをとってモニタリングするなど、システムの改ざんや不正アクセスの発生を発見できる仕組みがある。</w:t>
            </w:r>
          </w:p>
        </w:tc>
      </w:tr>
      <w:tr w:rsidR="00B87BA4" w14:paraId="29C72FF7" w14:textId="77777777">
        <w:trPr>
          <w:trHeight w:val="284"/>
          <w:jc w:val="center"/>
        </w:trPr>
        <w:tc>
          <w:tcPr>
            <w:tcW w:w="709" w:type="dxa"/>
            <w:tcBorders>
              <w:top w:val="nil"/>
              <w:left w:val="single" w:sz="4" w:space="0" w:color="auto"/>
              <w:bottom w:val="single" w:sz="4" w:space="0" w:color="auto"/>
              <w:right w:val="single" w:sz="4" w:space="0" w:color="auto"/>
            </w:tcBorders>
            <w:vAlign w:val="center"/>
          </w:tcPr>
          <w:p w14:paraId="5A7BB72C" w14:textId="77777777" w:rsidR="00B87BA4" w:rsidRDefault="00B87BA4">
            <w:pPr>
              <w:spacing w:afterLines="0" w:after="0"/>
              <w:ind w:left="0" w:firstLineChars="0" w:firstLine="0"/>
              <w:rPr>
                <w:sz w:val="18"/>
                <w:szCs w:val="18"/>
              </w:rPr>
            </w:pPr>
            <w:r>
              <w:rPr>
                <w:rFonts w:hint="eastAsia"/>
                <w:sz w:val="18"/>
                <w:szCs w:val="18"/>
              </w:rPr>
              <w:t>評価</w:t>
            </w:r>
          </w:p>
        </w:tc>
        <w:tc>
          <w:tcPr>
            <w:tcW w:w="1701" w:type="dxa"/>
            <w:tcBorders>
              <w:top w:val="nil"/>
              <w:left w:val="nil"/>
              <w:bottom w:val="single" w:sz="4" w:space="0" w:color="auto"/>
              <w:right w:val="single" w:sz="4" w:space="0" w:color="auto"/>
            </w:tcBorders>
            <w:vAlign w:val="center"/>
          </w:tcPr>
          <w:p w14:paraId="572F08D8" w14:textId="77777777" w:rsidR="00B87BA4" w:rsidRDefault="00B87BA4">
            <w:pPr>
              <w:spacing w:afterLines="0" w:after="0"/>
              <w:ind w:left="0" w:firstLineChars="0" w:firstLine="0"/>
              <w:rPr>
                <w:sz w:val="18"/>
                <w:szCs w:val="18"/>
              </w:rPr>
            </w:pPr>
            <w:r>
              <w:rPr>
                <w:rFonts w:hint="eastAsia"/>
                <w:sz w:val="18"/>
                <w:szCs w:val="18"/>
              </w:rPr>
              <w:t xml:space="preserve">　</w:t>
            </w:r>
          </w:p>
        </w:tc>
        <w:tc>
          <w:tcPr>
            <w:tcW w:w="2410" w:type="dxa"/>
            <w:tcBorders>
              <w:top w:val="nil"/>
              <w:left w:val="nil"/>
              <w:bottom w:val="single" w:sz="4" w:space="0" w:color="auto"/>
              <w:right w:val="single" w:sz="4" w:space="0" w:color="auto"/>
            </w:tcBorders>
            <w:vAlign w:val="center"/>
          </w:tcPr>
          <w:p w14:paraId="42733BF5" w14:textId="77777777" w:rsidR="00B87BA4" w:rsidRDefault="00B87BA4">
            <w:pPr>
              <w:spacing w:afterLines="0" w:after="0"/>
              <w:ind w:left="0" w:firstLineChars="0" w:firstLine="0"/>
              <w:rPr>
                <w:sz w:val="18"/>
                <w:szCs w:val="18"/>
              </w:rPr>
            </w:pPr>
            <w:r>
              <w:rPr>
                <w:rFonts w:hint="eastAsia"/>
                <w:sz w:val="18"/>
                <w:szCs w:val="18"/>
              </w:rPr>
              <w:t xml:space="preserve">　</w:t>
            </w:r>
          </w:p>
        </w:tc>
        <w:tc>
          <w:tcPr>
            <w:tcW w:w="2693" w:type="dxa"/>
            <w:tcBorders>
              <w:top w:val="nil"/>
              <w:left w:val="nil"/>
              <w:bottom w:val="single" w:sz="4" w:space="0" w:color="auto"/>
              <w:right w:val="single" w:sz="4" w:space="0" w:color="auto"/>
            </w:tcBorders>
            <w:vAlign w:val="center"/>
          </w:tcPr>
          <w:p w14:paraId="59CFF8A6" w14:textId="77777777" w:rsidR="00B87BA4" w:rsidRDefault="00B87BA4">
            <w:pPr>
              <w:spacing w:afterLines="0" w:after="0"/>
              <w:ind w:left="0" w:firstLineChars="0" w:firstLine="0"/>
              <w:rPr>
                <w:sz w:val="18"/>
                <w:szCs w:val="18"/>
              </w:rPr>
            </w:pPr>
            <w:r>
              <w:rPr>
                <w:rFonts w:hint="eastAsia"/>
                <w:sz w:val="18"/>
                <w:szCs w:val="18"/>
              </w:rPr>
              <w:t xml:space="preserve">　</w:t>
            </w:r>
          </w:p>
        </w:tc>
        <w:tc>
          <w:tcPr>
            <w:tcW w:w="2835" w:type="dxa"/>
            <w:gridSpan w:val="2"/>
            <w:tcBorders>
              <w:top w:val="nil"/>
              <w:left w:val="nil"/>
              <w:bottom w:val="single" w:sz="4" w:space="0" w:color="auto"/>
              <w:right w:val="single" w:sz="4" w:space="0" w:color="auto"/>
            </w:tcBorders>
            <w:vAlign w:val="center"/>
          </w:tcPr>
          <w:p w14:paraId="1A82DF8F" w14:textId="77777777" w:rsidR="00B87BA4" w:rsidRDefault="00B87BA4">
            <w:pPr>
              <w:spacing w:afterLines="0" w:after="0"/>
              <w:ind w:left="0" w:firstLineChars="0" w:firstLine="0"/>
              <w:rPr>
                <w:sz w:val="18"/>
                <w:szCs w:val="18"/>
              </w:rPr>
            </w:pPr>
            <w:r>
              <w:rPr>
                <w:rFonts w:hint="eastAsia"/>
                <w:sz w:val="18"/>
                <w:szCs w:val="18"/>
              </w:rPr>
              <w:t xml:space="preserve">　</w:t>
            </w:r>
          </w:p>
        </w:tc>
      </w:tr>
      <w:tr w:rsidR="00B87BA4" w14:paraId="594558F4" w14:textId="77777777">
        <w:trPr>
          <w:trHeight w:val="284"/>
          <w:jc w:val="center"/>
        </w:trPr>
        <w:tc>
          <w:tcPr>
            <w:tcW w:w="9498" w:type="dxa"/>
            <w:gridSpan w:val="5"/>
            <w:tcBorders>
              <w:top w:val="single" w:sz="4" w:space="0" w:color="auto"/>
              <w:left w:val="single" w:sz="4" w:space="0" w:color="auto"/>
              <w:bottom w:val="single" w:sz="4" w:space="0" w:color="auto"/>
              <w:right w:val="single" w:sz="4" w:space="0" w:color="auto"/>
            </w:tcBorders>
            <w:shd w:val="clear" w:color="auto" w:fill="0C0C0C"/>
            <w:vAlign w:val="center"/>
          </w:tcPr>
          <w:p w14:paraId="5987E75A" w14:textId="77777777" w:rsidR="00B87BA4" w:rsidRDefault="00B87BA4">
            <w:pPr>
              <w:spacing w:afterLines="0" w:after="0"/>
              <w:ind w:left="0" w:firstLineChars="0" w:firstLine="0"/>
              <w:rPr>
                <w:sz w:val="18"/>
                <w:szCs w:val="18"/>
              </w:rPr>
            </w:pPr>
            <w:r>
              <w:rPr>
                <w:rFonts w:hint="eastAsia"/>
                <w:sz w:val="18"/>
                <w:szCs w:val="18"/>
              </w:rPr>
              <w:t>基礎的事項</w:t>
            </w:r>
          </w:p>
        </w:tc>
        <w:tc>
          <w:tcPr>
            <w:tcW w:w="850" w:type="dxa"/>
            <w:tcBorders>
              <w:top w:val="single" w:sz="4" w:space="0" w:color="auto"/>
              <w:left w:val="nil"/>
              <w:bottom w:val="single" w:sz="4" w:space="0" w:color="auto"/>
              <w:right w:val="single" w:sz="4" w:space="0" w:color="auto"/>
            </w:tcBorders>
            <w:shd w:val="clear" w:color="auto" w:fill="0C0C0C"/>
            <w:vAlign w:val="center"/>
          </w:tcPr>
          <w:p w14:paraId="4DC3529E" w14:textId="77777777" w:rsidR="00B87BA4" w:rsidRDefault="00B87BA4">
            <w:pPr>
              <w:spacing w:afterLines="0" w:after="0"/>
              <w:ind w:left="0" w:firstLineChars="0" w:firstLine="0"/>
              <w:rPr>
                <w:sz w:val="18"/>
                <w:szCs w:val="18"/>
              </w:rPr>
            </w:pPr>
            <w:r>
              <w:rPr>
                <w:rFonts w:hint="eastAsia"/>
                <w:sz w:val="18"/>
                <w:szCs w:val="18"/>
              </w:rPr>
              <w:t>評価</w:t>
            </w:r>
          </w:p>
        </w:tc>
      </w:tr>
      <w:tr w:rsidR="00B87BA4" w14:paraId="60FABEAD" w14:textId="77777777">
        <w:trPr>
          <w:trHeight w:val="284"/>
          <w:jc w:val="center"/>
        </w:trPr>
        <w:tc>
          <w:tcPr>
            <w:tcW w:w="9498" w:type="dxa"/>
            <w:gridSpan w:val="5"/>
            <w:tcBorders>
              <w:top w:val="single" w:sz="4" w:space="0" w:color="auto"/>
              <w:left w:val="single" w:sz="4" w:space="0" w:color="auto"/>
              <w:bottom w:val="single" w:sz="4" w:space="0" w:color="auto"/>
              <w:right w:val="single" w:sz="4" w:space="0" w:color="auto"/>
            </w:tcBorders>
            <w:vAlign w:val="center"/>
          </w:tcPr>
          <w:p w14:paraId="54727583" w14:textId="77777777" w:rsidR="00B87BA4" w:rsidRDefault="00B87BA4">
            <w:pPr>
              <w:spacing w:afterLines="0" w:after="0"/>
              <w:ind w:left="0" w:firstLineChars="0" w:firstLine="0"/>
              <w:rPr>
                <w:sz w:val="18"/>
                <w:szCs w:val="18"/>
              </w:rPr>
            </w:pPr>
            <w:r>
              <w:rPr>
                <w:rFonts w:hint="eastAsia"/>
                <w:sz w:val="18"/>
                <w:szCs w:val="18"/>
              </w:rPr>
              <w:t>◆</w:t>
            </w:r>
            <w:r>
              <w:rPr>
                <w:rFonts w:hint="eastAsia"/>
                <w:sz w:val="18"/>
                <w:szCs w:val="18"/>
              </w:rPr>
              <w:t xml:space="preserve"> </w:t>
            </w:r>
            <w:r>
              <w:rPr>
                <w:rFonts w:hint="eastAsia"/>
                <w:sz w:val="18"/>
                <w:szCs w:val="18"/>
              </w:rPr>
              <w:t>情報セキュリティの推進体制を整備している</w:t>
            </w:r>
          </w:p>
        </w:tc>
        <w:tc>
          <w:tcPr>
            <w:tcW w:w="850" w:type="dxa"/>
            <w:tcBorders>
              <w:top w:val="single" w:sz="4" w:space="0" w:color="auto"/>
              <w:left w:val="nil"/>
              <w:bottom w:val="single" w:sz="4" w:space="0" w:color="auto"/>
              <w:right w:val="single" w:sz="4" w:space="0" w:color="auto"/>
            </w:tcBorders>
            <w:vAlign w:val="center"/>
          </w:tcPr>
          <w:p w14:paraId="4612F982" w14:textId="77777777" w:rsidR="00B87BA4" w:rsidRDefault="00B87BA4">
            <w:pPr>
              <w:spacing w:afterLines="0" w:after="0"/>
              <w:ind w:left="0" w:firstLineChars="0" w:firstLine="0"/>
              <w:rPr>
                <w:sz w:val="18"/>
                <w:szCs w:val="18"/>
              </w:rPr>
            </w:pPr>
            <w:r>
              <w:rPr>
                <w:rFonts w:hint="eastAsia"/>
                <w:sz w:val="18"/>
                <w:szCs w:val="18"/>
              </w:rPr>
              <w:t xml:space="preserve">　</w:t>
            </w:r>
          </w:p>
        </w:tc>
      </w:tr>
      <w:tr w:rsidR="00B87BA4" w14:paraId="0BA3D71D" w14:textId="77777777">
        <w:trPr>
          <w:trHeight w:val="284"/>
          <w:jc w:val="center"/>
        </w:trPr>
        <w:tc>
          <w:tcPr>
            <w:tcW w:w="9498" w:type="dxa"/>
            <w:gridSpan w:val="5"/>
            <w:tcBorders>
              <w:top w:val="single" w:sz="4" w:space="0" w:color="auto"/>
              <w:left w:val="single" w:sz="4" w:space="0" w:color="auto"/>
              <w:bottom w:val="single" w:sz="4" w:space="0" w:color="auto"/>
              <w:right w:val="single" w:sz="4" w:space="0" w:color="auto"/>
            </w:tcBorders>
            <w:vAlign w:val="center"/>
          </w:tcPr>
          <w:p w14:paraId="0E71D382" w14:textId="77777777" w:rsidR="00B87BA4" w:rsidRDefault="00B87BA4">
            <w:pPr>
              <w:spacing w:afterLines="0" w:after="0"/>
              <w:ind w:left="0" w:firstLineChars="0" w:firstLine="0"/>
              <w:rPr>
                <w:sz w:val="18"/>
                <w:szCs w:val="18"/>
              </w:rPr>
            </w:pPr>
            <w:r>
              <w:rPr>
                <w:rFonts w:hint="eastAsia"/>
                <w:sz w:val="18"/>
                <w:szCs w:val="18"/>
              </w:rPr>
              <w:t>◆</w:t>
            </w:r>
            <w:r>
              <w:rPr>
                <w:rFonts w:hint="eastAsia"/>
                <w:sz w:val="18"/>
                <w:szCs w:val="18"/>
              </w:rPr>
              <w:t xml:space="preserve"> </w:t>
            </w:r>
            <w:r>
              <w:rPr>
                <w:rFonts w:hint="eastAsia"/>
                <w:sz w:val="18"/>
                <w:szCs w:val="18"/>
              </w:rPr>
              <w:t>情報セキュリティポリシーや情報セキュリティ管理規定を定めている</w:t>
            </w:r>
          </w:p>
        </w:tc>
        <w:tc>
          <w:tcPr>
            <w:tcW w:w="850" w:type="dxa"/>
            <w:tcBorders>
              <w:top w:val="nil"/>
              <w:left w:val="nil"/>
              <w:bottom w:val="single" w:sz="4" w:space="0" w:color="auto"/>
              <w:right w:val="single" w:sz="4" w:space="0" w:color="auto"/>
            </w:tcBorders>
            <w:vAlign w:val="center"/>
          </w:tcPr>
          <w:p w14:paraId="3FCBE1D7" w14:textId="77777777" w:rsidR="00B87BA4" w:rsidRDefault="00B87BA4">
            <w:pPr>
              <w:spacing w:afterLines="0" w:after="0"/>
              <w:ind w:left="0" w:firstLineChars="0" w:firstLine="0"/>
              <w:rPr>
                <w:sz w:val="18"/>
                <w:szCs w:val="18"/>
              </w:rPr>
            </w:pPr>
            <w:r>
              <w:rPr>
                <w:rFonts w:hint="eastAsia"/>
                <w:sz w:val="18"/>
                <w:szCs w:val="18"/>
              </w:rPr>
              <w:t xml:space="preserve">　</w:t>
            </w:r>
          </w:p>
        </w:tc>
      </w:tr>
      <w:tr w:rsidR="00B87BA4" w14:paraId="5B017C6D" w14:textId="77777777">
        <w:trPr>
          <w:trHeight w:val="284"/>
          <w:jc w:val="center"/>
        </w:trPr>
        <w:tc>
          <w:tcPr>
            <w:tcW w:w="9498" w:type="dxa"/>
            <w:gridSpan w:val="5"/>
            <w:tcBorders>
              <w:top w:val="single" w:sz="4" w:space="0" w:color="auto"/>
              <w:left w:val="single" w:sz="4" w:space="0" w:color="auto"/>
              <w:bottom w:val="single" w:sz="4" w:space="0" w:color="auto"/>
              <w:right w:val="single" w:sz="4" w:space="0" w:color="auto"/>
            </w:tcBorders>
            <w:vAlign w:val="center"/>
          </w:tcPr>
          <w:p w14:paraId="27803D7E" w14:textId="77777777" w:rsidR="00B87BA4" w:rsidRDefault="00B87BA4">
            <w:pPr>
              <w:spacing w:afterLines="0" w:after="0"/>
              <w:ind w:left="0" w:firstLineChars="0" w:firstLine="0"/>
              <w:rPr>
                <w:sz w:val="18"/>
                <w:szCs w:val="18"/>
              </w:rPr>
            </w:pPr>
            <w:r>
              <w:rPr>
                <w:rFonts w:hint="eastAsia"/>
                <w:sz w:val="18"/>
                <w:szCs w:val="18"/>
              </w:rPr>
              <w:t>◆</w:t>
            </w:r>
            <w:r>
              <w:rPr>
                <w:rFonts w:hint="eastAsia"/>
                <w:sz w:val="18"/>
                <w:szCs w:val="18"/>
              </w:rPr>
              <w:t xml:space="preserve"> </w:t>
            </w:r>
            <w:r>
              <w:rPr>
                <w:rFonts w:hint="eastAsia"/>
                <w:sz w:val="18"/>
                <w:szCs w:val="18"/>
              </w:rPr>
              <w:t>機密情報・重要情報が外部に漏洩した際の対応マニュアルが整備されており、従業員は常時閲覧できる</w:t>
            </w:r>
          </w:p>
        </w:tc>
        <w:tc>
          <w:tcPr>
            <w:tcW w:w="850" w:type="dxa"/>
            <w:tcBorders>
              <w:top w:val="nil"/>
              <w:left w:val="nil"/>
              <w:bottom w:val="single" w:sz="4" w:space="0" w:color="auto"/>
              <w:right w:val="single" w:sz="4" w:space="0" w:color="auto"/>
            </w:tcBorders>
            <w:vAlign w:val="center"/>
          </w:tcPr>
          <w:p w14:paraId="7DC3C8F6" w14:textId="77777777" w:rsidR="00B87BA4" w:rsidRDefault="00B87BA4">
            <w:pPr>
              <w:spacing w:afterLines="0" w:after="0"/>
              <w:ind w:left="0" w:firstLineChars="0" w:firstLine="0"/>
              <w:rPr>
                <w:sz w:val="18"/>
                <w:szCs w:val="18"/>
              </w:rPr>
            </w:pPr>
            <w:r>
              <w:rPr>
                <w:rFonts w:hint="eastAsia"/>
                <w:sz w:val="18"/>
                <w:szCs w:val="18"/>
              </w:rPr>
              <w:t xml:space="preserve">　</w:t>
            </w:r>
          </w:p>
        </w:tc>
      </w:tr>
      <w:tr w:rsidR="00B87BA4" w14:paraId="18CD189C" w14:textId="77777777">
        <w:trPr>
          <w:trHeight w:val="284"/>
          <w:jc w:val="center"/>
        </w:trPr>
        <w:tc>
          <w:tcPr>
            <w:tcW w:w="9498" w:type="dxa"/>
            <w:gridSpan w:val="5"/>
            <w:tcBorders>
              <w:top w:val="single" w:sz="4" w:space="0" w:color="auto"/>
              <w:left w:val="single" w:sz="4" w:space="0" w:color="auto"/>
              <w:bottom w:val="single" w:sz="4" w:space="0" w:color="auto"/>
              <w:right w:val="single" w:sz="4" w:space="0" w:color="auto"/>
            </w:tcBorders>
            <w:vAlign w:val="center"/>
          </w:tcPr>
          <w:p w14:paraId="630F5390" w14:textId="77777777" w:rsidR="00B87BA4" w:rsidRDefault="00B87BA4">
            <w:pPr>
              <w:spacing w:afterLines="0" w:after="0"/>
              <w:ind w:left="0" w:firstLineChars="0" w:firstLine="0"/>
              <w:rPr>
                <w:sz w:val="18"/>
                <w:szCs w:val="18"/>
              </w:rPr>
            </w:pPr>
            <w:r>
              <w:rPr>
                <w:rFonts w:hint="eastAsia"/>
                <w:sz w:val="18"/>
                <w:szCs w:val="18"/>
              </w:rPr>
              <w:t>◆</w:t>
            </w:r>
            <w:r>
              <w:rPr>
                <w:rFonts w:hint="eastAsia"/>
                <w:sz w:val="18"/>
                <w:szCs w:val="18"/>
              </w:rPr>
              <w:t xml:space="preserve"> </w:t>
            </w:r>
            <w:r>
              <w:rPr>
                <w:rFonts w:hint="eastAsia"/>
                <w:sz w:val="18"/>
                <w:szCs w:val="18"/>
              </w:rPr>
              <w:t>システム停止などに伴う事業継続計画を策定し、災害をはじめとする物理的リスクに対応できる体制・システムとなっている</w:t>
            </w:r>
          </w:p>
        </w:tc>
        <w:tc>
          <w:tcPr>
            <w:tcW w:w="850" w:type="dxa"/>
            <w:tcBorders>
              <w:top w:val="nil"/>
              <w:left w:val="nil"/>
              <w:bottom w:val="single" w:sz="4" w:space="0" w:color="auto"/>
              <w:right w:val="single" w:sz="4" w:space="0" w:color="auto"/>
            </w:tcBorders>
            <w:vAlign w:val="center"/>
          </w:tcPr>
          <w:p w14:paraId="5E059FB7" w14:textId="77777777" w:rsidR="00B87BA4" w:rsidRDefault="00B87BA4">
            <w:pPr>
              <w:spacing w:afterLines="0" w:after="0"/>
              <w:ind w:left="0" w:firstLineChars="0" w:firstLine="0"/>
              <w:rPr>
                <w:sz w:val="18"/>
                <w:szCs w:val="18"/>
              </w:rPr>
            </w:pPr>
            <w:r>
              <w:rPr>
                <w:rFonts w:hint="eastAsia"/>
                <w:sz w:val="18"/>
                <w:szCs w:val="18"/>
              </w:rPr>
              <w:t xml:space="preserve">　</w:t>
            </w:r>
          </w:p>
        </w:tc>
      </w:tr>
      <w:tr w:rsidR="00B87BA4" w14:paraId="28DC6391" w14:textId="77777777">
        <w:trPr>
          <w:trHeight w:val="284"/>
          <w:jc w:val="center"/>
        </w:trPr>
        <w:tc>
          <w:tcPr>
            <w:tcW w:w="9498" w:type="dxa"/>
            <w:gridSpan w:val="5"/>
            <w:tcBorders>
              <w:top w:val="single" w:sz="4" w:space="0" w:color="auto"/>
              <w:left w:val="single" w:sz="4" w:space="0" w:color="auto"/>
              <w:bottom w:val="single" w:sz="4" w:space="0" w:color="auto"/>
              <w:right w:val="single" w:sz="4" w:space="0" w:color="auto"/>
            </w:tcBorders>
            <w:vAlign w:val="center"/>
          </w:tcPr>
          <w:p w14:paraId="0F35C615" w14:textId="77777777" w:rsidR="00B87BA4" w:rsidRDefault="00B87BA4">
            <w:pPr>
              <w:spacing w:afterLines="0" w:after="0"/>
              <w:ind w:left="0" w:firstLineChars="0" w:firstLine="0"/>
              <w:rPr>
                <w:sz w:val="18"/>
                <w:szCs w:val="18"/>
              </w:rPr>
            </w:pPr>
            <w:r>
              <w:rPr>
                <w:rFonts w:hint="eastAsia"/>
                <w:sz w:val="18"/>
                <w:szCs w:val="18"/>
              </w:rPr>
              <w:t>◆</w:t>
            </w:r>
            <w:r>
              <w:rPr>
                <w:rFonts w:hint="eastAsia"/>
                <w:sz w:val="18"/>
                <w:szCs w:val="18"/>
              </w:rPr>
              <w:t xml:space="preserve"> </w:t>
            </w:r>
            <w:r>
              <w:rPr>
                <w:rFonts w:hint="eastAsia"/>
                <w:sz w:val="18"/>
                <w:szCs w:val="18"/>
              </w:rPr>
              <w:t>内部統制が良好に整備され運用されている</w:t>
            </w:r>
          </w:p>
        </w:tc>
        <w:tc>
          <w:tcPr>
            <w:tcW w:w="850" w:type="dxa"/>
            <w:tcBorders>
              <w:top w:val="nil"/>
              <w:left w:val="nil"/>
              <w:bottom w:val="single" w:sz="4" w:space="0" w:color="auto"/>
              <w:right w:val="single" w:sz="4" w:space="0" w:color="auto"/>
            </w:tcBorders>
            <w:vAlign w:val="center"/>
          </w:tcPr>
          <w:p w14:paraId="1CFCC9F4" w14:textId="77777777" w:rsidR="00B87BA4" w:rsidRDefault="00B87BA4">
            <w:pPr>
              <w:spacing w:afterLines="0" w:after="0"/>
              <w:ind w:left="0" w:firstLineChars="0" w:firstLine="0"/>
              <w:rPr>
                <w:sz w:val="18"/>
                <w:szCs w:val="18"/>
              </w:rPr>
            </w:pPr>
            <w:r>
              <w:rPr>
                <w:rFonts w:hint="eastAsia"/>
                <w:sz w:val="18"/>
                <w:szCs w:val="18"/>
              </w:rPr>
              <w:t xml:space="preserve">　</w:t>
            </w:r>
          </w:p>
        </w:tc>
      </w:tr>
      <w:tr w:rsidR="00B87BA4" w14:paraId="738EB0C3" w14:textId="77777777">
        <w:trPr>
          <w:trHeight w:val="284"/>
          <w:jc w:val="center"/>
        </w:trPr>
        <w:tc>
          <w:tcPr>
            <w:tcW w:w="9498" w:type="dxa"/>
            <w:gridSpan w:val="5"/>
            <w:tcBorders>
              <w:top w:val="single" w:sz="4" w:space="0" w:color="auto"/>
              <w:left w:val="single" w:sz="4" w:space="0" w:color="auto"/>
              <w:bottom w:val="single" w:sz="4" w:space="0" w:color="auto"/>
              <w:right w:val="single" w:sz="4" w:space="0" w:color="auto"/>
            </w:tcBorders>
            <w:vAlign w:val="center"/>
          </w:tcPr>
          <w:p w14:paraId="29E487EB" w14:textId="77777777" w:rsidR="00B87BA4" w:rsidRDefault="00B87BA4">
            <w:pPr>
              <w:spacing w:afterLines="0" w:after="0"/>
              <w:ind w:left="0" w:firstLineChars="0" w:firstLine="0"/>
              <w:rPr>
                <w:sz w:val="18"/>
                <w:szCs w:val="18"/>
              </w:rPr>
            </w:pPr>
            <w:r>
              <w:rPr>
                <w:rFonts w:hint="eastAsia"/>
                <w:sz w:val="18"/>
                <w:szCs w:val="18"/>
              </w:rPr>
              <w:t>◆</w:t>
            </w:r>
            <w:r>
              <w:rPr>
                <w:rFonts w:hint="eastAsia"/>
                <w:sz w:val="18"/>
                <w:szCs w:val="18"/>
              </w:rPr>
              <w:t xml:space="preserve"> CISO</w:t>
            </w:r>
            <w:r>
              <w:rPr>
                <w:rFonts w:hint="eastAsia"/>
                <w:sz w:val="18"/>
                <w:szCs w:val="18"/>
              </w:rPr>
              <w:t>（情報セキュリティ統括専任担当）を設置している</w:t>
            </w:r>
          </w:p>
        </w:tc>
        <w:tc>
          <w:tcPr>
            <w:tcW w:w="850" w:type="dxa"/>
            <w:tcBorders>
              <w:top w:val="nil"/>
              <w:left w:val="nil"/>
              <w:bottom w:val="single" w:sz="4" w:space="0" w:color="auto"/>
              <w:right w:val="single" w:sz="4" w:space="0" w:color="auto"/>
            </w:tcBorders>
            <w:vAlign w:val="center"/>
          </w:tcPr>
          <w:p w14:paraId="3F3F1ED5" w14:textId="77777777" w:rsidR="00B87BA4" w:rsidRDefault="00B87BA4">
            <w:pPr>
              <w:spacing w:afterLines="0" w:after="0"/>
              <w:ind w:left="0" w:firstLineChars="0" w:firstLine="0"/>
              <w:rPr>
                <w:sz w:val="18"/>
                <w:szCs w:val="18"/>
              </w:rPr>
            </w:pPr>
            <w:r>
              <w:rPr>
                <w:rFonts w:hint="eastAsia"/>
                <w:sz w:val="18"/>
                <w:szCs w:val="18"/>
              </w:rPr>
              <w:t xml:space="preserve">　</w:t>
            </w:r>
          </w:p>
        </w:tc>
      </w:tr>
      <w:tr w:rsidR="00B87BA4" w14:paraId="40F182B3" w14:textId="77777777">
        <w:trPr>
          <w:trHeight w:val="284"/>
          <w:jc w:val="center"/>
        </w:trPr>
        <w:tc>
          <w:tcPr>
            <w:tcW w:w="9498" w:type="dxa"/>
            <w:gridSpan w:val="5"/>
            <w:tcBorders>
              <w:top w:val="single" w:sz="4" w:space="0" w:color="auto"/>
              <w:left w:val="single" w:sz="4" w:space="0" w:color="auto"/>
              <w:bottom w:val="single" w:sz="4" w:space="0" w:color="auto"/>
              <w:right w:val="single" w:sz="4" w:space="0" w:color="auto"/>
            </w:tcBorders>
            <w:vAlign w:val="center"/>
          </w:tcPr>
          <w:p w14:paraId="44200B72" w14:textId="77777777" w:rsidR="00B87BA4" w:rsidRDefault="00B87BA4">
            <w:pPr>
              <w:spacing w:afterLines="0" w:after="0"/>
              <w:ind w:left="0" w:firstLineChars="0" w:firstLine="0"/>
              <w:rPr>
                <w:sz w:val="18"/>
                <w:szCs w:val="18"/>
              </w:rPr>
            </w:pPr>
            <w:r>
              <w:rPr>
                <w:rFonts w:hint="eastAsia"/>
                <w:sz w:val="18"/>
                <w:szCs w:val="18"/>
              </w:rPr>
              <w:t>◆保管データの改ざん防止策として、電子署名とタイムスタンプ（時刻認証）を活用している</w:t>
            </w:r>
          </w:p>
        </w:tc>
        <w:tc>
          <w:tcPr>
            <w:tcW w:w="850" w:type="dxa"/>
            <w:tcBorders>
              <w:top w:val="nil"/>
              <w:left w:val="nil"/>
              <w:bottom w:val="single" w:sz="4" w:space="0" w:color="auto"/>
              <w:right w:val="single" w:sz="4" w:space="0" w:color="auto"/>
            </w:tcBorders>
            <w:vAlign w:val="center"/>
          </w:tcPr>
          <w:p w14:paraId="1C63EFC1" w14:textId="77777777" w:rsidR="00B87BA4" w:rsidRDefault="00B87BA4">
            <w:pPr>
              <w:spacing w:afterLines="0" w:after="0"/>
              <w:ind w:left="0" w:firstLineChars="0" w:firstLine="0"/>
              <w:rPr>
                <w:sz w:val="18"/>
                <w:szCs w:val="18"/>
              </w:rPr>
            </w:pPr>
            <w:r>
              <w:rPr>
                <w:rFonts w:hint="eastAsia"/>
                <w:sz w:val="18"/>
                <w:szCs w:val="18"/>
              </w:rPr>
              <w:t xml:space="preserve">　</w:t>
            </w:r>
          </w:p>
        </w:tc>
      </w:tr>
    </w:tbl>
    <w:p w14:paraId="0C2FE0BA" w14:textId="77777777" w:rsidR="00B87BA4" w:rsidRDefault="00B87BA4">
      <w:pPr>
        <w:spacing w:after="180"/>
        <w:ind w:firstLine="210"/>
      </w:pPr>
    </w:p>
    <w:p w14:paraId="23CCEEED" w14:textId="77777777" w:rsidR="00B87BA4" w:rsidRDefault="00B87BA4">
      <w:pPr>
        <w:pStyle w:val="4"/>
        <w:spacing w:beforeLines="100" w:before="360"/>
        <w:rPr>
          <w:sz w:val="21"/>
        </w:rPr>
      </w:pPr>
      <w:r>
        <w:rPr>
          <w:rFonts w:hint="eastAsia"/>
          <w:sz w:val="21"/>
        </w:rPr>
        <w:t>Ⅷ</w:t>
      </w:r>
      <w:r>
        <w:rPr>
          <w:rFonts w:hint="eastAsia"/>
          <w:sz w:val="21"/>
        </w:rPr>
        <w:t>.</w:t>
      </w:r>
      <w:r>
        <w:rPr>
          <w:rFonts w:hint="eastAsia"/>
          <w:sz w:val="21"/>
        </w:rPr>
        <w:t>「</w:t>
      </w:r>
      <w:r>
        <w:rPr>
          <w:rFonts w:hint="eastAsia"/>
          <w:sz w:val="21"/>
        </w:rPr>
        <w:t>IT</w:t>
      </w:r>
      <w:r>
        <w:rPr>
          <w:rFonts w:hint="eastAsia"/>
          <w:sz w:val="21"/>
        </w:rPr>
        <w:t>経営力指標」ステージの考え方</w:t>
      </w:r>
      <w:r>
        <w:rPr>
          <w:sz w:val="21"/>
        </w:rPr>
        <w:tab/>
      </w:r>
      <w:r>
        <w:rPr>
          <w:sz w:val="21"/>
        </w:rPr>
        <w:tab/>
      </w:r>
      <w:r>
        <w:rPr>
          <w:sz w:val="21"/>
        </w:rPr>
        <w:tab/>
      </w:r>
    </w:p>
    <w:tbl>
      <w:tblPr>
        <w:tblW w:w="10348" w:type="dxa"/>
        <w:jc w:val="center"/>
        <w:tblLayout w:type="fixed"/>
        <w:tblCellMar>
          <w:left w:w="99" w:type="dxa"/>
          <w:right w:w="99" w:type="dxa"/>
        </w:tblCellMar>
        <w:tblLook w:val="0000" w:firstRow="0" w:lastRow="0" w:firstColumn="0" w:lastColumn="0" w:noHBand="0" w:noVBand="0"/>
      </w:tblPr>
      <w:tblGrid>
        <w:gridCol w:w="709"/>
        <w:gridCol w:w="1843"/>
        <w:gridCol w:w="1985"/>
        <w:gridCol w:w="2835"/>
        <w:gridCol w:w="2976"/>
      </w:tblGrid>
      <w:tr w:rsidR="00B87BA4" w14:paraId="14173C00" w14:textId="77777777">
        <w:trPr>
          <w:trHeight w:val="284"/>
          <w:tblHeader/>
          <w:jc w:val="center"/>
        </w:trPr>
        <w:tc>
          <w:tcPr>
            <w:tcW w:w="709" w:type="dxa"/>
            <w:tcBorders>
              <w:top w:val="single" w:sz="4" w:space="0" w:color="auto"/>
              <w:left w:val="single" w:sz="4" w:space="0" w:color="auto"/>
              <w:bottom w:val="single" w:sz="4" w:space="0" w:color="auto"/>
              <w:right w:val="single" w:sz="4" w:space="0" w:color="auto"/>
            </w:tcBorders>
            <w:shd w:val="clear" w:color="auto" w:fill="0C0C0C"/>
          </w:tcPr>
          <w:p w14:paraId="07F6CC26" w14:textId="77777777" w:rsidR="00B87BA4" w:rsidRDefault="00B87BA4">
            <w:pPr>
              <w:spacing w:afterLines="0" w:after="0"/>
              <w:ind w:left="0" w:firstLineChars="0" w:firstLine="0"/>
              <w:rPr>
                <w:sz w:val="18"/>
                <w:szCs w:val="18"/>
              </w:rPr>
            </w:pPr>
            <w:r>
              <w:rPr>
                <w:rFonts w:hint="eastAsia"/>
                <w:sz w:val="18"/>
                <w:szCs w:val="18"/>
              </w:rPr>
              <w:t xml:space="preserve">　</w:t>
            </w:r>
          </w:p>
        </w:tc>
        <w:tc>
          <w:tcPr>
            <w:tcW w:w="1843" w:type="dxa"/>
            <w:tcBorders>
              <w:top w:val="single" w:sz="4" w:space="0" w:color="auto"/>
              <w:left w:val="nil"/>
              <w:bottom w:val="single" w:sz="4" w:space="0" w:color="auto"/>
              <w:right w:val="single" w:sz="4" w:space="0" w:color="auto"/>
            </w:tcBorders>
            <w:shd w:val="clear" w:color="auto" w:fill="0C0C0C"/>
          </w:tcPr>
          <w:p w14:paraId="22027D50" w14:textId="77777777" w:rsidR="00B87BA4" w:rsidRDefault="00B87BA4">
            <w:pPr>
              <w:spacing w:afterLines="0" w:after="0"/>
              <w:ind w:left="0" w:firstLineChars="0" w:firstLine="0"/>
              <w:rPr>
                <w:sz w:val="18"/>
                <w:szCs w:val="18"/>
              </w:rPr>
            </w:pPr>
            <w:r>
              <w:rPr>
                <w:rFonts w:hint="eastAsia"/>
                <w:sz w:val="18"/>
                <w:szCs w:val="18"/>
              </w:rPr>
              <w:t>ステージ</w:t>
            </w:r>
            <w:r>
              <w:rPr>
                <w:rFonts w:hint="eastAsia"/>
                <w:sz w:val="18"/>
                <w:szCs w:val="18"/>
              </w:rPr>
              <w:t>1</w:t>
            </w:r>
          </w:p>
        </w:tc>
        <w:tc>
          <w:tcPr>
            <w:tcW w:w="1985" w:type="dxa"/>
            <w:tcBorders>
              <w:top w:val="single" w:sz="4" w:space="0" w:color="auto"/>
              <w:left w:val="nil"/>
              <w:bottom w:val="single" w:sz="4" w:space="0" w:color="auto"/>
              <w:right w:val="single" w:sz="4" w:space="0" w:color="auto"/>
            </w:tcBorders>
            <w:shd w:val="clear" w:color="auto" w:fill="0C0C0C"/>
          </w:tcPr>
          <w:p w14:paraId="548E1FAE" w14:textId="77777777" w:rsidR="00B87BA4" w:rsidRDefault="00B87BA4">
            <w:pPr>
              <w:spacing w:afterLines="0" w:after="0"/>
              <w:ind w:left="0" w:firstLineChars="0" w:firstLine="0"/>
              <w:rPr>
                <w:sz w:val="18"/>
                <w:szCs w:val="18"/>
              </w:rPr>
            </w:pPr>
            <w:r>
              <w:rPr>
                <w:rFonts w:hint="eastAsia"/>
                <w:sz w:val="18"/>
                <w:szCs w:val="18"/>
              </w:rPr>
              <w:t>ステージ</w:t>
            </w:r>
            <w:r>
              <w:rPr>
                <w:rFonts w:hint="eastAsia"/>
                <w:sz w:val="18"/>
                <w:szCs w:val="18"/>
              </w:rPr>
              <w:t>2</w:t>
            </w:r>
          </w:p>
        </w:tc>
        <w:tc>
          <w:tcPr>
            <w:tcW w:w="2835" w:type="dxa"/>
            <w:tcBorders>
              <w:top w:val="single" w:sz="4" w:space="0" w:color="auto"/>
              <w:left w:val="nil"/>
              <w:bottom w:val="single" w:sz="4" w:space="0" w:color="auto"/>
              <w:right w:val="single" w:sz="4" w:space="0" w:color="auto"/>
            </w:tcBorders>
            <w:shd w:val="clear" w:color="auto" w:fill="0C0C0C"/>
          </w:tcPr>
          <w:p w14:paraId="6B624A33" w14:textId="77777777" w:rsidR="00B87BA4" w:rsidRDefault="00B87BA4">
            <w:pPr>
              <w:spacing w:afterLines="0" w:after="0"/>
              <w:ind w:left="0" w:firstLineChars="0" w:firstLine="0"/>
              <w:rPr>
                <w:sz w:val="18"/>
                <w:szCs w:val="18"/>
              </w:rPr>
            </w:pPr>
            <w:r>
              <w:rPr>
                <w:rFonts w:hint="eastAsia"/>
                <w:sz w:val="18"/>
                <w:szCs w:val="18"/>
              </w:rPr>
              <w:t>ステージ</w:t>
            </w:r>
            <w:r>
              <w:rPr>
                <w:rFonts w:hint="eastAsia"/>
                <w:sz w:val="18"/>
                <w:szCs w:val="18"/>
              </w:rPr>
              <w:t>3</w:t>
            </w:r>
          </w:p>
        </w:tc>
        <w:tc>
          <w:tcPr>
            <w:tcW w:w="2976" w:type="dxa"/>
            <w:tcBorders>
              <w:top w:val="single" w:sz="4" w:space="0" w:color="auto"/>
              <w:left w:val="nil"/>
              <w:bottom w:val="single" w:sz="4" w:space="0" w:color="auto"/>
              <w:right w:val="single" w:sz="4" w:space="0" w:color="auto"/>
            </w:tcBorders>
            <w:shd w:val="clear" w:color="auto" w:fill="0C0C0C"/>
          </w:tcPr>
          <w:p w14:paraId="34C56743" w14:textId="77777777" w:rsidR="00B87BA4" w:rsidRDefault="00B87BA4">
            <w:pPr>
              <w:spacing w:afterLines="0" w:after="0"/>
              <w:ind w:left="0" w:firstLineChars="0" w:firstLine="0"/>
              <w:rPr>
                <w:sz w:val="18"/>
                <w:szCs w:val="18"/>
              </w:rPr>
            </w:pPr>
            <w:r>
              <w:rPr>
                <w:rFonts w:hint="eastAsia"/>
                <w:sz w:val="18"/>
                <w:szCs w:val="18"/>
              </w:rPr>
              <w:t>ステージ</w:t>
            </w:r>
            <w:r>
              <w:rPr>
                <w:rFonts w:hint="eastAsia"/>
                <w:sz w:val="18"/>
                <w:szCs w:val="18"/>
              </w:rPr>
              <w:t>4</w:t>
            </w:r>
          </w:p>
        </w:tc>
      </w:tr>
      <w:tr w:rsidR="00B87BA4" w14:paraId="4894FC32" w14:textId="77777777">
        <w:trPr>
          <w:trHeight w:val="284"/>
          <w:jc w:val="center"/>
        </w:trPr>
        <w:tc>
          <w:tcPr>
            <w:tcW w:w="709" w:type="dxa"/>
            <w:tcBorders>
              <w:top w:val="nil"/>
              <w:left w:val="single" w:sz="4" w:space="0" w:color="auto"/>
              <w:bottom w:val="single" w:sz="4" w:space="0" w:color="auto"/>
              <w:right w:val="single" w:sz="4" w:space="0" w:color="auto"/>
            </w:tcBorders>
          </w:tcPr>
          <w:p w14:paraId="5A658A7D" w14:textId="77777777" w:rsidR="00B87BA4" w:rsidRDefault="00B87BA4">
            <w:pPr>
              <w:spacing w:afterLines="0" w:after="0"/>
              <w:ind w:left="0" w:firstLineChars="0" w:firstLine="0"/>
              <w:rPr>
                <w:sz w:val="18"/>
                <w:szCs w:val="18"/>
              </w:rPr>
            </w:pPr>
            <w:r>
              <w:rPr>
                <w:rFonts w:hint="eastAsia"/>
                <w:sz w:val="18"/>
                <w:szCs w:val="18"/>
              </w:rPr>
              <w:t>評価項目</w:t>
            </w:r>
          </w:p>
        </w:tc>
        <w:tc>
          <w:tcPr>
            <w:tcW w:w="1843" w:type="dxa"/>
            <w:tcBorders>
              <w:top w:val="nil"/>
              <w:left w:val="nil"/>
              <w:bottom w:val="single" w:sz="4" w:space="0" w:color="auto"/>
              <w:right w:val="single" w:sz="4" w:space="0" w:color="auto"/>
            </w:tcBorders>
          </w:tcPr>
          <w:p w14:paraId="047EC9FC" w14:textId="77777777" w:rsidR="00B87BA4" w:rsidRDefault="00B87BA4">
            <w:pPr>
              <w:spacing w:afterLines="0" w:after="0"/>
              <w:ind w:left="0" w:firstLineChars="0" w:firstLine="0"/>
              <w:rPr>
                <w:sz w:val="18"/>
                <w:szCs w:val="18"/>
              </w:rPr>
            </w:pPr>
            <w:r>
              <w:rPr>
                <w:rFonts w:hint="eastAsia"/>
                <w:sz w:val="18"/>
                <w:szCs w:val="18"/>
              </w:rPr>
              <w:t>○システムによる在庫管理は行っていない。過剰在庫となるリスクはあるものの、材料や製品を多めに在庫しておき、いつでも対応できるようにしている。</w:t>
            </w:r>
          </w:p>
        </w:tc>
        <w:tc>
          <w:tcPr>
            <w:tcW w:w="1985" w:type="dxa"/>
            <w:tcBorders>
              <w:top w:val="nil"/>
              <w:left w:val="nil"/>
              <w:bottom w:val="single" w:sz="4" w:space="0" w:color="auto"/>
              <w:right w:val="single" w:sz="4" w:space="0" w:color="auto"/>
            </w:tcBorders>
          </w:tcPr>
          <w:p w14:paraId="0F178398" w14:textId="77777777" w:rsidR="00B87BA4" w:rsidRDefault="00B87BA4">
            <w:pPr>
              <w:spacing w:afterLines="0" w:after="0"/>
              <w:ind w:left="0" w:firstLineChars="0" w:firstLine="0"/>
              <w:rPr>
                <w:sz w:val="18"/>
                <w:szCs w:val="18"/>
              </w:rPr>
            </w:pPr>
            <w:r>
              <w:rPr>
                <w:rFonts w:hint="eastAsia"/>
                <w:sz w:val="18"/>
                <w:szCs w:val="18"/>
              </w:rPr>
              <w:t>○製造工程毎に在庫情報をリアルタイムに把握して、在庫圧縮によるコスト削減を実現している。</w:t>
            </w:r>
          </w:p>
        </w:tc>
        <w:tc>
          <w:tcPr>
            <w:tcW w:w="2835" w:type="dxa"/>
            <w:tcBorders>
              <w:top w:val="nil"/>
              <w:left w:val="nil"/>
              <w:bottom w:val="single" w:sz="4" w:space="0" w:color="auto"/>
              <w:right w:val="single" w:sz="4" w:space="0" w:color="auto"/>
            </w:tcBorders>
          </w:tcPr>
          <w:p w14:paraId="142016CB" w14:textId="77777777" w:rsidR="00B87BA4" w:rsidRDefault="00B87BA4">
            <w:pPr>
              <w:spacing w:afterLines="0" w:after="0"/>
              <w:ind w:left="0" w:firstLineChars="0" w:firstLine="0"/>
              <w:rPr>
                <w:sz w:val="18"/>
                <w:szCs w:val="18"/>
              </w:rPr>
            </w:pPr>
            <w:r>
              <w:rPr>
                <w:rFonts w:hint="eastAsia"/>
                <w:sz w:val="18"/>
                <w:szCs w:val="18"/>
              </w:rPr>
              <w:t>○製品に関して部品の調達から営業・販売に直接関わる一連の業務プロセスにおいて在庫情報等を共有し、これを基に業務改革を通じてコスト削減・売上高増大を図っている☆あらゆるサービスにおいて顧客情報を共有することで、重複業務の排除によるコスト削減、利便性の高いサービス提供による売上高増大を図っている。</w:t>
            </w:r>
          </w:p>
        </w:tc>
        <w:tc>
          <w:tcPr>
            <w:tcW w:w="2976" w:type="dxa"/>
            <w:tcBorders>
              <w:top w:val="nil"/>
              <w:left w:val="nil"/>
              <w:bottom w:val="single" w:sz="4" w:space="0" w:color="auto"/>
              <w:right w:val="single" w:sz="4" w:space="0" w:color="auto"/>
            </w:tcBorders>
          </w:tcPr>
          <w:p w14:paraId="2E17228B" w14:textId="77777777" w:rsidR="00B87BA4" w:rsidRDefault="00B87BA4">
            <w:pPr>
              <w:spacing w:afterLines="0" w:after="0"/>
              <w:ind w:left="0" w:firstLineChars="0" w:firstLine="0"/>
              <w:rPr>
                <w:sz w:val="18"/>
                <w:szCs w:val="18"/>
              </w:rPr>
            </w:pPr>
            <w:r>
              <w:rPr>
                <w:rFonts w:hint="eastAsia"/>
                <w:sz w:val="18"/>
                <w:szCs w:val="18"/>
              </w:rPr>
              <w:t>○調達先・販売先など複数企業とともに、サプライチェーン全体で在庫情報等の製品の生産・販売に係る情報を共有し、企業横断的に在庫圧縮によるコスト削減を図っている。☆提携先など複数企業とともに、企業横断的に顧客に対するサービス提供状況等の情報を共有し、重複業務の排除等によるコスト削減を図っている。</w:t>
            </w:r>
          </w:p>
        </w:tc>
      </w:tr>
      <w:tr w:rsidR="00B87BA4" w14:paraId="52B32E02" w14:textId="77777777">
        <w:trPr>
          <w:trHeight w:val="284"/>
          <w:jc w:val="center"/>
        </w:trPr>
        <w:tc>
          <w:tcPr>
            <w:tcW w:w="709" w:type="dxa"/>
            <w:tcBorders>
              <w:top w:val="nil"/>
              <w:left w:val="single" w:sz="4" w:space="0" w:color="auto"/>
              <w:bottom w:val="single" w:sz="4" w:space="0" w:color="auto"/>
              <w:right w:val="single" w:sz="4" w:space="0" w:color="auto"/>
            </w:tcBorders>
          </w:tcPr>
          <w:p w14:paraId="169BF1DE" w14:textId="77777777" w:rsidR="00B87BA4" w:rsidRDefault="00B87BA4">
            <w:pPr>
              <w:spacing w:afterLines="0" w:after="0"/>
              <w:ind w:left="0" w:firstLineChars="0" w:firstLine="0"/>
              <w:rPr>
                <w:sz w:val="18"/>
                <w:szCs w:val="18"/>
              </w:rPr>
            </w:pPr>
            <w:r>
              <w:rPr>
                <w:rFonts w:hint="eastAsia"/>
                <w:sz w:val="18"/>
                <w:szCs w:val="18"/>
              </w:rPr>
              <w:t>評価</w:t>
            </w:r>
          </w:p>
        </w:tc>
        <w:tc>
          <w:tcPr>
            <w:tcW w:w="1843" w:type="dxa"/>
            <w:tcBorders>
              <w:top w:val="nil"/>
              <w:left w:val="nil"/>
              <w:bottom w:val="single" w:sz="4" w:space="0" w:color="auto"/>
              <w:right w:val="single" w:sz="4" w:space="0" w:color="auto"/>
            </w:tcBorders>
          </w:tcPr>
          <w:p w14:paraId="779A941B" w14:textId="77777777" w:rsidR="00B87BA4" w:rsidRDefault="00B87BA4">
            <w:pPr>
              <w:spacing w:afterLines="0" w:after="0"/>
              <w:ind w:left="0" w:firstLineChars="0" w:firstLine="0"/>
              <w:rPr>
                <w:sz w:val="18"/>
                <w:szCs w:val="18"/>
              </w:rPr>
            </w:pPr>
            <w:r>
              <w:rPr>
                <w:rFonts w:hint="eastAsia"/>
                <w:sz w:val="18"/>
                <w:szCs w:val="18"/>
              </w:rPr>
              <w:t xml:space="preserve">　</w:t>
            </w:r>
          </w:p>
        </w:tc>
        <w:tc>
          <w:tcPr>
            <w:tcW w:w="1985" w:type="dxa"/>
            <w:tcBorders>
              <w:top w:val="nil"/>
              <w:left w:val="nil"/>
              <w:bottom w:val="single" w:sz="4" w:space="0" w:color="auto"/>
              <w:right w:val="single" w:sz="4" w:space="0" w:color="auto"/>
            </w:tcBorders>
          </w:tcPr>
          <w:p w14:paraId="0030D470" w14:textId="77777777" w:rsidR="00B87BA4" w:rsidRDefault="00B87BA4">
            <w:pPr>
              <w:spacing w:afterLines="0" w:after="0"/>
              <w:ind w:left="0" w:firstLineChars="0" w:firstLine="0"/>
              <w:rPr>
                <w:sz w:val="18"/>
                <w:szCs w:val="18"/>
              </w:rPr>
            </w:pPr>
            <w:r>
              <w:rPr>
                <w:rFonts w:hint="eastAsia"/>
                <w:sz w:val="18"/>
                <w:szCs w:val="18"/>
              </w:rPr>
              <w:t xml:space="preserve">　</w:t>
            </w:r>
          </w:p>
        </w:tc>
        <w:tc>
          <w:tcPr>
            <w:tcW w:w="2835" w:type="dxa"/>
            <w:tcBorders>
              <w:top w:val="nil"/>
              <w:left w:val="nil"/>
              <w:bottom w:val="single" w:sz="4" w:space="0" w:color="auto"/>
              <w:right w:val="single" w:sz="4" w:space="0" w:color="auto"/>
            </w:tcBorders>
          </w:tcPr>
          <w:p w14:paraId="6C526D21" w14:textId="77777777" w:rsidR="00B87BA4" w:rsidRDefault="00B87BA4">
            <w:pPr>
              <w:spacing w:afterLines="0" w:after="0"/>
              <w:ind w:left="0" w:firstLineChars="0" w:firstLine="0"/>
              <w:rPr>
                <w:sz w:val="18"/>
                <w:szCs w:val="18"/>
              </w:rPr>
            </w:pPr>
            <w:r>
              <w:rPr>
                <w:rFonts w:hint="eastAsia"/>
                <w:sz w:val="18"/>
                <w:szCs w:val="18"/>
              </w:rPr>
              <w:t xml:space="preserve">　</w:t>
            </w:r>
          </w:p>
        </w:tc>
        <w:tc>
          <w:tcPr>
            <w:tcW w:w="2976" w:type="dxa"/>
            <w:tcBorders>
              <w:top w:val="nil"/>
              <w:left w:val="nil"/>
              <w:bottom w:val="single" w:sz="4" w:space="0" w:color="auto"/>
              <w:right w:val="single" w:sz="4" w:space="0" w:color="auto"/>
            </w:tcBorders>
          </w:tcPr>
          <w:p w14:paraId="31317DC8" w14:textId="77777777" w:rsidR="00B87BA4" w:rsidRDefault="00B87BA4">
            <w:pPr>
              <w:spacing w:afterLines="0" w:after="0"/>
              <w:ind w:left="0" w:firstLineChars="0" w:firstLine="0"/>
              <w:rPr>
                <w:sz w:val="18"/>
                <w:szCs w:val="18"/>
              </w:rPr>
            </w:pPr>
            <w:r>
              <w:rPr>
                <w:rFonts w:hint="eastAsia"/>
                <w:sz w:val="18"/>
                <w:szCs w:val="18"/>
              </w:rPr>
              <w:t xml:space="preserve">　</w:t>
            </w:r>
          </w:p>
        </w:tc>
      </w:tr>
      <w:tr w:rsidR="00B87BA4" w14:paraId="720EEBD8" w14:textId="77777777">
        <w:trPr>
          <w:trHeight w:val="284"/>
          <w:jc w:val="center"/>
        </w:trPr>
        <w:tc>
          <w:tcPr>
            <w:tcW w:w="709" w:type="dxa"/>
            <w:tcBorders>
              <w:top w:val="nil"/>
              <w:left w:val="single" w:sz="4" w:space="0" w:color="auto"/>
              <w:bottom w:val="single" w:sz="4" w:space="0" w:color="auto"/>
              <w:right w:val="single" w:sz="4" w:space="0" w:color="auto"/>
            </w:tcBorders>
          </w:tcPr>
          <w:p w14:paraId="3EF8E016" w14:textId="77777777" w:rsidR="00B87BA4" w:rsidRDefault="00B87BA4">
            <w:pPr>
              <w:spacing w:afterLines="0" w:after="0"/>
              <w:ind w:left="0" w:firstLineChars="0" w:firstLine="0"/>
              <w:rPr>
                <w:sz w:val="18"/>
                <w:szCs w:val="18"/>
              </w:rPr>
            </w:pPr>
            <w:r>
              <w:rPr>
                <w:rFonts w:hint="eastAsia"/>
                <w:sz w:val="18"/>
                <w:szCs w:val="18"/>
              </w:rPr>
              <w:t>評価項目</w:t>
            </w:r>
          </w:p>
        </w:tc>
        <w:tc>
          <w:tcPr>
            <w:tcW w:w="1843" w:type="dxa"/>
            <w:tcBorders>
              <w:top w:val="nil"/>
              <w:left w:val="nil"/>
              <w:bottom w:val="single" w:sz="4" w:space="0" w:color="auto"/>
              <w:right w:val="single" w:sz="4" w:space="0" w:color="auto"/>
            </w:tcBorders>
          </w:tcPr>
          <w:p w14:paraId="6CB99244" w14:textId="77777777" w:rsidR="00B87BA4" w:rsidRDefault="00B87BA4">
            <w:pPr>
              <w:spacing w:afterLines="0" w:after="0"/>
              <w:ind w:left="0" w:firstLineChars="0" w:firstLine="0"/>
              <w:rPr>
                <w:sz w:val="18"/>
                <w:szCs w:val="18"/>
              </w:rPr>
            </w:pPr>
            <w:r>
              <w:rPr>
                <w:rFonts w:hint="eastAsia"/>
                <w:sz w:val="18"/>
                <w:szCs w:val="18"/>
              </w:rPr>
              <w:t>☆情報は各個人が属人的に保有しており、ナレッジの共有が図られていない。</w:t>
            </w:r>
          </w:p>
        </w:tc>
        <w:tc>
          <w:tcPr>
            <w:tcW w:w="1985" w:type="dxa"/>
            <w:tcBorders>
              <w:top w:val="nil"/>
              <w:left w:val="nil"/>
              <w:bottom w:val="single" w:sz="4" w:space="0" w:color="auto"/>
              <w:right w:val="single" w:sz="4" w:space="0" w:color="auto"/>
            </w:tcBorders>
          </w:tcPr>
          <w:p w14:paraId="262D3896" w14:textId="77777777" w:rsidR="00B87BA4" w:rsidRDefault="00B87BA4">
            <w:pPr>
              <w:spacing w:afterLines="0" w:after="0"/>
              <w:ind w:left="0" w:firstLineChars="0" w:firstLine="0"/>
              <w:rPr>
                <w:sz w:val="18"/>
                <w:szCs w:val="18"/>
              </w:rPr>
            </w:pPr>
            <w:r>
              <w:rPr>
                <w:rFonts w:hint="eastAsia"/>
                <w:sz w:val="18"/>
                <w:szCs w:val="18"/>
              </w:rPr>
              <w:t>☆サービス毎・顧客毎の情報管理により、サービス提供を円滑化している。</w:t>
            </w:r>
          </w:p>
        </w:tc>
        <w:tc>
          <w:tcPr>
            <w:tcW w:w="2835" w:type="dxa"/>
            <w:tcBorders>
              <w:top w:val="nil"/>
              <w:left w:val="nil"/>
              <w:bottom w:val="single" w:sz="4" w:space="0" w:color="auto"/>
              <w:right w:val="single" w:sz="4" w:space="0" w:color="auto"/>
            </w:tcBorders>
          </w:tcPr>
          <w:p w14:paraId="2FE08BF7" w14:textId="77777777" w:rsidR="00B87BA4" w:rsidRDefault="00B87BA4">
            <w:pPr>
              <w:spacing w:afterLines="0" w:after="0"/>
              <w:ind w:left="0" w:firstLineChars="0" w:firstLine="0"/>
              <w:rPr>
                <w:sz w:val="18"/>
                <w:szCs w:val="18"/>
              </w:rPr>
            </w:pPr>
            <w:r>
              <w:rPr>
                <w:rFonts w:hint="eastAsia"/>
                <w:sz w:val="18"/>
                <w:szCs w:val="18"/>
              </w:rPr>
              <w:t>○製品の調達から営業・販売に関わる責任者（経営層も含む）が、担当部門以外の部門の情報（在庫情報、販売状況、購買先・販売先等）を必要なときに迅速に共有でき、担当部門以外での現状をみながら担当部門の業務改善を図っている☆あらゆるサービスの責任者は、担当部門以外の部門の情報（どの顧客が、いつどんなサービスを受けているか等）を必要なときに迅速に共有でき、担当部門以外での現状をみながら担当部門の業務改善を図っている。</w:t>
            </w:r>
          </w:p>
        </w:tc>
        <w:tc>
          <w:tcPr>
            <w:tcW w:w="2976" w:type="dxa"/>
            <w:tcBorders>
              <w:top w:val="nil"/>
              <w:left w:val="nil"/>
              <w:bottom w:val="single" w:sz="4" w:space="0" w:color="auto"/>
              <w:right w:val="single" w:sz="4" w:space="0" w:color="auto"/>
            </w:tcBorders>
          </w:tcPr>
          <w:p w14:paraId="5466426B" w14:textId="77777777" w:rsidR="00B87BA4" w:rsidRDefault="00B87BA4">
            <w:pPr>
              <w:spacing w:afterLines="0" w:after="0"/>
              <w:ind w:left="0" w:firstLineChars="0" w:firstLine="0"/>
              <w:rPr>
                <w:sz w:val="18"/>
                <w:szCs w:val="18"/>
              </w:rPr>
            </w:pPr>
            <w:r>
              <w:rPr>
                <w:rFonts w:hint="eastAsia"/>
                <w:sz w:val="18"/>
                <w:szCs w:val="18"/>
              </w:rPr>
              <w:t>○調達先・販売先などのサプライチェーンと自社のサプライチェーンの両者の最適化に向けて、定期的に関係企業と共同で検討する機会を設け、業務改善を図っている☆提携先などのサービス提供に係る複数企業の最適化に向けて、定期的に関係企業と共同で検討する機会を設け、業務改善を図っている。</w:t>
            </w:r>
          </w:p>
        </w:tc>
      </w:tr>
      <w:tr w:rsidR="00B87BA4" w14:paraId="33881538" w14:textId="77777777">
        <w:trPr>
          <w:trHeight w:val="284"/>
          <w:jc w:val="center"/>
        </w:trPr>
        <w:tc>
          <w:tcPr>
            <w:tcW w:w="709" w:type="dxa"/>
            <w:tcBorders>
              <w:top w:val="nil"/>
              <w:left w:val="single" w:sz="4" w:space="0" w:color="auto"/>
              <w:bottom w:val="single" w:sz="4" w:space="0" w:color="auto"/>
              <w:right w:val="single" w:sz="4" w:space="0" w:color="auto"/>
            </w:tcBorders>
          </w:tcPr>
          <w:p w14:paraId="417AA9AA" w14:textId="77777777" w:rsidR="00B87BA4" w:rsidRDefault="00B87BA4">
            <w:pPr>
              <w:spacing w:afterLines="0" w:after="0"/>
              <w:ind w:left="0" w:firstLineChars="0" w:firstLine="0"/>
              <w:rPr>
                <w:sz w:val="18"/>
                <w:szCs w:val="18"/>
              </w:rPr>
            </w:pPr>
            <w:r>
              <w:rPr>
                <w:rFonts w:hint="eastAsia"/>
                <w:sz w:val="18"/>
                <w:szCs w:val="18"/>
              </w:rPr>
              <w:t>評価</w:t>
            </w:r>
          </w:p>
        </w:tc>
        <w:tc>
          <w:tcPr>
            <w:tcW w:w="1843" w:type="dxa"/>
            <w:tcBorders>
              <w:top w:val="nil"/>
              <w:left w:val="nil"/>
              <w:bottom w:val="single" w:sz="4" w:space="0" w:color="auto"/>
              <w:right w:val="single" w:sz="4" w:space="0" w:color="auto"/>
            </w:tcBorders>
          </w:tcPr>
          <w:p w14:paraId="19CBC3B0" w14:textId="77777777" w:rsidR="00B87BA4" w:rsidRDefault="00B87BA4">
            <w:pPr>
              <w:spacing w:afterLines="0" w:after="0"/>
              <w:ind w:left="0" w:firstLineChars="0" w:firstLine="0"/>
              <w:rPr>
                <w:sz w:val="18"/>
                <w:szCs w:val="18"/>
              </w:rPr>
            </w:pPr>
            <w:r>
              <w:rPr>
                <w:rFonts w:hint="eastAsia"/>
                <w:sz w:val="18"/>
                <w:szCs w:val="18"/>
              </w:rPr>
              <w:t xml:space="preserve">　</w:t>
            </w:r>
          </w:p>
        </w:tc>
        <w:tc>
          <w:tcPr>
            <w:tcW w:w="1985" w:type="dxa"/>
            <w:tcBorders>
              <w:top w:val="nil"/>
              <w:left w:val="nil"/>
              <w:bottom w:val="single" w:sz="4" w:space="0" w:color="auto"/>
              <w:right w:val="single" w:sz="4" w:space="0" w:color="auto"/>
            </w:tcBorders>
          </w:tcPr>
          <w:p w14:paraId="391F041D" w14:textId="77777777" w:rsidR="00B87BA4" w:rsidRDefault="00B87BA4">
            <w:pPr>
              <w:spacing w:afterLines="0" w:after="0"/>
              <w:ind w:left="0" w:firstLineChars="0" w:firstLine="0"/>
              <w:rPr>
                <w:sz w:val="18"/>
                <w:szCs w:val="18"/>
              </w:rPr>
            </w:pPr>
            <w:r>
              <w:rPr>
                <w:rFonts w:hint="eastAsia"/>
                <w:sz w:val="18"/>
                <w:szCs w:val="18"/>
              </w:rPr>
              <w:t xml:space="preserve">　</w:t>
            </w:r>
          </w:p>
        </w:tc>
        <w:tc>
          <w:tcPr>
            <w:tcW w:w="2835" w:type="dxa"/>
            <w:tcBorders>
              <w:top w:val="nil"/>
              <w:left w:val="nil"/>
              <w:bottom w:val="single" w:sz="4" w:space="0" w:color="auto"/>
              <w:right w:val="single" w:sz="4" w:space="0" w:color="auto"/>
            </w:tcBorders>
          </w:tcPr>
          <w:p w14:paraId="75EDA9D1" w14:textId="77777777" w:rsidR="00B87BA4" w:rsidRDefault="00B87BA4">
            <w:pPr>
              <w:spacing w:afterLines="0" w:after="0"/>
              <w:ind w:left="0" w:firstLineChars="0" w:firstLine="0"/>
              <w:rPr>
                <w:sz w:val="18"/>
                <w:szCs w:val="18"/>
              </w:rPr>
            </w:pPr>
            <w:r>
              <w:rPr>
                <w:rFonts w:hint="eastAsia"/>
                <w:sz w:val="18"/>
                <w:szCs w:val="18"/>
              </w:rPr>
              <w:t xml:space="preserve">　</w:t>
            </w:r>
          </w:p>
        </w:tc>
        <w:tc>
          <w:tcPr>
            <w:tcW w:w="2976" w:type="dxa"/>
            <w:tcBorders>
              <w:top w:val="nil"/>
              <w:left w:val="nil"/>
              <w:bottom w:val="single" w:sz="4" w:space="0" w:color="auto"/>
              <w:right w:val="single" w:sz="4" w:space="0" w:color="auto"/>
            </w:tcBorders>
          </w:tcPr>
          <w:p w14:paraId="3998BC99" w14:textId="77777777" w:rsidR="00B87BA4" w:rsidRDefault="00B87BA4">
            <w:pPr>
              <w:spacing w:afterLines="0" w:after="0"/>
              <w:ind w:left="0" w:firstLineChars="0" w:firstLine="0"/>
              <w:rPr>
                <w:sz w:val="18"/>
                <w:szCs w:val="18"/>
              </w:rPr>
            </w:pPr>
            <w:r>
              <w:rPr>
                <w:rFonts w:hint="eastAsia"/>
                <w:sz w:val="18"/>
                <w:szCs w:val="18"/>
              </w:rPr>
              <w:t xml:space="preserve">　</w:t>
            </w:r>
          </w:p>
        </w:tc>
      </w:tr>
      <w:tr w:rsidR="00B87BA4" w14:paraId="74F2B17F" w14:textId="77777777">
        <w:trPr>
          <w:trHeight w:val="284"/>
          <w:jc w:val="center"/>
        </w:trPr>
        <w:tc>
          <w:tcPr>
            <w:tcW w:w="709" w:type="dxa"/>
            <w:tcBorders>
              <w:top w:val="nil"/>
              <w:left w:val="single" w:sz="4" w:space="0" w:color="auto"/>
              <w:bottom w:val="single" w:sz="4" w:space="0" w:color="auto"/>
              <w:right w:val="single" w:sz="4" w:space="0" w:color="auto"/>
            </w:tcBorders>
          </w:tcPr>
          <w:p w14:paraId="06A2E4CE" w14:textId="77777777" w:rsidR="00B87BA4" w:rsidRDefault="00B87BA4">
            <w:pPr>
              <w:spacing w:afterLines="0" w:after="0"/>
              <w:ind w:left="0" w:firstLineChars="0" w:firstLine="0"/>
              <w:rPr>
                <w:sz w:val="18"/>
                <w:szCs w:val="18"/>
              </w:rPr>
            </w:pPr>
            <w:r>
              <w:rPr>
                <w:rFonts w:hint="eastAsia"/>
                <w:sz w:val="18"/>
                <w:szCs w:val="18"/>
              </w:rPr>
              <w:t>評価項目</w:t>
            </w:r>
          </w:p>
        </w:tc>
        <w:tc>
          <w:tcPr>
            <w:tcW w:w="1843" w:type="dxa"/>
            <w:tcBorders>
              <w:top w:val="nil"/>
              <w:left w:val="nil"/>
              <w:bottom w:val="single" w:sz="4" w:space="0" w:color="auto"/>
              <w:right w:val="single" w:sz="4" w:space="0" w:color="auto"/>
            </w:tcBorders>
          </w:tcPr>
          <w:p w14:paraId="3230760C" w14:textId="77777777" w:rsidR="00B87BA4" w:rsidRDefault="00B87BA4">
            <w:pPr>
              <w:spacing w:afterLines="0" w:after="0"/>
              <w:ind w:left="0" w:firstLineChars="0" w:firstLine="0"/>
              <w:rPr>
                <w:sz w:val="18"/>
                <w:szCs w:val="18"/>
              </w:rPr>
            </w:pPr>
            <w:r>
              <w:rPr>
                <w:rFonts w:hint="eastAsia"/>
                <w:sz w:val="18"/>
                <w:szCs w:val="18"/>
              </w:rPr>
              <w:t>◆各製品・サービスの責任者に適時的確な情報が上がってこない。このため何らかの問題が発生した後でなければ何を改善すべきか把握できない。</w:t>
            </w:r>
          </w:p>
        </w:tc>
        <w:tc>
          <w:tcPr>
            <w:tcW w:w="1985" w:type="dxa"/>
            <w:tcBorders>
              <w:top w:val="nil"/>
              <w:left w:val="nil"/>
              <w:bottom w:val="single" w:sz="4" w:space="0" w:color="auto"/>
              <w:right w:val="single" w:sz="4" w:space="0" w:color="auto"/>
            </w:tcBorders>
          </w:tcPr>
          <w:p w14:paraId="082D8194" w14:textId="77777777" w:rsidR="00B87BA4" w:rsidRDefault="00B87BA4">
            <w:pPr>
              <w:spacing w:afterLines="0" w:after="0"/>
              <w:ind w:left="0" w:firstLineChars="0" w:firstLine="0"/>
              <w:rPr>
                <w:sz w:val="18"/>
                <w:szCs w:val="18"/>
              </w:rPr>
            </w:pPr>
            <w:r>
              <w:rPr>
                <w:rFonts w:hint="eastAsia"/>
                <w:sz w:val="18"/>
                <w:szCs w:val="18"/>
              </w:rPr>
              <w:t>◆各製品・サービスの責任者は、必要なときに迅速に担当部門の情報を得ることで、担当部門の業務改善を図っている。</w:t>
            </w:r>
          </w:p>
        </w:tc>
        <w:tc>
          <w:tcPr>
            <w:tcW w:w="2835" w:type="dxa"/>
            <w:tcBorders>
              <w:top w:val="nil"/>
              <w:left w:val="nil"/>
              <w:bottom w:val="single" w:sz="4" w:space="0" w:color="auto"/>
              <w:right w:val="single" w:sz="4" w:space="0" w:color="auto"/>
            </w:tcBorders>
          </w:tcPr>
          <w:p w14:paraId="54D0CEBA" w14:textId="77777777" w:rsidR="00B87BA4" w:rsidRDefault="00B87BA4">
            <w:pPr>
              <w:spacing w:afterLines="0" w:after="0"/>
              <w:ind w:left="0" w:firstLineChars="0" w:firstLine="0"/>
              <w:rPr>
                <w:sz w:val="18"/>
                <w:szCs w:val="18"/>
              </w:rPr>
            </w:pPr>
            <w:r>
              <w:rPr>
                <w:rFonts w:hint="eastAsia"/>
                <w:sz w:val="18"/>
                <w:szCs w:val="18"/>
              </w:rPr>
              <w:t>○製品の販売動向を必要なときに全社で共有し、商品企画・開発等の担当者が新製品の開発にあたって迅速に対応している☆サービスの利用動向を、必要なときに全社で共有し、商品企画・開発等の担当者が新サービスの企画にあたって迅速に対応している。</w:t>
            </w:r>
          </w:p>
        </w:tc>
        <w:tc>
          <w:tcPr>
            <w:tcW w:w="2976" w:type="dxa"/>
            <w:tcBorders>
              <w:top w:val="nil"/>
              <w:left w:val="nil"/>
              <w:bottom w:val="single" w:sz="4" w:space="0" w:color="auto"/>
              <w:right w:val="single" w:sz="4" w:space="0" w:color="auto"/>
            </w:tcBorders>
          </w:tcPr>
          <w:p w14:paraId="699785BE" w14:textId="77777777" w:rsidR="00B87BA4" w:rsidRDefault="00B87BA4">
            <w:pPr>
              <w:spacing w:afterLines="0" w:after="0"/>
              <w:ind w:left="0" w:firstLineChars="0" w:firstLine="0"/>
              <w:rPr>
                <w:sz w:val="18"/>
                <w:szCs w:val="18"/>
              </w:rPr>
            </w:pPr>
            <w:r>
              <w:rPr>
                <w:rFonts w:hint="eastAsia"/>
                <w:sz w:val="18"/>
                <w:szCs w:val="18"/>
              </w:rPr>
              <w:t>○</w:t>
            </w:r>
            <w:r>
              <w:rPr>
                <w:rFonts w:hint="eastAsia"/>
                <w:sz w:val="18"/>
                <w:szCs w:val="18"/>
              </w:rPr>
              <w:t>CEO</w:t>
            </w:r>
            <w:r>
              <w:rPr>
                <w:rFonts w:hint="eastAsia"/>
                <w:sz w:val="18"/>
                <w:szCs w:val="18"/>
              </w:rPr>
              <w:t>あるいは</w:t>
            </w:r>
            <w:r>
              <w:rPr>
                <w:rFonts w:hint="eastAsia"/>
                <w:sz w:val="18"/>
                <w:szCs w:val="18"/>
              </w:rPr>
              <w:t>CIO</w:t>
            </w:r>
            <w:r>
              <w:rPr>
                <w:rFonts w:hint="eastAsia"/>
                <w:sz w:val="18"/>
                <w:szCs w:val="18"/>
              </w:rPr>
              <w:t>は、販売先・調達先の</w:t>
            </w:r>
            <w:r>
              <w:rPr>
                <w:rFonts w:hint="eastAsia"/>
                <w:sz w:val="18"/>
                <w:szCs w:val="18"/>
              </w:rPr>
              <w:t>CEO</w:t>
            </w:r>
            <w:r>
              <w:rPr>
                <w:rFonts w:hint="eastAsia"/>
                <w:sz w:val="18"/>
                <w:szCs w:val="18"/>
              </w:rPr>
              <w:t>、</w:t>
            </w:r>
            <w:r>
              <w:rPr>
                <w:rFonts w:hint="eastAsia"/>
                <w:sz w:val="18"/>
                <w:szCs w:val="18"/>
              </w:rPr>
              <w:t>CIO</w:t>
            </w:r>
            <w:r>
              <w:rPr>
                <w:rFonts w:hint="eastAsia"/>
                <w:sz w:val="18"/>
                <w:szCs w:val="18"/>
              </w:rPr>
              <w:t>と定期的に自社・販売先・調達先全体のサプライチェーンの最適化に向けた情報交換を行っている☆</w:t>
            </w:r>
            <w:r>
              <w:rPr>
                <w:rFonts w:hint="eastAsia"/>
                <w:sz w:val="18"/>
                <w:szCs w:val="18"/>
              </w:rPr>
              <w:t>CEO</w:t>
            </w:r>
            <w:r>
              <w:rPr>
                <w:rFonts w:hint="eastAsia"/>
                <w:sz w:val="18"/>
                <w:szCs w:val="18"/>
              </w:rPr>
              <w:t>あるいは</w:t>
            </w:r>
            <w:r>
              <w:rPr>
                <w:rFonts w:hint="eastAsia"/>
                <w:sz w:val="18"/>
                <w:szCs w:val="18"/>
              </w:rPr>
              <w:t>CIO</w:t>
            </w:r>
            <w:r>
              <w:rPr>
                <w:rFonts w:hint="eastAsia"/>
                <w:sz w:val="18"/>
                <w:szCs w:val="18"/>
              </w:rPr>
              <w:t>は、販売先・調達先の</w:t>
            </w:r>
            <w:r>
              <w:rPr>
                <w:rFonts w:hint="eastAsia"/>
                <w:sz w:val="18"/>
                <w:szCs w:val="18"/>
              </w:rPr>
              <w:t>CEO</w:t>
            </w:r>
            <w:r>
              <w:rPr>
                <w:rFonts w:hint="eastAsia"/>
                <w:sz w:val="18"/>
                <w:szCs w:val="18"/>
              </w:rPr>
              <w:t>、</w:t>
            </w:r>
            <w:r>
              <w:rPr>
                <w:rFonts w:hint="eastAsia"/>
                <w:sz w:val="18"/>
                <w:szCs w:val="18"/>
              </w:rPr>
              <w:t>CIO</w:t>
            </w:r>
            <w:r>
              <w:rPr>
                <w:rFonts w:hint="eastAsia"/>
                <w:sz w:val="18"/>
                <w:szCs w:val="18"/>
              </w:rPr>
              <w:t>と定期的にサービス提供に係る複数企業の最適化に向けた情報交換を行っている。</w:t>
            </w:r>
          </w:p>
        </w:tc>
      </w:tr>
      <w:tr w:rsidR="00B87BA4" w14:paraId="7B3D14CE" w14:textId="77777777">
        <w:trPr>
          <w:trHeight w:val="284"/>
          <w:jc w:val="center"/>
        </w:trPr>
        <w:tc>
          <w:tcPr>
            <w:tcW w:w="709" w:type="dxa"/>
            <w:tcBorders>
              <w:top w:val="nil"/>
              <w:left w:val="single" w:sz="4" w:space="0" w:color="auto"/>
              <w:bottom w:val="single" w:sz="4" w:space="0" w:color="auto"/>
              <w:right w:val="single" w:sz="4" w:space="0" w:color="auto"/>
            </w:tcBorders>
          </w:tcPr>
          <w:p w14:paraId="1D904F6C" w14:textId="77777777" w:rsidR="00B87BA4" w:rsidRDefault="00B87BA4">
            <w:pPr>
              <w:spacing w:afterLines="0" w:after="0"/>
              <w:ind w:left="0" w:firstLineChars="0" w:firstLine="0"/>
              <w:rPr>
                <w:sz w:val="18"/>
                <w:szCs w:val="18"/>
              </w:rPr>
            </w:pPr>
            <w:r>
              <w:rPr>
                <w:rFonts w:hint="eastAsia"/>
                <w:sz w:val="18"/>
                <w:szCs w:val="18"/>
              </w:rPr>
              <w:t>評価</w:t>
            </w:r>
          </w:p>
        </w:tc>
        <w:tc>
          <w:tcPr>
            <w:tcW w:w="1843" w:type="dxa"/>
            <w:tcBorders>
              <w:top w:val="nil"/>
              <w:left w:val="nil"/>
              <w:bottom w:val="single" w:sz="4" w:space="0" w:color="auto"/>
              <w:right w:val="single" w:sz="4" w:space="0" w:color="auto"/>
            </w:tcBorders>
          </w:tcPr>
          <w:p w14:paraId="4443A67E" w14:textId="77777777" w:rsidR="00B87BA4" w:rsidRDefault="00B87BA4">
            <w:pPr>
              <w:spacing w:afterLines="0" w:after="0"/>
              <w:ind w:left="0" w:firstLineChars="0" w:firstLine="0"/>
              <w:rPr>
                <w:sz w:val="18"/>
                <w:szCs w:val="18"/>
              </w:rPr>
            </w:pPr>
            <w:r>
              <w:rPr>
                <w:rFonts w:hint="eastAsia"/>
                <w:sz w:val="18"/>
                <w:szCs w:val="18"/>
              </w:rPr>
              <w:t xml:space="preserve">　</w:t>
            </w:r>
          </w:p>
        </w:tc>
        <w:tc>
          <w:tcPr>
            <w:tcW w:w="1985" w:type="dxa"/>
            <w:tcBorders>
              <w:top w:val="nil"/>
              <w:left w:val="nil"/>
              <w:bottom w:val="single" w:sz="4" w:space="0" w:color="auto"/>
              <w:right w:val="single" w:sz="4" w:space="0" w:color="auto"/>
            </w:tcBorders>
          </w:tcPr>
          <w:p w14:paraId="72571BD1" w14:textId="77777777" w:rsidR="00B87BA4" w:rsidRDefault="00B87BA4">
            <w:pPr>
              <w:spacing w:afterLines="0" w:after="0"/>
              <w:ind w:left="0" w:firstLineChars="0" w:firstLine="0"/>
              <w:rPr>
                <w:sz w:val="18"/>
                <w:szCs w:val="18"/>
              </w:rPr>
            </w:pPr>
            <w:r>
              <w:rPr>
                <w:rFonts w:hint="eastAsia"/>
                <w:sz w:val="18"/>
                <w:szCs w:val="18"/>
              </w:rPr>
              <w:t xml:space="preserve">　</w:t>
            </w:r>
          </w:p>
        </w:tc>
        <w:tc>
          <w:tcPr>
            <w:tcW w:w="2835" w:type="dxa"/>
            <w:tcBorders>
              <w:top w:val="nil"/>
              <w:left w:val="nil"/>
              <w:bottom w:val="single" w:sz="4" w:space="0" w:color="auto"/>
              <w:right w:val="single" w:sz="4" w:space="0" w:color="auto"/>
            </w:tcBorders>
          </w:tcPr>
          <w:p w14:paraId="12D31E49" w14:textId="77777777" w:rsidR="00B87BA4" w:rsidRDefault="00B87BA4">
            <w:pPr>
              <w:spacing w:afterLines="0" w:after="0"/>
              <w:ind w:left="0" w:firstLineChars="0" w:firstLine="0"/>
              <w:rPr>
                <w:sz w:val="18"/>
                <w:szCs w:val="18"/>
              </w:rPr>
            </w:pPr>
            <w:r>
              <w:rPr>
                <w:rFonts w:hint="eastAsia"/>
                <w:sz w:val="18"/>
                <w:szCs w:val="18"/>
              </w:rPr>
              <w:t xml:space="preserve">　</w:t>
            </w:r>
          </w:p>
        </w:tc>
        <w:tc>
          <w:tcPr>
            <w:tcW w:w="2976" w:type="dxa"/>
            <w:tcBorders>
              <w:top w:val="nil"/>
              <w:left w:val="nil"/>
              <w:bottom w:val="single" w:sz="4" w:space="0" w:color="auto"/>
              <w:right w:val="single" w:sz="4" w:space="0" w:color="auto"/>
            </w:tcBorders>
          </w:tcPr>
          <w:p w14:paraId="483D85A6" w14:textId="77777777" w:rsidR="00B87BA4" w:rsidRDefault="00B87BA4">
            <w:pPr>
              <w:spacing w:afterLines="0" w:after="0"/>
              <w:ind w:left="0" w:firstLineChars="0" w:firstLine="0"/>
              <w:rPr>
                <w:sz w:val="18"/>
                <w:szCs w:val="18"/>
              </w:rPr>
            </w:pPr>
            <w:r>
              <w:rPr>
                <w:rFonts w:hint="eastAsia"/>
                <w:sz w:val="18"/>
                <w:szCs w:val="18"/>
              </w:rPr>
              <w:t xml:space="preserve">　</w:t>
            </w:r>
          </w:p>
        </w:tc>
      </w:tr>
      <w:tr w:rsidR="00B87BA4" w14:paraId="6DCFCB4C" w14:textId="77777777">
        <w:trPr>
          <w:trHeight w:val="284"/>
          <w:jc w:val="center"/>
        </w:trPr>
        <w:tc>
          <w:tcPr>
            <w:tcW w:w="709" w:type="dxa"/>
            <w:tcBorders>
              <w:top w:val="nil"/>
              <w:left w:val="single" w:sz="4" w:space="0" w:color="auto"/>
              <w:bottom w:val="single" w:sz="4" w:space="0" w:color="auto"/>
              <w:right w:val="single" w:sz="4" w:space="0" w:color="auto"/>
            </w:tcBorders>
          </w:tcPr>
          <w:p w14:paraId="71542B6D" w14:textId="77777777" w:rsidR="00B87BA4" w:rsidRDefault="00B87BA4">
            <w:pPr>
              <w:spacing w:afterLines="0" w:after="0"/>
              <w:ind w:left="0" w:firstLineChars="0" w:firstLine="0"/>
              <w:rPr>
                <w:sz w:val="18"/>
                <w:szCs w:val="18"/>
              </w:rPr>
            </w:pPr>
            <w:r>
              <w:rPr>
                <w:rFonts w:hint="eastAsia"/>
                <w:sz w:val="18"/>
                <w:szCs w:val="18"/>
              </w:rPr>
              <w:t>評価項目</w:t>
            </w:r>
          </w:p>
        </w:tc>
        <w:tc>
          <w:tcPr>
            <w:tcW w:w="1843" w:type="dxa"/>
            <w:tcBorders>
              <w:top w:val="nil"/>
              <w:left w:val="nil"/>
              <w:bottom w:val="single" w:sz="4" w:space="0" w:color="auto"/>
              <w:right w:val="single" w:sz="4" w:space="0" w:color="auto"/>
            </w:tcBorders>
          </w:tcPr>
          <w:p w14:paraId="4512F9E5" w14:textId="77777777" w:rsidR="00B87BA4" w:rsidRDefault="00B87BA4">
            <w:pPr>
              <w:spacing w:afterLines="0" w:after="0"/>
              <w:ind w:left="0" w:firstLineChars="0" w:firstLine="0"/>
              <w:rPr>
                <w:sz w:val="18"/>
                <w:szCs w:val="18"/>
              </w:rPr>
            </w:pPr>
            <w:r>
              <w:rPr>
                <w:rFonts w:hint="eastAsia"/>
                <w:sz w:val="18"/>
                <w:szCs w:val="18"/>
              </w:rPr>
              <w:t>◆購買先・販売先に関する必要な情報を、経営者が把握することができない。</w:t>
            </w:r>
          </w:p>
        </w:tc>
        <w:tc>
          <w:tcPr>
            <w:tcW w:w="1985" w:type="dxa"/>
            <w:tcBorders>
              <w:top w:val="nil"/>
              <w:left w:val="nil"/>
              <w:bottom w:val="single" w:sz="4" w:space="0" w:color="auto"/>
              <w:right w:val="single" w:sz="4" w:space="0" w:color="auto"/>
            </w:tcBorders>
          </w:tcPr>
          <w:p w14:paraId="0409A56E" w14:textId="77777777" w:rsidR="00B87BA4" w:rsidRDefault="00B87BA4">
            <w:pPr>
              <w:spacing w:afterLines="0" w:after="0"/>
              <w:ind w:left="0" w:firstLineChars="0" w:firstLine="0"/>
              <w:rPr>
                <w:sz w:val="18"/>
                <w:szCs w:val="18"/>
              </w:rPr>
            </w:pPr>
            <w:r>
              <w:rPr>
                <w:rFonts w:hint="eastAsia"/>
                <w:sz w:val="18"/>
                <w:szCs w:val="18"/>
              </w:rPr>
              <w:t>◆購買先・販売先に関する必要な情報は、各部門ごとに取りまとめられた上で、定期的に経営者に伝達され、経営判断の材料として活用されている。</w:t>
            </w:r>
          </w:p>
        </w:tc>
        <w:tc>
          <w:tcPr>
            <w:tcW w:w="2835" w:type="dxa"/>
            <w:tcBorders>
              <w:top w:val="nil"/>
              <w:left w:val="nil"/>
              <w:bottom w:val="single" w:sz="4" w:space="0" w:color="auto"/>
              <w:right w:val="single" w:sz="4" w:space="0" w:color="auto"/>
            </w:tcBorders>
          </w:tcPr>
          <w:p w14:paraId="011C1B45" w14:textId="77777777" w:rsidR="00B87BA4" w:rsidRDefault="00B87BA4">
            <w:pPr>
              <w:spacing w:afterLines="0" w:after="0"/>
              <w:ind w:left="0" w:firstLineChars="0" w:firstLine="0"/>
              <w:rPr>
                <w:sz w:val="18"/>
                <w:szCs w:val="18"/>
              </w:rPr>
            </w:pPr>
            <w:r>
              <w:rPr>
                <w:rFonts w:hint="eastAsia"/>
                <w:sz w:val="18"/>
                <w:szCs w:val="18"/>
              </w:rPr>
              <w:t>◆</w:t>
            </w:r>
            <w:r>
              <w:rPr>
                <w:rFonts w:hint="eastAsia"/>
                <w:sz w:val="18"/>
                <w:szCs w:val="18"/>
              </w:rPr>
              <w:t>IT</w:t>
            </w:r>
            <w:r>
              <w:rPr>
                <w:rFonts w:hint="eastAsia"/>
                <w:sz w:val="18"/>
                <w:szCs w:val="18"/>
              </w:rPr>
              <w:t>を活用したシステムにより、購買先・販売先に関する必要な情報を、必要なときに（迅速に）経営者が共有し、経営判断の材料として活用している。</w:t>
            </w:r>
          </w:p>
        </w:tc>
        <w:tc>
          <w:tcPr>
            <w:tcW w:w="2976" w:type="dxa"/>
            <w:tcBorders>
              <w:top w:val="nil"/>
              <w:left w:val="nil"/>
              <w:bottom w:val="single" w:sz="4" w:space="0" w:color="auto"/>
              <w:right w:val="single" w:sz="4" w:space="0" w:color="auto"/>
            </w:tcBorders>
          </w:tcPr>
          <w:p w14:paraId="2E4EE349" w14:textId="77777777" w:rsidR="00B87BA4" w:rsidRDefault="00B87BA4">
            <w:pPr>
              <w:spacing w:afterLines="0" w:after="0"/>
              <w:ind w:left="0" w:firstLineChars="0" w:firstLine="0"/>
              <w:rPr>
                <w:sz w:val="18"/>
                <w:szCs w:val="18"/>
              </w:rPr>
            </w:pPr>
            <w:r>
              <w:rPr>
                <w:rFonts w:hint="eastAsia"/>
                <w:sz w:val="18"/>
                <w:szCs w:val="18"/>
              </w:rPr>
              <w:t>◆顧客などから得られる自社にとってのネガティブ情報が、顧客と接する社員・従業員によって共有され、解決に至るまで状況がフォローされるとともに、業務や製品・サービスの改善に繋がっている。</w:t>
            </w:r>
          </w:p>
          <w:p w14:paraId="23722A5C" w14:textId="77777777" w:rsidR="00B87BA4" w:rsidRDefault="00B87BA4">
            <w:pPr>
              <w:spacing w:afterLines="0" w:after="0"/>
              <w:ind w:left="0" w:firstLineChars="0" w:firstLine="0"/>
              <w:rPr>
                <w:sz w:val="18"/>
                <w:szCs w:val="18"/>
              </w:rPr>
            </w:pPr>
            <w:r>
              <w:rPr>
                <w:rFonts w:hint="eastAsia"/>
                <w:sz w:val="18"/>
                <w:szCs w:val="18"/>
              </w:rPr>
              <w:t>◆自社が調達した製品や部品・サービスに対するネガティブ情報・課題点は、調達先に迅速に伝え、自社と調達先が共同で改善・高度化している。</w:t>
            </w:r>
          </w:p>
        </w:tc>
      </w:tr>
      <w:tr w:rsidR="00B87BA4" w14:paraId="3AF031F4" w14:textId="77777777">
        <w:trPr>
          <w:trHeight w:val="284"/>
          <w:jc w:val="center"/>
        </w:trPr>
        <w:tc>
          <w:tcPr>
            <w:tcW w:w="709" w:type="dxa"/>
            <w:tcBorders>
              <w:top w:val="nil"/>
              <w:left w:val="single" w:sz="4" w:space="0" w:color="auto"/>
              <w:bottom w:val="single" w:sz="4" w:space="0" w:color="auto"/>
              <w:right w:val="single" w:sz="4" w:space="0" w:color="auto"/>
            </w:tcBorders>
          </w:tcPr>
          <w:p w14:paraId="57B709D2" w14:textId="77777777" w:rsidR="00B87BA4" w:rsidRDefault="00B87BA4">
            <w:pPr>
              <w:spacing w:afterLines="0" w:after="0"/>
              <w:ind w:left="0" w:firstLineChars="0" w:firstLine="0"/>
              <w:rPr>
                <w:sz w:val="18"/>
                <w:szCs w:val="18"/>
              </w:rPr>
            </w:pPr>
            <w:r>
              <w:rPr>
                <w:rFonts w:hint="eastAsia"/>
                <w:sz w:val="18"/>
                <w:szCs w:val="18"/>
              </w:rPr>
              <w:t>評価</w:t>
            </w:r>
          </w:p>
        </w:tc>
        <w:tc>
          <w:tcPr>
            <w:tcW w:w="1843" w:type="dxa"/>
            <w:tcBorders>
              <w:top w:val="nil"/>
              <w:left w:val="nil"/>
              <w:bottom w:val="single" w:sz="4" w:space="0" w:color="auto"/>
              <w:right w:val="single" w:sz="4" w:space="0" w:color="auto"/>
            </w:tcBorders>
          </w:tcPr>
          <w:p w14:paraId="2400B267" w14:textId="77777777" w:rsidR="00B87BA4" w:rsidRDefault="00B87BA4">
            <w:pPr>
              <w:spacing w:afterLines="0" w:after="0"/>
              <w:ind w:left="0" w:firstLineChars="0" w:firstLine="0"/>
              <w:rPr>
                <w:sz w:val="18"/>
                <w:szCs w:val="18"/>
              </w:rPr>
            </w:pPr>
            <w:r>
              <w:rPr>
                <w:rFonts w:hint="eastAsia"/>
                <w:sz w:val="18"/>
                <w:szCs w:val="18"/>
              </w:rPr>
              <w:t xml:space="preserve">　</w:t>
            </w:r>
          </w:p>
        </w:tc>
        <w:tc>
          <w:tcPr>
            <w:tcW w:w="1985" w:type="dxa"/>
            <w:tcBorders>
              <w:top w:val="nil"/>
              <w:left w:val="nil"/>
              <w:bottom w:val="single" w:sz="4" w:space="0" w:color="auto"/>
              <w:right w:val="single" w:sz="4" w:space="0" w:color="auto"/>
            </w:tcBorders>
          </w:tcPr>
          <w:p w14:paraId="49C8EF96" w14:textId="77777777" w:rsidR="00B87BA4" w:rsidRDefault="00B87BA4">
            <w:pPr>
              <w:spacing w:afterLines="0" w:after="0"/>
              <w:ind w:left="0" w:firstLineChars="0" w:firstLine="0"/>
              <w:rPr>
                <w:sz w:val="18"/>
                <w:szCs w:val="18"/>
              </w:rPr>
            </w:pPr>
            <w:r>
              <w:rPr>
                <w:rFonts w:hint="eastAsia"/>
                <w:sz w:val="18"/>
                <w:szCs w:val="18"/>
              </w:rPr>
              <w:t xml:space="preserve">　</w:t>
            </w:r>
          </w:p>
        </w:tc>
        <w:tc>
          <w:tcPr>
            <w:tcW w:w="2835" w:type="dxa"/>
            <w:tcBorders>
              <w:top w:val="nil"/>
              <w:left w:val="nil"/>
              <w:bottom w:val="single" w:sz="4" w:space="0" w:color="auto"/>
              <w:right w:val="single" w:sz="4" w:space="0" w:color="auto"/>
            </w:tcBorders>
          </w:tcPr>
          <w:p w14:paraId="3C9C22FC" w14:textId="77777777" w:rsidR="00B87BA4" w:rsidRDefault="00B87BA4">
            <w:pPr>
              <w:spacing w:afterLines="0" w:after="0"/>
              <w:ind w:left="0" w:firstLineChars="0" w:firstLine="0"/>
              <w:rPr>
                <w:sz w:val="18"/>
                <w:szCs w:val="18"/>
              </w:rPr>
            </w:pPr>
            <w:r>
              <w:rPr>
                <w:rFonts w:hint="eastAsia"/>
                <w:sz w:val="18"/>
                <w:szCs w:val="18"/>
              </w:rPr>
              <w:t xml:space="preserve">　</w:t>
            </w:r>
          </w:p>
        </w:tc>
        <w:tc>
          <w:tcPr>
            <w:tcW w:w="2976" w:type="dxa"/>
            <w:tcBorders>
              <w:top w:val="nil"/>
              <w:left w:val="nil"/>
              <w:bottom w:val="single" w:sz="4" w:space="0" w:color="auto"/>
              <w:right w:val="single" w:sz="4" w:space="0" w:color="auto"/>
            </w:tcBorders>
          </w:tcPr>
          <w:p w14:paraId="4CF7010D" w14:textId="77777777" w:rsidR="00B87BA4" w:rsidRDefault="00B87BA4">
            <w:pPr>
              <w:spacing w:afterLines="0" w:after="0"/>
              <w:ind w:left="0" w:firstLineChars="0" w:firstLine="0"/>
              <w:rPr>
                <w:sz w:val="18"/>
                <w:szCs w:val="18"/>
              </w:rPr>
            </w:pPr>
            <w:r>
              <w:rPr>
                <w:rFonts w:hint="eastAsia"/>
                <w:sz w:val="18"/>
                <w:szCs w:val="18"/>
              </w:rPr>
              <w:t xml:space="preserve">　</w:t>
            </w:r>
          </w:p>
        </w:tc>
      </w:tr>
      <w:tr w:rsidR="00B87BA4" w14:paraId="4A04E350" w14:textId="77777777">
        <w:trPr>
          <w:trHeight w:val="284"/>
          <w:jc w:val="center"/>
        </w:trPr>
        <w:tc>
          <w:tcPr>
            <w:tcW w:w="709" w:type="dxa"/>
            <w:tcBorders>
              <w:top w:val="nil"/>
              <w:left w:val="single" w:sz="4" w:space="0" w:color="auto"/>
              <w:bottom w:val="single" w:sz="4" w:space="0" w:color="auto"/>
              <w:right w:val="single" w:sz="4" w:space="0" w:color="auto"/>
            </w:tcBorders>
          </w:tcPr>
          <w:p w14:paraId="2BB93C80" w14:textId="77777777" w:rsidR="00B87BA4" w:rsidRDefault="00B87BA4">
            <w:pPr>
              <w:spacing w:afterLines="0" w:after="0"/>
              <w:ind w:left="0" w:firstLineChars="0" w:firstLine="0"/>
              <w:rPr>
                <w:sz w:val="18"/>
                <w:szCs w:val="18"/>
              </w:rPr>
            </w:pPr>
            <w:r>
              <w:rPr>
                <w:rFonts w:hint="eastAsia"/>
                <w:sz w:val="18"/>
                <w:szCs w:val="18"/>
              </w:rPr>
              <w:t>評価項目</w:t>
            </w:r>
          </w:p>
        </w:tc>
        <w:tc>
          <w:tcPr>
            <w:tcW w:w="1843" w:type="dxa"/>
            <w:tcBorders>
              <w:top w:val="nil"/>
              <w:left w:val="nil"/>
              <w:bottom w:val="single" w:sz="4" w:space="0" w:color="auto"/>
              <w:right w:val="single" w:sz="4" w:space="0" w:color="auto"/>
            </w:tcBorders>
          </w:tcPr>
          <w:p w14:paraId="7C52D2B0" w14:textId="77777777" w:rsidR="00B87BA4" w:rsidRDefault="00B87BA4">
            <w:pPr>
              <w:spacing w:afterLines="0" w:after="0"/>
              <w:ind w:left="0" w:firstLineChars="0" w:firstLine="0"/>
              <w:rPr>
                <w:sz w:val="18"/>
                <w:szCs w:val="18"/>
              </w:rPr>
            </w:pPr>
            <w:r>
              <w:rPr>
                <w:rFonts w:hint="eastAsia"/>
                <w:sz w:val="18"/>
                <w:szCs w:val="18"/>
              </w:rPr>
              <w:t>◆職務分掌や職務権限が不明確で業務が属人的になっているため、担当者が不在だと業務が滞ってしまう。</w:t>
            </w:r>
          </w:p>
          <w:p w14:paraId="1069A220" w14:textId="77777777" w:rsidR="00B87BA4" w:rsidRDefault="00B87BA4">
            <w:pPr>
              <w:spacing w:afterLines="0" w:after="0"/>
              <w:ind w:left="0" w:firstLineChars="0" w:firstLine="0"/>
              <w:rPr>
                <w:sz w:val="18"/>
                <w:szCs w:val="18"/>
              </w:rPr>
            </w:pPr>
            <w:r>
              <w:rPr>
                <w:rFonts w:hint="eastAsia"/>
                <w:sz w:val="18"/>
                <w:szCs w:val="18"/>
              </w:rPr>
              <w:t>◆業務の不正や間違いを防止し、発見する仕組みが不十分であり、従業員による不正や大きなミスがたびたび発生する。</w:t>
            </w:r>
          </w:p>
        </w:tc>
        <w:tc>
          <w:tcPr>
            <w:tcW w:w="1985" w:type="dxa"/>
            <w:tcBorders>
              <w:top w:val="nil"/>
              <w:left w:val="nil"/>
              <w:bottom w:val="single" w:sz="4" w:space="0" w:color="auto"/>
              <w:right w:val="single" w:sz="4" w:space="0" w:color="auto"/>
            </w:tcBorders>
          </w:tcPr>
          <w:p w14:paraId="3F7D6697" w14:textId="77777777" w:rsidR="00B87BA4" w:rsidRDefault="00B87BA4">
            <w:pPr>
              <w:spacing w:afterLines="0" w:after="0"/>
              <w:ind w:left="0" w:firstLineChars="0" w:firstLine="0"/>
              <w:rPr>
                <w:sz w:val="18"/>
                <w:szCs w:val="18"/>
              </w:rPr>
            </w:pPr>
            <w:r>
              <w:rPr>
                <w:rFonts w:hint="eastAsia"/>
                <w:sz w:val="18"/>
                <w:szCs w:val="18"/>
              </w:rPr>
              <w:t>◆職務権限と職務分掌が定期的に見直されている。</w:t>
            </w:r>
          </w:p>
          <w:p w14:paraId="48D574D7" w14:textId="77777777" w:rsidR="00B87BA4" w:rsidRDefault="00B87BA4">
            <w:pPr>
              <w:spacing w:afterLines="0" w:after="0"/>
              <w:ind w:left="0" w:firstLineChars="0" w:firstLine="0"/>
              <w:rPr>
                <w:sz w:val="18"/>
                <w:szCs w:val="18"/>
              </w:rPr>
            </w:pPr>
            <w:r>
              <w:rPr>
                <w:rFonts w:hint="eastAsia"/>
                <w:sz w:val="18"/>
                <w:szCs w:val="18"/>
              </w:rPr>
              <w:t>◆業務の不正や間違いを防止し、発見する仕組みを取り入れているが、部門によって取り組みに温度差があるなど、不正や大きなミスの撲滅には至っていない。</w:t>
            </w:r>
          </w:p>
        </w:tc>
        <w:tc>
          <w:tcPr>
            <w:tcW w:w="2835" w:type="dxa"/>
            <w:tcBorders>
              <w:top w:val="nil"/>
              <w:left w:val="nil"/>
              <w:bottom w:val="single" w:sz="4" w:space="0" w:color="auto"/>
              <w:right w:val="single" w:sz="4" w:space="0" w:color="auto"/>
            </w:tcBorders>
          </w:tcPr>
          <w:p w14:paraId="3FF0289C" w14:textId="77777777" w:rsidR="00B87BA4" w:rsidRDefault="00B87BA4">
            <w:pPr>
              <w:spacing w:afterLines="0" w:after="0"/>
              <w:ind w:left="0" w:firstLineChars="0" w:firstLine="0"/>
              <w:rPr>
                <w:sz w:val="18"/>
                <w:szCs w:val="18"/>
              </w:rPr>
            </w:pPr>
            <w:r>
              <w:rPr>
                <w:rFonts w:hint="eastAsia"/>
                <w:sz w:val="18"/>
                <w:szCs w:val="18"/>
              </w:rPr>
              <w:t>◆職務権限と職務分掌が定期的に見直されている。</w:t>
            </w:r>
          </w:p>
          <w:p w14:paraId="7B52AD9A" w14:textId="77777777" w:rsidR="00B87BA4" w:rsidRDefault="00B87BA4">
            <w:pPr>
              <w:spacing w:afterLines="0" w:after="0"/>
              <w:ind w:left="0" w:firstLineChars="0" w:firstLine="0"/>
              <w:rPr>
                <w:sz w:val="18"/>
                <w:szCs w:val="18"/>
              </w:rPr>
            </w:pPr>
            <w:r>
              <w:rPr>
                <w:rFonts w:hint="eastAsia"/>
                <w:sz w:val="18"/>
                <w:szCs w:val="18"/>
              </w:rPr>
              <w:t>◆各業務領域におけるデータが適切に収集、処理され、財務報告に反映されている。</w:t>
            </w:r>
          </w:p>
          <w:p w14:paraId="2DDAF158" w14:textId="77777777" w:rsidR="00B87BA4" w:rsidRDefault="00B87BA4">
            <w:pPr>
              <w:spacing w:afterLines="0" w:after="0"/>
              <w:ind w:left="0" w:firstLineChars="0" w:firstLine="0"/>
              <w:rPr>
                <w:sz w:val="18"/>
                <w:szCs w:val="18"/>
              </w:rPr>
            </w:pPr>
            <w:r>
              <w:rPr>
                <w:rFonts w:hint="eastAsia"/>
                <w:sz w:val="18"/>
                <w:szCs w:val="18"/>
              </w:rPr>
              <w:t>◆業務の不正や間違いを防止し、発見する仕組みを全社的に取り入れ、経営層から従業員に至るまでに徹底されている。</w:t>
            </w:r>
          </w:p>
        </w:tc>
        <w:tc>
          <w:tcPr>
            <w:tcW w:w="2976" w:type="dxa"/>
            <w:tcBorders>
              <w:top w:val="nil"/>
              <w:left w:val="nil"/>
              <w:bottom w:val="single" w:sz="4" w:space="0" w:color="auto"/>
              <w:right w:val="single" w:sz="4" w:space="0" w:color="auto"/>
            </w:tcBorders>
          </w:tcPr>
          <w:p w14:paraId="4369954F" w14:textId="77777777" w:rsidR="00B87BA4" w:rsidRDefault="00B87BA4">
            <w:pPr>
              <w:spacing w:afterLines="0" w:after="0"/>
              <w:ind w:left="0" w:firstLineChars="0" w:firstLine="0"/>
              <w:rPr>
                <w:sz w:val="18"/>
                <w:szCs w:val="18"/>
              </w:rPr>
            </w:pPr>
            <w:r>
              <w:rPr>
                <w:rFonts w:hint="eastAsia"/>
                <w:sz w:val="18"/>
                <w:szCs w:val="18"/>
              </w:rPr>
              <w:t>◆職務権限と職務分掌が定期的に見直されている。</w:t>
            </w:r>
          </w:p>
          <w:p w14:paraId="4491D775" w14:textId="77777777" w:rsidR="00B87BA4" w:rsidRDefault="00B87BA4">
            <w:pPr>
              <w:spacing w:afterLines="0" w:after="0"/>
              <w:ind w:left="0" w:firstLineChars="0" w:firstLine="0"/>
              <w:rPr>
                <w:sz w:val="18"/>
                <w:szCs w:val="18"/>
              </w:rPr>
            </w:pPr>
            <w:r>
              <w:rPr>
                <w:rFonts w:hint="eastAsia"/>
                <w:sz w:val="18"/>
                <w:szCs w:val="18"/>
              </w:rPr>
              <w:t>◆各業務領域におけるデータが適切に収集、処理され、財務報告に反映されている。</w:t>
            </w:r>
          </w:p>
          <w:p w14:paraId="2A038297" w14:textId="77777777" w:rsidR="00B87BA4" w:rsidRDefault="00B87BA4">
            <w:pPr>
              <w:spacing w:afterLines="0" w:after="0"/>
              <w:ind w:left="0" w:firstLineChars="0" w:firstLine="0"/>
              <w:rPr>
                <w:sz w:val="18"/>
                <w:szCs w:val="18"/>
              </w:rPr>
            </w:pPr>
            <w:r>
              <w:rPr>
                <w:rFonts w:hint="eastAsia"/>
                <w:sz w:val="18"/>
                <w:szCs w:val="18"/>
              </w:rPr>
              <w:t>◆業務の不正や間違いを防止し、発見する仕組みを全社的に取り入れ、経営層から従業員に至るまでに徹底されている。</w:t>
            </w:r>
          </w:p>
          <w:p w14:paraId="63B5A196" w14:textId="77777777" w:rsidR="00B87BA4" w:rsidRDefault="00B87BA4">
            <w:pPr>
              <w:spacing w:afterLines="0" w:after="0"/>
              <w:ind w:left="0" w:firstLineChars="0" w:firstLine="0"/>
              <w:rPr>
                <w:sz w:val="18"/>
                <w:szCs w:val="18"/>
              </w:rPr>
            </w:pPr>
            <w:r>
              <w:rPr>
                <w:rFonts w:hint="eastAsia"/>
                <w:sz w:val="18"/>
                <w:szCs w:val="18"/>
              </w:rPr>
              <w:t>◆連携先企業との間での取り決めに従って、適正な取引を行っている。</w:t>
            </w:r>
          </w:p>
        </w:tc>
      </w:tr>
      <w:tr w:rsidR="00B87BA4" w14:paraId="30FDAE9F" w14:textId="77777777">
        <w:trPr>
          <w:trHeight w:val="284"/>
          <w:jc w:val="center"/>
        </w:trPr>
        <w:tc>
          <w:tcPr>
            <w:tcW w:w="709" w:type="dxa"/>
            <w:tcBorders>
              <w:top w:val="nil"/>
              <w:left w:val="single" w:sz="4" w:space="0" w:color="auto"/>
              <w:bottom w:val="single" w:sz="4" w:space="0" w:color="auto"/>
              <w:right w:val="single" w:sz="4" w:space="0" w:color="auto"/>
            </w:tcBorders>
          </w:tcPr>
          <w:p w14:paraId="38915C83" w14:textId="77777777" w:rsidR="00B87BA4" w:rsidRDefault="00B87BA4">
            <w:pPr>
              <w:spacing w:afterLines="0" w:after="0"/>
              <w:ind w:left="0" w:firstLineChars="0" w:firstLine="0"/>
              <w:rPr>
                <w:sz w:val="18"/>
                <w:szCs w:val="18"/>
              </w:rPr>
            </w:pPr>
            <w:r>
              <w:rPr>
                <w:rFonts w:hint="eastAsia"/>
                <w:sz w:val="18"/>
                <w:szCs w:val="18"/>
              </w:rPr>
              <w:t>評価</w:t>
            </w:r>
          </w:p>
        </w:tc>
        <w:tc>
          <w:tcPr>
            <w:tcW w:w="1843" w:type="dxa"/>
            <w:tcBorders>
              <w:top w:val="nil"/>
              <w:left w:val="nil"/>
              <w:bottom w:val="single" w:sz="4" w:space="0" w:color="auto"/>
              <w:right w:val="single" w:sz="4" w:space="0" w:color="auto"/>
            </w:tcBorders>
          </w:tcPr>
          <w:p w14:paraId="3B96EF5F" w14:textId="77777777" w:rsidR="00B87BA4" w:rsidRDefault="00B87BA4">
            <w:pPr>
              <w:spacing w:afterLines="0" w:after="0"/>
              <w:ind w:left="0" w:firstLineChars="0" w:firstLine="0"/>
              <w:rPr>
                <w:sz w:val="18"/>
                <w:szCs w:val="18"/>
              </w:rPr>
            </w:pPr>
            <w:r>
              <w:rPr>
                <w:rFonts w:hint="eastAsia"/>
                <w:sz w:val="18"/>
                <w:szCs w:val="18"/>
              </w:rPr>
              <w:t xml:space="preserve">　</w:t>
            </w:r>
          </w:p>
        </w:tc>
        <w:tc>
          <w:tcPr>
            <w:tcW w:w="1985" w:type="dxa"/>
            <w:tcBorders>
              <w:top w:val="nil"/>
              <w:left w:val="nil"/>
              <w:bottom w:val="single" w:sz="4" w:space="0" w:color="auto"/>
              <w:right w:val="single" w:sz="4" w:space="0" w:color="auto"/>
            </w:tcBorders>
          </w:tcPr>
          <w:p w14:paraId="2869EAED" w14:textId="77777777" w:rsidR="00B87BA4" w:rsidRDefault="00B87BA4">
            <w:pPr>
              <w:spacing w:afterLines="0" w:after="0"/>
              <w:ind w:left="0" w:firstLineChars="0" w:firstLine="0"/>
              <w:rPr>
                <w:sz w:val="18"/>
                <w:szCs w:val="18"/>
              </w:rPr>
            </w:pPr>
            <w:r>
              <w:rPr>
                <w:rFonts w:hint="eastAsia"/>
                <w:sz w:val="18"/>
                <w:szCs w:val="18"/>
              </w:rPr>
              <w:t xml:space="preserve">　</w:t>
            </w:r>
          </w:p>
        </w:tc>
        <w:tc>
          <w:tcPr>
            <w:tcW w:w="2835" w:type="dxa"/>
            <w:tcBorders>
              <w:top w:val="nil"/>
              <w:left w:val="nil"/>
              <w:bottom w:val="single" w:sz="4" w:space="0" w:color="auto"/>
              <w:right w:val="single" w:sz="4" w:space="0" w:color="auto"/>
            </w:tcBorders>
          </w:tcPr>
          <w:p w14:paraId="026650A8" w14:textId="77777777" w:rsidR="00B87BA4" w:rsidRDefault="00B87BA4">
            <w:pPr>
              <w:spacing w:afterLines="0" w:after="0"/>
              <w:ind w:left="0" w:firstLineChars="0" w:firstLine="0"/>
              <w:rPr>
                <w:sz w:val="18"/>
                <w:szCs w:val="18"/>
              </w:rPr>
            </w:pPr>
            <w:r>
              <w:rPr>
                <w:rFonts w:hint="eastAsia"/>
                <w:sz w:val="18"/>
                <w:szCs w:val="18"/>
              </w:rPr>
              <w:t xml:space="preserve">　</w:t>
            </w:r>
          </w:p>
        </w:tc>
        <w:tc>
          <w:tcPr>
            <w:tcW w:w="2976" w:type="dxa"/>
            <w:tcBorders>
              <w:top w:val="nil"/>
              <w:left w:val="nil"/>
              <w:bottom w:val="single" w:sz="4" w:space="0" w:color="auto"/>
              <w:right w:val="single" w:sz="4" w:space="0" w:color="auto"/>
            </w:tcBorders>
          </w:tcPr>
          <w:p w14:paraId="2A30E63E" w14:textId="77777777" w:rsidR="00B87BA4" w:rsidRDefault="00B87BA4">
            <w:pPr>
              <w:spacing w:afterLines="0" w:after="0"/>
              <w:ind w:left="0" w:firstLineChars="0" w:firstLine="0"/>
              <w:rPr>
                <w:sz w:val="18"/>
                <w:szCs w:val="18"/>
              </w:rPr>
            </w:pPr>
            <w:r>
              <w:rPr>
                <w:rFonts w:hint="eastAsia"/>
                <w:sz w:val="18"/>
                <w:szCs w:val="18"/>
              </w:rPr>
              <w:t xml:space="preserve">　</w:t>
            </w:r>
          </w:p>
        </w:tc>
      </w:tr>
    </w:tbl>
    <w:p w14:paraId="0F20C8EE" w14:textId="77777777" w:rsidR="00B87BA4" w:rsidRDefault="00B87BA4">
      <w:pPr>
        <w:pStyle w:val="4"/>
      </w:pPr>
    </w:p>
    <w:p w14:paraId="77C90AA7" w14:textId="77777777" w:rsidR="00B87BA4" w:rsidRDefault="00B87BA4">
      <w:pPr>
        <w:pStyle w:val="4"/>
        <w:rPr>
          <w:sz w:val="21"/>
        </w:rPr>
      </w:pPr>
      <w:r>
        <w:rPr>
          <w:rFonts w:ascii="MS Mincho" w:hAnsi="MS Mincho"/>
          <w:szCs w:val="16"/>
        </w:rPr>
        <w:br w:type="page"/>
      </w:r>
      <w:r>
        <w:rPr>
          <w:rFonts w:hint="eastAsia"/>
          <w:szCs w:val="16"/>
        </w:rPr>
        <w:t>5.</w:t>
      </w:r>
      <w:r>
        <w:rPr>
          <w:rFonts w:hint="eastAsia"/>
          <w:sz w:val="21"/>
        </w:rPr>
        <w:t>パッケージソフトウェア選定のためのチェックリスト</w:t>
      </w:r>
    </w:p>
    <w:p w14:paraId="76AAB1B5" w14:textId="77777777" w:rsidR="00B87BA4" w:rsidRDefault="00B87BA4">
      <w:pPr>
        <w:spacing w:after="180"/>
        <w:ind w:firstLine="180"/>
        <w:rPr>
          <w:sz w:val="18"/>
        </w:rPr>
      </w:pPr>
      <w:r>
        <w:rPr>
          <w:rFonts w:hint="eastAsia"/>
          <w:sz w:val="18"/>
        </w:rPr>
        <w:t>パッケージソフトウェアを導入するには、パッケージ製造企業、流通企業、導入支援企業などがかかわるが、それぞれのポリシーや信頼性について評価を行う必要がある。合わせて、パッケージソフトウェアを導入する側の企業の状況やスタンスについて調べ、導入可能か確認する必要がある。パッケージソフトウェア検討にあたって、解説を参考に、以下の評価軸で評価を行う。</w:t>
      </w:r>
      <w:r>
        <w:rPr>
          <w:sz w:val="18"/>
        </w:rPr>
        <w:br/>
      </w:r>
      <w:r>
        <w:rPr>
          <w:rFonts w:hint="eastAsia"/>
          <w:sz w:val="18"/>
        </w:rPr>
        <w:t>◎：期待以上である　○：十分なレベルである　△：不十分なレベルである　×：記述レベルが明らかに不足もしくは記述がない　ＮＡ：該当しない、不明</w:t>
      </w:r>
    </w:p>
    <w:p w14:paraId="0D707580" w14:textId="77777777" w:rsidR="00B87BA4" w:rsidRDefault="00B87BA4">
      <w:pPr>
        <w:pStyle w:val="4"/>
      </w:pPr>
      <w:r>
        <w:rPr>
          <w:rFonts w:hint="eastAsia"/>
        </w:rPr>
        <w:t>パッケージソフトウェアベンダ</w:t>
      </w: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4"/>
        <w:gridCol w:w="4961"/>
        <w:gridCol w:w="709"/>
        <w:gridCol w:w="1984"/>
      </w:tblGrid>
      <w:tr w:rsidR="00B87BA4" w14:paraId="66256286" w14:textId="77777777">
        <w:trPr>
          <w:trHeight w:val="284"/>
        </w:trPr>
        <w:tc>
          <w:tcPr>
            <w:tcW w:w="2694" w:type="dxa"/>
            <w:shd w:val="clear" w:color="auto" w:fill="0C0C0C"/>
            <w:vAlign w:val="center"/>
          </w:tcPr>
          <w:p w14:paraId="2E587602" w14:textId="77777777" w:rsidR="00B87BA4" w:rsidRDefault="00B87BA4">
            <w:pPr>
              <w:pStyle w:val="4"/>
              <w:rPr>
                <w:sz w:val="18"/>
                <w:szCs w:val="18"/>
              </w:rPr>
            </w:pPr>
            <w:r>
              <w:rPr>
                <w:rFonts w:hint="eastAsia"/>
                <w:sz w:val="18"/>
                <w:szCs w:val="18"/>
              </w:rPr>
              <w:t>記述項目</w:t>
            </w:r>
          </w:p>
        </w:tc>
        <w:tc>
          <w:tcPr>
            <w:tcW w:w="4961" w:type="dxa"/>
            <w:shd w:val="clear" w:color="auto" w:fill="0C0C0C"/>
            <w:vAlign w:val="center"/>
          </w:tcPr>
          <w:p w14:paraId="12B401A5" w14:textId="77777777" w:rsidR="00B87BA4" w:rsidRDefault="00B87BA4">
            <w:pPr>
              <w:pStyle w:val="4"/>
              <w:rPr>
                <w:sz w:val="18"/>
                <w:szCs w:val="18"/>
              </w:rPr>
            </w:pPr>
            <w:r>
              <w:rPr>
                <w:rFonts w:hint="eastAsia"/>
                <w:sz w:val="18"/>
                <w:szCs w:val="18"/>
              </w:rPr>
              <w:t>解説</w:t>
            </w:r>
          </w:p>
        </w:tc>
        <w:tc>
          <w:tcPr>
            <w:tcW w:w="709" w:type="dxa"/>
            <w:shd w:val="clear" w:color="auto" w:fill="0C0C0C"/>
            <w:vAlign w:val="center"/>
          </w:tcPr>
          <w:p w14:paraId="1EAFE565" w14:textId="77777777" w:rsidR="00B87BA4" w:rsidRDefault="00B87BA4">
            <w:pPr>
              <w:pStyle w:val="4"/>
              <w:rPr>
                <w:sz w:val="18"/>
                <w:szCs w:val="18"/>
              </w:rPr>
            </w:pPr>
            <w:r>
              <w:rPr>
                <w:rFonts w:hint="eastAsia"/>
                <w:sz w:val="18"/>
                <w:szCs w:val="18"/>
              </w:rPr>
              <w:t>評価</w:t>
            </w:r>
          </w:p>
        </w:tc>
        <w:tc>
          <w:tcPr>
            <w:tcW w:w="1984" w:type="dxa"/>
            <w:shd w:val="clear" w:color="auto" w:fill="0C0C0C"/>
            <w:vAlign w:val="center"/>
          </w:tcPr>
          <w:p w14:paraId="5D000DFC" w14:textId="77777777" w:rsidR="00B87BA4" w:rsidRDefault="00B87BA4">
            <w:pPr>
              <w:pStyle w:val="4"/>
              <w:rPr>
                <w:sz w:val="18"/>
                <w:szCs w:val="18"/>
              </w:rPr>
            </w:pPr>
            <w:r>
              <w:rPr>
                <w:rFonts w:hint="eastAsia"/>
                <w:sz w:val="18"/>
                <w:szCs w:val="18"/>
              </w:rPr>
              <w:t>備考</w:t>
            </w:r>
          </w:p>
        </w:tc>
      </w:tr>
      <w:tr w:rsidR="00B87BA4" w14:paraId="045DF994" w14:textId="77777777">
        <w:trPr>
          <w:trHeight w:val="284"/>
        </w:trPr>
        <w:tc>
          <w:tcPr>
            <w:tcW w:w="2694" w:type="dxa"/>
            <w:vAlign w:val="center"/>
          </w:tcPr>
          <w:p w14:paraId="434190B0" w14:textId="77777777" w:rsidR="00B87BA4" w:rsidRDefault="00B87BA4">
            <w:pPr>
              <w:spacing w:afterLines="0" w:after="0"/>
              <w:ind w:left="0" w:firstLineChars="0" w:firstLine="0"/>
              <w:rPr>
                <w:sz w:val="18"/>
                <w:szCs w:val="18"/>
              </w:rPr>
            </w:pPr>
            <w:r>
              <w:rPr>
                <w:rFonts w:hint="eastAsia"/>
                <w:sz w:val="18"/>
                <w:szCs w:val="18"/>
              </w:rPr>
              <w:t>経営安定性</w:t>
            </w:r>
          </w:p>
        </w:tc>
        <w:tc>
          <w:tcPr>
            <w:tcW w:w="4961" w:type="dxa"/>
            <w:vAlign w:val="center"/>
          </w:tcPr>
          <w:p w14:paraId="455879E4" w14:textId="77777777" w:rsidR="00B87BA4" w:rsidRDefault="00B87BA4">
            <w:pPr>
              <w:spacing w:afterLines="0" w:after="0"/>
              <w:ind w:left="0" w:firstLineChars="0" w:firstLine="0"/>
              <w:rPr>
                <w:sz w:val="18"/>
                <w:szCs w:val="18"/>
              </w:rPr>
            </w:pPr>
            <w:r>
              <w:rPr>
                <w:rFonts w:hint="eastAsia"/>
                <w:sz w:val="18"/>
                <w:szCs w:val="18"/>
              </w:rPr>
              <w:t>パッケージソフトウェアベンダの経営は安定しているか</w:t>
            </w:r>
          </w:p>
        </w:tc>
        <w:tc>
          <w:tcPr>
            <w:tcW w:w="709" w:type="dxa"/>
            <w:vAlign w:val="center"/>
          </w:tcPr>
          <w:p w14:paraId="6E490461" w14:textId="77777777" w:rsidR="00B87BA4" w:rsidRDefault="00B87BA4">
            <w:pPr>
              <w:spacing w:afterLines="0" w:after="0"/>
              <w:ind w:left="0" w:firstLineChars="0" w:firstLine="0"/>
              <w:rPr>
                <w:sz w:val="18"/>
                <w:szCs w:val="18"/>
              </w:rPr>
            </w:pPr>
          </w:p>
        </w:tc>
        <w:tc>
          <w:tcPr>
            <w:tcW w:w="1984" w:type="dxa"/>
            <w:vAlign w:val="center"/>
          </w:tcPr>
          <w:p w14:paraId="0239F44E" w14:textId="77777777" w:rsidR="00B87BA4" w:rsidRDefault="00B87BA4">
            <w:pPr>
              <w:spacing w:afterLines="0" w:after="0"/>
              <w:ind w:left="0" w:firstLineChars="0" w:firstLine="0"/>
              <w:rPr>
                <w:sz w:val="18"/>
                <w:szCs w:val="18"/>
              </w:rPr>
            </w:pPr>
          </w:p>
        </w:tc>
      </w:tr>
      <w:tr w:rsidR="00B87BA4" w14:paraId="51427DBA" w14:textId="77777777">
        <w:trPr>
          <w:cantSplit/>
          <w:trHeight w:val="284"/>
        </w:trPr>
        <w:tc>
          <w:tcPr>
            <w:tcW w:w="2694" w:type="dxa"/>
            <w:vAlign w:val="center"/>
          </w:tcPr>
          <w:p w14:paraId="243C60D0" w14:textId="77777777" w:rsidR="00B87BA4" w:rsidRDefault="00B87BA4">
            <w:pPr>
              <w:spacing w:afterLines="0" w:after="0"/>
              <w:ind w:left="0" w:firstLineChars="0" w:firstLine="0"/>
              <w:rPr>
                <w:sz w:val="18"/>
                <w:szCs w:val="18"/>
              </w:rPr>
            </w:pPr>
            <w:r>
              <w:rPr>
                <w:rFonts w:hint="eastAsia"/>
                <w:sz w:val="18"/>
                <w:szCs w:val="18"/>
              </w:rPr>
              <w:t>出荷履歴</w:t>
            </w:r>
          </w:p>
        </w:tc>
        <w:tc>
          <w:tcPr>
            <w:tcW w:w="4961" w:type="dxa"/>
            <w:vAlign w:val="center"/>
          </w:tcPr>
          <w:p w14:paraId="3B5ABEF6" w14:textId="77777777" w:rsidR="00B87BA4" w:rsidRDefault="00B87BA4">
            <w:pPr>
              <w:spacing w:afterLines="0" w:after="0"/>
              <w:ind w:left="0" w:firstLineChars="0" w:firstLine="0"/>
              <w:rPr>
                <w:sz w:val="18"/>
                <w:szCs w:val="18"/>
              </w:rPr>
            </w:pPr>
            <w:r>
              <w:rPr>
                <w:rFonts w:hint="eastAsia"/>
                <w:sz w:val="18"/>
                <w:szCs w:val="18"/>
              </w:rPr>
              <w:t>当該製品の初期バージョンとバージョンアップの出荷時期の履歴</w:t>
            </w:r>
          </w:p>
        </w:tc>
        <w:tc>
          <w:tcPr>
            <w:tcW w:w="709" w:type="dxa"/>
            <w:vAlign w:val="center"/>
          </w:tcPr>
          <w:p w14:paraId="235CA66E" w14:textId="77777777" w:rsidR="00B87BA4" w:rsidRDefault="00B87BA4">
            <w:pPr>
              <w:spacing w:afterLines="0" w:after="0"/>
              <w:ind w:left="0" w:firstLineChars="0" w:firstLine="0"/>
              <w:rPr>
                <w:sz w:val="18"/>
                <w:szCs w:val="18"/>
              </w:rPr>
            </w:pPr>
          </w:p>
        </w:tc>
        <w:tc>
          <w:tcPr>
            <w:tcW w:w="1984" w:type="dxa"/>
            <w:vMerge w:val="restart"/>
            <w:vAlign w:val="center"/>
          </w:tcPr>
          <w:p w14:paraId="3469933E" w14:textId="77777777" w:rsidR="00B87BA4" w:rsidRDefault="00B87BA4">
            <w:pPr>
              <w:spacing w:afterLines="0" w:after="0"/>
              <w:ind w:left="0" w:firstLineChars="0" w:firstLine="0"/>
              <w:rPr>
                <w:sz w:val="18"/>
                <w:szCs w:val="18"/>
              </w:rPr>
            </w:pPr>
            <w:r>
              <w:rPr>
                <w:rFonts w:hint="eastAsia"/>
                <w:sz w:val="18"/>
                <w:szCs w:val="18"/>
              </w:rPr>
              <w:t>海外製品の場合は国内外を分けて提示</w:t>
            </w:r>
          </w:p>
        </w:tc>
      </w:tr>
      <w:tr w:rsidR="00B87BA4" w14:paraId="42181F05" w14:textId="77777777">
        <w:trPr>
          <w:cantSplit/>
          <w:trHeight w:val="284"/>
        </w:trPr>
        <w:tc>
          <w:tcPr>
            <w:tcW w:w="2694" w:type="dxa"/>
            <w:vAlign w:val="center"/>
          </w:tcPr>
          <w:p w14:paraId="7EDE17FE" w14:textId="77777777" w:rsidR="00B87BA4" w:rsidRDefault="00B87BA4">
            <w:pPr>
              <w:spacing w:afterLines="0" w:after="0"/>
              <w:ind w:left="0" w:firstLineChars="0" w:firstLine="0"/>
              <w:rPr>
                <w:sz w:val="18"/>
                <w:szCs w:val="18"/>
              </w:rPr>
            </w:pPr>
            <w:r>
              <w:rPr>
                <w:rFonts w:hint="eastAsia"/>
                <w:sz w:val="18"/>
                <w:szCs w:val="18"/>
              </w:rPr>
              <w:t>出荷累計</w:t>
            </w:r>
          </w:p>
        </w:tc>
        <w:tc>
          <w:tcPr>
            <w:tcW w:w="4961" w:type="dxa"/>
            <w:vAlign w:val="center"/>
          </w:tcPr>
          <w:p w14:paraId="294B59CB" w14:textId="77777777" w:rsidR="00B87BA4" w:rsidRDefault="00B87BA4">
            <w:pPr>
              <w:spacing w:afterLines="0" w:after="0"/>
              <w:ind w:left="0" w:firstLineChars="0" w:firstLine="0"/>
              <w:rPr>
                <w:sz w:val="18"/>
                <w:szCs w:val="18"/>
              </w:rPr>
            </w:pPr>
            <w:r>
              <w:rPr>
                <w:rFonts w:hint="eastAsia"/>
                <w:sz w:val="18"/>
                <w:szCs w:val="18"/>
              </w:rPr>
              <w:t>初版から累計と提供バージョンの双方の出荷累計</w:t>
            </w:r>
          </w:p>
        </w:tc>
        <w:tc>
          <w:tcPr>
            <w:tcW w:w="709" w:type="dxa"/>
            <w:vAlign w:val="center"/>
          </w:tcPr>
          <w:p w14:paraId="4AC09796" w14:textId="77777777" w:rsidR="00B87BA4" w:rsidRDefault="00B87BA4">
            <w:pPr>
              <w:spacing w:afterLines="0" w:after="0"/>
              <w:ind w:left="0" w:firstLineChars="0" w:firstLine="0"/>
              <w:rPr>
                <w:sz w:val="18"/>
                <w:szCs w:val="18"/>
              </w:rPr>
            </w:pPr>
          </w:p>
        </w:tc>
        <w:tc>
          <w:tcPr>
            <w:tcW w:w="1984" w:type="dxa"/>
            <w:vMerge/>
            <w:vAlign w:val="center"/>
          </w:tcPr>
          <w:p w14:paraId="59844356" w14:textId="77777777" w:rsidR="00B87BA4" w:rsidRDefault="00B87BA4">
            <w:pPr>
              <w:spacing w:afterLines="0" w:after="0"/>
              <w:ind w:left="0" w:firstLineChars="0" w:firstLine="0"/>
              <w:rPr>
                <w:sz w:val="18"/>
                <w:szCs w:val="18"/>
              </w:rPr>
            </w:pPr>
          </w:p>
        </w:tc>
      </w:tr>
      <w:tr w:rsidR="00B87BA4" w14:paraId="01FE20CA" w14:textId="77777777">
        <w:trPr>
          <w:trHeight w:val="284"/>
        </w:trPr>
        <w:tc>
          <w:tcPr>
            <w:tcW w:w="2694" w:type="dxa"/>
            <w:vAlign w:val="center"/>
          </w:tcPr>
          <w:p w14:paraId="326AE86C" w14:textId="77777777" w:rsidR="00B87BA4" w:rsidRDefault="00B87BA4">
            <w:pPr>
              <w:spacing w:afterLines="0" w:after="0"/>
              <w:ind w:left="0" w:firstLineChars="0" w:firstLine="0"/>
              <w:rPr>
                <w:sz w:val="18"/>
                <w:szCs w:val="18"/>
              </w:rPr>
            </w:pPr>
            <w:r>
              <w:rPr>
                <w:rFonts w:hint="eastAsia"/>
                <w:sz w:val="18"/>
                <w:szCs w:val="18"/>
              </w:rPr>
              <w:t>導入企業</w:t>
            </w:r>
          </w:p>
        </w:tc>
        <w:tc>
          <w:tcPr>
            <w:tcW w:w="4961" w:type="dxa"/>
            <w:vAlign w:val="center"/>
          </w:tcPr>
          <w:p w14:paraId="4A633666" w14:textId="77777777" w:rsidR="00B87BA4" w:rsidRDefault="00B87BA4">
            <w:pPr>
              <w:spacing w:afterLines="0" w:after="0"/>
              <w:ind w:left="0" w:firstLineChars="0" w:firstLine="0"/>
              <w:rPr>
                <w:sz w:val="18"/>
                <w:szCs w:val="18"/>
              </w:rPr>
            </w:pPr>
            <w:r>
              <w:rPr>
                <w:rFonts w:hint="eastAsia"/>
                <w:sz w:val="18"/>
                <w:szCs w:val="18"/>
              </w:rPr>
              <w:t>当該パッケージソフトウェアを導入している企業の実績を提示</w:t>
            </w:r>
          </w:p>
        </w:tc>
        <w:tc>
          <w:tcPr>
            <w:tcW w:w="709" w:type="dxa"/>
            <w:vAlign w:val="center"/>
          </w:tcPr>
          <w:p w14:paraId="5B2AC59D" w14:textId="77777777" w:rsidR="00B87BA4" w:rsidRDefault="00B87BA4">
            <w:pPr>
              <w:spacing w:afterLines="0" w:after="0"/>
              <w:ind w:left="0" w:firstLineChars="0" w:firstLine="0"/>
              <w:rPr>
                <w:sz w:val="18"/>
                <w:szCs w:val="18"/>
              </w:rPr>
            </w:pPr>
          </w:p>
        </w:tc>
        <w:tc>
          <w:tcPr>
            <w:tcW w:w="1984" w:type="dxa"/>
            <w:vAlign w:val="center"/>
          </w:tcPr>
          <w:p w14:paraId="12EBFAB8" w14:textId="77777777" w:rsidR="00B87BA4" w:rsidRDefault="00B87BA4">
            <w:pPr>
              <w:spacing w:afterLines="0" w:after="0"/>
              <w:ind w:left="0" w:firstLineChars="0" w:firstLine="0"/>
              <w:rPr>
                <w:sz w:val="18"/>
                <w:szCs w:val="18"/>
              </w:rPr>
            </w:pPr>
            <w:r>
              <w:rPr>
                <w:rFonts w:hint="eastAsia"/>
                <w:sz w:val="18"/>
                <w:szCs w:val="18"/>
              </w:rPr>
              <w:t>バージョンの明示が必要</w:t>
            </w:r>
          </w:p>
        </w:tc>
      </w:tr>
      <w:tr w:rsidR="00B87BA4" w14:paraId="4EFB5497" w14:textId="77777777">
        <w:trPr>
          <w:trHeight w:val="284"/>
        </w:trPr>
        <w:tc>
          <w:tcPr>
            <w:tcW w:w="2694" w:type="dxa"/>
            <w:vAlign w:val="center"/>
          </w:tcPr>
          <w:p w14:paraId="0D3CA4DA" w14:textId="77777777" w:rsidR="00B87BA4" w:rsidRDefault="00B87BA4">
            <w:pPr>
              <w:spacing w:afterLines="0" w:after="0"/>
              <w:ind w:left="0" w:firstLineChars="0" w:firstLine="0"/>
              <w:rPr>
                <w:sz w:val="18"/>
                <w:szCs w:val="18"/>
              </w:rPr>
            </w:pPr>
            <w:r>
              <w:rPr>
                <w:rFonts w:hint="eastAsia"/>
                <w:sz w:val="18"/>
                <w:szCs w:val="18"/>
              </w:rPr>
              <w:t>導入規模</w:t>
            </w:r>
          </w:p>
        </w:tc>
        <w:tc>
          <w:tcPr>
            <w:tcW w:w="4961" w:type="dxa"/>
            <w:vAlign w:val="center"/>
          </w:tcPr>
          <w:p w14:paraId="6A8CECE7" w14:textId="77777777" w:rsidR="00B87BA4" w:rsidRDefault="00B87BA4">
            <w:pPr>
              <w:spacing w:afterLines="0" w:after="0"/>
              <w:ind w:left="0" w:firstLineChars="0" w:firstLine="0"/>
              <w:rPr>
                <w:sz w:val="18"/>
                <w:szCs w:val="18"/>
              </w:rPr>
            </w:pPr>
            <w:r>
              <w:rPr>
                <w:rFonts w:hint="eastAsia"/>
                <w:sz w:val="18"/>
                <w:szCs w:val="18"/>
              </w:rPr>
              <w:t>利用人数や端末数などの導入の規模を提示</w:t>
            </w:r>
          </w:p>
        </w:tc>
        <w:tc>
          <w:tcPr>
            <w:tcW w:w="709" w:type="dxa"/>
            <w:vAlign w:val="center"/>
          </w:tcPr>
          <w:p w14:paraId="3B69431C" w14:textId="77777777" w:rsidR="00B87BA4" w:rsidRDefault="00B87BA4">
            <w:pPr>
              <w:spacing w:afterLines="0" w:after="0"/>
              <w:ind w:left="0" w:firstLineChars="0" w:firstLine="0"/>
              <w:rPr>
                <w:sz w:val="18"/>
                <w:szCs w:val="18"/>
              </w:rPr>
            </w:pPr>
          </w:p>
        </w:tc>
        <w:tc>
          <w:tcPr>
            <w:tcW w:w="1984" w:type="dxa"/>
            <w:vAlign w:val="center"/>
          </w:tcPr>
          <w:p w14:paraId="504054A0" w14:textId="77777777" w:rsidR="00B87BA4" w:rsidRDefault="00B87BA4">
            <w:pPr>
              <w:spacing w:afterLines="0" w:after="0"/>
              <w:ind w:left="0" w:firstLineChars="0" w:firstLine="0"/>
              <w:rPr>
                <w:sz w:val="18"/>
                <w:szCs w:val="18"/>
              </w:rPr>
            </w:pPr>
          </w:p>
        </w:tc>
      </w:tr>
      <w:tr w:rsidR="00B87BA4" w14:paraId="5790E5C1" w14:textId="77777777">
        <w:trPr>
          <w:trHeight w:val="284"/>
        </w:trPr>
        <w:tc>
          <w:tcPr>
            <w:tcW w:w="2694" w:type="dxa"/>
            <w:vAlign w:val="center"/>
          </w:tcPr>
          <w:p w14:paraId="1AE91639" w14:textId="77777777" w:rsidR="00B87BA4" w:rsidRDefault="00B87BA4">
            <w:pPr>
              <w:spacing w:afterLines="0" w:after="0"/>
              <w:ind w:left="0" w:firstLineChars="0" w:firstLine="0"/>
              <w:rPr>
                <w:sz w:val="18"/>
                <w:szCs w:val="18"/>
              </w:rPr>
            </w:pPr>
            <w:r>
              <w:rPr>
                <w:rFonts w:hint="eastAsia"/>
                <w:sz w:val="18"/>
                <w:szCs w:val="18"/>
              </w:rPr>
              <w:t>海外製品の日本語化</w:t>
            </w:r>
          </w:p>
        </w:tc>
        <w:tc>
          <w:tcPr>
            <w:tcW w:w="4961" w:type="dxa"/>
            <w:vAlign w:val="center"/>
          </w:tcPr>
          <w:p w14:paraId="7B065BB9" w14:textId="77777777" w:rsidR="00B87BA4" w:rsidRDefault="00B87BA4">
            <w:pPr>
              <w:spacing w:afterLines="0" w:after="0"/>
              <w:ind w:left="0" w:firstLineChars="0" w:firstLine="0"/>
              <w:rPr>
                <w:sz w:val="18"/>
                <w:szCs w:val="18"/>
              </w:rPr>
            </w:pPr>
            <w:r>
              <w:rPr>
                <w:rFonts w:hint="eastAsia"/>
                <w:sz w:val="18"/>
                <w:szCs w:val="18"/>
              </w:rPr>
              <w:t>設計時から</w:t>
            </w:r>
            <w:r>
              <w:rPr>
                <w:rFonts w:hint="eastAsia"/>
                <w:sz w:val="18"/>
                <w:szCs w:val="18"/>
              </w:rPr>
              <w:t>Unicode</w:t>
            </w:r>
            <w:r>
              <w:rPr>
                <w:rFonts w:hint="eastAsia"/>
                <w:sz w:val="18"/>
                <w:szCs w:val="18"/>
              </w:rPr>
              <w:t>対応していたか、表示機能のみ改造か</w:t>
            </w:r>
          </w:p>
        </w:tc>
        <w:tc>
          <w:tcPr>
            <w:tcW w:w="709" w:type="dxa"/>
            <w:vAlign w:val="center"/>
          </w:tcPr>
          <w:p w14:paraId="3DF9D24D" w14:textId="77777777" w:rsidR="00B87BA4" w:rsidRDefault="00B87BA4">
            <w:pPr>
              <w:spacing w:afterLines="0" w:after="0"/>
              <w:ind w:left="0" w:firstLineChars="0" w:firstLine="0"/>
              <w:rPr>
                <w:sz w:val="18"/>
                <w:szCs w:val="18"/>
              </w:rPr>
            </w:pPr>
          </w:p>
        </w:tc>
        <w:tc>
          <w:tcPr>
            <w:tcW w:w="1984" w:type="dxa"/>
            <w:vAlign w:val="center"/>
          </w:tcPr>
          <w:p w14:paraId="3405A4D2" w14:textId="77777777" w:rsidR="00B87BA4" w:rsidRDefault="00B87BA4">
            <w:pPr>
              <w:spacing w:afterLines="0" w:after="0"/>
              <w:ind w:left="0" w:firstLineChars="0" w:firstLine="0"/>
              <w:rPr>
                <w:sz w:val="18"/>
                <w:szCs w:val="18"/>
              </w:rPr>
            </w:pPr>
          </w:p>
        </w:tc>
      </w:tr>
      <w:tr w:rsidR="00B87BA4" w14:paraId="38EFEF06" w14:textId="77777777">
        <w:trPr>
          <w:trHeight w:val="284"/>
        </w:trPr>
        <w:tc>
          <w:tcPr>
            <w:tcW w:w="2694" w:type="dxa"/>
            <w:vAlign w:val="center"/>
          </w:tcPr>
          <w:p w14:paraId="6CCAF24E" w14:textId="77777777" w:rsidR="00B87BA4" w:rsidRDefault="00B87BA4">
            <w:pPr>
              <w:spacing w:afterLines="0" w:after="0"/>
              <w:ind w:left="0" w:firstLineChars="0" w:firstLine="0"/>
              <w:rPr>
                <w:sz w:val="18"/>
                <w:szCs w:val="18"/>
              </w:rPr>
            </w:pPr>
            <w:r>
              <w:rPr>
                <w:rFonts w:hint="eastAsia"/>
                <w:sz w:val="18"/>
                <w:szCs w:val="18"/>
              </w:rPr>
              <w:t>カスタマイズポリシー</w:t>
            </w:r>
          </w:p>
        </w:tc>
        <w:tc>
          <w:tcPr>
            <w:tcW w:w="4961" w:type="dxa"/>
            <w:vAlign w:val="center"/>
          </w:tcPr>
          <w:p w14:paraId="40BE8855" w14:textId="77777777" w:rsidR="00B87BA4" w:rsidRDefault="00B87BA4">
            <w:pPr>
              <w:spacing w:afterLines="0" w:after="0"/>
              <w:ind w:left="0" w:firstLineChars="0" w:firstLine="0"/>
              <w:rPr>
                <w:sz w:val="18"/>
                <w:szCs w:val="18"/>
              </w:rPr>
            </w:pPr>
            <w:r>
              <w:rPr>
                <w:rFonts w:hint="eastAsia"/>
                <w:sz w:val="18"/>
                <w:szCs w:val="18"/>
              </w:rPr>
              <w:t>カスタマイズの可否、アドオンへの対応</w:t>
            </w:r>
          </w:p>
        </w:tc>
        <w:tc>
          <w:tcPr>
            <w:tcW w:w="709" w:type="dxa"/>
            <w:vAlign w:val="center"/>
          </w:tcPr>
          <w:p w14:paraId="6880F13B" w14:textId="77777777" w:rsidR="00B87BA4" w:rsidRDefault="00B87BA4">
            <w:pPr>
              <w:spacing w:afterLines="0" w:after="0"/>
              <w:ind w:left="0" w:firstLineChars="0" w:firstLine="0"/>
              <w:rPr>
                <w:sz w:val="18"/>
                <w:szCs w:val="18"/>
              </w:rPr>
            </w:pPr>
          </w:p>
        </w:tc>
        <w:tc>
          <w:tcPr>
            <w:tcW w:w="1984" w:type="dxa"/>
            <w:vAlign w:val="center"/>
          </w:tcPr>
          <w:p w14:paraId="35B341CC" w14:textId="77777777" w:rsidR="00B87BA4" w:rsidRDefault="00B87BA4">
            <w:pPr>
              <w:spacing w:afterLines="0" w:after="0"/>
              <w:ind w:left="0" w:firstLineChars="0" w:firstLine="0"/>
              <w:rPr>
                <w:sz w:val="18"/>
                <w:szCs w:val="18"/>
              </w:rPr>
            </w:pPr>
          </w:p>
        </w:tc>
      </w:tr>
      <w:tr w:rsidR="00B87BA4" w14:paraId="481A4457" w14:textId="77777777">
        <w:trPr>
          <w:trHeight w:val="284"/>
        </w:trPr>
        <w:tc>
          <w:tcPr>
            <w:tcW w:w="2694" w:type="dxa"/>
            <w:vAlign w:val="center"/>
          </w:tcPr>
          <w:p w14:paraId="67B190B2" w14:textId="77777777" w:rsidR="00B87BA4" w:rsidRDefault="00B87BA4">
            <w:pPr>
              <w:spacing w:afterLines="0" w:after="0"/>
              <w:ind w:left="0" w:firstLineChars="0" w:firstLine="0"/>
              <w:rPr>
                <w:sz w:val="18"/>
                <w:szCs w:val="18"/>
              </w:rPr>
            </w:pPr>
            <w:r>
              <w:rPr>
                <w:rFonts w:hint="eastAsia"/>
                <w:sz w:val="18"/>
                <w:szCs w:val="18"/>
              </w:rPr>
              <w:t>サービス・保守支援能力</w:t>
            </w:r>
          </w:p>
        </w:tc>
        <w:tc>
          <w:tcPr>
            <w:tcW w:w="4961" w:type="dxa"/>
            <w:vAlign w:val="center"/>
          </w:tcPr>
          <w:p w14:paraId="2208DC80" w14:textId="77777777" w:rsidR="00B87BA4" w:rsidRDefault="00B87BA4">
            <w:pPr>
              <w:spacing w:afterLines="0" w:after="0"/>
              <w:ind w:left="0" w:firstLineChars="0" w:firstLine="0"/>
              <w:rPr>
                <w:sz w:val="18"/>
                <w:szCs w:val="18"/>
              </w:rPr>
            </w:pPr>
            <w:r>
              <w:rPr>
                <w:rFonts w:hint="eastAsia"/>
                <w:sz w:val="18"/>
                <w:szCs w:val="18"/>
              </w:rPr>
              <w:t>コールセンター・サービス・保守支援拠点があるか</w:t>
            </w:r>
          </w:p>
        </w:tc>
        <w:tc>
          <w:tcPr>
            <w:tcW w:w="709" w:type="dxa"/>
            <w:vAlign w:val="center"/>
          </w:tcPr>
          <w:p w14:paraId="48FFDA30" w14:textId="77777777" w:rsidR="00B87BA4" w:rsidRDefault="00B87BA4">
            <w:pPr>
              <w:spacing w:afterLines="0" w:after="0"/>
              <w:ind w:left="0" w:firstLineChars="0" w:firstLine="0"/>
              <w:rPr>
                <w:sz w:val="18"/>
                <w:szCs w:val="18"/>
              </w:rPr>
            </w:pPr>
          </w:p>
        </w:tc>
        <w:tc>
          <w:tcPr>
            <w:tcW w:w="1984" w:type="dxa"/>
            <w:vAlign w:val="center"/>
          </w:tcPr>
          <w:p w14:paraId="1A624C6A" w14:textId="77777777" w:rsidR="00B87BA4" w:rsidRDefault="00B87BA4">
            <w:pPr>
              <w:spacing w:afterLines="0" w:after="0"/>
              <w:ind w:left="0" w:firstLineChars="0" w:firstLine="0"/>
              <w:rPr>
                <w:sz w:val="18"/>
                <w:szCs w:val="18"/>
              </w:rPr>
            </w:pPr>
          </w:p>
        </w:tc>
      </w:tr>
      <w:tr w:rsidR="00B87BA4" w14:paraId="19775362" w14:textId="77777777">
        <w:trPr>
          <w:trHeight w:val="284"/>
        </w:trPr>
        <w:tc>
          <w:tcPr>
            <w:tcW w:w="2694" w:type="dxa"/>
            <w:vAlign w:val="center"/>
          </w:tcPr>
          <w:p w14:paraId="32BCA289" w14:textId="77777777" w:rsidR="00B87BA4" w:rsidRDefault="00B87BA4">
            <w:pPr>
              <w:spacing w:afterLines="0" w:after="0"/>
              <w:ind w:left="0" w:firstLineChars="0" w:firstLine="0"/>
              <w:rPr>
                <w:sz w:val="18"/>
                <w:szCs w:val="18"/>
              </w:rPr>
            </w:pPr>
            <w:r>
              <w:rPr>
                <w:rFonts w:hint="eastAsia"/>
                <w:sz w:val="18"/>
                <w:szCs w:val="18"/>
              </w:rPr>
              <w:t>日本語サポート</w:t>
            </w:r>
          </w:p>
        </w:tc>
        <w:tc>
          <w:tcPr>
            <w:tcW w:w="4961" w:type="dxa"/>
            <w:vAlign w:val="center"/>
          </w:tcPr>
          <w:p w14:paraId="09B42EF3" w14:textId="77777777" w:rsidR="00B87BA4" w:rsidRDefault="00B87BA4">
            <w:pPr>
              <w:spacing w:afterLines="0" w:after="0"/>
              <w:ind w:left="0" w:firstLineChars="0" w:firstLine="0"/>
              <w:rPr>
                <w:sz w:val="18"/>
                <w:szCs w:val="18"/>
              </w:rPr>
            </w:pPr>
            <w:r>
              <w:rPr>
                <w:rFonts w:hint="eastAsia"/>
                <w:sz w:val="18"/>
                <w:szCs w:val="18"/>
              </w:rPr>
              <w:t>サポートが日本語で行われているか</w:t>
            </w:r>
          </w:p>
        </w:tc>
        <w:tc>
          <w:tcPr>
            <w:tcW w:w="709" w:type="dxa"/>
            <w:vAlign w:val="center"/>
          </w:tcPr>
          <w:p w14:paraId="6079D733" w14:textId="77777777" w:rsidR="00B87BA4" w:rsidRDefault="00B87BA4">
            <w:pPr>
              <w:spacing w:afterLines="0" w:after="0"/>
              <w:ind w:left="0" w:firstLineChars="0" w:firstLine="0"/>
              <w:rPr>
                <w:sz w:val="18"/>
                <w:szCs w:val="18"/>
              </w:rPr>
            </w:pPr>
          </w:p>
        </w:tc>
        <w:tc>
          <w:tcPr>
            <w:tcW w:w="1984" w:type="dxa"/>
            <w:vAlign w:val="center"/>
          </w:tcPr>
          <w:p w14:paraId="3D419ED6" w14:textId="77777777" w:rsidR="00B87BA4" w:rsidRDefault="00B87BA4">
            <w:pPr>
              <w:spacing w:afterLines="0" w:after="0"/>
              <w:ind w:left="0" w:firstLineChars="0" w:firstLine="0"/>
              <w:rPr>
                <w:sz w:val="18"/>
                <w:szCs w:val="18"/>
              </w:rPr>
            </w:pPr>
          </w:p>
        </w:tc>
      </w:tr>
      <w:tr w:rsidR="00B87BA4" w14:paraId="22982DB4" w14:textId="77777777">
        <w:trPr>
          <w:trHeight w:val="284"/>
        </w:trPr>
        <w:tc>
          <w:tcPr>
            <w:tcW w:w="2694" w:type="dxa"/>
            <w:vAlign w:val="center"/>
          </w:tcPr>
          <w:p w14:paraId="11C68FB3" w14:textId="77777777" w:rsidR="00B87BA4" w:rsidRDefault="00B87BA4">
            <w:pPr>
              <w:spacing w:afterLines="0" w:after="0"/>
              <w:ind w:left="0" w:firstLineChars="0" w:firstLine="0"/>
              <w:rPr>
                <w:sz w:val="18"/>
                <w:szCs w:val="18"/>
              </w:rPr>
            </w:pPr>
            <w:r>
              <w:rPr>
                <w:rFonts w:hint="eastAsia"/>
                <w:sz w:val="18"/>
                <w:szCs w:val="18"/>
              </w:rPr>
              <w:t>パフォーマンス</w:t>
            </w:r>
          </w:p>
        </w:tc>
        <w:tc>
          <w:tcPr>
            <w:tcW w:w="4961" w:type="dxa"/>
            <w:vAlign w:val="center"/>
          </w:tcPr>
          <w:p w14:paraId="0983893E" w14:textId="77777777" w:rsidR="00B87BA4" w:rsidRDefault="00B87BA4">
            <w:pPr>
              <w:spacing w:afterLines="0" w:after="0"/>
              <w:ind w:left="0" w:firstLineChars="0" w:firstLine="0"/>
              <w:rPr>
                <w:sz w:val="18"/>
                <w:szCs w:val="18"/>
              </w:rPr>
            </w:pPr>
            <w:r>
              <w:rPr>
                <w:rFonts w:hint="eastAsia"/>
                <w:sz w:val="18"/>
                <w:szCs w:val="18"/>
              </w:rPr>
              <w:t>対応可能台数など</w:t>
            </w:r>
          </w:p>
        </w:tc>
        <w:tc>
          <w:tcPr>
            <w:tcW w:w="709" w:type="dxa"/>
            <w:vAlign w:val="center"/>
          </w:tcPr>
          <w:p w14:paraId="1634C061" w14:textId="77777777" w:rsidR="00B87BA4" w:rsidRDefault="00B87BA4">
            <w:pPr>
              <w:spacing w:afterLines="0" w:after="0"/>
              <w:ind w:left="0" w:firstLineChars="0" w:firstLine="0"/>
              <w:rPr>
                <w:sz w:val="18"/>
                <w:szCs w:val="18"/>
              </w:rPr>
            </w:pPr>
          </w:p>
        </w:tc>
        <w:tc>
          <w:tcPr>
            <w:tcW w:w="1984" w:type="dxa"/>
            <w:vAlign w:val="center"/>
          </w:tcPr>
          <w:p w14:paraId="00C50D34" w14:textId="77777777" w:rsidR="00B87BA4" w:rsidRDefault="00B87BA4">
            <w:pPr>
              <w:spacing w:afterLines="0" w:after="0"/>
              <w:ind w:left="0" w:firstLineChars="0" w:firstLine="0"/>
              <w:rPr>
                <w:sz w:val="18"/>
                <w:szCs w:val="18"/>
              </w:rPr>
            </w:pPr>
          </w:p>
        </w:tc>
      </w:tr>
      <w:tr w:rsidR="00B87BA4" w14:paraId="22B4B40A" w14:textId="77777777">
        <w:trPr>
          <w:trHeight w:val="284"/>
        </w:trPr>
        <w:tc>
          <w:tcPr>
            <w:tcW w:w="2694" w:type="dxa"/>
            <w:vAlign w:val="center"/>
          </w:tcPr>
          <w:p w14:paraId="431E1381" w14:textId="77777777" w:rsidR="00B87BA4" w:rsidRDefault="00B87BA4">
            <w:pPr>
              <w:spacing w:afterLines="0" w:after="0"/>
              <w:ind w:left="0" w:firstLineChars="0" w:firstLine="0"/>
              <w:rPr>
                <w:sz w:val="18"/>
                <w:szCs w:val="18"/>
              </w:rPr>
            </w:pPr>
            <w:r>
              <w:rPr>
                <w:rFonts w:hint="eastAsia"/>
                <w:sz w:val="18"/>
                <w:szCs w:val="18"/>
              </w:rPr>
              <w:t>性能</w:t>
            </w:r>
          </w:p>
        </w:tc>
        <w:tc>
          <w:tcPr>
            <w:tcW w:w="4961" w:type="dxa"/>
            <w:vAlign w:val="center"/>
          </w:tcPr>
          <w:p w14:paraId="73DF1B48" w14:textId="77777777" w:rsidR="00B87BA4" w:rsidRDefault="00B87BA4">
            <w:pPr>
              <w:spacing w:afterLines="0" w:after="0"/>
              <w:ind w:left="0" w:firstLineChars="0" w:firstLine="0"/>
              <w:rPr>
                <w:sz w:val="18"/>
                <w:szCs w:val="18"/>
              </w:rPr>
            </w:pPr>
            <w:r>
              <w:rPr>
                <w:rFonts w:hint="eastAsia"/>
                <w:sz w:val="18"/>
                <w:szCs w:val="18"/>
              </w:rPr>
              <w:t>トランザクションの処理スピードなど</w:t>
            </w:r>
          </w:p>
        </w:tc>
        <w:tc>
          <w:tcPr>
            <w:tcW w:w="709" w:type="dxa"/>
            <w:vAlign w:val="center"/>
          </w:tcPr>
          <w:p w14:paraId="51269277" w14:textId="77777777" w:rsidR="00B87BA4" w:rsidRDefault="00B87BA4">
            <w:pPr>
              <w:spacing w:afterLines="0" w:after="0"/>
              <w:ind w:left="0" w:firstLineChars="0" w:firstLine="0"/>
              <w:rPr>
                <w:sz w:val="18"/>
                <w:szCs w:val="18"/>
              </w:rPr>
            </w:pPr>
          </w:p>
        </w:tc>
        <w:tc>
          <w:tcPr>
            <w:tcW w:w="1984" w:type="dxa"/>
            <w:vAlign w:val="center"/>
          </w:tcPr>
          <w:p w14:paraId="4FCDBC11" w14:textId="77777777" w:rsidR="00B87BA4" w:rsidRDefault="00B87BA4">
            <w:pPr>
              <w:spacing w:afterLines="0" w:after="0"/>
              <w:ind w:left="0" w:firstLineChars="0" w:firstLine="0"/>
              <w:rPr>
                <w:sz w:val="18"/>
                <w:szCs w:val="18"/>
              </w:rPr>
            </w:pPr>
          </w:p>
        </w:tc>
      </w:tr>
      <w:tr w:rsidR="00B87BA4" w14:paraId="56E0C12E" w14:textId="77777777">
        <w:trPr>
          <w:trHeight w:val="284"/>
        </w:trPr>
        <w:tc>
          <w:tcPr>
            <w:tcW w:w="2694" w:type="dxa"/>
            <w:vAlign w:val="center"/>
          </w:tcPr>
          <w:p w14:paraId="096BB1A3" w14:textId="77777777" w:rsidR="00B87BA4" w:rsidRDefault="00B87BA4">
            <w:pPr>
              <w:spacing w:afterLines="0" w:after="0"/>
              <w:ind w:left="0" w:firstLineChars="0" w:firstLine="0"/>
              <w:rPr>
                <w:sz w:val="18"/>
                <w:szCs w:val="18"/>
              </w:rPr>
            </w:pPr>
            <w:r>
              <w:rPr>
                <w:rFonts w:hint="eastAsia"/>
                <w:sz w:val="18"/>
                <w:szCs w:val="18"/>
              </w:rPr>
              <w:t>バージョンアップの影響</w:t>
            </w:r>
          </w:p>
        </w:tc>
        <w:tc>
          <w:tcPr>
            <w:tcW w:w="4961" w:type="dxa"/>
            <w:vAlign w:val="center"/>
          </w:tcPr>
          <w:p w14:paraId="038A7111" w14:textId="77777777" w:rsidR="00B87BA4" w:rsidRDefault="00B87BA4">
            <w:pPr>
              <w:spacing w:afterLines="0" w:after="0"/>
              <w:ind w:left="0" w:firstLineChars="0" w:firstLine="0"/>
              <w:rPr>
                <w:sz w:val="18"/>
                <w:szCs w:val="18"/>
              </w:rPr>
            </w:pPr>
            <w:r>
              <w:rPr>
                <w:rFonts w:hint="eastAsia"/>
                <w:sz w:val="18"/>
                <w:szCs w:val="18"/>
              </w:rPr>
              <w:t>基盤ソフトのバージョンアップの影響を受けやすいか</w:t>
            </w:r>
          </w:p>
        </w:tc>
        <w:tc>
          <w:tcPr>
            <w:tcW w:w="709" w:type="dxa"/>
            <w:vAlign w:val="center"/>
          </w:tcPr>
          <w:p w14:paraId="71204B26" w14:textId="77777777" w:rsidR="00B87BA4" w:rsidRDefault="00B87BA4">
            <w:pPr>
              <w:spacing w:afterLines="0" w:after="0"/>
              <w:ind w:left="0" w:firstLineChars="0" w:firstLine="0"/>
              <w:rPr>
                <w:sz w:val="18"/>
                <w:szCs w:val="18"/>
              </w:rPr>
            </w:pPr>
          </w:p>
        </w:tc>
        <w:tc>
          <w:tcPr>
            <w:tcW w:w="1984" w:type="dxa"/>
            <w:vAlign w:val="center"/>
          </w:tcPr>
          <w:p w14:paraId="7EEFF6EC" w14:textId="77777777" w:rsidR="00B87BA4" w:rsidRDefault="00B87BA4">
            <w:pPr>
              <w:spacing w:afterLines="0" w:after="0"/>
              <w:ind w:left="0" w:firstLineChars="0" w:firstLine="0"/>
              <w:rPr>
                <w:sz w:val="18"/>
                <w:szCs w:val="18"/>
              </w:rPr>
            </w:pPr>
          </w:p>
        </w:tc>
      </w:tr>
      <w:tr w:rsidR="00B87BA4" w14:paraId="55255503" w14:textId="77777777">
        <w:trPr>
          <w:trHeight w:val="284"/>
        </w:trPr>
        <w:tc>
          <w:tcPr>
            <w:tcW w:w="2694" w:type="dxa"/>
            <w:vAlign w:val="center"/>
          </w:tcPr>
          <w:p w14:paraId="075FEEE3" w14:textId="77777777" w:rsidR="00B87BA4" w:rsidRDefault="00B87BA4">
            <w:pPr>
              <w:spacing w:afterLines="0" w:after="0"/>
              <w:ind w:left="0" w:firstLineChars="0" w:firstLine="0"/>
              <w:rPr>
                <w:sz w:val="18"/>
                <w:szCs w:val="18"/>
              </w:rPr>
            </w:pPr>
            <w:r>
              <w:rPr>
                <w:rFonts w:hint="eastAsia"/>
                <w:sz w:val="18"/>
                <w:szCs w:val="18"/>
              </w:rPr>
              <w:t>バージョンアップ</w:t>
            </w:r>
            <w:r>
              <w:rPr>
                <w:sz w:val="18"/>
                <w:szCs w:val="18"/>
              </w:rPr>
              <w:br/>
            </w:r>
            <w:r>
              <w:rPr>
                <w:rFonts w:hint="eastAsia"/>
                <w:sz w:val="18"/>
                <w:szCs w:val="18"/>
              </w:rPr>
              <w:t>ポリシー</w:t>
            </w:r>
          </w:p>
        </w:tc>
        <w:tc>
          <w:tcPr>
            <w:tcW w:w="4961" w:type="dxa"/>
            <w:vAlign w:val="center"/>
          </w:tcPr>
          <w:p w14:paraId="065C2088" w14:textId="77777777" w:rsidR="00B87BA4" w:rsidRDefault="00B87BA4">
            <w:pPr>
              <w:spacing w:afterLines="0" w:after="0"/>
              <w:ind w:left="0" w:firstLineChars="0" w:firstLine="0"/>
              <w:rPr>
                <w:sz w:val="18"/>
                <w:szCs w:val="18"/>
              </w:rPr>
            </w:pPr>
            <w:r>
              <w:rPr>
                <w:rFonts w:hint="eastAsia"/>
                <w:sz w:val="18"/>
                <w:szCs w:val="18"/>
              </w:rPr>
              <w:t>下位互換、上位互換を図る方針か、料金方針はどうか、保守・サポート停止に関する方針</w:t>
            </w:r>
          </w:p>
        </w:tc>
        <w:tc>
          <w:tcPr>
            <w:tcW w:w="709" w:type="dxa"/>
            <w:vAlign w:val="center"/>
          </w:tcPr>
          <w:p w14:paraId="1758BF60" w14:textId="77777777" w:rsidR="00B87BA4" w:rsidRDefault="00B87BA4">
            <w:pPr>
              <w:spacing w:afterLines="0" w:after="0"/>
              <w:ind w:left="0" w:firstLineChars="0" w:firstLine="0"/>
              <w:rPr>
                <w:sz w:val="18"/>
                <w:szCs w:val="18"/>
              </w:rPr>
            </w:pPr>
          </w:p>
        </w:tc>
        <w:tc>
          <w:tcPr>
            <w:tcW w:w="1984" w:type="dxa"/>
            <w:vAlign w:val="center"/>
          </w:tcPr>
          <w:p w14:paraId="42B281AB" w14:textId="77777777" w:rsidR="00B87BA4" w:rsidRDefault="00B87BA4">
            <w:pPr>
              <w:spacing w:afterLines="0" w:after="0"/>
              <w:ind w:left="0" w:firstLineChars="0" w:firstLine="0"/>
              <w:rPr>
                <w:sz w:val="18"/>
                <w:szCs w:val="18"/>
              </w:rPr>
            </w:pPr>
          </w:p>
        </w:tc>
      </w:tr>
    </w:tbl>
    <w:p w14:paraId="143B3068" w14:textId="77777777" w:rsidR="00B87BA4" w:rsidRDefault="00B87BA4">
      <w:pPr>
        <w:pStyle w:val="4"/>
        <w:spacing w:beforeLines="50" w:before="180"/>
      </w:pPr>
      <w:r>
        <w:rPr>
          <w:rFonts w:hint="eastAsia"/>
        </w:rPr>
        <w:t>販売店</w:t>
      </w: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3"/>
        <w:gridCol w:w="6237"/>
        <w:gridCol w:w="708"/>
      </w:tblGrid>
      <w:tr w:rsidR="00B87BA4" w14:paraId="539B532E" w14:textId="77777777">
        <w:trPr>
          <w:trHeight w:val="284"/>
        </w:trPr>
        <w:tc>
          <w:tcPr>
            <w:tcW w:w="3403" w:type="dxa"/>
            <w:shd w:val="clear" w:color="auto" w:fill="0C0C0C"/>
            <w:vAlign w:val="center"/>
          </w:tcPr>
          <w:p w14:paraId="3DBCB0DE" w14:textId="77777777" w:rsidR="00B87BA4" w:rsidRDefault="00B87BA4">
            <w:pPr>
              <w:pStyle w:val="4"/>
              <w:rPr>
                <w:sz w:val="18"/>
                <w:szCs w:val="18"/>
              </w:rPr>
            </w:pPr>
            <w:r>
              <w:rPr>
                <w:rFonts w:hint="eastAsia"/>
                <w:sz w:val="18"/>
                <w:szCs w:val="18"/>
              </w:rPr>
              <w:t>記述項目</w:t>
            </w:r>
          </w:p>
        </w:tc>
        <w:tc>
          <w:tcPr>
            <w:tcW w:w="6237" w:type="dxa"/>
            <w:shd w:val="clear" w:color="auto" w:fill="0C0C0C"/>
            <w:vAlign w:val="center"/>
          </w:tcPr>
          <w:p w14:paraId="0AD9F923" w14:textId="77777777" w:rsidR="00B87BA4" w:rsidRDefault="00B87BA4">
            <w:pPr>
              <w:pStyle w:val="4"/>
              <w:rPr>
                <w:sz w:val="18"/>
                <w:szCs w:val="18"/>
              </w:rPr>
            </w:pPr>
            <w:r>
              <w:rPr>
                <w:rFonts w:hint="eastAsia"/>
                <w:sz w:val="18"/>
                <w:szCs w:val="18"/>
              </w:rPr>
              <w:t>解説</w:t>
            </w:r>
          </w:p>
        </w:tc>
        <w:tc>
          <w:tcPr>
            <w:tcW w:w="708" w:type="dxa"/>
            <w:shd w:val="clear" w:color="auto" w:fill="0C0C0C"/>
            <w:vAlign w:val="center"/>
          </w:tcPr>
          <w:p w14:paraId="673767F0" w14:textId="77777777" w:rsidR="00B87BA4" w:rsidRDefault="00B87BA4">
            <w:pPr>
              <w:pStyle w:val="4"/>
              <w:rPr>
                <w:sz w:val="18"/>
                <w:szCs w:val="18"/>
              </w:rPr>
            </w:pPr>
            <w:r>
              <w:rPr>
                <w:rFonts w:hint="eastAsia"/>
                <w:sz w:val="18"/>
                <w:szCs w:val="18"/>
              </w:rPr>
              <w:t>評価</w:t>
            </w:r>
          </w:p>
        </w:tc>
      </w:tr>
      <w:tr w:rsidR="00B87BA4" w14:paraId="03BB1670" w14:textId="77777777">
        <w:trPr>
          <w:trHeight w:val="284"/>
        </w:trPr>
        <w:tc>
          <w:tcPr>
            <w:tcW w:w="3403" w:type="dxa"/>
            <w:vAlign w:val="center"/>
          </w:tcPr>
          <w:p w14:paraId="08D2E242" w14:textId="77777777" w:rsidR="00B87BA4" w:rsidRDefault="00B87BA4">
            <w:pPr>
              <w:spacing w:afterLines="0" w:after="0"/>
              <w:ind w:left="0" w:firstLineChars="0" w:firstLine="0"/>
              <w:rPr>
                <w:sz w:val="18"/>
                <w:szCs w:val="18"/>
              </w:rPr>
            </w:pPr>
            <w:r>
              <w:rPr>
                <w:rFonts w:hint="eastAsia"/>
                <w:sz w:val="18"/>
                <w:szCs w:val="18"/>
              </w:rPr>
              <w:t>役割分担</w:t>
            </w:r>
          </w:p>
        </w:tc>
        <w:tc>
          <w:tcPr>
            <w:tcW w:w="6237" w:type="dxa"/>
            <w:vAlign w:val="center"/>
          </w:tcPr>
          <w:p w14:paraId="1D3EA996" w14:textId="77777777" w:rsidR="00B87BA4" w:rsidRDefault="00B87BA4">
            <w:pPr>
              <w:spacing w:afterLines="0" w:after="0"/>
              <w:ind w:left="0" w:firstLineChars="0" w:firstLine="0"/>
              <w:rPr>
                <w:sz w:val="18"/>
                <w:szCs w:val="18"/>
              </w:rPr>
            </w:pPr>
            <w:r>
              <w:rPr>
                <w:rFonts w:hint="eastAsia"/>
                <w:sz w:val="18"/>
                <w:szCs w:val="18"/>
              </w:rPr>
              <w:t>パッケージソフトウェアベンダとの役割分担は明確か。</w:t>
            </w:r>
          </w:p>
        </w:tc>
        <w:tc>
          <w:tcPr>
            <w:tcW w:w="708" w:type="dxa"/>
            <w:vAlign w:val="center"/>
          </w:tcPr>
          <w:p w14:paraId="07FCAE65" w14:textId="77777777" w:rsidR="00B87BA4" w:rsidRDefault="00B87BA4">
            <w:pPr>
              <w:pStyle w:val="4"/>
              <w:rPr>
                <w:sz w:val="18"/>
                <w:szCs w:val="18"/>
              </w:rPr>
            </w:pPr>
          </w:p>
        </w:tc>
      </w:tr>
      <w:tr w:rsidR="00B87BA4" w14:paraId="1CE1CC5C" w14:textId="77777777">
        <w:trPr>
          <w:trHeight w:val="284"/>
        </w:trPr>
        <w:tc>
          <w:tcPr>
            <w:tcW w:w="3403" w:type="dxa"/>
            <w:vAlign w:val="center"/>
          </w:tcPr>
          <w:p w14:paraId="3B586D93" w14:textId="77777777" w:rsidR="00B87BA4" w:rsidRDefault="00B87BA4">
            <w:pPr>
              <w:spacing w:afterLines="0" w:after="0"/>
              <w:ind w:left="0" w:firstLineChars="0" w:firstLine="0"/>
              <w:rPr>
                <w:sz w:val="18"/>
                <w:szCs w:val="18"/>
              </w:rPr>
            </w:pPr>
            <w:r>
              <w:rPr>
                <w:rFonts w:hint="eastAsia"/>
                <w:sz w:val="18"/>
                <w:szCs w:val="18"/>
              </w:rPr>
              <w:t>経営安定性</w:t>
            </w:r>
          </w:p>
        </w:tc>
        <w:tc>
          <w:tcPr>
            <w:tcW w:w="6237" w:type="dxa"/>
            <w:vAlign w:val="center"/>
          </w:tcPr>
          <w:p w14:paraId="4A7084A8" w14:textId="77777777" w:rsidR="00B87BA4" w:rsidRDefault="00B87BA4">
            <w:pPr>
              <w:spacing w:afterLines="0" w:after="0"/>
              <w:ind w:left="0" w:firstLineChars="0" w:firstLine="0"/>
              <w:rPr>
                <w:sz w:val="18"/>
                <w:szCs w:val="18"/>
              </w:rPr>
            </w:pPr>
            <w:r>
              <w:rPr>
                <w:rFonts w:hint="eastAsia"/>
                <w:sz w:val="18"/>
                <w:szCs w:val="18"/>
              </w:rPr>
              <w:t>経営は安定しているか</w:t>
            </w:r>
          </w:p>
        </w:tc>
        <w:tc>
          <w:tcPr>
            <w:tcW w:w="708" w:type="dxa"/>
            <w:vAlign w:val="center"/>
          </w:tcPr>
          <w:p w14:paraId="599DFC38" w14:textId="77777777" w:rsidR="00B87BA4" w:rsidRDefault="00B87BA4">
            <w:pPr>
              <w:pStyle w:val="4"/>
              <w:rPr>
                <w:sz w:val="18"/>
                <w:szCs w:val="18"/>
              </w:rPr>
            </w:pPr>
          </w:p>
        </w:tc>
      </w:tr>
      <w:tr w:rsidR="00B87BA4" w14:paraId="129BADD9" w14:textId="77777777">
        <w:trPr>
          <w:trHeight w:val="284"/>
        </w:trPr>
        <w:tc>
          <w:tcPr>
            <w:tcW w:w="3403" w:type="dxa"/>
            <w:vAlign w:val="center"/>
          </w:tcPr>
          <w:p w14:paraId="1D699AFF" w14:textId="77777777" w:rsidR="00B87BA4" w:rsidRDefault="00B87BA4">
            <w:pPr>
              <w:spacing w:afterLines="0" w:after="0"/>
              <w:ind w:left="0" w:firstLineChars="0" w:firstLine="0"/>
              <w:rPr>
                <w:sz w:val="18"/>
                <w:szCs w:val="18"/>
              </w:rPr>
            </w:pPr>
            <w:r>
              <w:rPr>
                <w:rFonts w:hint="eastAsia"/>
                <w:sz w:val="18"/>
                <w:szCs w:val="18"/>
              </w:rPr>
              <w:t>サポート安定性</w:t>
            </w:r>
          </w:p>
        </w:tc>
        <w:tc>
          <w:tcPr>
            <w:tcW w:w="6237" w:type="dxa"/>
            <w:vAlign w:val="center"/>
          </w:tcPr>
          <w:p w14:paraId="776BFD9A" w14:textId="77777777" w:rsidR="00B87BA4" w:rsidRDefault="00B87BA4">
            <w:pPr>
              <w:spacing w:afterLines="0" w:after="0"/>
              <w:ind w:left="0" w:firstLineChars="0" w:firstLine="0"/>
              <w:rPr>
                <w:sz w:val="18"/>
                <w:szCs w:val="18"/>
              </w:rPr>
            </w:pPr>
            <w:r>
              <w:rPr>
                <w:rFonts w:hint="eastAsia"/>
                <w:sz w:val="18"/>
                <w:szCs w:val="18"/>
              </w:rPr>
              <w:t>サポートに長期展望を持っているか</w:t>
            </w:r>
          </w:p>
        </w:tc>
        <w:tc>
          <w:tcPr>
            <w:tcW w:w="708" w:type="dxa"/>
            <w:vAlign w:val="center"/>
          </w:tcPr>
          <w:p w14:paraId="04ECFC67" w14:textId="77777777" w:rsidR="00B87BA4" w:rsidRDefault="00B87BA4">
            <w:pPr>
              <w:pStyle w:val="4"/>
              <w:rPr>
                <w:sz w:val="18"/>
                <w:szCs w:val="18"/>
              </w:rPr>
            </w:pPr>
          </w:p>
        </w:tc>
      </w:tr>
    </w:tbl>
    <w:p w14:paraId="79691AAC" w14:textId="77777777" w:rsidR="00B87BA4" w:rsidRDefault="00B87BA4">
      <w:pPr>
        <w:pStyle w:val="4"/>
        <w:spacing w:beforeLines="50" w:before="180"/>
      </w:pPr>
      <w:r>
        <w:rPr>
          <w:rFonts w:hint="eastAsia"/>
        </w:rPr>
        <w:t>システムインテグレータ</w:t>
      </w: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3"/>
        <w:gridCol w:w="6237"/>
        <w:gridCol w:w="708"/>
      </w:tblGrid>
      <w:tr w:rsidR="00B87BA4" w14:paraId="6941CC35" w14:textId="77777777">
        <w:trPr>
          <w:trHeight w:val="284"/>
        </w:trPr>
        <w:tc>
          <w:tcPr>
            <w:tcW w:w="3403" w:type="dxa"/>
            <w:shd w:val="clear" w:color="auto" w:fill="0C0C0C"/>
            <w:vAlign w:val="center"/>
          </w:tcPr>
          <w:p w14:paraId="50312534" w14:textId="77777777" w:rsidR="00B87BA4" w:rsidRDefault="00B87BA4">
            <w:pPr>
              <w:pStyle w:val="4"/>
              <w:rPr>
                <w:sz w:val="18"/>
                <w:szCs w:val="18"/>
              </w:rPr>
            </w:pPr>
            <w:r>
              <w:rPr>
                <w:rFonts w:hint="eastAsia"/>
                <w:sz w:val="18"/>
                <w:szCs w:val="18"/>
              </w:rPr>
              <w:t>記述項目</w:t>
            </w:r>
          </w:p>
        </w:tc>
        <w:tc>
          <w:tcPr>
            <w:tcW w:w="6237" w:type="dxa"/>
            <w:shd w:val="clear" w:color="auto" w:fill="0C0C0C"/>
            <w:vAlign w:val="center"/>
          </w:tcPr>
          <w:p w14:paraId="086D2B50" w14:textId="77777777" w:rsidR="00B87BA4" w:rsidRDefault="00B87BA4">
            <w:pPr>
              <w:pStyle w:val="4"/>
              <w:rPr>
                <w:sz w:val="18"/>
                <w:szCs w:val="18"/>
              </w:rPr>
            </w:pPr>
            <w:r>
              <w:rPr>
                <w:rFonts w:hint="eastAsia"/>
                <w:sz w:val="18"/>
                <w:szCs w:val="18"/>
              </w:rPr>
              <w:t>解説</w:t>
            </w:r>
          </w:p>
        </w:tc>
        <w:tc>
          <w:tcPr>
            <w:tcW w:w="708" w:type="dxa"/>
            <w:shd w:val="clear" w:color="auto" w:fill="0C0C0C"/>
            <w:vAlign w:val="center"/>
          </w:tcPr>
          <w:p w14:paraId="5F23535C" w14:textId="77777777" w:rsidR="00B87BA4" w:rsidRDefault="00B87BA4">
            <w:pPr>
              <w:pStyle w:val="4"/>
              <w:rPr>
                <w:sz w:val="18"/>
                <w:szCs w:val="18"/>
              </w:rPr>
            </w:pPr>
            <w:r>
              <w:rPr>
                <w:rFonts w:hint="eastAsia"/>
                <w:sz w:val="18"/>
                <w:szCs w:val="18"/>
              </w:rPr>
              <w:t>評価</w:t>
            </w:r>
          </w:p>
        </w:tc>
      </w:tr>
      <w:tr w:rsidR="00B87BA4" w14:paraId="65A143FD" w14:textId="77777777">
        <w:trPr>
          <w:trHeight w:val="284"/>
        </w:trPr>
        <w:tc>
          <w:tcPr>
            <w:tcW w:w="3403" w:type="dxa"/>
            <w:vAlign w:val="center"/>
          </w:tcPr>
          <w:p w14:paraId="1C43FAA7" w14:textId="77777777" w:rsidR="00B87BA4" w:rsidRDefault="00B87BA4">
            <w:pPr>
              <w:spacing w:afterLines="0" w:after="0"/>
              <w:ind w:left="0" w:firstLineChars="0" w:firstLine="0"/>
              <w:rPr>
                <w:sz w:val="18"/>
                <w:szCs w:val="18"/>
              </w:rPr>
            </w:pPr>
            <w:r>
              <w:rPr>
                <w:rFonts w:hint="eastAsia"/>
                <w:sz w:val="18"/>
                <w:szCs w:val="18"/>
              </w:rPr>
              <w:t>経営安定性</w:t>
            </w:r>
          </w:p>
        </w:tc>
        <w:tc>
          <w:tcPr>
            <w:tcW w:w="6237" w:type="dxa"/>
            <w:vAlign w:val="center"/>
          </w:tcPr>
          <w:p w14:paraId="76F393A2" w14:textId="77777777" w:rsidR="00B87BA4" w:rsidRDefault="00B87BA4">
            <w:pPr>
              <w:spacing w:afterLines="0" w:after="0"/>
              <w:ind w:left="0" w:firstLineChars="0" w:firstLine="0"/>
              <w:rPr>
                <w:sz w:val="18"/>
                <w:szCs w:val="18"/>
              </w:rPr>
            </w:pPr>
            <w:r>
              <w:rPr>
                <w:rFonts w:hint="eastAsia"/>
                <w:sz w:val="18"/>
                <w:szCs w:val="18"/>
              </w:rPr>
              <w:t>経営は安定しているか</w:t>
            </w:r>
          </w:p>
        </w:tc>
        <w:tc>
          <w:tcPr>
            <w:tcW w:w="708" w:type="dxa"/>
            <w:vAlign w:val="center"/>
          </w:tcPr>
          <w:p w14:paraId="7973AC2D" w14:textId="77777777" w:rsidR="00B87BA4" w:rsidRDefault="00B87BA4">
            <w:pPr>
              <w:pStyle w:val="4"/>
              <w:rPr>
                <w:sz w:val="18"/>
                <w:szCs w:val="18"/>
              </w:rPr>
            </w:pPr>
          </w:p>
        </w:tc>
      </w:tr>
      <w:tr w:rsidR="00B87BA4" w14:paraId="0E1A2783" w14:textId="77777777">
        <w:trPr>
          <w:trHeight w:val="284"/>
        </w:trPr>
        <w:tc>
          <w:tcPr>
            <w:tcW w:w="3403" w:type="dxa"/>
            <w:vAlign w:val="center"/>
          </w:tcPr>
          <w:p w14:paraId="76BA34AC" w14:textId="77777777" w:rsidR="00B87BA4" w:rsidRDefault="00B87BA4">
            <w:pPr>
              <w:spacing w:afterLines="0" w:after="0"/>
              <w:ind w:left="0" w:firstLineChars="0" w:firstLine="0"/>
              <w:rPr>
                <w:sz w:val="18"/>
                <w:szCs w:val="18"/>
              </w:rPr>
            </w:pPr>
            <w:r>
              <w:rPr>
                <w:rFonts w:hint="eastAsia"/>
                <w:sz w:val="18"/>
                <w:szCs w:val="18"/>
              </w:rPr>
              <w:t>該当パッケージソフトウェア使用経験</w:t>
            </w:r>
          </w:p>
        </w:tc>
        <w:tc>
          <w:tcPr>
            <w:tcW w:w="6237" w:type="dxa"/>
            <w:vAlign w:val="center"/>
          </w:tcPr>
          <w:p w14:paraId="60839CAC" w14:textId="77777777" w:rsidR="00B87BA4" w:rsidRDefault="00B87BA4">
            <w:pPr>
              <w:spacing w:afterLines="0" w:after="0"/>
              <w:ind w:left="0" w:firstLineChars="0" w:firstLine="0"/>
              <w:rPr>
                <w:sz w:val="18"/>
                <w:szCs w:val="18"/>
              </w:rPr>
            </w:pPr>
            <w:r>
              <w:rPr>
                <w:rFonts w:hint="eastAsia"/>
                <w:sz w:val="18"/>
                <w:szCs w:val="18"/>
              </w:rPr>
              <w:t>そのパッケージや関連製品に関する経験を持っているか</w:t>
            </w:r>
          </w:p>
        </w:tc>
        <w:tc>
          <w:tcPr>
            <w:tcW w:w="708" w:type="dxa"/>
            <w:vAlign w:val="center"/>
          </w:tcPr>
          <w:p w14:paraId="341E6BCB" w14:textId="77777777" w:rsidR="00B87BA4" w:rsidRDefault="00B87BA4">
            <w:pPr>
              <w:pStyle w:val="4"/>
              <w:rPr>
                <w:sz w:val="18"/>
                <w:szCs w:val="18"/>
              </w:rPr>
            </w:pPr>
          </w:p>
        </w:tc>
      </w:tr>
      <w:tr w:rsidR="00B87BA4" w14:paraId="18A5568D" w14:textId="77777777">
        <w:trPr>
          <w:trHeight w:val="284"/>
        </w:trPr>
        <w:tc>
          <w:tcPr>
            <w:tcW w:w="3403" w:type="dxa"/>
            <w:vAlign w:val="center"/>
          </w:tcPr>
          <w:p w14:paraId="1C6A7B1F" w14:textId="77777777" w:rsidR="00B87BA4" w:rsidRDefault="00B87BA4">
            <w:pPr>
              <w:spacing w:afterLines="0" w:after="0"/>
              <w:ind w:left="0" w:firstLineChars="0" w:firstLine="0"/>
              <w:rPr>
                <w:sz w:val="18"/>
                <w:szCs w:val="18"/>
              </w:rPr>
            </w:pPr>
            <w:r>
              <w:rPr>
                <w:rFonts w:hint="eastAsia"/>
                <w:sz w:val="18"/>
                <w:szCs w:val="18"/>
              </w:rPr>
              <w:t>該当パッケージソフトウェア使用経験者の確保</w:t>
            </w:r>
          </w:p>
        </w:tc>
        <w:tc>
          <w:tcPr>
            <w:tcW w:w="6237" w:type="dxa"/>
            <w:vAlign w:val="center"/>
          </w:tcPr>
          <w:p w14:paraId="3C022662" w14:textId="77777777" w:rsidR="00B87BA4" w:rsidRDefault="00B87BA4">
            <w:pPr>
              <w:spacing w:afterLines="0" w:after="0"/>
              <w:ind w:left="0" w:firstLineChars="0" w:firstLine="0"/>
              <w:rPr>
                <w:sz w:val="18"/>
                <w:szCs w:val="18"/>
              </w:rPr>
            </w:pPr>
            <w:r>
              <w:rPr>
                <w:rFonts w:hint="eastAsia"/>
                <w:sz w:val="18"/>
                <w:szCs w:val="18"/>
              </w:rPr>
              <w:t>今回のプロジェクトに専門家を配置できるのか</w:t>
            </w:r>
          </w:p>
        </w:tc>
        <w:tc>
          <w:tcPr>
            <w:tcW w:w="708" w:type="dxa"/>
            <w:vAlign w:val="center"/>
          </w:tcPr>
          <w:p w14:paraId="39875A70" w14:textId="77777777" w:rsidR="00B87BA4" w:rsidRDefault="00B87BA4">
            <w:pPr>
              <w:pStyle w:val="4"/>
              <w:rPr>
                <w:sz w:val="18"/>
                <w:szCs w:val="18"/>
              </w:rPr>
            </w:pPr>
          </w:p>
        </w:tc>
      </w:tr>
      <w:tr w:rsidR="00B87BA4" w14:paraId="73A758DF" w14:textId="77777777">
        <w:trPr>
          <w:trHeight w:val="284"/>
        </w:trPr>
        <w:tc>
          <w:tcPr>
            <w:tcW w:w="3403" w:type="dxa"/>
            <w:vAlign w:val="center"/>
          </w:tcPr>
          <w:p w14:paraId="19F62D3A" w14:textId="77777777" w:rsidR="00B87BA4" w:rsidRDefault="00B87BA4">
            <w:pPr>
              <w:spacing w:afterLines="0" w:after="0"/>
              <w:ind w:left="0" w:firstLineChars="0" w:firstLine="0"/>
              <w:rPr>
                <w:sz w:val="18"/>
                <w:szCs w:val="18"/>
              </w:rPr>
            </w:pPr>
            <w:r>
              <w:rPr>
                <w:rFonts w:hint="eastAsia"/>
                <w:sz w:val="18"/>
                <w:szCs w:val="18"/>
              </w:rPr>
              <w:t>パッケージソフトウェアベンダのサポート</w:t>
            </w:r>
          </w:p>
        </w:tc>
        <w:tc>
          <w:tcPr>
            <w:tcW w:w="6237" w:type="dxa"/>
            <w:vAlign w:val="center"/>
          </w:tcPr>
          <w:p w14:paraId="1431C0EC" w14:textId="77777777" w:rsidR="00B87BA4" w:rsidRDefault="00B87BA4">
            <w:pPr>
              <w:spacing w:afterLines="0" w:after="0"/>
              <w:ind w:left="0" w:firstLineChars="0" w:firstLine="0"/>
              <w:rPr>
                <w:sz w:val="18"/>
                <w:szCs w:val="18"/>
              </w:rPr>
            </w:pPr>
            <w:r>
              <w:rPr>
                <w:rFonts w:hint="eastAsia"/>
                <w:sz w:val="18"/>
                <w:szCs w:val="18"/>
              </w:rPr>
              <w:t>SIer</w:t>
            </w:r>
            <w:r>
              <w:rPr>
                <w:rFonts w:hint="eastAsia"/>
                <w:sz w:val="18"/>
                <w:szCs w:val="18"/>
              </w:rPr>
              <w:t>はベンダとパートナー契約などをしているのか</w:t>
            </w:r>
          </w:p>
        </w:tc>
        <w:tc>
          <w:tcPr>
            <w:tcW w:w="708" w:type="dxa"/>
            <w:vAlign w:val="center"/>
          </w:tcPr>
          <w:p w14:paraId="53C2CFB6" w14:textId="77777777" w:rsidR="00B87BA4" w:rsidRDefault="00B87BA4">
            <w:pPr>
              <w:pStyle w:val="4"/>
              <w:rPr>
                <w:sz w:val="18"/>
                <w:szCs w:val="18"/>
              </w:rPr>
            </w:pPr>
          </w:p>
        </w:tc>
      </w:tr>
      <w:tr w:rsidR="00B87BA4" w14:paraId="295B5BA2" w14:textId="77777777">
        <w:trPr>
          <w:trHeight w:val="284"/>
        </w:trPr>
        <w:tc>
          <w:tcPr>
            <w:tcW w:w="3403" w:type="dxa"/>
            <w:vAlign w:val="center"/>
          </w:tcPr>
          <w:p w14:paraId="76096875" w14:textId="77777777" w:rsidR="00B87BA4" w:rsidRDefault="00B87BA4">
            <w:pPr>
              <w:spacing w:afterLines="0" w:after="0"/>
              <w:ind w:left="0" w:firstLineChars="0" w:firstLine="0"/>
              <w:rPr>
                <w:sz w:val="18"/>
                <w:szCs w:val="18"/>
              </w:rPr>
            </w:pPr>
            <w:r>
              <w:rPr>
                <w:rFonts w:hint="eastAsia"/>
                <w:sz w:val="18"/>
                <w:szCs w:val="18"/>
              </w:rPr>
              <w:t>代替ソリューションへの対応力</w:t>
            </w:r>
          </w:p>
        </w:tc>
        <w:tc>
          <w:tcPr>
            <w:tcW w:w="6237" w:type="dxa"/>
            <w:vAlign w:val="center"/>
          </w:tcPr>
          <w:p w14:paraId="61F93DAC" w14:textId="77777777" w:rsidR="00B87BA4" w:rsidRDefault="00B87BA4">
            <w:pPr>
              <w:spacing w:afterLines="0" w:after="0"/>
              <w:ind w:left="0" w:firstLineChars="0" w:firstLine="0"/>
              <w:rPr>
                <w:sz w:val="18"/>
                <w:szCs w:val="18"/>
              </w:rPr>
            </w:pPr>
            <w:r>
              <w:rPr>
                <w:rFonts w:hint="eastAsia"/>
                <w:sz w:val="18"/>
                <w:szCs w:val="18"/>
              </w:rPr>
              <w:t>当該パッケージソフトウェア以外にもサービスを提供できるのか</w:t>
            </w:r>
          </w:p>
        </w:tc>
        <w:tc>
          <w:tcPr>
            <w:tcW w:w="708" w:type="dxa"/>
            <w:vAlign w:val="center"/>
          </w:tcPr>
          <w:p w14:paraId="31BFE25A" w14:textId="77777777" w:rsidR="00B87BA4" w:rsidRDefault="00B87BA4">
            <w:pPr>
              <w:pStyle w:val="4"/>
              <w:rPr>
                <w:sz w:val="18"/>
                <w:szCs w:val="18"/>
              </w:rPr>
            </w:pPr>
          </w:p>
        </w:tc>
      </w:tr>
    </w:tbl>
    <w:p w14:paraId="30D70D86" w14:textId="77777777" w:rsidR="00B87BA4" w:rsidRDefault="00B87BA4">
      <w:pPr>
        <w:pStyle w:val="4"/>
        <w:spacing w:beforeLines="50" w:before="180"/>
      </w:pPr>
      <w:r>
        <w:br w:type="page"/>
      </w:r>
      <w:r>
        <w:rPr>
          <w:rFonts w:hint="eastAsia"/>
        </w:rPr>
        <w:t>他ユーザからのパッケージソフトウェアに対する評価</w:t>
      </w: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6"/>
        <w:gridCol w:w="6804"/>
        <w:gridCol w:w="708"/>
      </w:tblGrid>
      <w:tr w:rsidR="00B87BA4" w14:paraId="2C52D4F1" w14:textId="77777777">
        <w:trPr>
          <w:trHeight w:val="284"/>
        </w:trPr>
        <w:tc>
          <w:tcPr>
            <w:tcW w:w="2836" w:type="dxa"/>
            <w:shd w:val="clear" w:color="auto" w:fill="0C0C0C"/>
            <w:vAlign w:val="center"/>
          </w:tcPr>
          <w:p w14:paraId="452EA5F2" w14:textId="77777777" w:rsidR="00B87BA4" w:rsidRDefault="00B87BA4">
            <w:pPr>
              <w:pStyle w:val="4"/>
              <w:rPr>
                <w:sz w:val="18"/>
                <w:szCs w:val="18"/>
              </w:rPr>
            </w:pPr>
            <w:r>
              <w:rPr>
                <w:rFonts w:hint="eastAsia"/>
                <w:sz w:val="18"/>
                <w:szCs w:val="18"/>
              </w:rPr>
              <w:t>記述項目</w:t>
            </w:r>
          </w:p>
        </w:tc>
        <w:tc>
          <w:tcPr>
            <w:tcW w:w="6804" w:type="dxa"/>
            <w:shd w:val="clear" w:color="auto" w:fill="0C0C0C"/>
            <w:vAlign w:val="center"/>
          </w:tcPr>
          <w:p w14:paraId="29A10DB5" w14:textId="77777777" w:rsidR="00B87BA4" w:rsidRDefault="00B87BA4">
            <w:pPr>
              <w:pStyle w:val="4"/>
              <w:rPr>
                <w:sz w:val="18"/>
                <w:szCs w:val="18"/>
              </w:rPr>
            </w:pPr>
            <w:r>
              <w:rPr>
                <w:rFonts w:hint="eastAsia"/>
                <w:sz w:val="18"/>
                <w:szCs w:val="18"/>
              </w:rPr>
              <w:t>解説</w:t>
            </w:r>
          </w:p>
        </w:tc>
        <w:tc>
          <w:tcPr>
            <w:tcW w:w="708" w:type="dxa"/>
            <w:shd w:val="clear" w:color="auto" w:fill="0C0C0C"/>
            <w:vAlign w:val="center"/>
          </w:tcPr>
          <w:p w14:paraId="22979599" w14:textId="77777777" w:rsidR="00B87BA4" w:rsidRDefault="00B87BA4">
            <w:pPr>
              <w:pStyle w:val="4"/>
              <w:rPr>
                <w:sz w:val="18"/>
                <w:szCs w:val="18"/>
              </w:rPr>
            </w:pPr>
            <w:r>
              <w:rPr>
                <w:rFonts w:hint="eastAsia"/>
                <w:sz w:val="18"/>
                <w:szCs w:val="18"/>
              </w:rPr>
              <w:t>評価</w:t>
            </w:r>
          </w:p>
        </w:tc>
      </w:tr>
      <w:tr w:rsidR="00B87BA4" w14:paraId="53ACD265" w14:textId="77777777">
        <w:trPr>
          <w:trHeight w:val="284"/>
        </w:trPr>
        <w:tc>
          <w:tcPr>
            <w:tcW w:w="2836" w:type="dxa"/>
            <w:vAlign w:val="center"/>
          </w:tcPr>
          <w:p w14:paraId="00BFEA89" w14:textId="77777777" w:rsidR="00B87BA4" w:rsidRDefault="00B87BA4">
            <w:pPr>
              <w:spacing w:afterLines="0" w:after="0"/>
              <w:ind w:left="0" w:firstLineChars="0" w:firstLine="0"/>
              <w:rPr>
                <w:sz w:val="18"/>
                <w:szCs w:val="18"/>
              </w:rPr>
            </w:pPr>
            <w:r>
              <w:rPr>
                <w:rFonts w:hint="eastAsia"/>
                <w:sz w:val="18"/>
                <w:szCs w:val="18"/>
              </w:rPr>
              <w:t>満足度</w:t>
            </w:r>
          </w:p>
        </w:tc>
        <w:tc>
          <w:tcPr>
            <w:tcW w:w="6804" w:type="dxa"/>
            <w:vAlign w:val="center"/>
          </w:tcPr>
          <w:p w14:paraId="5D953A19" w14:textId="77777777" w:rsidR="00B87BA4" w:rsidRDefault="00B87BA4">
            <w:pPr>
              <w:spacing w:afterLines="0" w:after="0"/>
              <w:ind w:left="0" w:firstLineChars="0" w:firstLine="0"/>
              <w:rPr>
                <w:sz w:val="18"/>
                <w:szCs w:val="18"/>
              </w:rPr>
            </w:pPr>
            <w:r>
              <w:rPr>
                <w:rFonts w:hint="eastAsia"/>
                <w:sz w:val="18"/>
                <w:szCs w:val="18"/>
              </w:rPr>
              <w:t>使い勝手、投資効果について悪い評価はないか</w:t>
            </w:r>
          </w:p>
        </w:tc>
        <w:tc>
          <w:tcPr>
            <w:tcW w:w="708" w:type="dxa"/>
            <w:vAlign w:val="center"/>
          </w:tcPr>
          <w:p w14:paraId="40E2B0FE" w14:textId="77777777" w:rsidR="00B87BA4" w:rsidRDefault="00B87BA4">
            <w:pPr>
              <w:spacing w:afterLines="0" w:after="0"/>
              <w:ind w:left="0" w:firstLineChars="0" w:firstLine="0"/>
              <w:rPr>
                <w:sz w:val="18"/>
                <w:szCs w:val="18"/>
              </w:rPr>
            </w:pPr>
          </w:p>
        </w:tc>
      </w:tr>
      <w:tr w:rsidR="00B87BA4" w14:paraId="5B9D645E" w14:textId="77777777">
        <w:trPr>
          <w:trHeight w:val="284"/>
        </w:trPr>
        <w:tc>
          <w:tcPr>
            <w:tcW w:w="2836" w:type="dxa"/>
            <w:vAlign w:val="center"/>
          </w:tcPr>
          <w:p w14:paraId="28104988" w14:textId="77777777" w:rsidR="00B87BA4" w:rsidRDefault="00B87BA4">
            <w:pPr>
              <w:spacing w:afterLines="0" w:after="0"/>
              <w:ind w:left="0" w:firstLineChars="0" w:firstLine="0"/>
              <w:rPr>
                <w:sz w:val="18"/>
                <w:szCs w:val="18"/>
              </w:rPr>
            </w:pPr>
            <w:r>
              <w:rPr>
                <w:rFonts w:hint="eastAsia"/>
                <w:sz w:val="18"/>
                <w:szCs w:val="18"/>
              </w:rPr>
              <w:t>サポート評価</w:t>
            </w:r>
          </w:p>
        </w:tc>
        <w:tc>
          <w:tcPr>
            <w:tcW w:w="6804" w:type="dxa"/>
            <w:vAlign w:val="center"/>
          </w:tcPr>
          <w:p w14:paraId="13E19BE8" w14:textId="77777777" w:rsidR="00B87BA4" w:rsidRDefault="00B87BA4">
            <w:pPr>
              <w:spacing w:afterLines="0" w:after="0"/>
              <w:ind w:left="0" w:firstLineChars="0" w:firstLine="0"/>
              <w:rPr>
                <w:sz w:val="18"/>
                <w:szCs w:val="18"/>
              </w:rPr>
            </w:pPr>
            <w:r>
              <w:rPr>
                <w:rFonts w:hint="eastAsia"/>
                <w:sz w:val="18"/>
                <w:szCs w:val="18"/>
              </w:rPr>
              <w:t>サポートについて悪い評価はないか</w:t>
            </w:r>
          </w:p>
        </w:tc>
        <w:tc>
          <w:tcPr>
            <w:tcW w:w="708" w:type="dxa"/>
            <w:vAlign w:val="center"/>
          </w:tcPr>
          <w:p w14:paraId="5126E148" w14:textId="77777777" w:rsidR="00B87BA4" w:rsidRDefault="00B87BA4">
            <w:pPr>
              <w:spacing w:afterLines="0" w:after="0"/>
              <w:ind w:left="0" w:firstLineChars="0" w:firstLine="0"/>
              <w:rPr>
                <w:sz w:val="18"/>
                <w:szCs w:val="18"/>
              </w:rPr>
            </w:pPr>
          </w:p>
        </w:tc>
      </w:tr>
    </w:tbl>
    <w:p w14:paraId="4020427D" w14:textId="77777777" w:rsidR="00B87BA4" w:rsidRDefault="00B87BA4">
      <w:pPr>
        <w:pStyle w:val="4"/>
        <w:spacing w:beforeLines="50" w:before="180"/>
      </w:pPr>
      <w:r>
        <w:rPr>
          <w:rFonts w:hint="eastAsia"/>
        </w:rPr>
        <w:t>発注者</w:t>
      </w: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6"/>
        <w:gridCol w:w="6804"/>
        <w:gridCol w:w="708"/>
      </w:tblGrid>
      <w:tr w:rsidR="00B87BA4" w14:paraId="2795C7DF" w14:textId="77777777">
        <w:trPr>
          <w:trHeight w:val="284"/>
        </w:trPr>
        <w:tc>
          <w:tcPr>
            <w:tcW w:w="2836" w:type="dxa"/>
            <w:shd w:val="clear" w:color="auto" w:fill="0C0C0C"/>
            <w:vAlign w:val="center"/>
          </w:tcPr>
          <w:p w14:paraId="30A3952B" w14:textId="77777777" w:rsidR="00B87BA4" w:rsidRDefault="00B87BA4">
            <w:pPr>
              <w:pStyle w:val="4"/>
              <w:rPr>
                <w:sz w:val="18"/>
                <w:szCs w:val="18"/>
              </w:rPr>
            </w:pPr>
            <w:r>
              <w:rPr>
                <w:rFonts w:hint="eastAsia"/>
                <w:sz w:val="18"/>
                <w:szCs w:val="18"/>
              </w:rPr>
              <w:t>記述項目</w:t>
            </w:r>
          </w:p>
        </w:tc>
        <w:tc>
          <w:tcPr>
            <w:tcW w:w="6804" w:type="dxa"/>
            <w:shd w:val="clear" w:color="auto" w:fill="0C0C0C"/>
            <w:vAlign w:val="center"/>
          </w:tcPr>
          <w:p w14:paraId="0E9E71B5" w14:textId="77777777" w:rsidR="00B87BA4" w:rsidRDefault="00B87BA4">
            <w:pPr>
              <w:pStyle w:val="4"/>
              <w:rPr>
                <w:sz w:val="18"/>
                <w:szCs w:val="18"/>
              </w:rPr>
            </w:pPr>
            <w:r>
              <w:rPr>
                <w:rFonts w:hint="eastAsia"/>
                <w:sz w:val="18"/>
                <w:szCs w:val="18"/>
              </w:rPr>
              <w:t>解説</w:t>
            </w:r>
          </w:p>
        </w:tc>
        <w:tc>
          <w:tcPr>
            <w:tcW w:w="708" w:type="dxa"/>
            <w:shd w:val="clear" w:color="auto" w:fill="0C0C0C"/>
            <w:vAlign w:val="center"/>
          </w:tcPr>
          <w:p w14:paraId="6F7CF37C" w14:textId="77777777" w:rsidR="00B87BA4" w:rsidRDefault="00B87BA4">
            <w:pPr>
              <w:pStyle w:val="4"/>
              <w:rPr>
                <w:sz w:val="18"/>
                <w:szCs w:val="18"/>
              </w:rPr>
            </w:pPr>
            <w:r>
              <w:rPr>
                <w:rFonts w:hint="eastAsia"/>
                <w:sz w:val="18"/>
                <w:szCs w:val="18"/>
              </w:rPr>
              <w:t>評価</w:t>
            </w:r>
          </w:p>
        </w:tc>
      </w:tr>
      <w:tr w:rsidR="00B87BA4" w14:paraId="5DB25ADB" w14:textId="77777777">
        <w:trPr>
          <w:trHeight w:val="284"/>
        </w:trPr>
        <w:tc>
          <w:tcPr>
            <w:tcW w:w="2836" w:type="dxa"/>
            <w:vAlign w:val="center"/>
          </w:tcPr>
          <w:p w14:paraId="3821782D" w14:textId="77777777" w:rsidR="00B87BA4" w:rsidRDefault="00B87BA4">
            <w:pPr>
              <w:spacing w:afterLines="0" w:after="0"/>
              <w:ind w:left="0" w:firstLineChars="0" w:firstLine="0"/>
              <w:rPr>
                <w:sz w:val="18"/>
                <w:szCs w:val="18"/>
              </w:rPr>
            </w:pPr>
            <w:r>
              <w:rPr>
                <w:rFonts w:hint="eastAsia"/>
                <w:sz w:val="18"/>
                <w:szCs w:val="18"/>
              </w:rPr>
              <w:t>該当パッケージソフトウェアの使用経験</w:t>
            </w:r>
          </w:p>
        </w:tc>
        <w:tc>
          <w:tcPr>
            <w:tcW w:w="6804" w:type="dxa"/>
            <w:vAlign w:val="center"/>
          </w:tcPr>
          <w:p w14:paraId="770C18BB" w14:textId="77777777" w:rsidR="00B87BA4" w:rsidRDefault="00B87BA4">
            <w:pPr>
              <w:spacing w:afterLines="0" w:after="0"/>
              <w:ind w:left="0" w:firstLineChars="0" w:firstLine="0"/>
              <w:rPr>
                <w:sz w:val="18"/>
                <w:szCs w:val="18"/>
              </w:rPr>
            </w:pPr>
            <w:r>
              <w:rPr>
                <w:rFonts w:hint="eastAsia"/>
                <w:sz w:val="18"/>
                <w:szCs w:val="18"/>
              </w:rPr>
              <w:t>そのパッケージソフトウェアや関連製品に関する経験を持っているか</w:t>
            </w:r>
          </w:p>
        </w:tc>
        <w:tc>
          <w:tcPr>
            <w:tcW w:w="708" w:type="dxa"/>
            <w:vAlign w:val="center"/>
          </w:tcPr>
          <w:p w14:paraId="261DBB97" w14:textId="77777777" w:rsidR="00B87BA4" w:rsidRDefault="00B87BA4">
            <w:pPr>
              <w:spacing w:afterLines="0" w:after="0"/>
              <w:ind w:left="0" w:firstLineChars="0" w:firstLine="0"/>
              <w:rPr>
                <w:sz w:val="18"/>
                <w:szCs w:val="18"/>
              </w:rPr>
            </w:pPr>
          </w:p>
        </w:tc>
      </w:tr>
      <w:tr w:rsidR="00B87BA4" w14:paraId="065CA3F6" w14:textId="77777777">
        <w:trPr>
          <w:trHeight w:val="284"/>
        </w:trPr>
        <w:tc>
          <w:tcPr>
            <w:tcW w:w="2836" w:type="dxa"/>
            <w:vAlign w:val="center"/>
          </w:tcPr>
          <w:p w14:paraId="1E547CF2" w14:textId="77777777" w:rsidR="00B87BA4" w:rsidRDefault="00B87BA4">
            <w:pPr>
              <w:spacing w:afterLines="0" w:after="0"/>
              <w:ind w:left="0" w:firstLineChars="0" w:firstLine="0"/>
              <w:rPr>
                <w:sz w:val="18"/>
                <w:szCs w:val="18"/>
              </w:rPr>
            </w:pPr>
            <w:r>
              <w:rPr>
                <w:rFonts w:hint="eastAsia"/>
                <w:sz w:val="18"/>
                <w:szCs w:val="18"/>
              </w:rPr>
              <w:t>該当パッケージソフトウェア使用経験者の確保</w:t>
            </w:r>
          </w:p>
        </w:tc>
        <w:tc>
          <w:tcPr>
            <w:tcW w:w="6804" w:type="dxa"/>
            <w:vAlign w:val="center"/>
          </w:tcPr>
          <w:p w14:paraId="2A4A0D48" w14:textId="77777777" w:rsidR="00B87BA4" w:rsidRDefault="00B87BA4">
            <w:pPr>
              <w:spacing w:afterLines="0" w:after="0"/>
              <w:ind w:left="0" w:firstLineChars="0" w:firstLine="0"/>
              <w:rPr>
                <w:sz w:val="18"/>
                <w:szCs w:val="18"/>
              </w:rPr>
            </w:pPr>
            <w:r>
              <w:rPr>
                <w:rFonts w:hint="eastAsia"/>
                <w:sz w:val="18"/>
                <w:szCs w:val="18"/>
              </w:rPr>
              <w:t>今回のプロジェクトに専門家を配置できるのか</w:t>
            </w:r>
          </w:p>
        </w:tc>
        <w:tc>
          <w:tcPr>
            <w:tcW w:w="708" w:type="dxa"/>
            <w:vAlign w:val="center"/>
          </w:tcPr>
          <w:p w14:paraId="75EC53ED" w14:textId="77777777" w:rsidR="00B87BA4" w:rsidRDefault="00B87BA4">
            <w:pPr>
              <w:spacing w:afterLines="0" w:after="0"/>
              <w:ind w:left="0" w:firstLineChars="0" w:firstLine="0"/>
              <w:rPr>
                <w:sz w:val="18"/>
                <w:szCs w:val="18"/>
              </w:rPr>
            </w:pPr>
          </w:p>
        </w:tc>
      </w:tr>
      <w:tr w:rsidR="00B87BA4" w14:paraId="5CC2019A" w14:textId="77777777">
        <w:trPr>
          <w:trHeight w:val="284"/>
        </w:trPr>
        <w:tc>
          <w:tcPr>
            <w:tcW w:w="2836" w:type="dxa"/>
            <w:vAlign w:val="center"/>
          </w:tcPr>
          <w:p w14:paraId="2B0AC765" w14:textId="77777777" w:rsidR="00B87BA4" w:rsidRDefault="00B87BA4">
            <w:pPr>
              <w:spacing w:afterLines="0" w:after="0"/>
              <w:ind w:left="0" w:firstLineChars="0" w:firstLine="0"/>
              <w:rPr>
                <w:sz w:val="18"/>
                <w:szCs w:val="18"/>
              </w:rPr>
            </w:pPr>
            <w:r>
              <w:rPr>
                <w:rFonts w:hint="eastAsia"/>
                <w:sz w:val="18"/>
                <w:szCs w:val="18"/>
              </w:rPr>
              <w:t>カスタマイズ交渉経験</w:t>
            </w:r>
          </w:p>
        </w:tc>
        <w:tc>
          <w:tcPr>
            <w:tcW w:w="6804" w:type="dxa"/>
            <w:vAlign w:val="center"/>
          </w:tcPr>
          <w:p w14:paraId="57903BEA" w14:textId="77777777" w:rsidR="00B87BA4" w:rsidRDefault="00B87BA4">
            <w:pPr>
              <w:spacing w:afterLines="0" w:after="0"/>
              <w:ind w:left="0" w:firstLineChars="0" w:firstLine="0"/>
              <w:rPr>
                <w:sz w:val="18"/>
                <w:szCs w:val="18"/>
              </w:rPr>
            </w:pPr>
            <w:r>
              <w:rPr>
                <w:rFonts w:hint="eastAsia"/>
                <w:sz w:val="18"/>
                <w:szCs w:val="18"/>
              </w:rPr>
              <w:t>投資対効果などを考えて交渉できる担当者がいるか</w:t>
            </w:r>
          </w:p>
        </w:tc>
        <w:tc>
          <w:tcPr>
            <w:tcW w:w="708" w:type="dxa"/>
            <w:vAlign w:val="center"/>
          </w:tcPr>
          <w:p w14:paraId="5357721F" w14:textId="77777777" w:rsidR="00B87BA4" w:rsidRDefault="00B87BA4">
            <w:pPr>
              <w:spacing w:afterLines="0" w:after="0"/>
              <w:ind w:left="0" w:firstLineChars="0" w:firstLine="0"/>
              <w:rPr>
                <w:sz w:val="18"/>
                <w:szCs w:val="18"/>
              </w:rPr>
            </w:pPr>
          </w:p>
        </w:tc>
      </w:tr>
    </w:tbl>
    <w:p w14:paraId="19C451D5" w14:textId="77777777" w:rsidR="00B87BA4" w:rsidRDefault="00B87BA4">
      <w:pPr>
        <w:pStyle w:val="4"/>
        <w:spacing w:beforeLines="50" w:before="180"/>
      </w:pPr>
      <w:r>
        <w:rPr>
          <w:rFonts w:hint="eastAsia"/>
        </w:rPr>
        <w:t>今回の導入に関する評価</w:t>
      </w: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6"/>
        <w:gridCol w:w="6804"/>
        <w:gridCol w:w="708"/>
      </w:tblGrid>
      <w:tr w:rsidR="00B87BA4" w14:paraId="285B507C" w14:textId="77777777">
        <w:trPr>
          <w:trHeight w:val="284"/>
        </w:trPr>
        <w:tc>
          <w:tcPr>
            <w:tcW w:w="2836" w:type="dxa"/>
            <w:tcBorders>
              <w:bottom w:val="single" w:sz="4" w:space="0" w:color="auto"/>
            </w:tcBorders>
            <w:shd w:val="clear" w:color="auto" w:fill="0C0C0C"/>
            <w:vAlign w:val="center"/>
          </w:tcPr>
          <w:p w14:paraId="1B84068A" w14:textId="77777777" w:rsidR="00B87BA4" w:rsidRDefault="00B87BA4">
            <w:pPr>
              <w:pStyle w:val="4"/>
              <w:rPr>
                <w:sz w:val="18"/>
                <w:szCs w:val="18"/>
              </w:rPr>
            </w:pPr>
            <w:r>
              <w:rPr>
                <w:rFonts w:hint="eastAsia"/>
                <w:sz w:val="18"/>
                <w:szCs w:val="18"/>
              </w:rPr>
              <w:t>記述項目</w:t>
            </w:r>
          </w:p>
        </w:tc>
        <w:tc>
          <w:tcPr>
            <w:tcW w:w="6804" w:type="dxa"/>
            <w:shd w:val="clear" w:color="auto" w:fill="0C0C0C"/>
            <w:vAlign w:val="center"/>
          </w:tcPr>
          <w:p w14:paraId="32FB8B6A" w14:textId="77777777" w:rsidR="00B87BA4" w:rsidRDefault="00B87BA4">
            <w:pPr>
              <w:pStyle w:val="4"/>
              <w:rPr>
                <w:sz w:val="18"/>
                <w:szCs w:val="18"/>
              </w:rPr>
            </w:pPr>
            <w:r>
              <w:rPr>
                <w:rFonts w:hint="eastAsia"/>
                <w:sz w:val="18"/>
                <w:szCs w:val="18"/>
              </w:rPr>
              <w:t>解説</w:t>
            </w:r>
          </w:p>
        </w:tc>
        <w:tc>
          <w:tcPr>
            <w:tcW w:w="708" w:type="dxa"/>
            <w:shd w:val="clear" w:color="auto" w:fill="0C0C0C"/>
            <w:vAlign w:val="center"/>
          </w:tcPr>
          <w:p w14:paraId="77202C95" w14:textId="77777777" w:rsidR="00B87BA4" w:rsidRDefault="00B87BA4">
            <w:pPr>
              <w:pStyle w:val="4"/>
              <w:rPr>
                <w:sz w:val="18"/>
                <w:szCs w:val="18"/>
              </w:rPr>
            </w:pPr>
            <w:r>
              <w:rPr>
                <w:rFonts w:hint="eastAsia"/>
                <w:sz w:val="18"/>
                <w:szCs w:val="18"/>
              </w:rPr>
              <w:t>評価</w:t>
            </w:r>
          </w:p>
        </w:tc>
      </w:tr>
      <w:tr w:rsidR="00B87BA4" w14:paraId="0DE11609" w14:textId="77777777">
        <w:trPr>
          <w:trHeight w:val="284"/>
        </w:trPr>
        <w:tc>
          <w:tcPr>
            <w:tcW w:w="2836" w:type="dxa"/>
            <w:tcBorders>
              <w:bottom w:val="nil"/>
            </w:tcBorders>
            <w:vAlign w:val="center"/>
          </w:tcPr>
          <w:p w14:paraId="522B5E5E" w14:textId="77777777" w:rsidR="00B87BA4" w:rsidRDefault="00B87BA4">
            <w:pPr>
              <w:spacing w:afterLines="0" w:after="0"/>
              <w:ind w:left="0" w:firstLineChars="0" w:firstLine="0"/>
              <w:rPr>
                <w:sz w:val="18"/>
                <w:szCs w:val="18"/>
              </w:rPr>
            </w:pPr>
            <w:r>
              <w:rPr>
                <w:rFonts w:hint="eastAsia"/>
                <w:sz w:val="18"/>
                <w:szCs w:val="18"/>
              </w:rPr>
              <w:t>業務適合性</w:t>
            </w:r>
          </w:p>
        </w:tc>
        <w:tc>
          <w:tcPr>
            <w:tcW w:w="6804" w:type="dxa"/>
            <w:vAlign w:val="center"/>
          </w:tcPr>
          <w:p w14:paraId="64D01443" w14:textId="77777777" w:rsidR="00B87BA4" w:rsidRDefault="00B87BA4">
            <w:pPr>
              <w:spacing w:afterLines="0" w:after="0"/>
              <w:ind w:left="0" w:firstLineChars="0" w:firstLine="0"/>
              <w:rPr>
                <w:sz w:val="18"/>
                <w:szCs w:val="18"/>
              </w:rPr>
            </w:pPr>
            <w:r>
              <w:rPr>
                <w:rFonts w:hint="eastAsia"/>
                <w:sz w:val="18"/>
                <w:szCs w:val="18"/>
              </w:rPr>
              <w:t>パッケージソフトウェアの業務に、現状の業務を合わせることができるか</w:t>
            </w:r>
          </w:p>
        </w:tc>
        <w:tc>
          <w:tcPr>
            <w:tcW w:w="708" w:type="dxa"/>
            <w:vAlign w:val="center"/>
          </w:tcPr>
          <w:p w14:paraId="1DA63F8F" w14:textId="77777777" w:rsidR="00B87BA4" w:rsidRDefault="00B87BA4">
            <w:pPr>
              <w:spacing w:afterLines="0" w:after="0"/>
              <w:ind w:left="0" w:firstLineChars="0" w:firstLine="0"/>
              <w:rPr>
                <w:sz w:val="18"/>
                <w:szCs w:val="18"/>
              </w:rPr>
            </w:pPr>
          </w:p>
        </w:tc>
      </w:tr>
      <w:tr w:rsidR="00B87BA4" w14:paraId="0F967A67" w14:textId="77777777">
        <w:trPr>
          <w:trHeight w:val="284"/>
        </w:trPr>
        <w:tc>
          <w:tcPr>
            <w:tcW w:w="2836" w:type="dxa"/>
            <w:tcBorders>
              <w:top w:val="nil"/>
              <w:bottom w:val="nil"/>
            </w:tcBorders>
            <w:vAlign w:val="center"/>
          </w:tcPr>
          <w:p w14:paraId="0F171CE2" w14:textId="77777777" w:rsidR="00B87BA4" w:rsidRDefault="00B87BA4">
            <w:pPr>
              <w:spacing w:afterLines="0" w:after="0"/>
              <w:ind w:left="0" w:firstLineChars="0" w:firstLine="0"/>
              <w:rPr>
                <w:sz w:val="18"/>
                <w:szCs w:val="18"/>
              </w:rPr>
            </w:pPr>
          </w:p>
        </w:tc>
        <w:tc>
          <w:tcPr>
            <w:tcW w:w="6804" w:type="dxa"/>
            <w:vAlign w:val="center"/>
          </w:tcPr>
          <w:p w14:paraId="04BBB3C4" w14:textId="77777777" w:rsidR="00B87BA4" w:rsidRDefault="00B87BA4">
            <w:pPr>
              <w:spacing w:afterLines="0" w:after="0"/>
              <w:ind w:left="0" w:firstLineChars="0" w:firstLine="0"/>
              <w:rPr>
                <w:sz w:val="18"/>
                <w:szCs w:val="18"/>
              </w:rPr>
            </w:pPr>
            <w:r>
              <w:rPr>
                <w:rFonts w:hint="eastAsia"/>
                <w:sz w:val="18"/>
                <w:szCs w:val="18"/>
              </w:rPr>
              <w:t>パッケージソフトウェアをそのまま使うのではなくパラメータの設定が必要か</w:t>
            </w:r>
          </w:p>
        </w:tc>
        <w:tc>
          <w:tcPr>
            <w:tcW w:w="708" w:type="dxa"/>
            <w:vAlign w:val="center"/>
          </w:tcPr>
          <w:p w14:paraId="2FEC1961" w14:textId="77777777" w:rsidR="00B87BA4" w:rsidRDefault="00B87BA4">
            <w:pPr>
              <w:spacing w:afterLines="0" w:after="0"/>
              <w:ind w:left="0" w:firstLineChars="0" w:firstLine="0"/>
              <w:rPr>
                <w:sz w:val="18"/>
                <w:szCs w:val="18"/>
              </w:rPr>
            </w:pPr>
          </w:p>
        </w:tc>
      </w:tr>
      <w:tr w:rsidR="00B87BA4" w14:paraId="1E76778B" w14:textId="77777777">
        <w:trPr>
          <w:trHeight w:val="284"/>
        </w:trPr>
        <w:tc>
          <w:tcPr>
            <w:tcW w:w="2836" w:type="dxa"/>
            <w:tcBorders>
              <w:top w:val="nil"/>
              <w:bottom w:val="nil"/>
            </w:tcBorders>
            <w:vAlign w:val="center"/>
          </w:tcPr>
          <w:p w14:paraId="1AE284EE" w14:textId="77777777" w:rsidR="00B87BA4" w:rsidRDefault="00B87BA4">
            <w:pPr>
              <w:spacing w:afterLines="0" w:after="0"/>
              <w:ind w:left="0" w:firstLineChars="0" w:firstLine="0"/>
              <w:rPr>
                <w:sz w:val="18"/>
                <w:szCs w:val="18"/>
              </w:rPr>
            </w:pPr>
          </w:p>
        </w:tc>
        <w:tc>
          <w:tcPr>
            <w:tcW w:w="6804" w:type="dxa"/>
            <w:vAlign w:val="center"/>
          </w:tcPr>
          <w:p w14:paraId="7F126B2F" w14:textId="77777777" w:rsidR="00B87BA4" w:rsidRDefault="00B87BA4">
            <w:pPr>
              <w:spacing w:afterLines="0" w:after="0"/>
              <w:ind w:left="0" w:firstLineChars="0" w:firstLine="0"/>
              <w:rPr>
                <w:sz w:val="18"/>
                <w:szCs w:val="18"/>
              </w:rPr>
            </w:pPr>
            <w:r>
              <w:rPr>
                <w:rFonts w:hint="eastAsia"/>
                <w:sz w:val="18"/>
                <w:szCs w:val="18"/>
              </w:rPr>
              <w:t>パッケージソフトウェアに追加開発を実現するアドオン機能があるのか</w:t>
            </w:r>
          </w:p>
        </w:tc>
        <w:tc>
          <w:tcPr>
            <w:tcW w:w="708" w:type="dxa"/>
            <w:vAlign w:val="center"/>
          </w:tcPr>
          <w:p w14:paraId="00A6EA48" w14:textId="77777777" w:rsidR="00B87BA4" w:rsidRDefault="00B87BA4">
            <w:pPr>
              <w:spacing w:afterLines="0" w:after="0"/>
              <w:ind w:left="0" w:firstLineChars="0" w:firstLine="0"/>
              <w:rPr>
                <w:sz w:val="18"/>
                <w:szCs w:val="18"/>
              </w:rPr>
            </w:pPr>
          </w:p>
        </w:tc>
      </w:tr>
      <w:tr w:rsidR="00B87BA4" w14:paraId="750BC241" w14:textId="77777777">
        <w:trPr>
          <w:trHeight w:val="284"/>
        </w:trPr>
        <w:tc>
          <w:tcPr>
            <w:tcW w:w="2836" w:type="dxa"/>
            <w:tcBorders>
              <w:top w:val="nil"/>
              <w:bottom w:val="single" w:sz="4" w:space="0" w:color="auto"/>
            </w:tcBorders>
            <w:vAlign w:val="center"/>
          </w:tcPr>
          <w:p w14:paraId="41D4C97E" w14:textId="77777777" w:rsidR="00B87BA4" w:rsidRDefault="00B87BA4">
            <w:pPr>
              <w:spacing w:afterLines="0" w:after="0"/>
              <w:ind w:left="0" w:firstLineChars="0" w:firstLine="0"/>
              <w:rPr>
                <w:sz w:val="18"/>
                <w:szCs w:val="18"/>
              </w:rPr>
            </w:pPr>
          </w:p>
        </w:tc>
        <w:tc>
          <w:tcPr>
            <w:tcW w:w="6804" w:type="dxa"/>
            <w:vAlign w:val="center"/>
          </w:tcPr>
          <w:p w14:paraId="1B42BC62" w14:textId="77777777" w:rsidR="00B87BA4" w:rsidRDefault="00B87BA4">
            <w:pPr>
              <w:spacing w:afterLines="0" w:after="0"/>
              <w:ind w:left="0" w:firstLineChars="0" w:firstLine="0"/>
              <w:rPr>
                <w:sz w:val="18"/>
                <w:szCs w:val="18"/>
              </w:rPr>
            </w:pPr>
            <w:r>
              <w:rPr>
                <w:rFonts w:hint="eastAsia"/>
                <w:sz w:val="18"/>
                <w:szCs w:val="18"/>
              </w:rPr>
              <w:t>パッケージソフトウェア本体の機能を改造するカスタマイズができるか</w:t>
            </w:r>
          </w:p>
        </w:tc>
        <w:tc>
          <w:tcPr>
            <w:tcW w:w="708" w:type="dxa"/>
            <w:vAlign w:val="center"/>
          </w:tcPr>
          <w:p w14:paraId="6A41B00D" w14:textId="77777777" w:rsidR="00B87BA4" w:rsidRDefault="00B87BA4">
            <w:pPr>
              <w:spacing w:afterLines="0" w:after="0"/>
              <w:ind w:left="0" w:firstLineChars="0" w:firstLine="0"/>
              <w:rPr>
                <w:sz w:val="18"/>
                <w:szCs w:val="18"/>
              </w:rPr>
            </w:pPr>
          </w:p>
        </w:tc>
      </w:tr>
      <w:tr w:rsidR="00B87BA4" w14:paraId="3987204E" w14:textId="77777777">
        <w:trPr>
          <w:trHeight w:val="284"/>
        </w:trPr>
        <w:tc>
          <w:tcPr>
            <w:tcW w:w="2836" w:type="dxa"/>
            <w:tcBorders>
              <w:bottom w:val="nil"/>
            </w:tcBorders>
            <w:vAlign w:val="center"/>
          </w:tcPr>
          <w:p w14:paraId="5F282827" w14:textId="77777777" w:rsidR="00B87BA4" w:rsidRDefault="00B87BA4">
            <w:pPr>
              <w:spacing w:afterLines="0" w:after="0"/>
              <w:ind w:left="0" w:firstLineChars="0" w:firstLine="0"/>
              <w:rPr>
                <w:sz w:val="18"/>
                <w:szCs w:val="18"/>
              </w:rPr>
            </w:pPr>
            <w:r>
              <w:rPr>
                <w:rFonts w:hint="eastAsia"/>
                <w:sz w:val="18"/>
                <w:szCs w:val="18"/>
              </w:rPr>
              <w:t>既存システムとの整合</w:t>
            </w:r>
          </w:p>
        </w:tc>
        <w:tc>
          <w:tcPr>
            <w:tcW w:w="6804" w:type="dxa"/>
            <w:vAlign w:val="center"/>
          </w:tcPr>
          <w:p w14:paraId="229959A1" w14:textId="77777777" w:rsidR="00B87BA4" w:rsidRDefault="00B87BA4">
            <w:pPr>
              <w:spacing w:afterLines="0" w:after="0"/>
              <w:ind w:left="0" w:firstLineChars="0" w:firstLine="0"/>
              <w:rPr>
                <w:sz w:val="18"/>
                <w:szCs w:val="18"/>
              </w:rPr>
            </w:pPr>
            <w:r>
              <w:rPr>
                <w:rFonts w:hint="eastAsia"/>
                <w:sz w:val="18"/>
                <w:szCs w:val="18"/>
              </w:rPr>
              <w:t>データ連携があるか</w:t>
            </w:r>
          </w:p>
        </w:tc>
        <w:tc>
          <w:tcPr>
            <w:tcW w:w="708" w:type="dxa"/>
            <w:vAlign w:val="center"/>
          </w:tcPr>
          <w:p w14:paraId="701039D2" w14:textId="77777777" w:rsidR="00B87BA4" w:rsidRDefault="00B87BA4">
            <w:pPr>
              <w:spacing w:afterLines="0" w:after="0"/>
              <w:ind w:left="0" w:firstLineChars="0" w:firstLine="0"/>
              <w:rPr>
                <w:sz w:val="18"/>
                <w:szCs w:val="18"/>
              </w:rPr>
            </w:pPr>
          </w:p>
        </w:tc>
      </w:tr>
      <w:tr w:rsidR="00B87BA4" w14:paraId="2E7663D3" w14:textId="77777777">
        <w:trPr>
          <w:trHeight w:val="284"/>
        </w:trPr>
        <w:tc>
          <w:tcPr>
            <w:tcW w:w="2836" w:type="dxa"/>
            <w:tcBorders>
              <w:top w:val="nil"/>
              <w:bottom w:val="nil"/>
            </w:tcBorders>
            <w:vAlign w:val="center"/>
          </w:tcPr>
          <w:p w14:paraId="0FEF2349" w14:textId="77777777" w:rsidR="00B87BA4" w:rsidRDefault="00B87BA4">
            <w:pPr>
              <w:spacing w:afterLines="0" w:after="0"/>
              <w:ind w:left="0" w:firstLineChars="0" w:firstLine="0"/>
              <w:rPr>
                <w:sz w:val="18"/>
                <w:szCs w:val="18"/>
              </w:rPr>
            </w:pPr>
          </w:p>
        </w:tc>
        <w:tc>
          <w:tcPr>
            <w:tcW w:w="6804" w:type="dxa"/>
            <w:vAlign w:val="center"/>
          </w:tcPr>
          <w:p w14:paraId="64295DEA" w14:textId="77777777" w:rsidR="00B87BA4" w:rsidRDefault="00B87BA4">
            <w:pPr>
              <w:spacing w:afterLines="0" w:after="0"/>
              <w:ind w:left="0" w:firstLineChars="0" w:firstLine="0"/>
              <w:rPr>
                <w:sz w:val="18"/>
                <w:szCs w:val="18"/>
              </w:rPr>
            </w:pPr>
            <w:r>
              <w:rPr>
                <w:rFonts w:hint="eastAsia"/>
                <w:sz w:val="18"/>
                <w:szCs w:val="18"/>
              </w:rPr>
              <w:t>インターフェース連携があるか</w:t>
            </w:r>
          </w:p>
        </w:tc>
        <w:tc>
          <w:tcPr>
            <w:tcW w:w="708" w:type="dxa"/>
            <w:vAlign w:val="center"/>
          </w:tcPr>
          <w:p w14:paraId="2204D544" w14:textId="77777777" w:rsidR="00B87BA4" w:rsidRDefault="00B87BA4">
            <w:pPr>
              <w:spacing w:afterLines="0" w:after="0"/>
              <w:ind w:left="0" w:firstLineChars="0" w:firstLine="0"/>
              <w:rPr>
                <w:sz w:val="18"/>
                <w:szCs w:val="18"/>
              </w:rPr>
            </w:pPr>
          </w:p>
        </w:tc>
      </w:tr>
      <w:tr w:rsidR="00B87BA4" w14:paraId="4870612C" w14:textId="77777777">
        <w:trPr>
          <w:trHeight w:val="284"/>
        </w:trPr>
        <w:tc>
          <w:tcPr>
            <w:tcW w:w="2836" w:type="dxa"/>
            <w:tcBorders>
              <w:top w:val="nil"/>
              <w:bottom w:val="nil"/>
            </w:tcBorders>
            <w:vAlign w:val="center"/>
          </w:tcPr>
          <w:p w14:paraId="0EE0727E" w14:textId="77777777" w:rsidR="00B87BA4" w:rsidRDefault="00B87BA4">
            <w:pPr>
              <w:spacing w:afterLines="0" w:after="0"/>
              <w:ind w:left="0" w:firstLineChars="0" w:firstLine="0"/>
              <w:rPr>
                <w:sz w:val="18"/>
                <w:szCs w:val="18"/>
              </w:rPr>
            </w:pPr>
          </w:p>
        </w:tc>
        <w:tc>
          <w:tcPr>
            <w:tcW w:w="6804" w:type="dxa"/>
            <w:vAlign w:val="center"/>
          </w:tcPr>
          <w:p w14:paraId="53950145" w14:textId="77777777" w:rsidR="00B87BA4" w:rsidRDefault="00B87BA4">
            <w:pPr>
              <w:spacing w:afterLines="0" w:after="0"/>
              <w:ind w:left="0" w:firstLineChars="0" w:firstLine="0"/>
              <w:rPr>
                <w:sz w:val="18"/>
                <w:szCs w:val="18"/>
              </w:rPr>
            </w:pPr>
            <w:r>
              <w:rPr>
                <w:rFonts w:hint="eastAsia"/>
                <w:sz w:val="18"/>
                <w:szCs w:val="18"/>
              </w:rPr>
              <w:t>現行システムとの不整合が発生する可能性は確認したか</w:t>
            </w:r>
          </w:p>
        </w:tc>
        <w:tc>
          <w:tcPr>
            <w:tcW w:w="708" w:type="dxa"/>
            <w:vAlign w:val="center"/>
          </w:tcPr>
          <w:p w14:paraId="165EA86F" w14:textId="77777777" w:rsidR="00B87BA4" w:rsidRDefault="00B87BA4">
            <w:pPr>
              <w:spacing w:afterLines="0" w:after="0"/>
              <w:ind w:left="0" w:firstLineChars="0" w:firstLine="0"/>
              <w:rPr>
                <w:sz w:val="18"/>
                <w:szCs w:val="18"/>
              </w:rPr>
            </w:pPr>
          </w:p>
        </w:tc>
      </w:tr>
      <w:tr w:rsidR="00B87BA4" w14:paraId="7C3439AA" w14:textId="77777777">
        <w:trPr>
          <w:trHeight w:val="284"/>
        </w:trPr>
        <w:tc>
          <w:tcPr>
            <w:tcW w:w="2836" w:type="dxa"/>
            <w:tcBorders>
              <w:top w:val="nil"/>
              <w:bottom w:val="single" w:sz="4" w:space="0" w:color="auto"/>
            </w:tcBorders>
            <w:vAlign w:val="center"/>
          </w:tcPr>
          <w:p w14:paraId="1A4CAD54" w14:textId="77777777" w:rsidR="00B87BA4" w:rsidRDefault="00B87BA4">
            <w:pPr>
              <w:spacing w:afterLines="0" w:after="0"/>
              <w:ind w:left="0" w:firstLineChars="0" w:firstLine="0"/>
              <w:rPr>
                <w:sz w:val="18"/>
                <w:szCs w:val="18"/>
              </w:rPr>
            </w:pPr>
          </w:p>
        </w:tc>
        <w:tc>
          <w:tcPr>
            <w:tcW w:w="6804" w:type="dxa"/>
            <w:vAlign w:val="center"/>
          </w:tcPr>
          <w:p w14:paraId="0AA228EA" w14:textId="77777777" w:rsidR="00B87BA4" w:rsidRDefault="00B87BA4">
            <w:pPr>
              <w:spacing w:afterLines="0" w:after="0"/>
              <w:ind w:left="0" w:firstLineChars="0" w:firstLine="0"/>
              <w:rPr>
                <w:sz w:val="18"/>
                <w:szCs w:val="18"/>
              </w:rPr>
            </w:pPr>
            <w:r>
              <w:rPr>
                <w:rFonts w:hint="eastAsia"/>
                <w:sz w:val="18"/>
                <w:szCs w:val="18"/>
              </w:rPr>
              <w:t>データ連携があるか</w:t>
            </w:r>
          </w:p>
        </w:tc>
        <w:tc>
          <w:tcPr>
            <w:tcW w:w="708" w:type="dxa"/>
            <w:vAlign w:val="center"/>
          </w:tcPr>
          <w:p w14:paraId="0A0851BB" w14:textId="77777777" w:rsidR="00B87BA4" w:rsidRDefault="00B87BA4">
            <w:pPr>
              <w:spacing w:afterLines="0" w:after="0"/>
              <w:ind w:left="0" w:firstLineChars="0" w:firstLine="0"/>
              <w:rPr>
                <w:sz w:val="18"/>
                <w:szCs w:val="18"/>
              </w:rPr>
            </w:pPr>
          </w:p>
        </w:tc>
      </w:tr>
      <w:tr w:rsidR="00B87BA4" w14:paraId="71BD6903" w14:textId="77777777">
        <w:trPr>
          <w:trHeight w:val="284"/>
        </w:trPr>
        <w:tc>
          <w:tcPr>
            <w:tcW w:w="2836" w:type="dxa"/>
            <w:tcBorders>
              <w:bottom w:val="nil"/>
            </w:tcBorders>
            <w:vAlign w:val="center"/>
          </w:tcPr>
          <w:p w14:paraId="7A951A94" w14:textId="77777777" w:rsidR="00B87BA4" w:rsidRDefault="00B87BA4">
            <w:pPr>
              <w:spacing w:afterLines="0" w:after="0"/>
              <w:ind w:left="0" w:firstLineChars="0" w:firstLine="0"/>
              <w:rPr>
                <w:sz w:val="18"/>
                <w:szCs w:val="18"/>
              </w:rPr>
            </w:pPr>
            <w:r>
              <w:rPr>
                <w:rFonts w:hint="eastAsia"/>
                <w:sz w:val="18"/>
                <w:szCs w:val="18"/>
              </w:rPr>
              <w:t>規模適合性</w:t>
            </w:r>
          </w:p>
        </w:tc>
        <w:tc>
          <w:tcPr>
            <w:tcW w:w="6804" w:type="dxa"/>
            <w:vAlign w:val="center"/>
          </w:tcPr>
          <w:p w14:paraId="4529884A" w14:textId="77777777" w:rsidR="00B87BA4" w:rsidRDefault="00B87BA4">
            <w:pPr>
              <w:spacing w:afterLines="0" w:after="0"/>
              <w:ind w:left="0" w:firstLineChars="0" w:firstLine="0"/>
              <w:rPr>
                <w:sz w:val="18"/>
                <w:szCs w:val="18"/>
              </w:rPr>
            </w:pPr>
            <w:r>
              <w:rPr>
                <w:rFonts w:hint="eastAsia"/>
                <w:sz w:val="18"/>
                <w:szCs w:val="18"/>
              </w:rPr>
              <w:t>実績のある規模か</w:t>
            </w:r>
          </w:p>
        </w:tc>
        <w:tc>
          <w:tcPr>
            <w:tcW w:w="708" w:type="dxa"/>
            <w:vAlign w:val="center"/>
          </w:tcPr>
          <w:p w14:paraId="655E67B5" w14:textId="77777777" w:rsidR="00B87BA4" w:rsidRDefault="00B87BA4">
            <w:pPr>
              <w:spacing w:afterLines="0" w:after="0"/>
              <w:ind w:left="0" w:firstLineChars="0" w:firstLine="0"/>
              <w:rPr>
                <w:sz w:val="18"/>
                <w:szCs w:val="18"/>
              </w:rPr>
            </w:pPr>
          </w:p>
        </w:tc>
      </w:tr>
      <w:tr w:rsidR="00B87BA4" w14:paraId="43C4A374" w14:textId="77777777">
        <w:trPr>
          <w:trHeight w:val="284"/>
        </w:trPr>
        <w:tc>
          <w:tcPr>
            <w:tcW w:w="2836" w:type="dxa"/>
            <w:tcBorders>
              <w:top w:val="nil"/>
            </w:tcBorders>
            <w:vAlign w:val="center"/>
          </w:tcPr>
          <w:p w14:paraId="0A728544" w14:textId="77777777" w:rsidR="00B87BA4" w:rsidRDefault="00B87BA4">
            <w:pPr>
              <w:spacing w:afterLines="0" w:after="0"/>
              <w:ind w:left="0" w:firstLineChars="0" w:firstLine="0"/>
              <w:rPr>
                <w:sz w:val="18"/>
                <w:szCs w:val="18"/>
              </w:rPr>
            </w:pPr>
          </w:p>
        </w:tc>
        <w:tc>
          <w:tcPr>
            <w:tcW w:w="6804" w:type="dxa"/>
            <w:vAlign w:val="center"/>
          </w:tcPr>
          <w:p w14:paraId="666F27D7" w14:textId="77777777" w:rsidR="00B87BA4" w:rsidRDefault="00B87BA4">
            <w:pPr>
              <w:spacing w:afterLines="0" w:after="0"/>
              <w:ind w:left="0" w:firstLineChars="0" w:firstLine="0"/>
              <w:rPr>
                <w:sz w:val="18"/>
                <w:szCs w:val="18"/>
              </w:rPr>
            </w:pPr>
            <w:r>
              <w:rPr>
                <w:rFonts w:hint="eastAsia"/>
                <w:sz w:val="18"/>
                <w:szCs w:val="18"/>
              </w:rPr>
              <w:t>規模の柔軟性はあるか</w:t>
            </w:r>
          </w:p>
        </w:tc>
        <w:tc>
          <w:tcPr>
            <w:tcW w:w="708" w:type="dxa"/>
            <w:vAlign w:val="center"/>
          </w:tcPr>
          <w:p w14:paraId="51584E67" w14:textId="77777777" w:rsidR="00B87BA4" w:rsidRDefault="00B87BA4">
            <w:pPr>
              <w:spacing w:afterLines="0" w:after="0"/>
              <w:ind w:left="0" w:firstLineChars="0" w:firstLine="0"/>
              <w:rPr>
                <w:sz w:val="18"/>
                <w:szCs w:val="18"/>
              </w:rPr>
            </w:pPr>
          </w:p>
        </w:tc>
      </w:tr>
      <w:tr w:rsidR="00B87BA4" w14:paraId="3C5CFE3F" w14:textId="77777777">
        <w:trPr>
          <w:trHeight w:val="284"/>
        </w:trPr>
        <w:tc>
          <w:tcPr>
            <w:tcW w:w="2836" w:type="dxa"/>
            <w:vAlign w:val="center"/>
          </w:tcPr>
          <w:p w14:paraId="69BF7167" w14:textId="77777777" w:rsidR="00B87BA4" w:rsidRDefault="00B87BA4">
            <w:pPr>
              <w:spacing w:afterLines="0" w:after="0"/>
              <w:ind w:left="0" w:firstLineChars="0" w:firstLine="0"/>
              <w:rPr>
                <w:sz w:val="18"/>
                <w:szCs w:val="18"/>
              </w:rPr>
            </w:pPr>
            <w:r>
              <w:rPr>
                <w:rFonts w:hint="eastAsia"/>
                <w:sz w:val="18"/>
                <w:szCs w:val="18"/>
              </w:rPr>
              <w:t>機器適合性</w:t>
            </w:r>
          </w:p>
        </w:tc>
        <w:tc>
          <w:tcPr>
            <w:tcW w:w="6804" w:type="dxa"/>
            <w:vAlign w:val="center"/>
          </w:tcPr>
          <w:p w14:paraId="706E7B92" w14:textId="77777777" w:rsidR="00B87BA4" w:rsidRDefault="00B87BA4">
            <w:pPr>
              <w:spacing w:afterLines="0" w:after="0"/>
              <w:ind w:left="0" w:firstLineChars="0" w:firstLine="0"/>
              <w:rPr>
                <w:sz w:val="18"/>
                <w:szCs w:val="18"/>
              </w:rPr>
            </w:pPr>
            <w:r>
              <w:rPr>
                <w:rFonts w:hint="eastAsia"/>
                <w:sz w:val="18"/>
                <w:szCs w:val="18"/>
              </w:rPr>
              <w:t>予定された機器構成で稼動するか</w:t>
            </w:r>
          </w:p>
        </w:tc>
        <w:tc>
          <w:tcPr>
            <w:tcW w:w="708" w:type="dxa"/>
            <w:vAlign w:val="center"/>
          </w:tcPr>
          <w:p w14:paraId="5987733E" w14:textId="77777777" w:rsidR="00B87BA4" w:rsidRDefault="00B87BA4">
            <w:pPr>
              <w:spacing w:afterLines="0" w:after="0"/>
              <w:ind w:left="0" w:firstLineChars="0" w:firstLine="0"/>
              <w:rPr>
                <w:sz w:val="18"/>
                <w:szCs w:val="18"/>
              </w:rPr>
            </w:pPr>
          </w:p>
        </w:tc>
      </w:tr>
    </w:tbl>
    <w:p w14:paraId="56927FDE" w14:textId="77777777" w:rsidR="00B87BA4" w:rsidRDefault="00B87BA4">
      <w:pPr>
        <w:pStyle w:val="4"/>
        <w:rPr>
          <w:rFonts w:ascii="MS Mincho" w:hAnsi="MS Mincho"/>
          <w:szCs w:val="16"/>
        </w:rPr>
        <w:sectPr w:rsidR="00B87BA4" w:rsidSect="00DB7154">
          <w:type w:val="continuous"/>
          <w:pgSz w:w="11906" w:h="16838" w:code="9"/>
          <w:pgMar w:top="709" w:right="991" w:bottom="709" w:left="1418" w:header="680" w:footer="850" w:gutter="0"/>
          <w:cols w:space="425"/>
          <w:titlePg/>
          <w:docGrid w:type="lines" w:linePitch="360"/>
        </w:sectPr>
      </w:pPr>
    </w:p>
    <w:p w14:paraId="4D403E57" w14:textId="77777777" w:rsidR="00B87BA4" w:rsidRDefault="00B87BA4">
      <w:pPr>
        <w:pStyle w:val="4"/>
        <w:rPr>
          <w:sz w:val="21"/>
        </w:rPr>
      </w:pPr>
      <w:r>
        <w:rPr>
          <w:rFonts w:hint="eastAsia"/>
          <w:sz w:val="21"/>
        </w:rPr>
        <w:t>6.</w:t>
      </w:r>
      <w:r w:rsidR="001C1D21">
        <w:rPr>
          <w:rFonts w:hint="eastAsia"/>
          <w:sz w:val="21"/>
        </w:rPr>
        <w:t>SaaS/ASP</w:t>
      </w:r>
      <w:r>
        <w:rPr>
          <w:rFonts w:hint="eastAsia"/>
          <w:sz w:val="21"/>
        </w:rPr>
        <w:t>選定のためのチェックリスト</w:t>
      </w:r>
    </w:p>
    <w:p w14:paraId="34A46F84" w14:textId="77777777" w:rsidR="00B87BA4" w:rsidRDefault="001C1D21">
      <w:pPr>
        <w:spacing w:after="180"/>
        <w:ind w:firstLine="180"/>
        <w:rPr>
          <w:sz w:val="18"/>
          <w:szCs w:val="18"/>
        </w:rPr>
      </w:pPr>
      <w:r>
        <w:rPr>
          <w:rFonts w:hint="eastAsia"/>
          <w:sz w:val="18"/>
          <w:szCs w:val="18"/>
        </w:rPr>
        <w:t>SaaS/ASP</w:t>
      </w:r>
      <w:r w:rsidR="00B87BA4">
        <w:rPr>
          <w:rFonts w:hint="eastAsia"/>
          <w:sz w:val="18"/>
          <w:szCs w:val="18"/>
        </w:rPr>
        <w:t>を導入するには、</w:t>
      </w:r>
      <w:r>
        <w:rPr>
          <w:rFonts w:hint="eastAsia"/>
          <w:sz w:val="18"/>
          <w:szCs w:val="18"/>
        </w:rPr>
        <w:t>SaaS/ASP</w:t>
      </w:r>
      <w:r w:rsidR="00B87BA4">
        <w:rPr>
          <w:rFonts w:hint="eastAsia"/>
          <w:sz w:val="18"/>
          <w:szCs w:val="18"/>
        </w:rPr>
        <w:t>提供企業、</w:t>
      </w:r>
      <w:r>
        <w:rPr>
          <w:rFonts w:hint="eastAsia"/>
          <w:sz w:val="18"/>
          <w:szCs w:val="18"/>
        </w:rPr>
        <w:t>SaaS/ASP</w:t>
      </w:r>
      <w:r w:rsidR="00B87BA4">
        <w:rPr>
          <w:rFonts w:hint="eastAsia"/>
          <w:sz w:val="18"/>
          <w:szCs w:val="18"/>
        </w:rPr>
        <w:t>プラットフォーム提供企業などがかかわるが、それぞれのポリシーや信頼性について評価を行う必要がある。合わせて、</w:t>
      </w:r>
      <w:r>
        <w:rPr>
          <w:rFonts w:hint="eastAsia"/>
          <w:sz w:val="18"/>
          <w:szCs w:val="18"/>
        </w:rPr>
        <w:t>SaaS/ASP</w:t>
      </w:r>
      <w:r w:rsidR="00B87BA4">
        <w:rPr>
          <w:rFonts w:hint="eastAsia"/>
          <w:sz w:val="18"/>
          <w:szCs w:val="18"/>
        </w:rPr>
        <w:t>を導入する側の企業の状況やスタンスについて調べ、導入可能か確認する必要がある。</w:t>
      </w:r>
      <w:r>
        <w:rPr>
          <w:rFonts w:hint="eastAsia"/>
          <w:sz w:val="18"/>
          <w:szCs w:val="18"/>
        </w:rPr>
        <w:t>SaaS/ASP</w:t>
      </w:r>
      <w:r w:rsidR="00B87BA4">
        <w:rPr>
          <w:rFonts w:hint="eastAsia"/>
          <w:sz w:val="18"/>
          <w:szCs w:val="18"/>
        </w:rPr>
        <w:t>検討にあたって、解説を参考に、以下の評価軸で評価を行う。</w:t>
      </w:r>
      <w:r w:rsidR="00B87BA4">
        <w:rPr>
          <w:sz w:val="18"/>
          <w:szCs w:val="18"/>
        </w:rPr>
        <w:br/>
      </w:r>
      <w:r w:rsidR="00B87BA4">
        <w:rPr>
          <w:rFonts w:hint="eastAsia"/>
          <w:sz w:val="18"/>
          <w:szCs w:val="18"/>
        </w:rPr>
        <w:t>◎：期待以上である　○：十分なレベルである　△：不十分なレベルである　×：記述レベルが明らかに不足もしくは記述がない　ＮＡ：該当しない、不明</w:t>
      </w:r>
    </w:p>
    <w:p w14:paraId="2356E19D" w14:textId="77777777" w:rsidR="00B87BA4" w:rsidRDefault="001C1D21">
      <w:pPr>
        <w:spacing w:after="180"/>
        <w:ind w:firstLine="210"/>
        <w:rPr>
          <w:sz w:val="18"/>
          <w:szCs w:val="18"/>
        </w:rPr>
      </w:pPr>
      <w:r>
        <w:rPr>
          <w:rFonts w:hint="eastAsia"/>
        </w:rPr>
        <w:t>SaaS/ASP</w:t>
      </w:r>
      <w:r w:rsidR="00B87BA4">
        <w:rPr>
          <w:rFonts w:hint="eastAsia"/>
        </w:rPr>
        <w:t>ベンダ</w:t>
      </w: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5"/>
        <w:gridCol w:w="2127"/>
        <w:gridCol w:w="508"/>
        <w:gridCol w:w="6580"/>
        <w:gridCol w:w="708"/>
      </w:tblGrid>
      <w:tr w:rsidR="00B87BA4" w14:paraId="5CD876F7" w14:textId="77777777">
        <w:trPr>
          <w:trHeight w:val="284"/>
          <w:tblHeader/>
        </w:trPr>
        <w:tc>
          <w:tcPr>
            <w:tcW w:w="3060" w:type="dxa"/>
            <w:gridSpan w:val="3"/>
            <w:shd w:val="clear" w:color="auto" w:fill="000000"/>
            <w:vAlign w:val="center"/>
          </w:tcPr>
          <w:p w14:paraId="571A0286" w14:textId="77777777" w:rsidR="00B87BA4" w:rsidRDefault="00B87BA4">
            <w:pPr>
              <w:pStyle w:val="4"/>
              <w:rPr>
                <w:sz w:val="18"/>
                <w:szCs w:val="18"/>
              </w:rPr>
            </w:pPr>
            <w:r>
              <w:rPr>
                <w:rFonts w:hint="eastAsia"/>
                <w:sz w:val="18"/>
                <w:szCs w:val="18"/>
              </w:rPr>
              <w:t>記述項目</w:t>
            </w:r>
          </w:p>
        </w:tc>
        <w:tc>
          <w:tcPr>
            <w:tcW w:w="6580" w:type="dxa"/>
            <w:shd w:val="clear" w:color="auto" w:fill="000000"/>
            <w:vAlign w:val="center"/>
          </w:tcPr>
          <w:p w14:paraId="1BDFBB41" w14:textId="77777777" w:rsidR="00B87BA4" w:rsidRDefault="00B87BA4">
            <w:pPr>
              <w:pStyle w:val="4"/>
              <w:rPr>
                <w:sz w:val="18"/>
                <w:szCs w:val="18"/>
              </w:rPr>
            </w:pPr>
            <w:r>
              <w:rPr>
                <w:rFonts w:hint="eastAsia"/>
                <w:sz w:val="18"/>
                <w:szCs w:val="18"/>
              </w:rPr>
              <w:t>解説</w:t>
            </w:r>
          </w:p>
        </w:tc>
        <w:tc>
          <w:tcPr>
            <w:tcW w:w="708" w:type="dxa"/>
            <w:shd w:val="clear" w:color="auto" w:fill="000000"/>
            <w:vAlign w:val="center"/>
          </w:tcPr>
          <w:p w14:paraId="711F67A7" w14:textId="77777777" w:rsidR="00B87BA4" w:rsidRDefault="00B87BA4">
            <w:pPr>
              <w:pStyle w:val="4"/>
              <w:rPr>
                <w:sz w:val="18"/>
                <w:szCs w:val="18"/>
              </w:rPr>
            </w:pPr>
            <w:r>
              <w:rPr>
                <w:rFonts w:hint="eastAsia"/>
                <w:sz w:val="18"/>
                <w:szCs w:val="18"/>
              </w:rPr>
              <w:t>評価</w:t>
            </w:r>
          </w:p>
        </w:tc>
      </w:tr>
      <w:tr w:rsidR="00B87BA4" w14:paraId="0BB9C177" w14:textId="77777777">
        <w:trPr>
          <w:cantSplit/>
          <w:trHeight w:val="284"/>
        </w:trPr>
        <w:tc>
          <w:tcPr>
            <w:tcW w:w="425" w:type="dxa"/>
            <w:vMerge w:val="restart"/>
            <w:tcBorders>
              <w:right w:val="dotted" w:sz="4" w:space="0" w:color="auto"/>
            </w:tcBorders>
            <w:textDirection w:val="tbRlV"/>
            <w:vAlign w:val="center"/>
          </w:tcPr>
          <w:p w14:paraId="7758C0F6" w14:textId="77777777" w:rsidR="00B87BA4" w:rsidRDefault="00B87BA4">
            <w:pPr>
              <w:pStyle w:val="4"/>
              <w:jc w:val="center"/>
              <w:rPr>
                <w:sz w:val="18"/>
                <w:szCs w:val="18"/>
              </w:rPr>
            </w:pPr>
            <w:r>
              <w:rPr>
                <w:rFonts w:hint="eastAsia"/>
                <w:sz w:val="18"/>
                <w:szCs w:val="18"/>
              </w:rPr>
              <w:t>利用の継続性</w:t>
            </w:r>
          </w:p>
        </w:tc>
        <w:tc>
          <w:tcPr>
            <w:tcW w:w="2127" w:type="dxa"/>
            <w:tcBorders>
              <w:left w:val="dotted" w:sz="4" w:space="0" w:color="auto"/>
            </w:tcBorders>
            <w:vAlign w:val="center"/>
          </w:tcPr>
          <w:p w14:paraId="22EF9867" w14:textId="77777777" w:rsidR="00B87BA4" w:rsidRDefault="00B87BA4">
            <w:pPr>
              <w:pStyle w:val="4"/>
              <w:rPr>
                <w:sz w:val="18"/>
                <w:szCs w:val="18"/>
              </w:rPr>
            </w:pPr>
            <w:r>
              <w:rPr>
                <w:rFonts w:hint="eastAsia"/>
                <w:sz w:val="18"/>
                <w:szCs w:val="18"/>
              </w:rPr>
              <w:t>経営安定性</w:t>
            </w:r>
          </w:p>
        </w:tc>
        <w:tc>
          <w:tcPr>
            <w:tcW w:w="7088" w:type="dxa"/>
            <w:gridSpan w:val="2"/>
            <w:vAlign w:val="center"/>
          </w:tcPr>
          <w:p w14:paraId="5CB664A2" w14:textId="77777777" w:rsidR="00B87BA4" w:rsidRDefault="001C1D21">
            <w:pPr>
              <w:pStyle w:val="4"/>
              <w:rPr>
                <w:sz w:val="18"/>
                <w:szCs w:val="18"/>
              </w:rPr>
            </w:pPr>
            <w:r>
              <w:rPr>
                <w:rFonts w:hint="eastAsia"/>
                <w:sz w:val="18"/>
                <w:szCs w:val="18"/>
              </w:rPr>
              <w:t>SaaS/ASP</w:t>
            </w:r>
            <w:r w:rsidR="00B87BA4">
              <w:rPr>
                <w:rFonts w:hint="eastAsia"/>
                <w:sz w:val="18"/>
                <w:szCs w:val="18"/>
              </w:rPr>
              <w:t>ベンダの経営は安定しているか。</w:t>
            </w:r>
          </w:p>
        </w:tc>
        <w:tc>
          <w:tcPr>
            <w:tcW w:w="708" w:type="dxa"/>
            <w:vAlign w:val="center"/>
          </w:tcPr>
          <w:p w14:paraId="5C3F840D" w14:textId="77777777" w:rsidR="00B87BA4" w:rsidRDefault="00B87BA4">
            <w:pPr>
              <w:pStyle w:val="4"/>
              <w:rPr>
                <w:sz w:val="18"/>
                <w:szCs w:val="18"/>
              </w:rPr>
            </w:pPr>
          </w:p>
        </w:tc>
      </w:tr>
      <w:tr w:rsidR="00B87BA4" w14:paraId="66AE8715" w14:textId="77777777">
        <w:trPr>
          <w:cantSplit/>
          <w:trHeight w:val="284"/>
        </w:trPr>
        <w:tc>
          <w:tcPr>
            <w:tcW w:w="425" w:type="dxa"/>
            <w:vMerge/>
            <w:tcBorders>
              <w:right w:val="dotted" w:sz="4" w:space="0" w:color="auto"/>
            </w:tcBorders>
            <w:textDirection w:val="tbRlV"/>
            <w:vAlign w:val="center"/>
          </w:tcPr>
          <w:p w14:paraId="703FA46E" w14:textId="77777777" w:rsidR="00B87BA4" w:rsidRDefault="00B87BA4">
            <w:pPr>
              <w:pStyle w:val="4"/>
              <w:jc w:val="center"/>
              <w:rPr>
                <w:sz w:val="18"/>
                <w:szCs w:val="18"/>
              </w:rPr>
            </w:pPr>
          </w:p>
        </w:tc>
        <w:tc>
          <w:tcPr>
            <w:tcW w:w="2127" w:type="dxa"/>
            <w:tcBorders>
              <w:left w:val="dotted" w:sz="4" w:space="0" w:color="auto"/>
            </w:tcBorders>
            <w:vAlign w:val="center"/>
          </w:tcPr>
          <w:p w14:paraId="549404A0" w14:textId="77777777" w:rsidR="00B87BA4" w:rsidRDefault="00B87BA4">
            <w:pPr>
              <w:pStyle w:val="4"/>
              <w:rPr>
                <w:sz w:val="18"/>
                <w:szCs w:val="18"/>
              </w:rPr>
            </w:pPr>
            <w:r>
              <w:rPr>
                <w:rFonts w:hint="eastAsia"/>
                <w:sz w:val="18"/>
                <w:szCs w:val="18"/>
              </w:rPr>
              <w:t>サービス提供時間帯</w:t>
            </w:r>
          </w:p>
        </w:tc>
        <w:tc>
          <w:tcPr>
            <w:tcW w:w="7088" w:type="dxa"/>
            <w:gridSpan w:val="2"/>
            <w:vAlign w:val="center"/>
          </w:tcPr>
          <w:p w14:paraId="4D8240EC" w14:textId="77777777" w:rsidR="00B87BA4" w:rsidRDefault="00B87BA4">
            <w:pPr>
              <w:pStyle w:val="4"/>
              <w:rPr>
                <w:sz w:val="18"/>
                <w:szCs w:val="18"/>
              </w:rPr>
            </w:pPr>
            <w:r>
              <w:rPr>
                <w:rFonts w:hint="eastAsia"/>
                <w:sz w:val="18"/>
                <w:szCs w:val="18"/>
              </w:rPr>
              <w:t>サービスの提供時間は十分か。</w:t>
            </w:r>
          </w:p>
        </w:tc>
        <w:tc>
          <w:tcPr>
            <w:tcW w:w="708" w:type="dxa"/>
            <w:vAlign w:val="center"/>
          </w:tcPr>
          <w:p w14:paraId="19016C90" w14:textId="77777777" w:rsidR="00B87BA4" w:rsidRDefault="00B87BA4">
            <w:pPr>
              <w:pStyle w:val="4"/>
              <w:rPr>
                <w:sz w:val="18"/>
                <w:szCs w:val="18"/>
              </w:rPr>
            </w:pPr>
          </w:p>
        </w:tc>
      </w:tr>
      <w:tr w:rsidR="00B87BA4" w14:paraId="6493CEE5" w14:textId="77777777">
        <w:trPr>
          <w:cantSplit/>
          <w:trHeight w:val="284"/>
        </w:trPr>
        <w:tc>
          <w:tcPr>
            <w:tcW w:w="425" w:type="dxa"/>
            <w:vMerge/>
            <w:tcBorders>
              <w:right w:val="dotted" w:sz="4" w:space="0" w:color="auto"/>
            </w:tcBorders>
            <w:textDirection w:val="tbRlV"/>
            <w:vAlign w:val="center"/>
          </w:tcPr>
          <w:p w14:paraId="5081285D" w14:textId="77777777" w:rsidR="00B87BA4" w:rsidRDefault="00B87BA4">
            <w:pPr>
              <w:pStyle w:val="4"/>
              <w:jc w:val="center"/>
              <w:rPr>
                <w:sz w:val="18"/>
                <w:szCs w:val="18"/>
              </w:rPr>
            </w:pPr>
          </w:p>
        </w:tc>
        <w:tc>
          <w:tcPr>
            <w:tcW w:w="2127" w:type="dxa"/>
            <w:tcBorders>
              <w:left w:val="dotted" w:sz="4" w:space="0" w:color="auto"/>
            </w:tcBorders>
            <w:vAlign w:val="center"/>
          </w:tcPr>
          <w:p w14:paraId="05F65BAB" w14:textId="77777777" w:rsidR="00B87BA4" w:rsidRDefault="00B87BA4">
            <w:pPr>
              <w:pStyle w:val="4"/>
              <w:rPr>
                <w:sz w:val="18"/>
                <w:szCs w:val="18"/>
              </w:rPr>
            </w:pPr>
            <w:r>
              <w:rPr>
                <w:rFonts w:hint="eastAsia"/>
                <w:sz w:val="18"/>
                <w:szCs w:val="18"/>
              </w:rPr>
              <w:t>定期メンテナンス</w:t>
            </w:r>
          </w:p>
        </w:tc>
        <w:tc>
          <w:tcPr>
            <w:tcW w:w="7088" w:type="dxa"/>
            <w:gridSpan w:val="2"/>
            <w:vAlign w:val="center"/>
          </w:tcPr>
          <w:p w14:paraId="57276777" w14:textId="77777777" w:rsidR="00B87BA4" w:rsidRDefault="00B87BA4">
            <w:pPr>
              <w:pStyle w:val="4"/>
              <w:rPr>
                <w:sz w:val="18"/>
                <w:szCs w:val="18"/>
              </w:rPr>
            </w:pPr>
            <w:r>
              <w:rPr>
                <w:rFonts w:hint="eastAsia"/>
                <w:sz w:val="18"/>
                <w:szCs w:val="18"/>
              </w:rPr>
              <w:t>定期メンテナンス等による停止時間、停止時期、告知方法等は明確か、停止による業務への影響は軽微か。</w:t>
            </w:r>
          </w:p>
        </w:tc>
        <w:tc>
          <w:tcPr>
            <w:tcW w:w="708" w:type="dxa"/>
            <w:vAlign w:val="center"/>
          </w:tcPr>
          <w:p w14:paraId="1DB930DA" w14:textId="77777777" w:rsidR="00B87BA4" w:rsidRDefault="00B87BA4">
            <w:pPr>
              <w:pStyle w:val="4"/>
              <w:rPr>
                <w:sz w:val="18"/>
                <w:szCs w:val="18"/>
              </w:rPr>
            </w:pPr>
          </w:p>
        </w:tc>
      </w:tr>
      <w:tr w:rsidR="00B87BA4" w14:paraId="041362F6" w14:textId="77777777">
        <w:trPr>
          <w:cantSplit/>
          <w:trHeight w:val="284"/>
        </w:trPr>
        <w:tc>
          <w:tcPr>
            <w:tcW w:w="425" w:type="dxa"/>
            <w:vMerge/>
            <w:tcBorders>
              <w:right w:val="dotted" w:sz="4" w:space="0" w:color="auto"/>
            </w:tcBorders>
            <w:textDirection w:val="tbRlV"/>
            <w:vAlign w:val="center"/>
          </w:tcPr>
          <w:p w14:paraId="15750DC5" w14:textId="77777777" w:rsidR="00B87BA4" w:rsidRDefault="00B87BA4">
            <w:pPr>
              <w:pStyle w:val="4"/>
              <w:jc w:val="center"/>
              <w:rPr>
                <w:sz w:val="18"/>
                <w:szCs w:val="18"/>
              </w:rPr>
            </w:pPr>
          </w:p>
        </w:tc>
        <w:tc>
          <w:tcPr>
            <w:tcW w:w="2127" w:type="dxa"/>
            <w:tcBorders>
              <w:left w:val="dotted" w:sz="4" w:space="0" w:color="auto"/>
            </w:tcBorders>
            <w:vAlign w:val="center"/>
          </w:tcPr>
          <w:p w14:paraId="469E0B98" w14:textId="77777777" w:rsidR="00B87BA4" w:rsidRDefault="00B87BA4">
            <w:pPr>
              <w:pStyle w:val="4"/>
              <w:rPr>
                <w:sz w:val="18"/>
                <w:szCs w:val="18"/>
              </w:rPr>
            </w:pPr>
            <w:r>
              <w:rPr>
                <w:rFonts w:hint="eastAsia"/>
                <w:sz w:val="18"/>
                <w:szCs w:val="18"/>
              </w:rPr>
              <w:t>災害・障害時対応</w:t>
            </w:r>
          </w:p>
        </w:tc>
        <w:tc>
          <w:tcPr>
            <w:tcW w:w="7088" w:type="dxa"/>
            <w:gridSpan w:val="2"/>
            <w:vAlign w:val="center"/>
          </w:tcPr>
          <w:p w14:paraId="382F9592" w14:textId="77777777" w:rsidR="00B87BA4" w:rsidRDefault="00B87BA4">
            <w:pPr>
              <w:pStyle w:val="4"/>
              <w:rPr>
                <w:sz w:val="18"/>
                <w:szCs w:val="18"/>
              </w:rPr>
            </w:pPr>
            <w:r>
              <w:rPr>
                <w:rFonts w:hint="eastAsia"/>
                <w:sz w:val="18"/>
                <w:szCs w:val="18"/>
              </w:rPr>
              <w:t>災害、障害時の対応方法（告知方法、説明方法等）は明確か、システム復旧体制は十分か、停止時間に対する課金方針は妥当か。</w:t>
            </w:r>
          </w:p>
        </w:tc>
        <w:tc>
          <w:tcPr>
            <w:tcW w:w="708" w:type="dxa"/>
            <w:vAlign w:val="center"/>
          </w:tcPr>
          <w:p w14:paraId="1489C33B" w14:textId="77777777" w:rsidR="00B87BA4" w:rsidRDefault="00B87BA4">
            <w:pPr>
              <w:pStyle w:val="4"/>
              <w:rPr>
                <w:sz w:val="18"/>
                <w:szCs w:val="18"/>
              </w:rPr>
            </w:pPr>
          </w:p>
        </w:tc>
      </w:tr>
      <w:tr w:rsidR="00B87BA4" w14:paraId="08072442" w14:textId="77777777">
        <w:trPr>
          <w:cantSplit/>
          <w:trHeight w:val="284"/>
        </w:trPr>
        <w:tc>
          <w:tcPr>
            <w:tcW w:w="425" w:type="dxa"/>
            <w:vMerge/>
            <w:tcBorders>
              <w:right w:val="dotted" w:sz="4" w:space="0" w:color="auto"/>
            </w:tcBorders>
            <w:textDirection w:val="tbRlV"/>
            <w:vAlign w:val="center"/>
          </w:tcPr>
          <w:p w14:paraId="76C83781" w14:textId="77777777" w:rsidR="00B87BA4" w:rsidRDefault="00B87BA4">
            <w:pPr>
              <w:pStyle w:val="4"/>
              <w:jc w:val="center"/>
              <w:rPr>
                <w:sz w:val="18"/>
                <w:szCs w:val="18"/>
              </w:rPr>
            </w:pPr>
          </w:p>
        </w:tc>
        <w:tc>
          <w:tcPr>
            <w:tcW w:w="2127" w:type="dxa"/>
            <w:tcBorders>
              <w:left w:val="dotted" w:sz="4" w:space="0" w:color="auto"/>
            </w:tcBorders>
            <w:vAlign w:val="center"/>
          </w:tcPr>
          <w:p w14:paraId="7A063C48" w14:textId="77777777" w:rsidR="00B87BA4" w:rsidRDefault="00B87BA4">
            <w:pPr>
              <w:pStyle w:val="4"/>
              <w:rPr>
                <w:sz w:val="18"/>
                <w:szCs w:val="18"/>
              </w:rPr>
            </w:pPr>
            <w:r>
              <w:rPr>
                <w:rFonts w:hint="eastAsia"/>
                <w:sz w:val="18"/>
                <w:szCs w:val="18"/>
              </w:rPr>
              <w:t>サービス廃止時の対応</w:t>
            </w:r>
          </w:p>
          <w:p w14:paraId="5C439010" w14:textId="77777777" w:rsidR="00B87BA4" w:rsidRDefault="00B87BA4">
            <w:pPr>
              <w:pStyle w:val="4"/>
              <w:rPr>
                <w:sz w:val="18"/>
                <w:szCs w:val="18"/>
              </w:rPr>
            </w:pPr>
            <w:r>
              <w:rPr>
                <w:rFonts w:hint="eastAsia"/>
                <w:sz w:val="18"/>
                <w:szCs w:val="18"/>
              </w:rPr>
              <w:t>（倒産・廃止等）</w:t>
            </w:r>
          </w:p>
        </w:tc>
        <w:tc>
          <w:tcPr>
            <w:tcW w:w="7088" w:type="dxa"/>
            <w:gridSpan w:val="2"/>
            <w:vAlign w:val="center"/>
          </w:tcPr>
          <w:p w14:paraId="26FAA409" w14:textId="77777777" w:rsidR="00B87BA4" w:rsidRDefault="00B87BA4">
            <w:pPr>
              <w:pStyle w:val="4"/>
              <w:rPr>
                <w:sz w:val="18"/>
                <w:szCs w:val="18"/>
              </w:rPr>
            </w:pPr>
            <w:r>
              <w:rPr>
                <w:rFonts w:hint="eastAsia"/>
                <w:sz w:val="18"/>
                <w:szCs w:val="18"/>
              </w:rPr>
              <w:t>サービスが廃止となった場合であっても代替ソフトの提供、ソースコードの開示等、継続の手段があるか。計画的廃止の場合、告知は何ヶ月前か、何年間使用可能か。データは保全されるか、データの対応はどうなるか。</w:t>
            </w:r>
          </w:p>
        </w:tc>
        <w:tc>
          <w:tcPr>
            <w:tcW w:w="708" w:type="dxa"/>
            <w:vAlign w:val="center"/>
          </w:tcPr>
          <w:p w14:paraId="7873A829" w14:textId="77777777" w:rsidR="00B87BA4" w:rsidRDefault="00B87BA4">
            <w:pPr>
              <w:pStyle w:val="4"/>
              <w:rPr>
                <w:sz w:val="18"/>
                <w:szCs w:val="18"/>
              </w:rPr>
            </w:pPr>
          </w:p>
        </w:tc>
      </w:tr>
      <w:tr w:rsidR="00B87BA4" w14:paraId="389B118F" w14:textId="77777777">
        <w:trPr>
          <w:cantSplit/>
          <w:trHeight w:val="284"/>
        </w:trPr>
        <w:tc>
          <w:tcPr>
            <w:tcW w:w="425" w:type="dxa"/>
            <w:vMerge w:val="restart"/>
            <w:tcBorders>
              <w:right w:val="dotted" w:sz="4" w:space="0" w:color="auto"/>
            </w:tcBorders>
            <w:textDirection w:val="tbRlV"/>
            <w:vAlign w:val="center"/>
          </w:tcPr>
          <w:p w14:paraId="1506B918" w14:textId="77777777" w:rsidR="00B87BA4" w:rsidRDefault="00B87BA4">
            <w:pPr>
              <w:pStyle w:val="4"/>
              <w:jc w:val="center"/>
              <w:rPr>
                <w:sz w:val="18"/>
                <w:szCs w:val="18"/>
              </w:rPr>
            </w:pPr>
            <w:r>
              <w:rPr>
                <w:rFonts w:hint="eastAsia"/>
                <w:sz w:val="18"/>
                <w:szCs w:val="18"/>
              </w:rPr>
              <w:t>実績</w:t>
            </w:r>
          </w:p>
        </w:tc>
        <w:tc>
          <w:tcPr>
            <w:tcW w:w="2127" w:type="dxa"/>
            <w:tcBorders>
              <w:left w:val="dotted" w:sz="4" w:space="0" w:color="auto"/>
            </w:tcBorders>
            <w:vAlign w:val="center"/>
          </w:tcPr>
          <w:p w14:paraId="3DF77B47" w14:textId="77777777" w:rsidR="00B87BA4" w:rsidRDefault="00B87BA4">
            <w:pPr>
              <w:pStyle w:val="4"/>
              <w:rPr>
                <w:sz w:val="18"/>
                <w:szCs w:val="18"/>
              </w:rPr>
            </w:pPr>
            <w:r>
              <w:rPr>
                <w:rFonts w:hint="eastAsia"/>
                <w:sz w:val="18"/>
                <w:szCs w:val="18"/>
              </w:rPr>
              <w:t>サービス履歴</w:t>
            </w:r>
          </w:p>
        </w:tc>
        <w:tc>
          <w:tcPr>
            <w:tcW w:w="7088" w:type="dxa"/>
            <w:gridSpan w:val="2"/>
            <w:vAlign w:val="center"/>
          </w:tcPr>
          <w:p w14:paraId="5A41170D" w14:textId="77777777" w:rsidR="00B87BA4" w:rsidRDefault="00B87BA4">
            <w:pPr>
              <w:pStyle w:val="4"/>
              <w:rPr>
                <w:sz w:val="18"/>
                <w:szCs w:val="18"/>
              </w:rPr>
            </w:pPr>
            <w:r>
              <w:rPr>
                <w:rFonts w:hint="eastAsia"/>
                <w:sz w:val="18"/>
                <w:szCs w:val="18"/>
              </w:rPr>
              <w:t>当該製品の初期バージョンとバージョンアップの出荷時期の履歴（海外サービスの場合は国内外を分けて提示）</w:t>
            </w:r>
          </w:p>
        </w:tc>
        <w:tc>
          <w:tcPr>
            <w:tcW w:w="708" w:type="dxa"/>
            <w:vAlign w:val="center"/>
          </w:tcPr>
          <w:p w14:paraId="0E1E39C6" w14:textId="77777777" w:rsidR="00B87BA4" w:rsidRDefault="00B87BA4">
            <w:pPr>
              <w:pStyle w:val="4"/>
              <w:rPr>
                <w:sz w:val="18"/>
                <w:szCs w:val="18"/>
              </w:rPr>
            </w:pPr>
          </w:p>
        </w:tc>
      </w:tr>
      <w:tr w:rsidR="00B87BA4" w14:paraId="2F6C4AD8" w14:textId="77777777">
        <w:trPr>
          <w:cantSplit/>
          <w:trHeight w:val="284"/>
        </w:trPr>
        <w:tc>
          <w:tcPr>
            <w:tcW w:w="425" w:type="dxa"/>
            <w:vMerge/>
            <w:tcBorders>
              <w:right w:val="dotted" w:sz="4" w:space="0" w:color="auto"/>
            </w:tcBorders>
            <w:textDirection w:val="tbRlV"/>
            <w:vAlign w:val="center"/>
          </w:tcPr>
          <w:p w14:paraId="2FFD705E" w14:textId="77777777" w:rsidR="00B87BA4" w:rsidRDefault="00B87BA4">
            <w:pPr>
              <w:pStyle w:val="4"/>
              <w:jc w:val="center"/>
              <w:rPr>
                <w:sz w:val="18"/>
                <w:szCs w:val="18"/>
              </w:rPr>
            </w:pPr>
          </w:p>
        </w:tc>
        <w:tc>
          <w:tcPr>
            <w:tcW w:w="2127" w:type="dxa"/>
            <w:tcBorders>
              <w:left w:val="dotted" w:sz="4" w:space="0" w:color="auto"/>
            </w:tcBorders>
            <w:vAlign w:val="center"/>
          </w:tcPr>
          <w:p w14:paraId="28CCA2B0" w14:textId="77777777" w:rsidR="00B87BA4" w:rsidRDefault="00B87BA4">
            <w:pPr>
              <w:pStyle w:val="4"/>
              <w:rPr>
                <w:sz w:val="18"/>
                <w:szCs w:val="18"/>
              </w:rPr>
            </w:pPr>
            <w:r>
              <w:rPr>
                <w:rFonts w:hint="eastAsia"/>
                <w:sz w:val="18"/>
                <w:szCs w:val="18"/>
              </w:rPr>
              <w:t>ユーザ累計</w:t>
            </w:r>
          </w:p>
        </w:tc>
        <w:tc>
          <w:tcPr>
            <w:tcW w:w="7088" w:type="dxa"/>
            <w:gridSpan w:val="2"/>
            <w:vAlign w:val="center"/>
          </w:tcPr>
          <w:p w14:paraId="4D89F9ED" w14:textId="77777777" w:rsidR="00B87BA4" w:rsidRDefault="00B87BA4">
            <w:pPr>
              <w:pStyle w:val="4"/>
              <w:rPr>
                <w:sz w:val="18"/>
                <w:szCs w:val="18"/>
              </w:rPr>
            </w:pPr>
            <w:r>
              <w:rPr>
                <w:rFonts w:hint="eastAsia"/>
                <w:sz w:val="18"/>
                <w:szCs w:val="18"/>
              </w:rPr>
              <w:t>初版から累計と提供バージョンの双方の出荷累計（海外サービスの場合は国内外を分けて提示）</w:t>
            </w:r>
          </w:p>
        </w:tc>
        <w:tc>
          <w:tcPr>
            <w:tcW w:w="708" w:type="dxa"/>
            <w:vAlign w:val="center"/>
          </w:tcPr>
          <w:p w14:paraId="4145D795" w14:textId="77777777" w:rsidR="00B87BA4" w:rsidRDefault="00B87BA4">
            <w:pPr>
              <w:pStyle w:val="4"/>
              <w:rPr>
                <w:sz w:val="18"/>
                <w:szCs w:val="18"/>
              </w:rPr>
            </w:pPr>
          </w:p>
        </w:tc>
      </w:tr>
      <w:tr w:rsidR="00B87BA4" w14:paraId="6CBE2B42" w14:textId="77777777">
        <w:trPr>
          <w:cantSplit/>
          <w:trHeight w:val="284"/>
        </w:trPr>
        <w:tc>
          <w:tcPr>
            <w:tcW w:w="425" w:type="dxa"/>
            <w:vMerge/>
            <w:tcBorders>
              <w:right w:val="dotted" w:sz="4" w:space="0" w:color="auto"/>
            </w:tcBorders>
            <w:textDirection w:val="tbRlV"/>
            <w:vAlign w:val="center"/>
          </w:tcPr>
          <w:p w14:paraId="68800088" w14:textId="77777777" w:rsidR="00B87BA4" w:rsidRDefault="00B87BA4">
            <w:pPr>
              <w:pStyle w:val="4"/>
              <w:jc w:val="center"/>
              <w:rPr>
                <w:sz w:val="18"/>
                <w:szCs w:val="18"/>
              </w:rPr>
            </w:pPr>
          </w:p>
        </w:tc>
        <w:tc>
          <w:tcPr>
            <w:tcW w:w="2127" w:type="dxa"/>
            <w:tcBorders>
              <w:left w:val="dotted" w:sz="4" w:space="0" w:color="auto"/>
            </w:tcBorders>
            <w:vAlign w:val="center"/>
          </w:tcPr>
          <w:p w14:paraId="11A146DD" w14:textId="77777777" w:rsidR="00B87BA4" w:rsidRDefault="00B87BA4">
            <w:pPr>
              <w:pStyle w:val="4"/>
              <w:rPr>
                <w:sz w:val="18"/>
                <w:szCs w:val="18"/>
              </w:rPr>
            </w:pPr>
            <w:r>
              <w:rPr>
                <w:rFonts w:hint="eastAsia"/>
                <w:sz w:val="18"/>
                <w:szCs w:val="18"/>
              </w:rPr>
              <w:t>導入企業</w:t>
            </w:r>
          </w:p>
        </w:tc>
        <w:tc>
          <w:tcPr>
            <w:tcW w:w="7088" w:type="dxa"/>
            <w:gridSpan w:val="2"/>
            <w:vAlign w:val="center"/>
          </w:tcPr>
          <w:p w14:paraId="73283D83" w14:textId="77777777" w:rsidR="00B87BA4" w:rsidRDefault="00B87BA4">
            <w:pPr>
              <w:pStyle w:val="4"/>
              <w:rPr>
                <w:sz w:val="18"/>
                <w:szCs w:val="18"/>
              </w:rPr>
            </w:pPr>
            <w:r>
              <w:rPr>
                <w:rFonts w:hint="eastAsia"/>
                <w:sz w:val="18"/>
                <w:szCs w:val="18"/>
              </w:rPr>
              <w:t>当該</w:t>
            </w:r>
            <w:r w:rsidR="001C1D21">
              <w:rPr>
                <w:rFonts w:hint="eastAsia"/>
                <w:sz w:val="18"/>
                <w:szCs w:val="18"/>
              </w:rPr>
              <w:t>SaaS/ASP</w:t>
            </w:r>
            <w:r>
              <w:rPr>
                <w:rFonts w:hint="eastAsia"/>
                <w:sz w:val="18"/>
                <w:szCs w:val="18"/>
              </w:rPr>
              <w:t>を導入している企業の実績を提示（導入企業規模ではなく、導入の規模を提示）</w:t>
            </w:r>
          </w:p>
        </w:tc>
        <w:tc>
          <w:tcPr>
            <w:tcW w:w="708" w:type="dxa"/>
            <w:vAlign w:val="center"/>
          </w:tcPr>
          <w:p w14:paraId="69CCB164" w14:textId="77777777" w:rsidR="00B87BA4" w:rsidRDefault="00B87BA4">
            <w:pPr>
              <w:pStyle w:val="4"/>
              <w:rPr>
                <w:sz w:val="18"/>
                <w:szCs w:val="18"/>
              </w:rPr>
            </w:pPr>
          </w:p>
        </w:tc>
      </w:tr>
      <w:tr w:rsidR="00B87BA4" w14:paraId="089451B6" w14:textId="77777777">
        <w:trPr>
          <w:cantSplit/>
          <w:trHeight w:val="284"/>
        </w:trPr>
        <w:tc>
          <w:tcPr>
            <w:tcW w:w="425" w:type="dxa"/>
            <w:vMerge/>
            <w:tcBorders>
              <w:right w:val="dotted" w:sz="4" w:space="0" w:color="auto"/>
            </w:tcBorders>
            <w:textDirection w:val="tbRlV"/>
            <w:vAlign w:val="center"/>
          </w:tcPr>
          <w:p w14:paraId="568E6C53" w14:textId="77777777" w:rsidR="00B87BA4" w:rsidRDefault="00B87BA4">
            <w:pPr>
              <w:pStyle w:val="4"/>
              <w:jc w:val="center"/>
              <w:rPr>
                <w:sz w:val="18"/>
                <w:szCs w:val="18"/>
              </w:rPr>
            </w:pPr>
          </w:p>
        </w:tc>
        <w:tc>
          <w:tcPr>
            <w:tcW w:w="2127" w:type="dxa"/>
            <w:tcBorders>
              <w:left w:val="dotted" w:sz="4" w:space="0" w:color="auto"/>
            </w:tcBorders>
            <w:vAlign w:val="center"/>
          </w:tcPr>
          <w:p w14:paraId="30DE94D4" w14:textId="77777777" w:rsidR="00B87BA4" w:rsidRDefault="00B87BA4">
            <w:pPr>
              <w:pStyle w:val="4"/>
              <w:rPr>
                <w:sz w:val="18"/>
                <w:szCs w:val="18"/>
              </w:rPr>
            </w:pPr>
            <w:r>
              <w:rPr>
                <w:rFonts w:hint="eastAsia"/>
                <w:sz w:val="18"/>
                <w:szCs w:val="18"/>
              </w:rPr>
              <w:t>導入規模</w:t>
            </w:r>
          </w:p>
        </w:tc>
        <w:tc>
          <w:tcPr>
            <w:tcW w:w="7088" w:type="dxa"/>
            <w:gridSpan w:val="2"/>
            <w:vAlign w:val="center"/>
          </w:tcPr>
          <w:p w14:paraId="66005956" w14:textId="77777777" w:rsidR="00B87BA4" w:rsidRDefault="00B87BA4">
            <w:pPr>
              <w:pStyle w:val="4"/>
              <w:rPr>
                <w:sz w:val="18"/>
                <w:szCs w:val="18"/>
              </w:rPr>
            </w:pPr>
            <w:r>
              <w:rPr>
                <w:rFonts w:hint="eastAsia"/>
                <w:sz w:val="18"/>
                <w:szCs w:val="18"/>
              </w:rPr>
              <w:t>利用人数や端末数などの導入規模を提示</w:t>
            </w:r>
          </w:p>
        </w:tc>
        <w:tc>
          <w:tcPr>
            <w:tcW w:w="708" w:type="dxa"/>
            <w:vAlign w:val="center"/>
          </w:tcPr>
          <w:p w14:paraId="36702DA8" w14:textId="77777777" w:rsidR="00B87BA4" w:rsidRDefault="00B87BA4">
            <w:pPr>
              <w:pStyle w:val="4"/>
              <w:rPr>
                <w:sz w:val="18"/>
                <w:szCs w:val="18"/>
              </w:rPr>
            </w:pPr>
          </w:p>
        </w:tc>
      </w:tr>
      <w:tr w:rsidR="00B87BA4" w14:paraId="1A331524" w14:textId="77777777">
        <w:trPr>
          <w:cantSplit/>
          <w:trHeight w:val="284"/>
        </w:trPr>
        <w:tc>
          <w:tcPr>
            <w:tcW w:w="425" w:type="dxa"/>
            <w:vMerge w:val="restart"/>
            <w:tcBorders>
              <w:right w:val="dotted" w:sz="4" w:space="0" w:color="auto"/>
            </w:tcBorders>
            <w:textDirection w:val="tbRlV"/>
            <w:vAlign w:val="center"/>
          </w:tcPr>
          <w:p w14:paraId="3D0F7820" w14:textId="77777777" w:rsidR="00B87BA4" w:rsidRDefault="00B87BA4">
            <w:pPr>
              <w:pStyle w:val="4"/>
              <w:jc w:val="center"/>
              <w:rPr>
                <w:sz w:val="18"/>
                <w:szCs w:val="18"/>
              </w:rPr>
            </w:pPr>
            <w:r>
              <w:rPr>
                <w:rFonts w:hint="eastAsia"/>
                <w:sz w:val="18"/>
                <w:szCs w:val="18"/>
              </w:rPr>
              <w:t>ライセンス</w:t>
            </w:r>
          </w:p>
        </w:tc>
        <w:tc>
          <w:tcPr>
            <w:tcW w:w="2127" w:type="dxa"/>
            <w:tcBorders>
              <w:left w:val="dotted" w:sz="4" w:space="0" w:color="auto"/>
            </w:tcBorders>
            <w:vAlign w:val="center"/>
          </w:tcPr>
          <w:p w14:paraId="158048A2" w14:textId="77777777" w:rsidR="00B87BA4" w:rsidRDefault="00B87BA4">
            <w:pPr>
              <w:pStyle w:val="4"/>
              <w:rPr>
                <w:sz w:val="18"/>
                <w:szCs w:val="18"/>
              </w:rPr>
            </w:pPr>
            <w:r>
              <w:rPr>
                <w:rFonts w:hint="eastAsia"/>
                <w:sz w:val="18"/>
                <w:szCs w:val="18"/>
              </w:rPr>
              <w:t>業務スケール</w:t>
            </w:r>
          </w:p>
        </w:tc>
        <w:tc>
          <w:tcPr>
            <w:tcW w:w="7088" w:type="dxa"/>
            <w:gridSpan w:val="2"/>
            <w:vAlign w:val="center"/>
          </w:tcPr>
          <w:p w14:paraId="756F1CA1" w14:textId="77777777" w:rsidR="00B87BA4" w:rsidRDefault="00B87BA4">
            <w:pPr>
              <w:pStyle w:val="4"/>
              <w:rPr>
                <w:sz w:val="18"/>
                <w:szCs w:val="18"/>
              </w:rPr>
            </w:pPr>
            <w:r>
              <w:rPr>
                <w:rFonts w:hint="eastAsia"/>
                <w:sz w:val="18"/>
                <w:szCs w:val="18"/>
              </w:rPr>
              <w:t>ライセンスの増減などが自由にできるか。増減した場合の価格の扱いはどうなるか</w:t>
            </w:r>
          </w:p>
        </w:tc>
        <w:tc>
          <w:tcPr>
            <w:tcW w:w="708" w:type="dxa"/>
            <w:vAlign w:val="center"/>
          </w:tcPr>
          <w:p w14:paraId="42AA4C04" w14:textId="77777777" w:rsidR="00B87BA4" w:rsidRDefault="00B87BA4">
            <w:pPr>
              <w:pStyle w:val="4"/>
              <w:rPr>
                <w:sz w:val="18"/>
                <w:szCs w:val="18"/>
              </w:rPr>
            </w:pPr>
          </w:p>
        </w:tc>
      </w:tr>
      <w:tr w:rsidR="00B87BA4" w14:paraId="1CFE9425" w14:textId="77777777">
        <w:trPr>
          <w:cantSplit/>
          <w:trHeight w:val="284"/>
        </w:trPr>
        <w:tc>
          <w:tcPr>
            <w:tcW w:w="425" w:type="dxa"/>
            <w:vMerge/>
            <w:tcBorders>
              <w:right w:val="dotted" w:sz="4" w:space="0" w:color="auto"/>
            </w:tcBorders>
            <w:textDirection w:val="tbRlV"/>
            <w:vAlign w:val="center"/>
          </w:tcPr>
          <w:p w14:paraId="34BEB7D5" w14:textId="77777777" w:rsidR="00B87BA4" w:rsidRDefault="00B87BA4">
            <w:pPr>
              <w:pStyle w:val="4"/>
              <w:jc w:val="center"/>
              <w:rPr>
                <w:sz w:val="18"/>
                <w:szCs w:val="18"/>
              </w:rPr>
            </w:pPr>
          </w:p>
        </w:tc>
        <w:tc>
          <w:tcPr>
            <w:tcW w:w="2127" w:type="dxa"/>
            <w:tcBorders>
              <w:left w:val="dotted" w:sz="4" w:space="0" w:color="auto"/>
            </w:tcBorders>
            <w:vAlign w:val="center"/>
          </w:tcPr>
          <w:p w14:paraId="139F313C" w14:textId="77777777" w:rsidR="00B87BA4" w:rsidRDefault="00B87BA4">
            <w:pPr>
              <w:pStyle w:val="4"/>
              <w:rPr>
                <w:sz w:val="18"/>
                <w:szCs w:val="18"/>
              </w:rPr>
            </w:pPr>
            <w:r>
              <w:rPr>
                <w:rFonts w:hint="eastAsia"/>
                <w:sz w:val="18"/>
                <w:szCs w:val="18"/>
              </w:rPr>
              <w:t>価格改定</w:t>
            </w:r>
          </w:p>
        </w:tc>
        <w:tc>
          <w:tcPr>
            <w:tcW w:w="7088" w:type="dxa"/>
            <w:gridSpan w:val="2"/>
            <w:vAlign w:val="center"/>
          </w:tcPr>
          <w:p w14:paraId="5D308FE1" w14:textId="77777777" w:rsidR="00B87BA4" w:rsidRDefault="00B87BA4">
            <w:pPr>
              <w:pStyle w:val="4"/>
              <w:rPr>
                <w:sz w:val="18"/>
                <w:szCs w:val="18"/>
              </w:rPr>
            </w:pPr>
            <w:r>
              <w:rPr>
                <w:rFonts w:hint="eastAsia"/>
                <w:sz w:val="18"/>
                <w:szCs w:val="18"/>
              </w:rPr>
              <w:t>価格改定のポリシーは開示されているか</w:t>
            </w:r>
          </w:p>
        </w:tc>
        <w:tc>
          <w:tcPr>
            <w:tcW w:w="708" w:type="dxa"/>
            <w:vAlign w:val="center"/>
          </w:tcPr>
          <w:p w14:paraId="2B0C96B6" w14:textId="77777777" w:rsidR="00B87BA4" w:rsidRDefault="00B87BA4">
            <w:pPr>
              <w:pStyle w:val="4"/>
              <w:rPr>
                <w:sz w:val="18"/>
                <w:szCs w:val="18"/>
              </w:rPr>
            </w:pPr>
          </w:p>
        </w:tc>
      </w:tr>
      <w:tr w:rsidR="00B87BA4" w14:paraId="31B230F0" w14:textId="77777777">
        <w:trPr>
          <w:cantSplit/>
          <w:trHeight w:val="284"/>
        </w:trPr>
        <w:tc>
          <w:tcPr>
            <w:tcW w:w="425" w:type="dxa"/>
            <w:vMerge/>
            <w:tcBorders>
              <w:right w:val="dotted" w:sz="4" w:space="0" w:color="auto"/>
            </w:tcBorders>
            <w:textDirection w:val="tbRlV"/>
            <w:vAlign w:val="center"/>
          </w:tcPr>
          <w:p w14:paraId="6D86029D" w14:textId="77777777" w:rsidR="00B87BA4" w:rsidRDefault="00B87BA4">
            <w:pPr>
              <w:pStyle w:val="4"/>
              <w:jc w:val="center"/>
              <w:rPr>
                <w:sz w:val="18"/>
                <w:szCs w:val="18"/>
              </w:rPr>
            </w:pPr>
          </w:p>
        </w:tc>
        <w:tc>
          <w:tcPr>
            <w:tcW w:w="2127" w:type="dxa"/>
            <w:tcBorders>
              <w:left w:val="dotted" w:sz="4" w:space="0" w:color="auto"/>
            </w:tcBorders>
            <w:vAlign w:val="center"/>
          </w:tcPr>
          <w:p w14:paraId="491F438F" w14:textId="77777777" w:rsidR="00B87BA4" w:rsidRDefault="00B87BA4">
            <w:pPr>
              <w:pStyle w:val="4"/>
              <w:rPr>
                <w:sz w:val="18"/>
                <w:szCs w:val="18"/>
              </w:rPr>
            </w:pPr>
            <w:r>
              <w:rPr>
                <w:rFonts w:hint="eastAsia"/>
                <w:sz w:val="18"/>
                <w:szCs w:val="18"/>
              </w:rPr>
              <w:t>途中解約</w:t>
            </w:r>
          </w:p>
        </w:tc>
        <w:tc>
          <w:tcPr>
            <w:tcW w:w="7088" w:type="dxa"/>
            <w:gridSpan w:val="2"/>
            <w:vAlign w:val="center"/>
          </w:tcPr>
          <w:p w14:paraId="4F6FAED3" w14:textId="77777777" w:rsidR="00B87BA4" w:rsidRDefault="00B87BA4">
            <w:pPr>
              <w:pStyle w:val="4"/>
              <w:rPr>
                <w:sz w:val="18"/>
                <w:szCs w:val="18"/>
              </w:rPr>
            </w:pPr>
            <w:r>
              <w:rPr>
                <w:rFonts w:hint="eastAsia"/>
                <w:sz w:val="18"/>
                <w:szCs w:val="18"/>
              </w:rPr>
              <w:t>解約した場合の料金の扱いはどうなるか</w:t>
            </w:r>
          </w:p>
          <w:p w14:paraId="0A92A162" w14:textId="77777777" w:rsidR="00B87BA4" w:rsidRDefault="00B87BA4">
            <w:pPr>
              <w:pStyle w:val="4"/>
              <w:rPr>
                <w:sz w:val="18"/>
                <w:szCs w:val="18"/>
              </w:rPr>
            </w:pPr>
            <w:r>
              <w:rPr>
                <w:rFonts w:hint="eastAsia"/>
                <w:sz w:val="18"/>
                <w:szCs w:val="18"/>
              </w:rPr>
              <w:t>データの対応はどうなるか</w:t>
            </w:r>
          </w:p>
        </w:tc>
        <w:tc>
          <w:tcPr>
            <w:tcW w:w="708" w:type="dxa"/>
            <w:vAlign w:val="center"/>
          </w:tcPr>
          <w:p w14:paraId="3645E014" w14:textId="77777777" w:rsidR="00B87BA4" w:rsidRDefault="00B87BA4">
            <w:pPr>
              <w:pStyle w:val="4"/>
              <w:rPr>
                <w:sz w:val="18"/>
                <w:szCs w:val="18"/>
              </w:rPr>
            </w:pPr>
          </w:p>
        </w:tc>
      </w:tr>
      <w:tr w:rsidR="00B87BA4" w14:paraId="58019100" w14:textId="77777777">
        <w:trPr>
          <w:cantSplit/>
          <w:trHeight w:val="284"/>
        </w:trPr>
        <w:tc>
          <w:tcPr>
            <w:tcW w:w="425" w:type="dxa"/>
            <w:vMerge/>
            <w:tcBorders>
              <w:right w:val="dotted" w:sz="4" w:space="0" w:color="auto"/>
            </w:tcBorders>
            <w:textDirection w:val="tbRlV"/>
            <w:vAlign w:val="center"/>
          </w:tcPr>
          <w:p w14:paraId="1C0C4094" w14:textId="77777777" w:rsidR="00B87BA4" w:rsidRDefault="00B87BA4">
            <w:pPr>
              <w:pStyle w:val="4"/>
              <w:jc w:val="center"/>
              <w:rPr>
                <w:sz w:val="18"/>
                <w:szCs w:val="18"/>
              </w:rPr>
            </w:pPr>
          </w:p>
        </w:tc>
        <w:tc>
          <w:tcPr>
            <w:tcW w:w="2127" w:type="dxa"/>
            <w:tcBorders>
              <w:left w:val="dotted" w:sz="4" w:space="0" w:color="auto"/>
            </w:tcBorders>
            <w:vAlign w:val="center"/>
          </w:tcPr>
          <w:p w14:paraId="1D163BFE" w14:textId="77777777" w:rsidR="00B87BA4" w:rsidRDefault="00B87BA4">
            <w:pPr>
              <w:pStyle w:val="4"/>
              <w:rPr>
                <w:sz w:val="18"/>
                <w:szCs w:val="18"/>
              </w:rPr>
            </w:pPr>
            <w:r>
              <w:rPr>
                <w:rFonts w:hint="eastAsia"/>
                <w:sz w:val="18"/>
                <w:szCs w:val="18"/>
              </w:rPr>
              <w:t>機能変更</w:t>
            </w:r>
          </w:p>
          <w:p w14:paraId="79084B06" w14:textId="77777777" w:rsidR="00B87BA4" w:rsidRDefault="00B87BA4">
            <w:pPr>
              <w:pStyle w:val="4"/>
              <w:rPr>
                <w:sz w:val="18"/>
                <w:szCs w:val="18"/>
              </w:rPr>
            </w:pPr>
            <w:r>
              <w:rPr>
                <w:rFonts w:hint="eastAsia"/>
                <w:sz w:val="18"/>
                <w:szCs w:val="18"/>
              </w:rPr>
              <w:t>（バージョンアップ）</w:t>
            </w:r>
          </w:p>
        </w:tc>
        <w:tc>
          <w:tcPr>
            <w:tcW w:w="7088" w:type="dxa"/>
            <w:gridSpan w:val="2"/>
            <w:vAlign w:val="center"/>
          </w:tcPr>
          <w:p w14:paraId="4E331785" w14:textId="77777777" w:rsidR="00B87BA4" w:rsidRDefault="00B87BA4">
            <w:pPr>
              <w:pStyle w:val="4"/>
              <w:rPr>
                <w:sz w:val="18"/>
                <w:szCs w:val="18"/>
              </w:rPr>
            </w:pPr>
            <w:r>
              <w:rPr>
                <w:rFonts w:hint="eastAsia"/>
                <w:sz w:val="18"/>
                <w:szCs w:val="18"/>
              </w:rPr>
              <w:t>バージョンアップポリシーは明確か。（強制的に適用されるか、任意か。移行の猶予期間はどの程度か）。下位互換か、上位互換を図る方針か</w:t>
            </w:r>
          </w:p>
          <w:p w14:paraId="191A2A34" w14:textId="77777777" w:rsidR="00B87BA4" w:rsidRDefault="00B87BA4">
            <w:pPr>
              <w:pStyle w:val="4"/>
              <w:rPr>
                <w:sz w:val="18"/>
                <w:szCs w:val="18"/>
              </w:rPr>
            </w:pPr>
            <w:r>
              <w:rPr>
                <w:rFonts w:hint="eastAsia"/>
                <w:sz w:val="18"/>
                <w:szCs w:val="18"/>
              </w:rPr>
              <w:t>バージョンアップの際の価格はどうなるか。</w:t>
            </w:r>
          </w:p>
        </w:tc>
        <w:tc>
          <w:tcPr>
            <w:tcW w:w="708" w:type="dxa"/>
            <w:vAlign w:val="center"/>
          </w:tcPr>
          <w:p w14:paraId="1BD1BB0D" w14:textId="77777777" w:rsidR="00B87BA4" w:rsidRDefault="00B87BA4">
            <w:pPr>
              <w:pStyle w:val="4"/>
              <w:rPr>
                <w:sz w:val="18"/>
                <w:szCs w:val="18"/>
              </w:rPr>
            </w:pPr>
          </w:p>
        </w:tc>
      </w:tr>
      <w:tr w:rsidR="00B87BA4" w14:paraId="05AFE68A" w14:textId="77777777">
        <w:trPr>
          <w:cantSplit/>
          <w:trHeight w:val="284"/>
        </w:trPr>
        <w:tc>
          <w:tcPr>
            <w:tcW w:w="425" w:type="dxa"/>
            <w:vMerge w:val="restart"/>
            <w:tcBorders>
              <w:right w:val="dotted" w:sz="4" w:space="0" w:color="auto"/>
            </w:tcBorders>
            <w:textDirection w:val="tbRlV"/>
            <w:vAlign w:val="center"/>
          </w:tcPr>
          <w:p w14:paraId="4F249E71" w14:textId="77777777" w:rsidR="00B87BA4" w:rsidRDefault="00B87BA4">
            <w:pPr>
              <w:pStyle w:val="4"/>
              <w:jc w:val="center"/>
              <w:rPr>
                <w:sz w:val="18"/>
                <w:szCs w:val="18"/>
              </w:rPr>
            </w:pPr>
            <w:r>
              <w:rPr>
                <w:rFonts w:hint="eastAsia"/>
                <w:sz w:val="18"/>
                <w:szCs w:val="18"/>
              </w:rPr>
              <w:t>機能・パフォーマンス</w:t>
            </w:r>
          </w:p>
        </w:tc>
        <w:tc>
          <w:tcPr>
            <w:tcW w:w="2127" w:type="dxa"/>
            <w:tcBorders>
              <w:left w:val="dotted" w:sz="4" w:space="0" w:color="auto"/>
            </w:tcBorders>
            <w:vAlign w:val="center"/>
          </w:tcPr>
          <w:p w14:paraId="4ADF2F0A" w14:textId="77777777" w:rsidR="00B87BA4" w:rsidRDefault="00B87BA4">
            <w:pPr>
              <w:pStyle w:val="4"/>
              <w:rPr>
                <w:sz w:val="18"/>
                <w:szCs w:val="18"/>
              </w:rPr>
            </w:pPr>
            <w:r>
              <w:rPr>
                <w:rFonts w:hint="eastAsia"/>
                <w:sz w:val="18"/>
                <w:szCs w:val="18"/>
              </w:rPr>
              <w:t>機能</w:t>
            </w:r>
          </w:p>
        </w:tc>
        <w:tc>
          <w:tcPr>
            <w:tcW w:w="7088" w:type="dxa"/>
            <w:gridSpan w:val="2"/>
            <w:vAlign w:val="center"/>
          </w:tcPr>
          <w:p w14:paraId="6F1C723D" w14:textId="77777777" w:rsidR="00B87BA4" w:rsidRDefault="00B87BA4">
            <w:pPr>
              <w:pStyle w:val="4"/>
              <w:rPr>
                <w:sz w:val="18"/>
                <w:szCs w:val="18"/>
              </w:rPr>
            </w:pPr>
            <w:r>
              <w:rPr>
                <w:rFonts w:hint="eastAsia"/>
                <w:sz w:val="18"/>
                <w:szCs w:val="18"/>
              </w:rPr>
              <w:t>機能は十分か。クライアント側の推奨環境は提示されているか（推奨環境に合致するか）。実使用環境での試用は可能か（試用期間は十分か）</w:t>
            </w:r>
          </w:p>
        </w:tc>
        <w:tc>
          <w:tcPr>
            <w:tcW w:w="708" w:type="dxa"/>
            <w:vAlign w:val="center"/>
          </w:tcPr>
          <w:p w14:paraId="315785AC" w14:textId="77777777" w:rsidR="00B87BA4" w:rsidRDefault="00B87BA4">
            <w:pPr>
              <w:pStyle w:val="4"/>
              <w:rPr>
                <w:sz w:val="18"/>
                <w:szCs w:val="18"/>
              </w:rPr>
            </w:pPr>
          </w:p>
        </w:tc>
      </w:tr>
      <w:tr w:rsidR="00B87BA4" w14:paraId="365BB051" w14:textId="77777777">
        <w:trPr>
          <w:cantSplit/>
          <w:trHeight w:val="284"/>
        </w:trPr>
        <w:tc>
          <w:tcPr>
            <w:tcW w:w="425" w:type="dxa"/>
            <w:vMerge/>
            <w:tcBorders>
              <w:right w:val="dotted" w:sz="4" w:space="0" w:color="auto"/>
            </w:tcBorders>
            <w:textDirection w:val="tbRlV"/>
            <w:vAlign w:val="center"/>
          </w:tcPr>
          <w:p w14:paraId="482BE172" w14:textId="77777777" w:rsidR="00B87BA4" w:rsidRDefault="00B87BA4">
            <w:pPr>
              <w:pStyle w:val="4"/>
              <w:jc w:val="center"/>
              <w:rPr>
                <w:sz w:val="18"/>
                <w:szCs w:val="18"/>
              </w:rPr>
            </w:pPr>
          </w:p>
        </w:tc>
        <w:tc>
          <w:tcPr>
            <w:tcW w:w="2127" w:type="dxa"/>
            <w:tcBorders>
              <w:left w:val="dotted" w:sz="4" w:space="0" w:color="auto"/>
            </w:tcBorders>
            <w:vAlign w:val="center"/>
          </w:tcPr>
          <w:p w14:paraId="5674BDC9" w14:textId="77777777" w:rsidR="00B87BA4" w:rsidRDefault="00B87BA4">
            <w:pPr>
              <w:pStyle w:val="4"/>
              <w:rPr>
                <w:sz w:val="18"/>
                <w:szCs w:val="18"/>
              </w:rPr>
            </w:pPr>
            <w:r>
              <w:rPr>
                <w:rFonts w:hint="eastAsia"/>
                <w:sz w:val="18"/>
                <w:szCs w:val="18"/>
              </w:rPr>
              <w:t>カスタマイズポリシー</w:t>
            </w:r>
          </w:p>
        </w:tc>
        <w:tc>
          <w:tcPr>
            <w:tcW w:w="7088" w:type="dxa"/>
            <w:gridSpan w:val="2"/>
            <w:vAlign w:val="center"/>
          </w:tcPr>
          <w:p w14:paraId="57A1AD06" w14:textId="77777777" w:rsidR="00B87BA4" w:rsidRDefault="00B87BA4">
            <w:pPr>
              <w:pStyle w:val="4"/>
              <w:rPr>
                <w:sz w:val="18"/>
                <w:szCs w:val="18"/>
              </w:rPr>
            </w:pPr>
            <w:r>
              <w:rPr>
                <w:rFonts w:hint="eastAsia"/>
                <w:sz w:val="18"/>
                <w:szCs w:val="18"/>
              </w:rPr>
              <w:t>カスタマイズの可否、アドオンへの対応</w:t>
            </w:r>
          </w:p>
        </w:tc>
        <w:tc>
          <w:tcPr>
            <w:tcW w:w="708" w:type="dxa"/>
            <w:vAlign w:val="center"/>
          </w:tcPr>
          <w:p w14:paraId="70779352" w14:textId="77777777" w:rsidR="00B87BA4" w:rsidRDefault="00B87BA4">
            <w:pPr>
              <w:pStyle w:val="4"/>
              <w:rPr>
                <w:sz w:val="18"/>
                <w:szCs w:val="18"/>
              </w:rPr>
            </w:pPr>
          </w:p>
        </w:tc>
      </w:tr>
      <w:tr w:rsidR="00B87BA4" w14:paraId="4544FDFF" w14:textId="77777777">
        <w:trPr>
          <w:cantSplit/>
          <w:trHeight w:val="284"/>
        </w:trPr>
        <w:tc>
          <w:tcPr>
            <w:tcW w:w="425" w:type="dxa"/>
            <w:vMerge/>
            <w:tcBorders>
              <w:right w:val="dotted" w:sz="4" w:space="0" w:color="auto"/>
            </w:tcBorders>
            <w:textDirection w:val="tbRlV"/>
            <w:vAlign w:val="center"/>
          </w:tcPr>
          <w:p w14:paraId="7687F31B" w14:textId="77777777" w:rsidR="00B87BA4" w:rsidRDefault="00B87BA4">
            <w:pPr>
              <w:pStyle w:val="4"/>
              <w:jc w:val="center"/>
              <w:rPr>
                <w:sz w:val="18"/>
                <w:szCs w:val="18"/>
              </w:rPr>
            </w:pPr>
          </w:p>
        </w:tc>
        <w:tc>
          <w:tcPr>
            <w:tcW w:w="2127" w:type="dxa"/>
            <w:tcBorders>
              <w:left w:val="dotted" w:sz="4" w:space="0" w:color="auto"/>
            </w:tcBorders>
            <w:vAlign w:val="center"/>
          </w:tcPr>
          <w:p w14:paraId="58865149" w14:textId="77777777" w:rsidR="00B87BA4" w:rsidRDefault="00B87BA4">
            <w:pPr>
              <w:pStyle w:val="4"/>
              <w:rPr>
                <w:sz w:val="18"/>
                <w:szCs w:val="18"/>
              </w:rPr>
            </w:pPr>
            <w:r>
              <w:rPr>
                <w:rFonts w:hint="eastAsia"/>
                <w:sz w:val="18"/>
                <w:szCs w:val="18"/>
              </w:rPr>
              <w:t>パフォーマンス</w:t>
            </w:r>
          </w:p>
        </w:tc>
        <w:tc>
          <w:tcPr>
            <w:tcW w:w="7088" w:type="dxa"/>
            <w:gridSpan w:val="2"/>
            <w:vAlign w:val="center"/>
          </w:tcPr>
          <w:p w14:paraId="33E94EBD" w14:textId="77777777" w:rsidR="00B87BA4" w:rsidRDefault="00B87BA4">
            <w:pPr>
              <w:pStyle w:val="4"/>
              <w:rPr>
                <w:sz w:val="18"/>
                <w:szCs w:val="18"/>
              </w:rPr>
            </w:pPr>
            <w:r>
              <w:rPr>
                <w:rFonts w:hint="eastAsia"/>
                <w:sz w:val="18"/>
                <w:szCs w:val="18"/>
              </w:rPr>
              <w:t>推奨環境下で使用した場合のパフォーマンスは十分か（応答速度、同時接続数、転送量等）。保証はあるか</w:t>
            </w:r>
          </w:p>
        </w:tc>
        <w:tc>
          <w:tcPr>
            <w:tcW w:w="708" w:type="dxa"/>
            <w:vAlign w:val="center"/>
          </w:tcPr>
          <w:p w14:paraId="187E6DBF" w14:textId="77777777" w:rsidR="00B87BA4" w:rsidRDefault="00B87BA4">
            <w:pPr>
              <w:pStyle w:val="4"/>
              <w:rPr>
                <w:sz w:val="18"/>
                <w:szCs w:val="18"/>
              </w:rPr>
            </w:pPr>
          </w:p>
        </w:tc>
      </w:tr>
      <w:tr w:rsidR="00B87BA4" w14:paraId="7CB45441" w14:textId="77777777">
        <w:trPr>
          <w:cantSplit/>
          <w:trHeight w:val="284"/>
        </w:trPr>
        <w:tc>
          <w:tcPr>
            <w:tcW w:w="425" w:type="dxa"/>
            <w:vMerge/>
            <w:tcBorders>
              <w:right w:val="dotted" w:sz="4" w:space="0" w:color="auto"/>
            </w:tcBorders>
            <w:textDirection w:val="tbRlV"/>
            <w:vAlign w:val="center"/>
          </w:tcPr>
          <w:p w14:paraId="02D0EFAA" w14:textId="77777777" w:rsidR="00B87BA4" w:rsidRDefault="00B87BA4">
            <w:pPr>
              <w:pStyle w:val="4"/>
              <w:jc w:val="center"/>
              <w:rPr>
                <w:sz w:val="18"/>
                <w:szCs w:val="18"/>
              </w:rPr>
            </w:pPr>
          </w:p>
        </w:tc>
        <w:tc>
          <w:tcPr>
            <w:tcW w:w="2127" w:type="dxa"/>
            <w:tcBorders>
              <w:left w:val="dotted" w:sz="4" w:space="0" w:color="auto"/>
            </w:tcBorders>
            <w:vAlign w:val="center"/>
          </w:tcPr>
          <w:p w14:paraId="2486FFF0" w14:textId="77777777" w:rsidR="00B87BA4" w:rsidRDefault="00B87BA4">
            <w:pPr>
              <w:pStyle w:val="4"/>
              <w:rPr>
                <w:sz w:val="18"/>
                <w:szCs w:val="18"/>
              </w:rPr>
            </w:pPr>
            <w:r>
              <w:rPr>
                <w:rFonts w:hint="eastAsia"/>
                <w:sz w:val="18"/>
                <w:szCs w:val="18"/>
              </w:rPr>
              <w:t>稼働率</w:t>
            </w:r>
          </w:p>
        </w:tc>
        <w:tc>
          <w:tcPr>
            <w:tcW w:w="7088" w:type="dxa"/>
            <w:gridSpan w:val="2"/>
            <w:vAlign w:val="center"/>
          </w:tcPr>
          <w:p w14:paraId="6A154FFC" w14:textId="77777777" w:rsidR="00B87BA4" w:rsidRDefault="00B87BA4">
            <w:pPr>
              <w:pStyle w:val="4"/>
              <w:rPr>
                <w:sz w:val="18"/>
                <w:szCs w:val="18"/>
              </w:rPr>
            </w:pPr>
            <w:r>
              <w:rPr>
                <w:rFonts w:hint="eastAsia"/>
                <w:sz w:val="18"/>
                <w:szCs w:val="18"/>
              </w:rPr>
              <w:t>稼働時間が開示されるもしくは稼動目標を示しているか</w:t>
            </w:r>
          </w:p>
        </w:tc>
        <w:tc>
          <w:tcPr>
            <w:tcW w:w="708" w:type="dxa"/>
            <w:vAlign w:val="center"/>
          </w:tcPr>
          <w:p w14:paraId="4EAA776C" w14:textId="77777777" w:rsidR="00B87BA4" w:rsidRDefault="00B87BA4">
            <w:pPr>
              <w:pStyle w:val="4"/>
              <w:rPr>
                <w:sz w:val="18"/>
                <w:szCs w:val="18"/>
              </w:rPr>
            </w:pPr>
          </w:p>
        </w:tc>
      </w:tr>
      <w:tr w:rsidR="00B87BA4" w14:paraId="606F6262" w14:textId="77777777">
        <w:trPr>
          <w:cantSplit/>
          <w:trHeight w:val="284"/>
        </w:trPr>
        <w:tc>
          <w:tcPr>
            <w:tcW w:w="425" w:type="dxa"/>
            <w:vMerge/>
            <w:tcBorders>
              <w:right w:val="dotted" w:sz="4" w:space="0" w:color="auto"/>
            </w:tcBorders>
            <w:textDirection w:val="tbRlV"/>
            <w:vAlign w:val="center"/>
          </w:tcPr>
          <w:p w14:paraId="2D1142A4" w14:textId="77777777" w:rsidR="00B87BA4" w:rsidRDefault="00B87BA4">
            <w:pPr>
              <w:pStyle w:val="4"/>
              <w:jc w:val="center"/>
              <w:rPr>
                <w:sz w:val="18"/>
                <w:szCs w:val="18"/>
              </w:rPr>
            </w:pPr>
          </w:p>
        </w:tc>
        <w:tc>
          <w:tcPr>
            <w:tcW w:w="2127" w:type="dxa"/>
            <w:tcBorders>
              <w:left w:val="dotted" w:sz="4" w:space="0" w:color="auto"/>
            </w:tcBorders>
            <w:vAlign w:val="center"/>
          </w:tcPr>
          <w:p w14:paraId="0A365F2E" w14:textId="77777777" w:rsidR="00B87BA4" w:rsidRDefault="00B87BA4">
            <w:pPr>
              <w:pStyle w:val="4"/>
              <w:rPr>
                <w:sz w:val="18"/>
                <w:szCs w:val="18"/>
              </w:rPr>
            </w:pPr>
            <w:r>
              <w:rPr>
                <w:rFonts w:hint="eastAsia"/>
                <w:sz w:val="18"/>
                <w:szCs w:val="18"/>
              </w:rPr>
              <w:t>基盤ソフトの影響</w:t>
            </w:r>
          </w:p>
        </w:tc>
        <w:tc>
          <w:tcPr>
            <w:tcW w:w="7088" w:type="dxa"/>
            <w:gridSpan w:val="2"/>
            <w:vAlign w:val="center"/>
          </w:tcPr>
          <w:p w14:paraId="62EE13C4" w14:textId="77777777" w:rsidR="00B87BA4" w:rsidRDefault="00B87BA4">
            <w:pPr>
              <w:pStyle w:val="4"/>
              <w:rPr>
                <w:sz w:val="18"/>
                <w:szCs w:val="18"/>
              </w:rPr>
            </w:pPr>
            <w:r>
              <w:rPr>
                <w:rFonts w:hint="eastAsia"/>
                <w:sz w:val="18"/>
                <w:szCs w:val="18"/>
              </w:rPr>
              <w:t>基盤ソフトのバージョンアップの影響を受けやすいか</w:t>
            </w:r>
          </w:p>
        </w:tc>
        <w:tc>
          <w:tcPr>
            <w:tcW w:w="708" w:type="dxa"/>
            <w:vAlign w:val="center"/>
          </w:tcPr>
          <w:p w14:paraId="62793EE9" w14:textId="77777777" w:rsidR="00B87BA4" w:rsidRDefault="00B87BA4">
            <w:pPr>
              <w:pStyle w:val="4"/>
              <w:rPr>
                <w:sz w:val="18"/>
                <w:szCs w:val="18"/>
              </w:rPr>
            </w:pPr>
          </w:p>
        </w:tc>
      </w:tr>
      <w:tr w:rsidR="00B87BA4" w14:paraId="32CC58F5" w14:textId="77777777">
        <w:trPr>
          <w:cantSplit/>
          <w:trHeight w:val="284"/>
        </w:trPr>
        <w:tc>
          <w:tcPr>
            <w:tcW w:w="425" w:type="dxa"/>
            <w:vMerge w:val="restart"/>
            <w:tcBorders>
              <w:right w:val="dotted" w:sz="4" w:space="0" w:color="auto"/>
            </w:tcBorders>
            <w:textDirection w:val="tbRlV"/>
            <w:vAlign w:val="center"/>
          </w:tcPr>
          <w:p w14:paraId="2C1E3F77" w14:textId="77777777" w:rsidR="00B87BA4" w:rsidRDefault="00B87BA4">
            <w:pPr>
              <w:pStyle w:val="4"/>
              <w:jc w:val="center"/>
              <w:rPr>
                <w:sz w:val="18"/>
                <w:szCs w:val="18"/>
              </w:rPr>
            </w:pPr>
            <w:r>
              <w:rPr>
                <w:rFonts w:hint="eastAsia"/>
                <w:sz w:val="18"/>
                <w:szCs w:val="18"/>
              </w:rPr>
              <w:t>データの取扱い</w:t>
            </w:r>
          </w:p>
        </w:tc>
        <w:tc>
          <w:tcPr>
            <w:tcW w:w="2127" w:type="dxa"/>
            <w:tcBorders>
              <w:left w:val="dotted" w:sz="4" w:space="0" w:color="auto"/>
            </w:tcBorders>
            <w:vAlign w:val="center"/>
          </w:tcPr>
          <w:p w14:paraId="1F75875B" w14:textId="77777777" w:rsidR="00B87BA4" w:rsidRDefault="00B87BA4">
            <w:pPr>
              <w:pStyle w:val="4"/>
              <w:rPr>
                <w:sz w:val="18"/>
                <w:szCs w:val="18"/>
              </w:rPr>
            </w:pPr>
            <w:r>
              <w:rPr>
                <w:rFonts w:hint="eastAsia"/>
                <w:sz w:val="18"/>
                <w:szCs w:val="18"/>
              </w:rPr>
              <w:t>データの機密性</w:t>
            </w:r>
          </w:p>
        </w:tc>
        <w:tc>
          <w:tcPr>
            <w:tcW w:w="7088" w:type="dxa"/>
            <w:gridSpan w:val="2"/>
            <w:vAlign w:val="center"/>
          </w:tcPr>
          <w:p w14:paraId="7AD680B4" w14:textId="77777777" w:rsidR="00B87BA4" w:rsidRDefault="00B87BA4">
            <w:pPr>
              <w:pStyle w:val="4"/>
              <w:rPr>
                <w:sz w:val="18"/>
                <w:szCs w:val="18"/>
              </w:rPr>
            </w:pPr>
            <w:r>
              <w:rPr>
                <w:rFonts w:hint="eastAsia"/>
                <w:sz w:val="18"/>
                <w:szCs w:val="18"/>
              </w:rPr>
              <w:t>ユーザのデータにアクセスできる場合、できる人間が限定されているか</w:t>
            </w:r>
          </w:p>
        </w:tc>
        <w:tc>
          <w:tcPr>
            <w:tcW w:w="708" w:type="dxa"/>
            <w:vAlign w:val="center"/>
          </w:tcPr>
          <w:p w14:paraId="121460A5" w14:textId="77777777" w:rsidR="00B87BA4" w:rsidRDefault="00B87BA4">
            <w:pPr>
              <w:pStyle w:val="4"/>
              <w:rPr>
                <w:sz w:val="18"/>
                <w:szCs w:val="18"/>
              </w:rPr>
            </w:pPr>
          </w:p>
        </w:tc>
      </w:tr>
      <w:tr w:rsidR="00B87BA4" w14:paraId="449874A8" w14:textId="77777777">
        <w:trPr>
          <w:cantSplit/>
          <w:trHeight w:val="284"/>
        </w:trPr>
        <w:tc>
          <w:tcPr>
            <w:tcW w:w="425" w:type="dxa"/>
            <w:vMerge/>
            <w:tcBorders>
              <w:right w:val="dotted" w:sz="4" w:space="0" w:color="auto"/>
            </w:tcBorders>
            <w:textDirection w:val="tbRlV"/>
            <w:vAlign w:val="center"/>
          </w:tcPr>
          <w:p w14:paraId="647D7FA0" w14:textId="77777777" w:rsidR="00B87BA4" w:rsidRDefault="00B87BA4">
            <w:pPr>
              <w:pStyle w:val="4"/>
              <w:rPr>
                <w:sz w:val="18"/>
                <w:szCs w:val="18"/>
              </w:rPr>
            </w:pPr>
          </w:p>
        </w:tc>
        <w:tc>
          <w:tcPr>
            <w:tcW w:w="2127" w:type="dxa"/>
            <w:tcBorders>
              <w:left w:val="dotted" w:sz="4" w:space="0" w:color="auto"/>
            </w:tcBorders>
            <w:vAlign w:val="center"/>
          </w:tcPr>
          <w:p w14:paraId="3D96080C" w14:textId="77777777" w:rsidR="00B87BA4" w:rsidRDefault="00B87BA4">
            <w:pPr>
              <w:pStyle w:val="4"/>
              <w:rPr>
                <w:sz w:val="18"/>
                <w:szCs w:val="18"/>
              </w:rPr>
            </w:pPr>
            <w:r>
              <w:rPr>
                <w:rFonts w:hint="eastAsia"/>
                <w:sz w:val="18"/>
                <w:szCs w:val="18"/>
              </w:rPr>
              <w:t>データの権利</w:t>
            </w:r>
          </w:p>
        </w:tc>
        <w:tc>
          <w:tcPr>
            <w:tcW w:w="7088" w:type="dxa"/>
            <w:gridSpan w:val="2"/>
            <w:vAlign w:val="center"/>
          </w:tcPr>
          <w:p w14:paraId="3FBF95EB" w14:textId="77777777" w:rsidR="00B87BA4" w:rsidRDefault="00B87BA4">
            <w:pPr>
              <w:pStyle w:val="4"/>
              <w:rPr>
                <w:sz w:val="18"/>
                <w:szCs w:val="18"/>
              </w:rPr>
            </w:pPr>
            <w:r>
              <w:rPr>
                <w:rFonts w:hint="eastAsia"/>
                <w:sz w:val="18"/>
                <w:szCs w:val="18"/>
              </w:rPr>
              <w:t>データの権利はユーザになっているか（サービスを終了した場合、データの取り出し等が可能か）</w:t>
            </w:r>
          </w:p>
        </w:tc>
        <w:tc>
          <w:tcPr>
            <w:tcW w:w="708" w:type="dxa"/>
            <w:vAlign w:val="center"/>
          </w:tcPr>
          <w:p w14:paraId="33E71EE1" w14:textId="77777777" w:rsidR="00B87BA4" w:rsidRDefault="00B87BA4">
            <w:pPr>
              <w:pStyle w:val="4"/>
              <w:rPr>
                <w:sz w:val="18"/>
                <w:szCs w:val="18"/>
              </w:rPr>
            </w:pPr>
          </w:p>
        </w:tc>
      </w:tr>
      <w:tr w:rsidR="00B87BA4" w14:paraId="295727AC" w14:textId="77777777">
        <w:trPr>
          <w:cantSplit/>
          <w:trHeight w:val="284"/>
        </w:trPr>
        <w:tc>
          <w:tcPr>
            <w:tcW w:w="425" w:type="dxa"/>
            <w:vMerge/>
            <w:tcBorders>
              <w:right w:val="dotted" w:sz="4" w:space="0" w:color="auto"/>
            </w:tcBorders>
            <w:textDirection w:val="tbRlV"/>
            <w:vAlign w:val="center"/>
          </w:tcPr>
          <w:p w14:paraId="27C01F7C" w14:textId="77777777" w:rsidR="00B87BA4" w:rsidRDefault="00B87BA4">
            <w:pPr>
              <w:pStyle w:val="4"/>
              <w:rPr>
                <w:sz w:val="18"/>
                <w:szCs w:val="18"/>
              </w:rPr>
            </w:pPr>
          </w:p>
        </w:tc>
        <w:tc>
          <w:tcPr>
            <w:tcW w:w="2127" w:type="dxa"/>
            <w:tcBorders>
              <w:left w:val="dotted" w:sz="4" w:space="0" w:color="auto"/>
            </w:tcBorders>
            <w:vAlign w:val="center"/>
          </w:tcPr>
          <w:p w14:paraId="10849258" w14:textId="77777777" w:rsidR="00B87BA4" w:rsidRDefault="00B87BA4">
            <w:pPr>
              <w:pStyle w:val="4"/>
              <w:rPr>
                <w:sz w:val="18"/>
                <w:szCs w:val="18"/>
              </w:rPr>
            </w:pPr>
            <w:r>
              <w:rPr>
                <w:rFonts w:hint="eastAsia"/>
                <w:sz w:val="18"/>
                <w:szCs w:val="18"/>
              </w:rPr>
              <w:t>データの移行</w:t>
            </w:r>
          </w:p>
        </w:tc>
        <w:tc>
          <w:tcPr>
            <w:tcW w:w="7088" w:type="dxa"/>
            <w:gridSpan w:val="2"/>
            <w:vAlign w:val="center"/>
          </w:tcPr>
          <w:p w14:paraId="48EEF995" w14:textId="77777777" w:rsidR="00B87BA4" w:rsidRDefault="00B87BA4">
            <w:pPr>
              <w:pStyle w:val="4"/>
              <w:rPr>
                <w:sz w:val="18"/>
                <w:szCs w:val="18"/>
              </w:rPr>
            </w:pPr>
            <w:r>
              <w:rPr>
                <w:rFonts w:hint="eastAsia"/>
                <w:sz w:val="18"/>
                <w:szCs w:val="18"/>
              </w:rPr>
              <w:t>（必要な場合）データ移行ツールは用意されているか</w:t>
            </w:r>
          </w:p>
        </w:tc>
        <w:tc>
          <w:tcPr>
            <w:tcW w:w="708" w:type="dxa"/>
            <w:vAlign w:val="center"/>
          </w:tcPr>
          <w:p w14:paraId="12E9AB23" w14:textId="77777777" w:rsidR="00B87BA4" w:rsidRDefault="00B87BA4">
            <w:pPr>
              <w:pStyle w:val="4"/>
              <w:rPr>
                <w:sz w:val="18"/>
                <w:szCs w:val="18"/>
              </w:rPr>
            </w:pPr>
          </w:p>
        </w:tc>
      </w:tr>
      <w:tr w:rsidR="00B87BA4" w14:paraId="0BBB4361" w14:textId="77777777">
        <w:trPr>
          <w:cantSplit/>
          <w:trHeight w:val="284"/>
        </w:trPr>
        <w:tc>
          <w:tcPr>
            <w:tcW w:w="425" w:type="dxa"/>
            <w:vMerge/>
            <w:tcBorders>
              <w:right w:val="dotted" w:sz="4" w:space="0" w:color="auto"/>
            </w:tcBorders>
            <w:textDirection w:val="tbRlV"/>
            <w:vAlign w:val="center"/>
          </w:tcPr>
          <w:p w14:paraId="0F99AFAE" w14:textId="77777777" w:rsidR="00B87BA4" w:rsidRDefault="00B87BA4">
            <w:pPr>
              <w:pStyle w:val="4"/>
              <w:rPr>
                <w:sz w:val="18"/>
                <w:szCs w:val="18"/>
              </w:rPr>
            </w:pPr>
          </w:p>
        </w:tc>
        <w:tc>
          <w:tcPr>
            <w:tcW w:w="2127" w:type="dxa"/>
            <w:tcBorders>
              <w:left w:val="dotted" w:sz="4" w:space="0" w:color="auto"/>
            </w:tcBorders>
            <w:vAlign w:val="center"/>
          </w:tcPr>
          <w:p w14:paraId="15F5508C" w14:textId="77777777" w:rsidR="00B87BA4" w:rsidRDefault="00B87BA4">
            <w:pPr>
              <w:pStyle w:val="4"/>
              <w:rPr>
                <w:sz w:val="18"/>
                <w:szCs w:val="18"/>
              </w:rPr>
            </w:pPr>
            <w:r>
              <w:rPr>
                <w:rFonts w:hint="eastAsia"/>
                <w:sz w:val="18"/>
                <w:szCs w:val="18"/>
              </w:rPr>
              <w:t>データのダウンロード</w:t>
            </w:r>
          </w:p>
        </w:tc>
        <w:tc>
          <w:tcPr>
            <w:tcW w:w="7088" w:type="dxa"/>
            <w:gridSpan w:val="2"/>
            <w:vAlign w:val="center"/>
          </w:tcPr>
          <w:p w14:paraId="7F1FD662" w14:textId="77777777" w:rsidR="00B87BA4" w:rsidRDefault="00B87BA4">
            <w:pPr>
              <w:pStyle w:val="4"/>
              <w:rPr>
                <w:sz w:val="18"/>
                <w:szCs w:val="18"/>
              </w:rPr>
            </w:pPr>
            <w:r>
              <w:rPr>
                <w:rFonts w:hint="eastAsia"/>
                <w:sz w:val="18"/>
                <w:szCs w:val="18"/>
              </w:rPr>
              <w:t>（必要な場合）データのダウンロードは可能か</w:t>
            </w:r>
          </w:p>
        </w:tc>
        <w:tc>
          <w:tcPr>
            <w:tcW w:w="708" w:type="dxa"/>
            <w:vAlign w:val="center"/>
          </w:tcPr>
          <w:p w14:paraId="03707168" w14:textId="77777777" w:rsidR="00B87BA4" w:rsidRDefault="00B87BA4">
            <w:pPr>
              <w:pStyle w:val="4"/>
              <w:rPr>
                <w:sz w:val="18"/>
                <w:szCs w:val="18"/>
              </w:rPr>
            </w:pPr>
          </w:p>
        </w:tc>
      </w:tr>
    </w:tbl>
    <w:p w14:paraId="2A14943D" w14:textId="77777777" w:rsidR="00B87BA4" w:rsidRDefault="00B87BA4">
      <w:pPr>
        <w:pStyle w:val="4"/>
      </w:pPr>
      <w:r>
        <w:br w:type="page"/>
      </w:r>
      <w:r w:rsidR="001C1D21">
        <w:rPr>
          <w:rFonts w:hint="eastAsia"/>
        </w:rPr>
        <w:t>SaaS/ASP</w:t>
      </w:r>
      <w:r>
        <w:rPr>
          <w:rFonts w:hint="eastAsia"/>
        </w:rPr>
        <w:t>ベンダ（続き）</w:t>
      </w: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5"/>
        <w:gridCol w:w="2127"/>
        <w:gridCol w:w="7088"/>
        <w:gridCol w:w="708"/>
      </w:tblGrid>
      <w:tr w:rsidR="00B87BA4" w14:paraId="6B556BAE" w14:textId="77777777">
        <w:trPr>
          <w:cantSplit/>
          <w:trHeight w:val="284"/>
        </w:trPr>
        <w:tc>
          <w:tcPr>
            <w:tcW w:w="2552" w:type="dxa"/>
            <w:gridSpan w:val="2"/>
            <w:shd w:val="clear" w:color="auto" w:fill="000000"/>
            <w:vAlign w:val="center"/>
          </w:tcPr>
          <w:p w14:paraId="7287C43F" w14:textId="77777777" w:rsidR="00B87BA4" w:rsidRDefault="00B87BA4">
            <w:pPr>
              <w:pStyle w:val="4"/>
              <w:rPr>
                <w:sz w:val="18"/>
              </w:rPr>
            </w:pPr>
            <w:r>
              <w:rPr>
                <w:rFonts w:hint="eastAsia"/>
                <w:sz w:val="18"/>
              </w:rPr>
              <w:t>記述項目</w:t>
            </w:r>
          </w:p>
        </w:tc>
        <w:tc>
          <w:tcPr>
            <w:tcW w:w="7088" w:type="dxa"/>
            <w:shd w:val="clear" w:color="auto" w:fill="000000"/>
            <w:vAlign w:val="center"/>
          </w:tcPr>
          <w:p w14:paraId="5D8087CA" w14:textId="77777777" w:rsidR="00B87BA4" w:rsidRDefault="00B87BA4">
            <w:pPr>
              <w:pStyle w:val="4"/>
              <w:rPr>
                <w:sz w:val="18"/>
              </w:rPr>
            </w:pPr>
            <w:r>
              <w:rPr>
                <w:rFonts w:hint="eastAsia"/>
                <w:sz w:val="18"/>
              </w:rPr>
              <w:t>解説</w:t>
            </w:r>
          </w:p>
        </w:tc>
        <w:tc>
          <w:tcPr>
            <w:tcW w:w="708" w:type="dxa"/>
            <w:shd w:val="clear" w:color="auto" w:fill="000000"/>
            <w:vAlign w:val="center"/>
          </w:tcPr>
          <w:p w14:paraId="26E64798" w14:textId="77777777" w:rsidR="00B87BA4" w:rsidRDefault="00B87BA4">
            <w:pPr>
              <w:pStyle w:val="4"/>
              <w:rPr>
                <w:sz w:val="18"/>
              </w:rPr>
            </w:pPr>
            <w:r>
              <w:rPr>
                <w:rFonts w:hint="eastAsia"/>
                <w:sz w:val="18"/>
              </w:rPr>
              <w:t>評価</w:t>
            </w:r>
          </w:p>
        </w:tc>
      </w:tr>
      <w:tr w:rsidR="00B87BA4" w14:paraId="45FADC4F" w14:textId="77777777">
        <w:trPr>
          <w:cantSplit/>
          <w:trHeight w:val="284"/>
        </w:trPr>
        <w:tc>
          <w:tcPr>
            <w:tcW w:w="425" w:type="dxa"/>
            <w:vMerge w:val="restart"/>
            <w:tcBorders>
              <w:right w:val="dotted" w:sz="4" w:space="0" w:color="auto"/>
            </w:tcBorders>
            <w:textDirection w:val="tbRlV"/>
            <w:vAlign w:val="center"/>
          </w:tcPr>
          <w:p w14:paraId="4710EDC5" w14:textId="77777777" w:rsidR="00B87BA4" w:rsidRDefault="00B87BA4">
            <w:pPr>
              <w:pStyle w:val="4"/>
              <w:jc w:val="center"/>
              <w:rPr>
                <w:sz w:val="18"/>
              </w:rPr>
            </w:pPr>
            <w:r>
              <w:rPr>
                <w:rFonts w:hint="eastAsia"/>
                <w:sz w:val="18"/>
              </w:rPr>
              <w:t>セキュリティ</w:t>
            </w:r>
          </w:p>
        </w:tc>
        <w:tc>
          <w:tcPr>
            <w:tcW w:w="2127" w:type="dxa"/>
            <w:tcBorders>
              <w:left w:val="dotted" w:sz="4" w:space="0" w:color="auto"/>
            </w:tcBorders>
            <w:vAlign w:val="center"/>
          </w:tcPr>
          <w:p w14:paraId="6F7E6645" w14:textId="77777777" w:rsidR="00B87BA4" w:rsidRDefault="00B87BA4">
            <w:pPr>
              <w:pStyle w:val="4"/>
              <w:rPr>
                <w:sz w:val="18"/>
              </w:rPr>
            </w:pPr>
            <w:r>
              <w:rPr>
                <w:rFonts w:hint="eastAsia"/>
                <w:sz w:val="18"/>
              </w:rPr>
              <w:t>セキュリティ</w:t>
            </w:r>
          </w:p>
        </w:tc>
        <w:tc>
          <w:tcPr>
            <w:tcW w:w="7088" w:type="dxa"/>
            <w:vAlign w:val="center"/>
          </w:tcPr>
          <w:p w14:paraId="5F265EC0" w14:textId="77777777" w:rsidR="00B87BA4" w:rsidRDefault="00B87BA4">
            <w:pPr>
              <w:pStyle w:val="4"/>
              <w:rPr>
                <w:sz w:val="18"/>
              </w:rPr>
            </w:pPr>
            <w:r>
              <w:rPr>
                <w:rFonts w:hint="eastAsia"/>
                <w:sz w:val="18"/>
              </w:rPr>
              <w:t>セキュリティ内容は開示されており十分なレベルか</w:t>
            </w:r>
          </w:p>
          <w:p w14:paraId="5E0DC4FD" w14:textId="77777777" w:rsidR="00B87BA4" w:rsidRDefault="00B87BA4">
            <w:pPr>
              <w:pStyle w:val="4"/>
              <w:rPr>
                <w:sz w:val="18"/>
              </w:rPr>
            </w:pPr>
            <w:r>
              <w:rPr>
                <w:rFonts w:hint="eastAsia"/>
                <w:sz w:val="18"/>
              </w:rPr>
              <w:t>（暗号強度、サーバの防犯設備、入退室管理、災害対応、ポート監視等）</w:t>
            </w:r>
          </w:p>
        </w:tc>
        <w:tc>
          <w:tcPr>
            <w:tcW w:w="708" w:type="dxa"/>
            <w:vAlign w:val="center"/>
          </w:tcPr>
          <w:p w14:paraId="514B0490" w14:textId="77777777" w:rsidR="00B87BA4" w:rsidRDefault="00B87BA4">
            <w:pPr>
              <w:pStyle w:val="4"/>
              <w:rPr>
                <w:sz w:val="18"/>
              </w:rPr>
            </w:pPr>
          </w:p>
        </w:tc>
      </w:tr>
      <w:tr w:rsidR="00B87BA4" w14:paraId="730D947B" w14:textId="77777777">
        <w:trPr>
          <w:cantSplit/>
          <w:trHeight w:val="284"/>
        </w:trPr>
        <w:tc>
          <w:tcPr>
            <w:tcW w:w="425" w:type="dxa"/>
            <w:vMerge/>
            <w:tcBorders>
              <w:right w:val="dotted" w:sz="4" w:space="0" w:color="auto"/>
            </w:tcBorders>
            <w:textDirection w:val="tbRlV"/>
            <w:vAlign w:val="center"/>
          </w:tcPr>
          <w:p w14:paraId="43E28DED" w14:textId="77777777" w:rsidR="00B87BA4" w:rsidRDefault="00B87BA4">
            <w:pPr>
              <w:pStyle w:val="4"/>
              <w:jc w:val="center"/>
              <w:rPr>
                <w:sz w:val="18"/>
              </w:rPr>
            </w:pPr>
          </w:p>
        </w:tc>
        <w:tc>
          <w:tcPr>
            <w:tcW w:w="2127" w:type="dxa"/>
            <w:tcBorders>
              <w:left w:val="dotted" w:sz="4" w:space="0" w:color="auto"/>
            </w:tcBorders>
            <w:vAlign w:val="center"/>
          </w:tcPr>
          <w:p w14:paraId="656BA505" w14:textId="77777777" w:rsidR="00B87BA4" w:rsidRDefault="00B87BA4">
            <w:pPr>
              <w:pStyle w:val="4"/>
              <w:rPr>
                <w:sz w:val="18"/>
              </w:rPr>
            </w:pPr>
            <w:r>
              <w:rPr>
                <w:rFonts w:hint="eastAsia"/>
                <w:sz w:val="18"/>
              </w:rPr>
              <w:t>アプリケーションのセキュリティ</w:t>
            </w:r>
          </w:p>
        </w:tc>
        <w:tc>
          <w:tcPr>
            <w:tcW w:w="7088" w:type="dxa"/>
            <w:vAlign w:val="center"/>
          </w:tcPr>
          <w:p w14:paraId="6DA6AE8B" w14:textId="77777777" w:rsidR="00B87BA4" w:rsidRDefault="00B87BA4">
            <w:pPr>
              <w:pStyle w:val="4"/>
              <w:rPr>
                <w:sz w:val="18"/>
              </w:rPr>
            </w:pPr>
            <w:r>
              <w:rPr>
                <w:rFonts w:hint="eastAsia"/>
                <w:sz w:val="18"/>
              </w:rPr>
              <w:t>アプリケーションのセキュリティは十分か。（使用</w:t>
            </w:r>
            <w:r>
              <w:rPr>
                <w:rFonts w:hint="eastAsia"/>
                <w:sz w:val="18"/>
              </w:rPr>
              <w:t>DB</w:t>
            </w:r>
            <w:r>
              <w:rPr>
                <w:rFonts w:hint="eastAsia"/>
                <w:sz w:val="18"/>
              </w:rPr>
              <w:t>の種類およびそのバージョン、セキュリティパッチの適用ポリシー等）</w:t>
            </w:r>
          </w:p>
        </w:tc>
        <w:tc>
          <w:tcPr>
            <w:tcW w:w="708" w:type="dxa"/>
            <w:vAlign w:val="center"/>
          </w:tcPr>
          <w:p w14:paraId="2E8302C2" w14:textId="77777777" w:rsidR="00B87BA4" w:rsidRDefault="00B87BA4">
            <w:pPr>
              <w:pStyle w:val="4"/>
              <w:rPr>
                <w:sz w:val="18"/>
              </w:rPr>
            </w:pPr>
          </w:p>
        </w:tc>
      </w:tr>
      <w:tr w:rsidR="00B87BA4" w14:paraId="2264A027" w14:textId="77777777">
        <w:trPr>
          <w:cantSplit/>
          <w:trHeight w:val="284"/>
        </w:trPr>
        <w:tc>
          <w:tcPr>
            <w:tcW w:w="425" w:type="dxa"/>
            <w:vMerge/>
            <w:tcBorders>
              <w:right w:val="dotted" w:sz="4" w:space="0" w:color="auto"/>
            </w:tcBorders>
            <w:textDirection w:val="tbRlV"/>
            <w:vAlign w:val="center"/>
          </w:tcPr>
          <w:p w14:paraId="6B0621E0" w14:textId="77777777" w:rsidR="00B87BA4" w:rsidRDefault="00B87BA4">
            <w:pPr>
              <w:pStyle w:val="4"/>
              <w:jc w:val="center"/>
              <w:rPr>
                <w:sz w:val="18"/>
              </w:rPr>
            </w:pPr>
          </w:p>
        </w:tc>
        <w:tc>
          <w:tcPr>
            <w:tcW w:w="2127" w:type="dxa"/>
            <w:tcBorders>
              <w:left w:val="dotted" w:sz="4" w:space="0" w:color="auto"/>
            </w:tcBorders>
            <w:vAlign w:val="center"/>
          </w:tcPr>
          <w:p w14:paraId="654E7D7E" w14:textId="77777777" w:rsidR="00B87BA4" w:rsidRDefault="00B87BA4">
            <w:pPr>
              <w:pStyle w:val="4"/>
              <w:rPr>
                <w:sz w:val="18"/>
              </w:rPr>
            </w:pPr>
            <w:r>
              <w:rPr>
                <w:rFonts w:hint="eastAsia"/>
                <w:sz w:val="18"/>
              </w:rPr>
              <w:t>アカウント設定</w:t>
            </w:r>
          </w:p>
        </w:tc>
        <w:tc>
          <w:tcPr>
            <w:tcW w:w="7088" w:type="dxa"/>
            <w:vAlign w:val="center"/>
          </w:tcPr>
          <w:p w14:paraId="0F313301" w14:textId="77777777" w:rsidR="00B87BA4" w:rsidRDefault="00B87BA4">
            <w:pPr>
              <w:pStyle w:val="4"/>
              <w:rPr>
                <w:sz w:val="18"/>
              </w:rPr>
            </w:pPr>
            <w:r>
              <w:rPr>
                <w:rFonts w:hint="eastAsia"/>
                <w:sz w:val="18"/>
              </w:rPr>
              <w:t>利用者ごとに</w:t>
            </w:r>
            <w:r>
              <w:rPr>
                <w:rFonts w:hint="eastAsia"/>
                <w:sz w:val="18"/>
              </w:rPr>
              <w:t>ID</w:t>
            </w:r>
            <w:r>
              <w:rPr>
                <w:rFonts w:hint="eastAsia"/>
                <w:sz w:val="18"/>
              </w:rPr>
              <w:t>が付与できるか</w:t>
            </w:r>
          </w:p>
        </w:tc>
        <w:tc>
          <w:tcPr>
            <w:tcW w:w="708" w:type="dxa"/>
            <w:vAlign w:val="center"/>
          </w:tcPr>
          <w:p w14:paraId="6D7E53E0" w14:textId="77777777" w:rsidR="00B87BA4" w:rsidRDefault="00B87BA4">
            <w:pPr>
              <w:pStyle w:val="4"/>
              <w:rPr>
                <w:sz w:val="18"/>
              </w:rPr>
            </w:pPr>
          </w:p>
        </w:tc>
      </w:tr>
      <w:tr w:rsidR="00B87BA4" w14:paraId="092729E5" w14:textId="77777777">
        <w:trPr>
          <w:cantSplit/>
          <w:trHeight w:val="284"/>
        </w:trPr>
        <w:tc>
          <w:tcPr>
            <w:tcW w:w="425" w:type="dxa"/>
            <w:vMerge/>
            <w:tcBorders>
              <w:right w:val="dotted" w:sz="4" w:space="0" w:color="auto"/>
            </w:tcBorders>
            <w:textDirection w:val="tbRlV"/>
            <w:vAlign w:val="center"/>
          </w:tcPr>
          <w:p w14:paraId="0960C1AD" w14:textId="77777777" w:rsidR="00B87BA4" w:rsidRDefault="00B87BA4">
            <w:pPr>
              <w:pStyle w:val="4"/>
              <w:jc w:val="center"/>
              <w:rPr>
                <w:sz w:val="18"/>
              </w:rPr>
            </w:pPr>
          </w:p>
        </w:tc>
        <w:tc>
          <w:tcPr>
            <w:tcW w:w="2127" w:type="dxa"/>
            <w:tcBorders>
              <w:left w:val="dotted" w:sz="4" w:space="0" w:color="auto"/>
            </w:tcBorders>
            <w:vAlign w:val="center"/>
          </w:tcPr>
          <w:p w14:paraId="5FF2C497" w14:textId="77777777" w:rsidR="00B87BA4" w:rsidRDefault="00B87BA4">
            <w:pPr>
              <w:pStyle w:val="4"/>
              <w:rPr>
                <w:sz w:val="18"/>
              </w:rPr>
            </w:pPr>
            <w:r>
              <w:rPr>
                <w:rFonts w:hint="eastAsia"/>
                <w:sz w:val="18"/>
              </w:rPr>
              <w:t>アクセス権設定</w:t>
            </w:r>
          </w:p>
        </w:tc>
        <w:tc>
          <w:tcPr>
            <w:tcW w:w="7088" w:type="dxa"/>
            <w:vAlign w:val="center"/>
          </w:tcPr>
          <w:p w14:paraId="7F6CBE47" w14:textId="77777777" w:rsidR="00B87BA4" w:rsidRDefault="00B87BA4">
            <w:pPr>
              <w:pStyle w:val="4"/>
              <w:rPr>
                <w:sz w:val="18"/>
              </w:rPr>
            </w:pPr>
            <w:r>
              <w:rPr>
                <w:rFonts w:hint="eastAsia"/>
                <w:sz w:val="18"/>
              </w:rPr>
              <w:t>利用者ごとにアクセス権限を設定できるか</w:t>
            </w:r>
          </w:p>
        </w:tc>
        <w:tc>
          <w:tcPr>
            <w:tcW w:w="708" w:type="dxa"/>
            <w:vAlign w:val="center"/>
          </w:tcPr>
          <w:p w14:paraId="09CC9971" w14:textId="77777777" w:rsidR="00B87BA4" w:rsidRDefault="00B87BA4">
            <w:pPr>
              <w:pStyle w:val="4"/>
              <w:rPr>
                <w:sz w:val="18"/>
              </w:rPr>
            </w:pPr>
          </w:p>
        </w:tc>
      </w:tr>
      <w:tr w:rsidR="00B87BA4" w14:paraId="2F7FF004" w14:textId="77777777">
        <w:trPr>
          <w:cantSplit/>
          <w:trHeight w:val="284"/>
        </w:trPr>
        <w:tc>
          <w:tcPr>
            <w:tcW w:w="425" w:type="dxa"/>
            <w:vMerge/>
            <w:tcBorders>
              <w:right w:val="dotted" w:sz="4" w:space="0" w:color="auto"/>
            </w:tcBorders>
            <w:textDirection w:val="tbRlV"/>
            <w:vAlign w:val="center"/>
          </w:tcPr>
          <w:p w14:paraId="3E7EDF41" w14:textId="77777777" w:rsidR="00B87BA4" w:rsidRDefault="00B87BA4">
            <w:pPr>
              <w:pStyle w:val="4"/>
              <w:jc w:val="center"/>
              <w:rPr>
                <w:sz w:val="18"/>
              </w:rPr>
            </w:pPr>
          </w:p>
        </w:tc>
        <w:tc>
          <w:tcPr>
            <w:tcW w:w="2127" w:type="dxa"/>
            <w:tcBorders>
              <w:left w:val="dotted" w:sz="4" w:space="0" w:color="auto"/>
            </w:tcBorders>
            <w:vAlign w:val="center"/>
          </w:tcPr>
          <w:p w14:paraId="244788C5" w14:textId="77777777" w:rsidR="00B87BA4" w:rsidRDefault="00B87BA4">
            <w:pPr>
              <w:pStyle w:val="4"/>
              <w:rPr>
                <w:sz w:val="18"/>
              </w:rPr>
            </w:pPr>
            <w:r>
              <w:rPr>
                <w:rFonts w:hint="eastAsia"/>
                <w:sz w:val="18"/>
              </w:rPr>
              <w:t>ログ管理</w:t>
            </w:r>
          </w:p>
        </w:tc>
        <w:tc>
          <w:tcPr>
            <w:tcW w:w="7088" w:type="dxa"/>
            <w:vAlign w:val="center"/>
          </w:tcPr>
          <w:p w14:paraId="6756C455" w14:textId="77777777" w:rsidR="00B87BA4" w:rsidRDefault="00B87BA4">
            <w:pPr>
              <w:pStyle w:val="4"/>
              <w:rPr>
                <w:sz w:val="18"/>
              </w:rPr>
            </w:pPr>
            <w:r>
              <w:rPr>
                <w:rFonts w:hint="eastAsia"/>
                <w:sz w:val="18"/>
              </w:rPr>
              <w:t>ログの保管期間、種類は十分か</w:t>
            </w:r>
          </w:p>
        </w:tc>
        <w:tc>
          <w:tcPr>
            <w:tcW w:w="708" w:type="dxa"/>
            <w:vAlign w:val="center"/>
          </w:tcPr>
          <w:p w14:paraId="06B6D7C2" w14:textId="77777777" w:rsidR="00B87BA4" w:rsidRDefault="00B87BA4">
            <w:pPr>
              <w:pStyle w:val="4"/>
              <w:rPr>
                <w:sz w:val="18"/>
              </w:rPr>
            </w:pPr>
          </w:p>
        </w:tc>
      </w:tr>
      <w:tr w:rsidR="00B87BA4" w14:paraId="28251F1F" w14:textId="77777777">
        <w:trPr>
          <w:cantSplit/>
          <w:trHeight w:val="284"/>
        </w:trPr>
        <w:tc>
          <w:tcPr>
            <w:tcW w:w="425" w:type="dxa"/>
            <w:vMerge w:val="restart"/>
            <w:tcBorders>
              <w:right w:val="dotted" w:sz="4" w:space="0" w:color="auto"/>
            </w:tcBorders>
            <w:textDirection w:val="tbRlV"/>
            <w:vAlign w:val="center"/>
          </w:tcPr>
          <w:p w14:paraId="5A278851" w14:textId="77777777" w:rsidR="00B87BA4" w:rsidRDefault="00B87BA4">
            <w:pPr>
              <w:pStyle w:val="4"/>
              <w:jc w:val="center"/>
              <w:rPr>
                <w:sz w:val="18"/>
              </w:rPr>
            </w:pPr>
            <w:r>
              <w:rPr>
                <w:rFonts w:hint="eastAsia"/>
                <w:sz w:val="18"/>
              </w:rPr>
              <w:t>バックアップ</w:t>
            </w:r>
          </w:p>
        </w:tc>
        <w:tc>
          <w:tcPr>
            <w:tcW w:w="2127" w:type="dxa"/>
            <w:tcBorders>
              <w:left w:val="dotted" w:sz="4" w:space="0" w:color="auto"/>
            </w:tcBorders>
            <w:vAlign w:val="center"/>
          </w:tcPr>
          <w:p w14:paraId="39A5747A" w14:textId="77777777" w:rsidR="00B87BA4" w:rsidRDefault="00B87BA4">
            <w:pPr>
              <w:pStyle w:val="4"/>
              <w:rPr>
                <w:sz w:val="18"/>
              </w:rPr>
            </w:pPr>
            <w:r>
              <w:rPr>
                <w:rFonts w:hint="eastAsia"/>
                <w:sz w:val="18"/>
              </w:rPr>
              <w:t>バックアップ</w:t>
            </w:r>
          </w:p>
        </w:tc>
        <w:tc>
          <w:tcPr>
            <w:tcW w:w="7088" w:type="dxa"/>
            <w:vAlign w:val="center"/>
          </w:tcPr>
          <w:p w14:paraId="1B723920" w14:textId="77777777" w:rsidR="00B87BA4" w:rsidRDefault="00B87BA4">
            <w:pPr>
              <w:pStyle w:val="4"/>
              <w:rPr>
                <w:sz w:val="18"/>
              </w:rPr>
            </w:pPr>
            <w:r>
              <w:rPr>
                <w:rFonts w:hint="eastAsia"/>
                <w:sz w:val="18"/>
              </w:rPr>
              <w:t>バックアップのポリシーと方法は十分か</w:t>
            </w:r>
          </w:p>
          <w:p w14:paraId="08063B13" w14:textId="77777777" w:rsidR="00B87BA4" w:rsidRDefault="00B87BA4">
            <w:pPr>
              <w:pStyle w:val="4"/>
              <w:rPr>
                <w:sz w:val="18"/>
              </w:rPr>
            </w:pPr>
            <w:r>
              <w:rPr>
                <w:rFonts w:hint="eastAsia"/>
                <w:sz w:val="18"/>
              </w:rPr>
              <w:t>（世代、復旧方法、保持期間、解約後の対応等）</w:t>
            </w:r>
          </w:p>
        </w:tc>
        <w:tc>
          <w:tcPr>
            <w:tcW w:w="708" w:type="dxa"/>
            <w:vAlign w:val="center"/>
          </w:tcPr>
          <w:p w14:paraId="7214EF16" w14:textId="77777777" w:rsidR="00B87BA4" w:rsidRDefault="00B87BA4">
            <w:pPr>
              <w:pStyle w:val="4"/>
              <w:rPr>
                <w:sz w:val="18"/>
              </w:rPr>
            </w:pPr>
          </w:p>
        </w:tc>
      </w:tr>
      <w:tr w:rsidR="00B87BA4" w14:paraId="68384B63" w14:textId="77777777">
        <w:trPr>
          <w:cantSplit/>
          <w:trHeight w:val="284"/>
        </w:trPr>
        <w:tc>
          <w:tcPr>
            <w:tcW w:w="425" w:type="dxa"/>
            <w:vMerge/>
            <w:tcBorders>
              <w:right w:val="dotted" w:sz="4" w:space="0" w:color="auto"/>
            </w:tcBorders>
            <w:textDirection w:val="tbRlV"/>
            <w:vAlign w:val="center"/>
          </w:tcPr>
          <w:p w14:paraId="3327B2F7" w14:textId="77777777" w:rsidR="00B87BA4" w:rsidRDefault="00B87BA4">
            <w:pPr>
              <w:pStyle w:val="4"/>
              <w:jc w:val="center"/>
              <w:rPr>
                <w:sz w:val="18"/>
              </w:rPr>
            </w:pPr>
          </w:p>
        </w:tc>
        <w:tc>
          <w:tcPr>
            <w:tcW w:w="2127" w:type="dxa"/>
            <w:tcBorders>
              <w:left w:val="dotted" w:sz="4" w:space="0" w:color="auto"/>
            </w:tcBorders>
            <w:vAlign w:val="center"/>
          </w:tcPr>
          <w:p w14:paraId="15098B3E" w14:textId="77777777" w:rsidR="00B87BA4" w:rsidRDefault="00B87BA4">
            <w:pPr>
              <w:pStyle w:val="4"/>
              <w:rPr>
                <w:sz w:val="18"/>
              </w:rPr>
            </w:pPr>
            <w:r>
              <w:rPr>
                <w:rFonts w:hint="eastAsia"/>
                <w:sz w:val="18"/>
              </w:rPr>
              <w:t>データ多重化</w:t>
            </w:r>
          </w:p>
        </w:tc>
        <w:tc>
          <w:tcPr>
            <w:tcW w:w="7088" w:type="dxa"/>
            <w:vAlign w:val="center"/>
          </w:tcPr>
          <w:p w14:paraId="2A2F9760" w14:textId="77777777" w:rsidR="00B87BA4" w:rsidRDefault="00B87BA4">
            <w:pPr>
              <w:pStyle w:val="4"/>
              <w:rPr>
                <w:sz w:val="18"/>
              </w:rPr>
            </w:pPr>
            <w:r>
              <w:rPr>
                <w:rFonts w:hint="eastAsia"/>
                <w:sz w:val="18"/>
              </w:rPr>
              <w:t>サービス中のデータは多重化して管理されているか</w:t>
            </w:r>
          </w:p>
        </w:tc>
        <w:tc>
          <w:tcPr>
            <w:tcW w:w="708" w:type="dxa"/>
            <w:vAlign w:val="center"/>
          </w:tcPr>
          <w:p w14:paraId="7ECF0D25" w14:textId="77777777" w:rsidR="00B87BA4" w:rsidRDefault="00B87BA4">
            <w:pPr>
              <w:pStyle w:val="4"/>
              <w:rPr>
                <w:sz w:val="18"/>
              </w:rPr>
            </w:pPr>
          </w:p>
        </w:tc>
      </w:tr>
      <w:tr w:rsidR="00B87BA4" w14:paraId="33970AB5" w14:textId="77777777">
        <w:trPr>
          <w:cantSplit/>
          <w:trHeight w:val="284"/>
        </w:trPr>
        <w:tc>
          <w:tcPr>
            <w:tcW w:w="425" w:type="dxa"/>
            <w:vMerge/>
            <w:tcBorders>
              <w:right w:val="dotted" w:sz="4" w:space="0" w:color="auto"/>
            </w:tcBorders>
            <w:textDirection w:val="tbRlV"/>
            <w:vAlign w:val="center"/>
          </w:tcPr>
          <w:p w14:paraId="52B0F40C" w14:textId="77777777" w:rsidR="00B87BA4" w:rsidRDefault="00B87BA4">
            <w:pPr>
              <w:pStyle w:val="4"/>
              <w:jc w:val="center"/>
              <w:rPr>
                <w:sz w:val="18"/>
              </w:rPr>
            </w:pPr>
          </w:p>
        </w:tc>
        <w:tc>
          <w:tcPr>
            <w:tcW w:w="2127" w:type="dxa"/>
            <w:tcBorders>
              <w:left w:val="dotted" w:sz="4" w:space="0" w:color="auto"/>
            </w:tcBorders>
            <w:vAlign w:val="center"/>
          </w:tcPr>
          <w:p w14:paraId="698F5D74" w14:textId="77777777" w:rsidR="00B87BA4" w:rsidRDefault="00B87BA4">
            <w:pPr>
              <w:pStyle w:val="4"/>
              <w:rPr>
                <w:sz w:val="18"/>
              </w:rPr>
            </w:pPr>
            <w:r>
              <w:rPr>
                <w:rFonts w:hint="eastAsia"/>
                <w:sz w:val="18"/>
              </w:rPr>
              <w:t>複数サイトによるバックアップ</w:t>
            </w:r>
          </w:p>
        </w:tc>
        <w:tc>
          <w:tcPr>
            <w:tcW w:w="7088" w:type="dxa"/>
            <w:vAlign w:val="center"/>
          </w:tcPr>
          <w:p w14:paraId="3C0116F7" w14:textId="77777777" w:rsidR="00B87BA4" w:rsidRDefault="00B87BA4">
            <w:pPr>
              <w:pStyle w:val="4"/>
              <w:rPr>
                <w:sz w:val="18"/>
              </w:rPr>
            </w:pPr>
            <w:r>
              <w:rPr>
                <w:rFonts w:hint="eastAsia"/>
                <w:sz w:val="18"/>
              </w:rPr>
              <w:t>災害対策などのため、複数拠点でデータを管理しているか</w:t>
            </w:r>
          </w:p>
        </w:tc>
        <w:tc>
          <w:tcPr>
            <w:tcW w:w="708" w:type="dxa"/>
            <w:vAlign w:val="center"/>
          </w:tcPr>
          <w:p w14:paraId="10DAC3D2" w14:textId="77777777" w:rsidR="00B87BA4" w:rsidRDefault="00B87BA4">
            <w:pPr>
              <w:pStyle w:val="4"/>
              <w:rPr>
                <w:sz w:val="18"/>
              </w:rPr>
            </w:pPr>
          </w:p>
        </w:tc>
      </w:tr>
      <w:tr w:rsidR="00B87BA4" w14:paraId="25C1288B" w14:textId="77777777">
        <w:trPr>
          <w:cantSplit/>
          <w:trHeight w:val="284"/>
        </w:trPr>
        <w:tc>
          <w:tcPr>
            <w:tcW w:w="425" w:type="dxa"/>
            <w:vMerge/>
            <w:tcBorders>
              <w:right w:val="dotted" w:sz="4" w:space="0" w:color="auto"/>
            </w:tcBorders>
            <w:textDirection w:val="tbRlV"/>
            <w:vAlign w:val="center"/>
          </w:tcPr>
          <w:p w14:paraId="44829D2B" w14:textId="77777777" w:rsidR="00B87BA4" w:rsidRDefault="00B87BA4">
            <w:pPr>
              <w:pStyle w:val="4"/>
              <w:jc w:val="center"/>
              <w:rPr>
                <w:sz w:val="18"/>
              </w:rPr>
            </w:pPr>
          </w:p>
        </w:tc>
        <w:tc>
          <w:tcPr>
            <w:tcW w:w="2127" w:type="dxa"/>
            <w:tcBorders>
              <w:left w:val="dotted" w:sz="4" w:space="0" w:color="auto"/>
            </w:tcBorders>
            <w:vAlign w:val="center"/>
          </w:tcPr>
          <w:p w14:paraId="61D4452C" w14:textId="77777777" w:rsidR="00B87BA4" w:rsidRDefault="00B87BA4">
            <w:pPr>
              <w:pStyle w:val="4"/>
              <w:rPr>
                <w:sz w:val="18"/>
              </w:rPr>
            </w:pPr>
            <w:r>
              <w:rPr>
                <w:rFonts w:hint="eastAsia"/>
                <w:sz w:val="18"/>
              </w:rPr>
              <w:t>ローカルバックアップ</w:t>
            </w:r>
          </w:p>
        </w:tc>
        <w:tc>
          <w:tcPr>
            <w:tcW w:w="7088" w:type="dxa"/>
            <w:vAlign w:val="center"/>
          </w:tcPr>
          <w:p w14:paraId="276E9EEC" w14:textId="77777777" w:rsidR="00B87BA4" w:rsidRDefault="00B87BA4">
            <w:pPr>
              <w:pStyle w:val="4"/>
              <w:rPr>
                <w:sz w:val="18"/>
              </w:rPr>
            </w:pPr>
            <w:r>
              <w:rPr>
                <w:rFonts w:hint="eastAsia"/>
                <w:sz w:val="18"/>
              </w:rPr>
              <w:t>ユーザ企業側にローカルバックアップは可能か</w:t>
            </w:r>
          </w:p>
        </w:tc>
        <w:tc>
          <w:tcPr>
            <w:tcW w:w="708" w:type="dxa"/>
            <w:vAlign w:val="center"/>
          </w:tcPr>
          <w:p w14:paraId="59D399D3" w14:textId="77777777" w:rsidR="00B87BA4" w:rsidRDefault="00B87BA4">
            <w:pPr>
              <w:pStyle w:val="4"/>
              <w:rPr>
                <w:sz w:val="18"/>
              </w:rPr>
            </w:pPr>
          </w:p>
        </w:tc>
      </w:tr>
      <w:tr w:rsidR="00B87BA4" w14:paraId="58D653E1" w14:textId="77777777">
        <w:trPr>
          <w:cantSplit/>
          <w:trHeight w:val="284"/>
        </w:trPr>
        <w:tc>
          <w:tcPr>
            <w:tcW w:w="425" w:type="dxa"/>
            <w:vMerge w:val="restart"/>
            <w:tcBorders>
              <w:right w:val="dotted" w:sz="4" w:space="0" w:color="auto"/>
            </w:tcBorders>
            <w:textDirection w:val="tbRlV"/>
            <w:vAlign w:val="center"/>
          </w:tcPr>
          <w:p w14:paraId="7E3D1DC1" w14:textId="77777777" w:rsidR="00B87BA4" w:rsidRDefault="00B87BA4">
            <w:pPr>
              <w:pStyle w:val="4"/>
              <w:jc w:val="center"/>
              <w:rPr>
                <w:sz w:val="18"/>
              </w:rPr>
            </w:pPr>
            <w:r>
              <w:rPr>
                <w:rFonts w:hint="eastAsia"/>
                <w:sz w:val="18"/>
              </w:rPr>
              <w:t>サポート</w:t>
            </w:r>
          </w:p>
        </w:tc>
        <w:tc>
          <w:tcPr>
            <w:tcW w:w="2127" w:type="dxa"/>
            <w:tcBorders>
              <w:left w:val="dotted" w:sz="4" w:space="0" w:color="auto"/>
            </w:tcBorders>
            <w:vAlign w:val="center"/>
          </w:tcPr>
          <w:p w14:paraId="09AB7D56" w14:textId="77777777" w:rsidR="00B87BA4" w:rsidRDefault="00B87BA4">
            <w:pPr>
              <w:pStyle w:val="4"/>
              <w:rPr>
                <w:sz w:val="18"/>
              </w:rPr>
            </w:pPr>
            <w:r>
              <w:rPr>
                <w:rFonts w:hint="eastAsia"/>
                <w:sz w:val="18"/>
              </w:rPr>
              <w:t>コスト</w:t>
            </w:r>
          </w:p>
        </w:tc>
        <w:tc>
          <w:tcPr>
            <w:tcW w:w="7088" w:type="dxa"/>
            <w:vAlign w:val="center"/>
          </w:tcPr>
          <w:p w14:paraId="12F40843" w14:textId="77777777" w:rsidR="00B87BA4" w:rsidRDefault="00B87BA4">
            <w:pPr>
              <w:pStyle w:val="4"/>
              <w:rPr>
                <w:sz w:val="18"/>
              </w:rPr>
            </w:pPr>
            <w:r>
              <w:rPr>
                <w:rFonts w:hint="eastAsia"/>
                <w:sz w:val="18"/>
              </w:rPr>
              <w:t>別途費用がかかるか</w:t>
            </w:r>
          </w:p>
        </w:tc>
        <w:tc>
          <w:tcPr>
            <w:tcW w:w="708" w:type="dxa"/>
            <w:vAlign w:val="center"/>
          </w:tcPr>
          <w:p w14:paraId="36EDB8C6" w14:textId="77777777" w:rsidR="00B87BA4" w:rsidRDefault="00B87BA4">
            <w:pPr>
              <w:pStyle w:val="4"/>
              <w:rPr>
                <w:sz w:val="18"/>
              </w:rPr>
            </w:pPr>
          </w:p>
        </w:tc>
      </w:tr>
      <w:tr w:rsidR="00B87BA4" w14:paraId="74D8F0BB" w14:textId="77777777">
        <w:trPr>
          <w:cantSplit/>
          <w:trHeight w:val="284"/>
        </w:trPr>
        <w:tc>
          <w:tcPr>
            <w:tcW w:w="425" w:type="dxa"/>
            <w:vMerge/>
            <w:tcBorders>
              <w:right w:val="dotted" w:sz="4" w:space="0" w:color="auto"/>
            </w:tcBorders>
            <w:textDirection w:val="tbRlV"/>
            <w:vAlign w:val="center"/>
          </w:tcPr>
          <w:p w14:paraId="315CB14F" w14:textId="77777777" w:rsidR="00B87BA4" w:rsidRDefault="00B87BA4">
            <w:pPr>
              <w:pStyle w:val="4"/>
              <w:rPr>
                <w:sz w:val="18"/>
              </w:rPr>
            </w:pPr>
          </w:p>
        </w:tc>
        <w:tc>
          <w:tcPr>
            <w:tcW w:w="2127" w:type="dxa"/>
            <w:tcBorders>
              <w:left w:val="dotted" w:sz="4" w:space="0" w:color="auto"/>
            </w:tcBorders>
            <w:vAlign w:val="center"/>
          </w:tcPr>
          <w:p w14:paraId="4C0B03FB" w14:textId="77777777" w:rsidR="00B87BA4" w:rsidRDefault="00B87BA4">
            <w:pPr>
              <w:pStyle w:val="4"/>
              <w:rPr>
                <w:sz w:val="18"/>
              </w:rPr>
            </w:pPr>
            <w:r>
              <w:rPr>
                <w:rFonts w:hint="eastAsia"/>
                <w:sz w:val="18"/>
              </w:rPr>
              <w:t>サポート時間</w:t>
            </w:r>
          </w:p>
        </w:tc>
        <w:tc>
          <w:tcPr>
            <w:tcW w:w="7088" w:type="dxa"/>
            <w:vAlign w:val="center"/>
          </w:tcPr>
          <w:p w14:paraId="5DA49DAE" w14:textId="77777777" w:rsidR="00B87BA4" w:rsidRDefault="00B87BA4">
            <w:pPr>
              <w:pStyle w:val="4"/>
              <w:rPr>
                <w:sz w:val="18"/>
              </w:rPr>
            </w:pPr>
            <w:r>
              <w:rPr>
                <w:rFonts w:hint="eastAsia"/>
                <w:sz w:val="18"/>
              </w:rPr>
              <w:t>サポート時間はユーザの業務時間と合致しているか</w:t>
            </w:r>
          </w:p>
        </w:tc>
        <w:tc>
          <w:tcPr>
            <w:tcW w:w="708" w:type="dxa"/>
            <w:vAlign w:val="center"/>
          </w:tcPr>
          <w:p w14:paraId="0F4212D3" w14:textId="77777777" w:rsidR="00B87BA4" w:rsidRDefault="00B87BA4">
            <w:pPr>
              <w:pStyle w:val="4"/>
              <w:rPr>
                <w:sz w:val="18"/>
              </w:rPr>
            </w:pPr>
          </w:p>
        </w:tc>
      </w:tr>
      <w:tr w:rsidR="00B87BA4" w14:paraId="145C2B08" w14:textId="77777777">
        <w:trPr>
          <w:cantSplit/>
          <w:trHeight w:val="284"/>
        </w:trPr>
        <w:tc>
          <w:tcPr>
            <w:tcW w:w="425" w:type="dxa"/>
            <w:vMerge/>
            <w:tcBorders>
              <w:right w:val="dotted" w:sz="4" w:space="0" w:color="auto"/>
            </w:tcBorders>
            <w:textDirection w:val="tbRlV"/>
            <w:vAlign w:val="center"/>
          </w:tcPr>
          <w:p w14:paraId="41982C19" w14:textId="77777777" w:rsidR="00B87BA4" w:rsidRDefault="00B87BA4">
            <w:pPr>
              <w:pStyle w:val="4"/>
              <w:rPr>
                <w:sz w:val="18"/>
              </w:rPr>
            </w:pPr>
          </w:p>
        </w:tc>
        <w:tc>
          <w:tcPr>
            <w:tcW w:w="2127" w:type="dxa"/>
            <w:tcBorders>
              <w:left w:val="dotted" w:sz="4" w:space="0" w:color="auto"/>
            </w:tcBorders>
            <w:vAlign w:val="center"/>
          </w:tcPr>
          <w:p w14:paraId="05E07FCC" w14:textId="77777777" w:rsidR="00B87BA4" w:rsidRDefault="00B87BA4">
            <w:pPr>
              <w:pStyle w:val="4"/>
              <w:rPr>
                <w:sz w:val="18"/>
              </w:rPr>
            </w:pPr>
            <w:r>
              <w:rPr>
                <w:rFonts w:hint="eastAsia"/>
                <w:sz w:val="18"/>
              </w:rPr>
              <w:t>サポート方法</w:t>
            </w:r>
          </w:p>
        </w:tc>
        <w:tc>
          <w:tcPr>
            <w:tcW w:w="7088" w:type="dxa"/>
            <w:vAlign w:val="center"/>
          </w:tcPr>
          <w:p w14:paraId="109357E1" w14:textId="77777777" w:rsidR="00B87BA4" w:rsidRDefault="00B87BA4">
            <w:pPr>
              <w:pStyle w:val="4"/>
              <w:rPr>
                <w:sz w:val="18"/>
              </w:rPr>
            </w:pPr>
            <w:r>
              <w:rPr>
                <w:rFonts w:hint="eastAsia"/>
                <w:sz w:val="18"/>
              </w:rPr>
              <w:t>サポートの方法は十分か（電話か、メールか等）</w:t>
            </w:r>
          </w:p>
        </w:tc>
        <w:tc>
          <w:tcPr>
            <w:tcW w:w="708" w:type="dxa"/>
            <w:vAlign w:val="center"/>
          </w:tcPr>
          <w:p w14:paraId="7F9F1100" w14:textId="77777777" w:rsidR="00B87BA4" w:rsidRDefault="00B87BA4">
            <w:pPr>
              <w:pStyle w:val="4"/>
              <w:rPr>
                <w:sz w:val="18"/>
              </w:rPr>
            </w:pPr>
          </w:p>
        </w:tc>
      </w:tr>
      <w:tr w:rsidR="00B87BA4" w14:paraId="21A669DC" w14:textId="77777777">
        <w:trPr>
          <w:cantSplit/>
          <w:trHeight w:val="284"/>
        </w:trPr>
        <w:tc>
          <w:tcPr>
            <w:tcW w:w="425" w:type="dxa"/>
            <w:vMerge/>
            <w:tcBorders>
              <w:right w:val="dotted" w:sz="4" w:space="0" w:color="auto"/>
            </w:tcBorders>
            <w:textDirection w:val="tbRlV"/>
            <w:vAlign w:val="center"/>
          </w:tcPr>
          <w:p w14:paraId="2EEB9950" w14:textId="77777777" w:rsidR="00B87BA4" w:rsidRDefault="00B87BA4">
            <w:pPr>
              <w:pStyle w:val="4"/>
              <w:rPr>
                <w:sz w:val="18"/>
              </w:rPr>
            </w:pPr>
          </w:p>
        </w:tc>
        <w:tc>
          <w:tcPr>
            <w:tcW w:w="2127" w:type="dxa"/>
            <w:tcBorders>
              <w:left w:val="dotted" w:sz="4" w:space="0" w:color="auto"/>
            </w:tcBorders>
            <w:vAlign w:val="center"/>
          </w:tcPr>
          <w:p w14:paraId="1F656FE0" w14:textId="77777777" w:rsidR="00B87BA4" w:rsidRDefault="00B87BA4">
            <w:pPr>
              <w:pStyle w:val="4"/>
              <w:rPr>
                <w:sz w:val="18"/>
              </w:rPr>
            </w:pPr>
            <w:r>
              <w:rPr>
                <w:rFonts w:hint="eastAsia"/>
                <w:sz w:val="18"/>
              </w:rPr>
              <w:t>その他</w:t>
            </w:r>
          </w:p>
        </w:tc>
        <w:tc>
          <w:tcPr>
            <w:tcW w:w="7088" w:type="dxa"/>
            <w:vAlign w:val="center"/>
          </w:tcPr>
          <w:p w14:paraId="1181A7BD" w14:textId="77777777" w:rsidR="00B87BA4" w:rsidRDefault="00B87BA4">
            <w:pPr>
              <w:pStyle w:val="4"/>
              <w:rPr>
                <w:sz w:val="18"/>
              </w:rPr>
            </w:pPr>
            <w:r>
              <w:rPr>
                <w:rFonts w:hint="eastAsia"/>
                <w:sz w:val="18"/>
              </w:rPr>
              <w:t>応答時間（特にメールの場合、</w:t>
            </w:r>
            <w:r>
              <w:rPr>
                <w:rFonts w:hint="eastAsia"/>
                <w:sz w:val="18"/>
              </w:rPr>
              <w:t>2</w:t>
            </w:r>
            <w:r>
              <w:rPr>
                <w:rFonts w:hint="eastAsia"/>
                <w:sz w:val="18"/>
              </w:rPr>
              <w:t>営業日以内に返答されるか等）は十分か。日本語サポートが受けられるか</w:t>
            </w:r>
          </w:p>
        </w:tc>
        <w:tc>
          <w:tcPr>
            <w:tcW w:w="708" w:type="dxa"/>
            <w:vAlign w:val="center"/>
          </w:tcPr>
          <w:p w14:paraId="360CBC73" w14:textId="77777777" w:rsidR="00B87BA4" w:rsidRDefault="00B87BA4">
            <w:pPr>
              <w:pStyle w:val="4"/>
              <w:rPr>
                <w:sz w:val="18"/>
              </w:rPr>
            </w:pPr>
          </w:p>
        </w:tc>
      </w:tr>
    </w:tbl>
    <w:p w14:paraId="0837EDD9" w14:textId="77777777" w:rsidR="00B87BA4" w:rsidRDefault="001C1D21">
      <w:pPr>
        <w:pStyle w:val="4"/>
        <w:spacing w:beforeLines="50" w:before="180"/>
      </w:pPr>
      <w:r>
        <w:rPr>
          <w:rFonts w:hint="eastAsia"/>
        </w:rPr>
        <w:t>SaaS/ASP</w:t>
      </w:r>
      <w:r w:rsidR="00B87BA4">
        <w:rPr>
          <w:rFonts w:hint="eastAsia"/>
        </w:rPr>
        <w:t>プラットフォームベンダ</w:t>
      </w: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8"/>
        <w:gridCol w:w="2028"/>
        <w:gridCol w:w="6824"/>
        <w:gridCol w:w="708"/>
      </w:tblGrid>
      <w:tr w:rsidR="00B87BA4" w14:paraId="47691BFD" w14:textId="77777777">
        <w:trPr>
          <w:trHeight w:val="284"/>
          <w:tblHeader/>
        </w:trPr>
        <w:tc>
          <w:tcPr>
            <w:tcW w:w="2816" w:type="dxa"/>
            <w:gridSpan w:val="2"/>
            <w:shd w:val="clear" w:color="auto" w:fill="000000"/>
            <w:vAlign w:val="center"/>
          </w:tcPr>
          <w:p w14:paraId="64AC57E6" w14:textId="77777777" w:rsidR="00B87BA4" w:rsidRDefault="00B87BA4">
            <w:pPr>
              <w:pStyle w:val="4"/>
              <w:rPr>
                <w:sz w:val="18"/>
                <w:szCs w:val="18"/>
              </w:rPr>
            </w:pPr>
            <w:r>
              <w:rPr>
                <w:rFonts w:hint="eastAsia"/>
                <w:sz w:val="18"/>
                <w:szCs w:val="18"/>
              </w:rPr>
              <w:t>記述項目</w:t>
            </w:r>
          </w:p>
        </w:tc>
        <w:tc>
          <w:tcPr>
            <w:tcW w:w="6824" w:type="dxa"/>
            <w:shd w:val="clear" w:color="auto" w:fill="000000"/>
            <w:vAlign w:val="center"/>
          </w:tcPr>
          <w:p w14:paraId="42B509FE" w14:textId="77777777" w:rsidR="00B87BA4" w:rsidRDefault="00B87BA4">
            <w:pPr>
              <w:pStyle w:val="4"/>
              <w:rPr>
                <w:sz w:val="18"/>
                <w:szCs w:val="18"/>
              </w:rPr>
            </w:pPr>
            <w:r>
              <w:rPr>
                <w:rFonts w:hint="eastAsia"/>
                <w:sz w:val="18"/>
                <w:szCs w:val="18"/>
              </w:rPr>
              <w:t>解説</w:t>
            </w:r>
          </w:p>
        </w:tc>
        <w:tc>
          <w:tcPr>
            <w:tcW w:w="708" w:type="dxa"/>
            <w:shd w:val="clear" w:color="auto" w:fill="000000"/>
            <w:vAlign w:val="center"/>
          </w:tcPr>
          <w:p w14:paraId="364D1D48" w14:textId="77777777" w:rsidR="00B87BA4" w:rsidRDefault="00B87BA4">
            <w:pPr>
              <w:pStyle w:val="4"/>
              <w:rPr>
                <w:sz w:val="18"/>
                <w:szCs w:val="18"/>
              </w:rPr>
            </w:pPr>
            <w:r>
              <w:rPr>
                <w:rFonts w:hint="eastAsia"/>
                <w:sz w:val="18"/>
                <w:szCs w:val="18"/>
              </w:rPr>
              <w:t>評価</w:t>
            </w:r>
          </w:p>
        </w:tc>
      </w:tr>
      <w:tr w:rsidR="00B87BA4" w14:paraId="586A8D51" w14:textId="77777777">
        <w:trPr>
          <w:cantSplit/>
          <w:trHeight w:val="284"/>
        </w:trPr>
        <w:tc>
          <w:tcPr>
            <w:tcW w:w="788" w:type="dxa"/>
            <w:vMerge w:val="restart"/>
            <w:tcBorders>
              <w:right w:val="dotted" w:sz="4" w:space="0" w:color="auto"/>
            </w:tcBorders>
            <w:textDirection w:val="tbRlV"/>
            <w:vAlign w:val="center"/>
          </w:tcPr>
          <w:p w14:paraId="266381AB" w14:textId="77777777" w:rsidR="00B87BA4" w:rsidRDefault="00B87BA4">
            <w:pPr>
              <w:pStyle w:val="4"/>
              <w:jc w:val="center"/>
              <w:rPr>
                <w:sz w:val="18"/>
                <w:szCs w:val="18"/>
              </w:rPr>
            </w:pPr>
            <w:r>
              <w:rPr>
                <w:rFonts w:hint="eastAsia"/>
                <w:sz w:val="18"/>
                <w:szCs w:val="18"/>
              </w:rPr>
              <w:t>利用の継続性</w:t>
            </w:r>
          </w:p>
        </w:tc>
        <w:tc>
          <w:tcPr>
            <w:tcW w:w="2028" w:type="dxa"/>
            <w:tcBorders>
              <w:left w:val="dotted" w:sz="4" w:space="0" w:color="auto"/>
            </w:tcBorders>
            <w:vAlign w:val="center"/>
          </w:tcPr>
          <w:p w14:paraId="52723EE8" w14:textId="77777777" w:rsidR="00B87BA4" w:rsidRDefault="00B87BA4">
            <w:pPr>
              <w:pStyle w:val="4"/>
              <w:rPr>
                <w:sz w:val="18"/>
                <w:szCs w:val="18"/>
              </w:rPr>
            </w:pPr>
            <w:r>
              <w:rPr>
                <w:rFonts w:hint="eastAsia"/>
                <w:sz w:val="18"/>
                <w:szCs w:val="18"/>
              </w:rPr>
              <w:t>（経営安定性）</w:t>
            </w:r>
          </w:p>
        </w:tc>
        <w:tc>
          <w:tcPr>
            <w:tcW w:w="6824" w:type="dxa"/>
            <w:vAlign w:val="center"/>
          </w:tcPr>
          <w:p w14:paraId="03E4368E" w14:textId="77777777" w:rsidR="00B87BA4" w:rsidRDefault="001C1D21">
            <w:pPr>
              <w:pStyle w:val="4"/>
              <w:rPr>
                <w:sz w:val="18"/>
                <w:szCs w:val="18"/>
              </w:rPr>
            </w:pPr>
            <w:r>
              <w:rPr>
                <w:rFonts w:hint="eastAsia"/>
                <w:sz w:val="18"/>
                <w:szCs w:val="18"/>
              </w:rPr>
              <w:t>SaaS/ASP</w:t>
            </w:r>
            <w:r w:rsidR="00B87BA4">
              <w:rPr>
                <w:rFonts w:hint="eastAsia"/>
                <w:sz w:val="18"/>
                <w:szCs w:val="18"/>
              </w:rPr>
              <w:t>ベンダの経営は安定しているか</w:t>
            </w:r>
          </w:p>
        </w:tc>
        <w:tc>
          <w:tcPr>
            <w:tcW w:w="708" w:type="dxa"/>
            <w:vAlign w:val="center"/>
          </w:tcPr>
          <w:p w14:paraId="650DAB1E" w14:textId="77777777" w:rsidR="00B87BA4" w:rsidRDefault="00B87BA4">
            <w:pPr>
              <w:pStyle w:val="4"/>
              <w:rPr>
                <w:sz w:val="18"/>
                <w:szCs w:val="18"/>
              </w:rPr>
            </w:pPr>
          </w:p>
        </w:tc>
      </w:tr>
      <w:tr w:rsidR="00B87BA4" w14:paraId="3A5CE009" w14:textId="77777777">
        <w:trPr>
          <w:cantSplit/>
          <w:trHeight w:val="284"/>
        </w:trPr>
        <w:tc>
          <w:tcPr>
            <w:tcW w:w="788" w:type="dxa"/>
            <w:vMerge/>
            <w:tcBorders>
              <w:right w:val="dotted" w:sz="4" w:space="0" w:color="auto"/>
            </w:tcBorders>
            <w:textDirection w:val="tbRlV"/>
            <w:vAlign w:val="center"/>
          </w:tcPr>
          <w:p w14:paraId="0ABC3A17" w14:textId="77777777" w:rsidR="00B87BA4" w:rsidRDefault="00B87BA4">
            <w:pPr>
              <w:pStyle w:val="4"/>
              <w:jc w:val="center"/>
              <w:rPr>
                <w:sz w:val="18"/>
                <w:szCs w:val="18"/>
              </w:rPr>
            </w:pPr>
          </w:p>
        </w:tc>
        <w:tc>
          <w:tcPr>
            <w:tcW w:w="2028" w:type="dxa"/>
            <w:tcBorders>
              <w:left w:val="dotted" w:sz="4" w:space="0" w:color="auto"/>
            </w:tcBorders>
            <w:vAlign w:val="center"/>
          </w:tcPr>
          <w:p w14:paraId="720D39C7" w14:textId="77777777" w:rsidR="00B87BA4" w:rsidRDefault="00B87BA4">
            <w:pPr>
              <w:pStyle w:val="4"/>
              <w:rPr>
                <w:sz w:val="18"/>
                <w:szCs w:val="18"/>
              </w:rPr>
            </w:pPr>
            <w:r>
              <w:rPr>
                <w:rFonts w:hint="eastAsia"/>
                <w:sz w:val="18"/>
                <w:szCs w:val="18"/>
              </w:rPr>
              <w:t>サービス提供時間帯</w:t>
            </w:r>
          </w:p>
        </w:tc>
        <w:tc>
          <w:tcPr>
            <w:tcW w:w="6824" w:type="dxa"/>
            <w:vAlign w:val="center"/>
          </w:tcPr>
          <w:p w14:paraId="006E74B1" w14:textId="77777777" w:rsidR="00B87BA4" w:rsidRDefault="00B87BA4">
            <w:pPr>
              <w:pStyle w:val="4"/>
              <w:rPr>
                <w:sz w:val="18"/>
                <w:szCs w:val="18"/>
              </w:rPr>
            </w:pPr>
            <w:r>
              <w:rPr>
                <w:rFonts w:hint="eastAsia"/>
                <w:sz w:val="18"/>
                <w:szCs w:val="18"/>
              </w:rPr>
              <w:t>サービスの提供時間は十分か</w:t>
            </w:r>
          </w:p>
        </w:tc>
        <w:tc>
          <w:tcPr>
            <w:tcW w:w="708" w:type="dxa"/>
            <w:vAlign w:val="center"/>
          </w:tcPr>
          <w:p w14:paraId="287F6545" w14:textId="77777777" w:rsidR="00B87BA4" w:rsidRDefault="00B87BA4">
            <w:pPr>
              <w:pStyle w:val="4"/>
              <w:rPr>
                <w:sz w:val="18"/>
                <w:szCs w:val="18"/>
              </w:rPr>
            </w:pPr>
          </w:p>
        </w:tc>
      </w:tr>
      <w:tr w:rsidR="00B87BA4" w14:paraId="7B945DDC" w14:textId="77777777">
        <w:trPr>
          <w:cantSplit/>
          <w:trHeight w:val="284"/>
        </w:trPr>
        <w:tc>
          <w:tcPr>
            <w:tcW w:w="788" w:type="dxa"/>
            <w:vMerge/>
            <w:tcBorders>
              <w:right w:val="dotted" w:sz="4" w:space="0" w:color="auto"/>
            </w:tcBorders>
            <w:textDirection w:val="tbRlV"/>
            <w:vAlign w:val="center"/>
          </w:tcPr>
          <w:p w14:paraId="180B81B1" w14:textId="77777777" w:rsidR="00B87BA4" w:rsidRDefault="00B87BA4">
            <w:pPr>
              <w:pStyle w:val="4"/>
              <w:jc w:val="center"/>
              <w:rPr>
                <w:sz w:val="18"/>
                <w:szCs w:val="18"/>
              </w:rPr>
            </w:pPr>
          </w:p>
        </w:tc>
        <w:tc>
          <w:tcPr>
            <w:tcW w:w="2028" w:type="dxa"/>
            <w:tcBorders>
              <w:left w:val="dotted" w:sz="4" w:space="0" w:color="auto"/>
            </w:tcBorders>
            <w:vAlign w:val="center"/>
          </w:tcPr>
          <w:p w14:paraId="0C7B18F4" w14:textId="77777777" w:rsidR="00B87BA4" w:rsidRDefault="00B87BA4">
            <w:pPr>
              <w:pStyle w:val="4"/>
              <w:rPr>
                <w:sz w:val="18"/>
                <w:szCs w:val="18"/>
              </w:rPr>
            </w:pPr>
            <w:r>
              <w:rPr>
                <w:rFonts w:hint="eastAsia"/>
                <w:sz w:val="18"/>
                <w:szCs w:val="18"/>
              </w:rPr>
              <w:t>定期メンテナンス</w:t>
            </w:r>
          </w:p>
        </w:tc>
        <w:tc>
          <w:tcPr>
            <w:tcW w:w="6824" w:type="dxa"/>
            <w:vAlign w:val="center"/>
          </w:tcPr>
          <w:p w14:paraId="6978FE36" w14:textId="77777777" w:rsidR="00B87BA4" w:rsidRDefault="00B87BA4">
            <w:pPr>
              <w:pStyle w:val="4"/>
              <w:rPr>
                <w:sz w:val="18"/>
                <w:szCs w:val="18"/>
              </w:rPr>
            </w:pPr>
            <w:r>
              <w:rPr>
                <w:rFonts w:hint="eastAsia"/>
                <w:sz w:val="18"/>
                <w:szCs w:val="18"/>
              </w:rPr>
              <w:t>定期メンテナンス等による停止時間、停止時期、告知方法等は明確か</w:t>
            </w:r>
          </w:p>
          <w:p w14:paraId="61BD58F3" w14:textId="77777777" w:rsidR="00B87BA4" w:rsidRDefault="00B87BA4">
            <w:pPr>
              <w:pStyle w:val="4"/>
              <w:rPr>
                <w:sz w:val="18"/>
                <w:szCs w:val="18"/>
              </w:rPr>
            </w:pPr>
            <w:r>
              <w:rPr>
                <w:rFonts w:hint="eastAsia"/>
                <w:sz w:val="18"/>
                <w:szCs w:val="18"/>
              </w:rPr>
              <w:t>停止による業務への影響は軽微か</w:t>
            </w:r>
          </w:p>
        </w:tc>
        <w:tc>
          <w:tcPr>
            <w:tcW w:w="708" w:type="dxa"/>
            <w:vAlign w:val="center"/>
          </w:tcPr>
          <w:p w14:paraId="380A3B5E" w14:textId="77777777" w:rsidR="00B87BA4" w:rsidRDefault="00B87BA4">
            <w:pPr>
              <w:pStyle w:val="4"/>
              <w:rPr>
                <w:sz w:val="18"/>
                <w:szCs w:val="18"/>
              </w:rPr>
            </w:pPr>
          </w:p>
        </w:tc>
      </w:tr>
      <w:tr w:rsidR="00B87BA4" w14:paraId="2C672C39" w14:textId="77777777">
        <w:trPr>
          <w:cantSplit/>
          <w:trHeight w:val="284"/>
        </w:trPr>
        <w:tc>
          <w:tcPr>
            <w:tcW w:w="788" w:type="dxa"/>
            <w:vMerge/>
            <w:tcBorders>
              <w:right w:val="dotted" w:sz="4" w:space="0" w:color="auto"/>
            </w:tcBorders>
            <w:textDirection w:val="tbRlV"/>
            <w:vAlign w:val="center"/>
          </w:tcPr>
          <w:p w14:paraId="05E1C387" w14:textId="77777777" w:rsidR="00B87BA4" w:rsidRDefault="00B87BA4">
            <w:pPr>
              <w:pStyle w:val="4"/>
              <w:jc w:val="center"/>
              <w:rPr>
                <w:sz w:val="18"/>
                <w:szCs w:val="18"/>
              </w:rPr>
            </w:pPr>
          </w:p>
        </w:tc>
        <w:tc>
          <w:tcPr>
            <w:tcW w:w="2028" w:type="dxa"/>
            <w:tcBorders>
              <w:left w:val="dotted" w:sz="4" w:space="0" w:color="auto"/>
            </w:tcBorders>
            <w:vAlign w:val="center"/>
          </w:tcPr>
          <w:p w14:paraId="4116B63C" w14:textId="77777777" w:rsidR="00B87BA4" w:rsidRDefault="00B87BA4">
            <w:pPr>
              <w:pStyle w:val="4"/>
              <w:rPr>
                <w:sz w:val="18"/>
                <w:szCs w:val="18"/>
              </w:rPr>
            </w:pPr>
            <w:r>
              <w:rPr>
                <w:rFonts w:hint="eastAsia"/>
                <w:sz w:val="18"/>
                <w:szCs w:val="18"/>
              </w:rPr>
              <w:t>災害・障害時対応</w:t>
            </w:r>
          </w:p>
        </w:tc>
        <w:tc>
          <w:tcPr>
            <w:tcW w:w="6824" w:type="dxa"/>
            <w:vAlign w:val="center"/>
          </w:tcPr>
          <w:p w14:paraId="1F59EB5F" w14:textId="77777777" w:rsidR="00B87BA4" w:rsidRDefault="00B87BA4">
            <w:pPr>
              <w:pStyle w:val="4"/>
              <w:rPr>
                <w:sz w:val="18"/>
                <w:szCs w:val="18"/>
              </w:rPr>
            </w:pPr>
            <w:r>
              <w:rPr>
                <w:rFonts w:hint="eastAsia"/>
                <w:sz w:val="18"/>
                <w:szCs w:val="18"/>
              </w:rPr>
              <w:t>災害、障害時の対応方法（告知方法、説明方法等）は明確か</w:t>
            </w:r>
          </w:p>
          <w:p w14:paraId="57A7719A" w14:textId="77777777" w:rsidR="00B87BA4" w:rsidRDefault="00B87BA4">
            <w:pPr>
              <w:pStyle w:val="4"/>
              <w:rPr>
                <w:sz w:val="18"/>
                <w:szCs w:val="18"/>
              </w:rPr>
            </w:pPr>
            <w:r>
              <w:rPr>
                <w:rFonts w:hint="eastAsia"/>
                <w:sz w:val="18"/>
                <w:szCs w:val="18"/>
              </w:rPr>
              <w:t>システム復旧体制は十分か</w:t>
            </w:r>
          </w:p>
          <w:p w14:paraId="4DBE15D5" w14:textId="77777777" w:rsidR="00B87BA4" w:rsidRDefault="00B87BA4">
            <w:pPr>
              <w:pStyle w:val="4"/>
              <w:rPr>
                <w:sz w:val="18"/>
                <w:szCs w:val="18"/>
              </w:rPr>
            </w:pPr>
            <w:r>
              <w:rPr>
                <w:rFonts w:hint="eastAsia"/>
                <w:sz w:val="18"/>
                <w:szCs w:val="18"/>
              </w:rPr>
              <w:t>停止時間に対する課金方針は妥当か</w:t>
            </w:r>
          </w:p>
        </w:tc>
        <w:tc>
          <w:tcPr>
            <w:tcW w:w="708" w:type="dxa"/>
            <w:vAlign w:val="center"/>
          </w:tcPr>
          <w:p w14:paraId="10587402" w14:textId="77777777" w:rsidR="00B87BA4" w:rsidRDefault="00B87BA4">
            <w:pPr>
              <w:pStyle w:val="4"/>
              <w:rPr>
                <w:sz w:val="18"/>
                <w:szCs w:val="18"/>
              </w:rPr>
            </w:pPr>
          </w:p>
        </w:tc>
      </w:tr>
      <w:tr w:rsidR="00B87BA4" w14:paraId="49878014" w14:textId="77777777">
        <w:trPr>
          <w:cantSplit/>
          <w:trHeight w:val="284"/>
        </w:trPr>
        <w:tc>
          <w:tcPr>
            <w:tcW w:w="788" w:type="dxa"/>
            <w:vMerge w:val="restart"/>
            <w:tcBorders>
              <w:right w:val="dotted" w:sz="4" w:space="0" w:color="auto"/>
            </w:tcBorders>
            <w:textDirection w:val="tbRlV"/>
            <w:vAlign w:val="center"/>
          </w:tcPr>
          <w:p w14:paraId="0D1842BA" w14:textId="77777777" w:rsidR="00B87BA4" w:rsidRDefault="00B87BA4">
            <w:pPr>
              <w:pStyle w:val="4"/>
              <w:jc w:val="center"/>
              <w:rPr>
                <w:sz w:val="18"/>
                <w:szCs w:val="18"/>
              </w:rPr>
            </w:pPr>
            <w:r>
              <w:rPr>
                <w:rFonts w:hint="eastAsia"/>
                <w:sz w:val="18"/>
                <w:szCs w:val="18"/>
              </w:rPr>
              <w:t>実績</w:t>
            </w:r>
          </w:p>
        </w:tc>
        <w:tc>
          <w:tcPr>
            <w:tcW w:w="2028" w:type="dxa"/>
            <w:tcBorders>
              <w:left w:val="dotted" w:sz="4" w:space="0" w:color="auto"/>
            </w:tcBorders>
            <w:vAlign w:val="center"/>
          </w:tcPr>
          <w:p w14:paraId="76C4A000" w14:textId="77777777" w:rsidR="00B87BA4" w:rsidRDefault="00B87BA4">
            <w:pPr>
              <w:pStyle w:val="4"/>
              <w:rPr>
                <w:sz w:val="18"/>
                <w:szCs w:val="18"/>
              </w:rPr>
            </w:pPr>
            <w:r>
              <w:rPr>
                <w:rFonts w:hint="eastAsia"/>
                <w:sz w:val="18"/>
                <w:szCs w:val="18"/>
              </w:rPr>
              <w:t>サービス履歴</w:t>
            </w:r>
          </w:p>
        </w:tc>
        <w:tc>
          <w:tcPr>
            <w:tcW w:w="6824" w:type="dxa"/>
            <w:vAlign w:val="center"/>
          </w:tcPr>
          <w:p w14:paraId="703B164F" w14:textId="77777777" w:rsidR="00B87BA4" w:rsidRDefault="00B87BA4">
            <w:pPr>
              <w:pStyle w:val="4"/>
              <w:rPr>
                <w:sz w:val="18"/>
                <w:szCs w:val="18"/>
              </w:rPr>
            </w:pPr>
            <w:r>
              <w:rPr>
                <w:rFonts w:hint="eastAsia"/>
                <w:sz w:val="18"/>
                <w:szCs w:val="18"/>
              </w:rPr>
              <w:t>当該製品の初期バージョンとバージョンアップの出荷時期の履歴（海外サービスの場合は国内外を分けて提示）</w:t>
            </w:r>
          </w:p>
        </w:tc>
        <w:tc>
          <w:tcPr>
            <w:tcW w:w="708" w:type="dxa"/>
            <w:vAlign w:val="center"/>
          </w:tcPr>
          <w:p w14:paraId="25D3CDB6" w14:textId="77777777" w:rsidR="00B87BA4" w:rsidRDefault="00B87BA4">
            <w:pPr>
              <w:pStyle w:val="4"/>
              <w:rPr>
                <w:sz w:val="18"/>
                <w:szCs w:val="18"/>
              </w:rPr>
            </w:pPr>
          </w:p>
        </w:tc>
      </w:tr>
      <w:tr w:rsidR="00B87BA4" w14:paraId="396620C6" w14:textId="77777777">
        <w:trPr>
          <w:cantSplit/>
          <w:trHeight w:val="284"/>
        </w:trPr>
        <w:tc>
          <w:tcPr>
            <w:tcW w:w="788" w:type="dxa"/>
            <w:vMerge/>
            <w:tcBorders>
              <w:right w:val="dotted" w:sz="4" w:space="0" w:color="auto"/>
            </w:tcBorders>
            <w:textDirection w:val="tbRlV"/>
            <w:vAlign w:val="center"/>
          </w:tcPr>
          <w:p w14:paraId="6E496B9C" w14:textId="77777777" w:rsidR="00B87BA4" w:rsidRDefault="00B87BA4">
            <w:pPr>
              <w:pStyle w:val="4"/>
              <w:jc w:val="center"/>
              <w:rPr>
                <w:sz w:val="18"/>
                <w:szCs w:val="18"/>
              </w:rPr>
            </w:pPr>
          </w:p>
        </w:tc>
        <w:tc>
          <w:tcPr>
            <w:tcW w:w="2028" w:type="dxa"/>
            <w:tcBorders>
              <w:left w:val="dotted" w:sz="4" w:space="0" w:color="auto"/>
            </w:tcBorders>
            <w:vAlign w:val="center"/>
          </w:tcPr>
          <w:p w14:paraId="11B2328A" w14:textId="77777777" w:rsidR="00B87BA4" w:rsidRDefault="00B87BA4">
            <w:pPr>
              <w:pStyle w:val="4"/>
              <w:rPr>
                <w:sz w:val="18"/>
                <w:szCs w:val="18"/>
              </w:rPr>
            </w:pPr>
            <w:r>
              <w:rPr>
                <w:rFonts w:hint="eastAsia"/>
                <w:sz w:val="18"/>
                <w:szCs w:val="18"/>
              </w:rPr>
              <w:t>ユーザ累計</w:t>
            </w:r>
          </w:p>
        </w:tc>
        <w:tc>
          <w:tcPr>
            <w:tcW w:w="6824" w:type="dxa"/>
            <w:vAlign w:val="center"/>
          </w:tcPr>
          <w:p w14:paraId="7C499D23" w14:textId="77777777" w:rsidR="00B87BA4" w:rsidRDefault="00B87BA4">
            <w:pPr>
              <w:pStyle w:val="4"/>
              <w:rPr>
                <w:sz w:val="18"/>
                <w:szCs w:val="18"/>
              </w:rPr>
            </w:pPr>
            <w:r>
              <w:rPr>
                <w:rFonts w:hint="eastAsia"/>
                <w:sz w:val="18"/>
                <w:szCs w:val="18"/>
              </w:rPr>
              <w:t>初版から累計と提供バージョンの双方の出荷累計（海外サービスの場合は国内外を分けて提示）</w:t>
            </w:r>
          </w:p>
        </w:tc>
        <w:tc>
          <w:tcPr>
            <w:tcW w:w="708" w:type="dxa"/>
            <w:vAlign w:val="center"/>
          </w:tcPr>
          <w:p w14:paraId="2F1E5315" w14:textId="77777777" w:rsidR="00B87BA4" w:rsidRDefault="00B87BA4">
            <w:pPr>
              <w:pStyle w:val="4"/>
              <w:rPr>
                <w:sz w:val="18"/>
                <w:szCs w:val="18"/>
              </w:rPr>
            </w:pPr>
          </w:p>
        </w:tc>
      </w:tr>
      <w:tr w:rsidR="00B87BA4" w14:paraId="2461D536" w14:textId="77777777">
        <w:trPr>
          <w:cantSplit/>
          <w:trHeight w:val="284"/>
        </w:trPr>
        <w:tc>
          <w:tcPr>
            <w:tcW w:w="788" w:type="dxa"/>
            <w:vMerge/>
            <w:tcBorders>
              <w:right w:val="dotted" w:sz="4" w:space="0" w:color="auto"/>
            </w:tcBorders>
            <w:textDirection w:val="tbRlV"/>
            <w:vAlign w:val="center"/>
          </w:tcPr>
          <w:p w14:paraId="1E042519" w14:textId="77777777" w:rsidR="00B87BA4" w:rsidRDefault="00B87BA4">
            <w:pPr>
              <w:pStyle w:val="4"/>
              <w:jc w:val="center"/>
              <w:rPr>
                <w:sz w:val="18"/>
                <w:szCs w:val="18"/>
              </w:rPr>
            </w:pPr>
          </w:p>
        </w:tc>
        <w:tc>
          <w:tcPr>
            <w:tcW w:w="2028" w:type="dxa"/>
            <w:tcBorders>
              <w:left w:val="dotted" w:sz="4" w:space="0" w:color="auto"/>
            </w:tcBorders>
            <w:vAlign w:val="center"/>
          </w:tcPr>
          <w:p w14:paraId="200FE968" w14:textId="77777777" w:rsidR="00B87BA4" w:rsidRDefault="00B87BA4">
            <w:pPr>
              <w:pStyle w:val="4"/>
              <w:rPr>
                <w:sz w:val="18"/>
                <w:szCs w:val="18"/>
              </w:rPr>
            </w:pPr>
            <w:r>
              <w:rPr>
                <w:rFonts w:hint="eastAsia"/>
                <w:sz w:val="18"/>
                <w:szCs w:val="18"/>
              </w:rPr>
              <w:t>導入企業</w:t>
            </w:r>
          </w:p>
        </w:tc>
        <w:tc>
          <w:tcPr>
            <w:tcW w:w="6824" w:type="dxa"/>
            <w:vAlign w:val="center"/>
          </w:tcPr>
          <w:p w14:paraId="1D79EC89" w14:textId="77777777" w:rsidR="00B87BA4" w:rsidRDefault="00B87BA4">
            <w:pPr>
              <w:pStyle w:val="4"/>
              <w:rPr>
                <w:sz w:val="18"/>
                <w:szCs w:val="18"/>
              </w:rPr>
            </w:pPr>
            <w:r>
              <w:rPr>
                <w:rFonts w:hint="eastAsia"/>
                <w:sz w:val="18"/>
                <w:szCs w:val="18"/>
              </w:rPr>
              <w:t>当該</w:t>
            </w:r>
            <w:r w:rsidR="001C1D21">
              <w:rPr>
                <w:rFonts w:hint="eastAsia"/>
                <w:sz w:val="18"/>
                <w:szCs w:val="18"/>
              </w:rPr>
              <w:t>SaaS/ASP</w:t>
            </w:r>
            <w:r>
              <w:rPr>
                <w:rFonts w:hint="eastAsia"/>
                <w:sz w:val="18"/>
                <w:szCs w:val="18"/>
              </w:rPr>
              <w:t>を導入している企業の実績を提示</w:t>
            </w:r>
          </w:p>
        </w:tc>
        <w:tc>
          <w:tcPr>
            <w:tcW w:w="708" w:type="dxa"/>
            <w:vAlign w:val="center"/>
          </w:tcPr>
          <w:p w14:paraId="69740E9F" w14:textId="77777777" w:rsidR="00B87BA4" w:rsidRDefault="00B87BA4">
            <w:pPr>
              <w:pStyle w:val="4"/>
              <w:rPr>
                <w:sz w:val="18"/>
                <w:szCs w:val="18"/>
              </w:rPr>
            </w:pPr>
          </w:p>
        </w:tc>
      </w:tr>
      <w:tr w:rsidR="00B87BA4" w14:paraId="5A0E8D96" w14:textId="77777777">
        <w:trPr>
          <w:cantSplit/>
          <w:trHeight w:val="284"/>
        </w:trPr>
        <w:tc>
          <w:tcPr>
            <w:tcW w:w="788" w:type="dxa"/>
            <w:vMerge/>
            <w:tcBorders>
              <w:bottom w:val="single" w:sz="4" w:space="0" w:color="auto"/>
              <w:right w:val="dotted" w:sz="4" w:space="0" w:color="auto"/>
            </w:tcBorders>
            <w:textDirection w:val="tbRlV"/>
            <w:vAlign w:val="center"/>
          </w:tcPr>
          <w:p w14:paraId="583D3E39" w14:textId="77777777" w:rsidR="00B87BA4" w:rsidRDefault="00B87BA4">
            <w:pPr>
              <w:pStyle w:val="4"/>
              <w:jc w:val="center"/>
              <w:rPr>
                <w:sz w:val="18"/>
                <w:szCs w:val="18"/>
              </w:rPr>
            </w:pPr>
          </w:p>
        </w:tc>
        <w:tc>
          <w:tcPr>
            <w:tcW w:w="2028" w:type="dxa"/>
            <w:tcBorders>
              <w:left w:val="dotted" w:sz="4" w:space="0" w:color="auto"/>
              <w:bottom w:val="single" w:sz="4" w:space="0" w:color="auto"/>
            </w:tcBorders>
            <w:vAlign w:val="center"/>
          </w:tcPr>
          <w:p w14:paraId="40890718" w14:textId="77777777" w:rsidR="00B87BA4" w:rsidRDefault="00B87BA4">
            <w:pPr>
              <w:pStyle w:val="4"/>
              <w:rPr>
                <w:sz w:val="18"/>
                <w:szCs w:val="18"/>
              </w:rPr>
            </w:pPr>
            <w:r>
              <w:rPr>
                <w:rFonts w:hint="eastAsia"/>
                <w:sz w:val="18"/>
                <w:szCs w:val="18"/>
              </w:rPr>
              <w:t>導入規模</w:t>
            </w:r>
          </w:p>
        </w:tc>
        <w:tc>
          <w:tcPr>
            <w:tcW w:w="6824" w:type="dxa"/>
            <w:vAlign w:val="center"/>
          </w:tcPr>
          <w:p w14:paraId="63E1FD42" w14:textId="77777777" w:rsidR="00B87BA4" w:rsidRDefault="00B87BA4">
            <w:pPr>
              <w:pStyle w:val="4"/>
              <w:rPr>
                <w:sz w:val="18"/>
                <w:szCs w:val="18"/>
              </w:rPr>
            </w:pPr>
            <w:r>
              <w:rPr>
                <w:rFonts w:hint="eastAsia"/>
                <w:sz w:val="18"/>
                <w:szCs w:val="18"/>
              </w:rPr>
              <w:t>利用人数や端末数などの導入規模を提示（導入企業規模ではなく、導入の規模を提示）</w:t>
            </w:r>
          </w:p>
        </w:tc>
        <w:tc>
          <w:tcPr>
            <w:tcW w:w="708" w:type="dxa"/>
            <w:vAlign w:val="center"/>
          </w:tcPr>
          <w:p w14:paraId="6FBDA923" w14:textId="77777777" w:rsidR="00B87BA4" w:rsidRDefault="00B87BA4">
            <w:pPr>
              <w:pStyle w:val="4"/>
              <w:rPr>
                <w:sz w:val="18"/>
                <w:szCs w:val="18"/>
              </w:rPr>
            </w:pPr>
          </w:p>
        </w:tc>
      </w:tr>
      <w:tr w:rsidR="00B87BA4" w14:paraId="4BC58F13" w14:textId="77777777">
        <w:trPr>
          <w:cantSplit/>
          <w:trHeight w:val="284"/>
        </w:trPr>
        <w:tc>
          <w:tcPr>
            <w:tcW w:w="788" w:type="dxa"/>
            <w:vMerge w:val="restart"/>
            <w:tcBorders>
              <w:right w:val="dotted" w:sz="4" w:space="0" w:color="auto"/>
            </w:tcBorders>
            <w:textDirection w:val="tbRlV"/>
            <w:vAlign w:val="center"/>
          </w:tcPr>
          <w:p w14:paraId="7B5AA6A7" w14:textId="77777777" w:rsidR="00B87BA4" w:rsidRDefault="00B87BA4">
            <w:pPr>
              <w:pStyle w:val="4"/>
              <w:jc w:val="center"/>
              <w:rPr>
                <w:sz w:val="18"/>
                <w:szCs w:val="18"/>
              </w:rPr>
            </w:pPr>
            <w:r>
              <w:rPr>
                <w:rFonts w:hint="eastAsia"/>
                <w:sz w:val="18"/>
                <w:szCs w:val="18"/>
              </w:rPr>
              <w:t>パフォーマンス</w:t>
            </w:r>
          </w:p>
        </w:tc>
        <w:tc>
          <w:tcPr>
            <w:tcW w:w="2028" w:type="dxa"/>
            <w:tcBorders>
              <w:left w:val="dotted" w:sz="4" w:space="0" w:color="auto"/>
            </w:tcBorders>
            <w:vAlign w:val="center"/>
          </w:tcPr>
          <w:p w14:paraId="5FB85BD6" w14:textId="77777777" w:rsidR="00B87BA4" w:rsidRDefault="00B87BA4">
            <w:pPr>
              <w:pStyle w:val="4"/>
              <w:rPr>
                <w:sz w:val="18"/>
                <w:szCs w:val="18"/>
              </w:rPr>
            </w:pPr>
            <w:r>
              <w:rPr>
                <w:rFonts w:hint="eastAsia"/>
                <w:sz w:val="18"/>
                <w:szCs w:val="18"/>
              </w:rPr>
              <w:t>パフォーマンス</w:t>
            </w:r>
          </w:p>
        </w:tc>
        <w:tc>
          <w:tcPr>
            <w:tcW w:w="6824" w:type="dxa"/>
            <w:vAlign w:val="center"/>
          </w:tcPr>
          <w:p w14:paraId="3EA814A8" w14:textId="77777777" w:rsidR="00B87BA4" w:rsidRDefault="00B87BA4">
            <w:pPr>
              <w:pStyle w:val="4"/>
              <w:rPr>
                <w:sz w:val="18"/>
                <w:szCs w:val="18"/>
              </w:rPr>
            </w:pPr>
            <w:r>
              <w:rPr>
                <w:rFonts w:hint="eastAsia"/>
                <w:sz w:val="18"/>
                <w:szCs w:val="18"/>
              </w:rPr>
              <w:t>推奨環境下で使用した場合のパフォーマンスは十分か（応答速度、同時接続数、転送量等）</w:t>
            </w:r>
          </w:p>
          <w:p w14:paraId="512D4ACB" w14:textId="77777777" w:rsidR="00B87BA4" w:rsidRDefault="00B87BA4">
            <w:pPr>
              <w:pStyle w:val="4"/>
              <w:rPr>
                <w:sz w:val="18"/>
                <w:szCs w:val="18"/>
              </w:rPr>
            </w:pPr>
            <w:r>
              <w:rPr>
                <w:rFonts w:hint="eastAsia"/>
                <w:sz w:val="18"/>
                <w:szCs w:val="18"/>
              </w:rPr>
              <w:t>保証はあるか</w:t>
            </w:r>
          </w:p>
        </w:tc>
        <w:tc>
          <w:tcPr>
            <w:tcW w:w="708" w:type="dxa"/>
            <w:vAlign w:val="center"/>
          </w:tcPr>
          <w:p w14:paraId="519B3ED0" w14:textId="77777777" w:rsidR="00B87BA4" w:rsidRDefault="00B87BA4">
            <w:pPr>
              <w:pStyle w:val="4"/>
              <w:rPr>
                <w:sz w:val="18"/>
                <w:szCs w:val="18"/>
              </w:rPr>
            </w:pPr>
          </w:p>
        </w:tc>
      </w:tr>
      <w:tr w:rsidR="00B87BA4" w14:paraId="583275C7" w14:textId="77777777">
        <w:trPr>
          <w:cantSplit/>
          <w:trHeight w:val="284"/>
        </w:trPr>
        <w:tc>
          <w:tcPr>
            <w:tcW w:w="788" w:type="dxa"/>
            <w:vMerge/>
            <w:tcBorders>
              <w:right w:val="dotted" w:sz="4" w:space="0" w:color="auto"/>
            </w:tcBorders>
            <w:textDirection w:val="tbRlV"/>
            <w:vAlign w:val="center"/>
          </w:tcPr>
          <w:p w14:paraId="750E99C0" w14:textId="77777777" w:rsidR="00B87BA4" w:rsidRDefault="00B87BA4">
            <w:pPr>
              <w:pStyle w:val="4"/>
              <w:jc w:val="center"/>
              <w:rPr>
                <w:sz w:val="18"/>
                <w:szCs w:val="18"/>
              </w:rPr>
            </w:pPr>
          </w:p>
        </w:tc>
        <w:tc>
          <w:tcPr>
            <w:tcW w:w="2028" w:type="dxa"/>
            <w:tcBorders>
              <w:left w:val="dotted" w:sz="4" w:space="0" w:color="auto"/>
            </w:tcBorders>
            <w:vAlign w:val="center"/>
          </w:tcPr>
          <w:p w14:paraId="4C2D5063" w14:textId="77777777" w:rsidR="00B87BA4" w:rsidRDefault="00B87BA4">
            <w:pPr>
              <w:pStyle w:val="4"/>
              <w:rPr>
                <w:sz w:val="18"/>
                <w:szCs w:val="18"/>
              </w:rPr>
            </w:pPr>
            <w:r>
              <w:rPr>
                <w:rFonts w:hint="eastAsia"/>
                <w:sz w:val="18"/>
                <w:szCs w:val="18"/>
              </w:rPr>
              <w:t>稼働率</w:t>
            </w:r>
          </w:p>
        </w:tc>
        <w:tc>
          <w:tcPr>
            <w:tcW w:w="6824" w:type="dxa"/>
            <w:vAlign w:val="center"/>
          </w:tcPr>
          <w:p w14:paraId="0171C68D" w14:textId="77777777" w:rsidR="00B87BA4" w:rsidRDefault="00B87BA4">
            <w:pPr>
              <w:pStyle w:val="4"/>
              <w:rPr>
                <w:sz w:val="18"/>
                <w:szCs w:val="18"/>
              </w:rPr>
            </w:pPr>
            <w:r>
              <w:rPr>
                <w:rFonts w:hint="eastAsia"/>
                <w:sz w:val="18"/>
                <w:szCs w:val="18"/>
              </w:rPr>
              <w:t>稼働時間が開示されるもしくは稼動目標を示しているか</w:t>
            </w:r>
          </w:p>
        </w:tc>
        <w:tc>
          <w:tcPr>
            <w:tcW w:w="708" w:type="dxa"/>
            <w:vAlign w:val="center"/>
          </w:tcPr>
          <w:p w14:paraId="04DAC7DF" w14:textId="77777777" w:rsidR="00B87BA4" w:rsidRDefault="00B87BA4">
            <w:pPr>
              <w:pStyle w:val="4"/>
              <w:rPr>
                <w:sz w:val="18"/>
                <w:szCs w:val="18"/>
              </w:rPr>
            </w:pPr>
          </w:p>
        </w:tc>
      </w:tr>
      <w:tr w:rsidR="00B87BA4" w14:paraId="6E55687A" w14:textId="77777777">
        <w:trPr>
          <w:cantSplit/>
          <w:trHeight w:val="284"/>
        </w:trPr>
        <w:tc>
          <w:tcPr>
            <w:tcW w:w="788" w:type="dxa"/>
            <w:vMerge w:val="restart"/>
            <w:tcBorders>
              <w:right w:val="dotted" w:sz="4" w:space="0" w:color="auto"/>
            </w:tcBorders>
            <w:textDirection w:val="tbRlV"/>
            <w:vAlign w:val="center"/>
          </w:tcPr>
          <w:p w14:paraId="22DD2860" w14:textId="77777777" w:rsidR="00B87BA4" w:rsidRDefault="00B87BA4">
            <w:pPr>
              <w:pStyle w:val="4"/>
              <w:jc w:val="center"/>
              <w:rPr>
                <w:sz w:val="18"/>
                <w:szCs w:val="18"/>
              </w:rPr>
            </w:pPr>
            <w:r>
              <w:rPr>
                <w:rFonts w:hint="eastAsia"/>
                <w:sz w:val="18"/>
                <w:szCs w:val="18"/>
              </w:rPr>
              <w:t>セキュリティ</w:t>
            </w:r>
          </w:p>
          <w:p w14:paraId="1962BB47" w14:textId="77777777" w:rsidR="00B87BA4" w:rsidRDefault="00B87BA4">
            <w:pPr>
              <w:pStyle w:val="4"/>
              <w:jc w:val="center"/>
              <w:rPr>
                <w:sz w:val="18"/>
                <w:szCs w:val="18"/>
              </w:rPr>
            </w:pPr>
            <w:r>
              <w:rPr>
                <w:rFonts w:hint="eastAsia"/>
                <w:sz w:val="18"/>
                <w:szCs w:val="18"/>
              </w:rPr>
              <w:t>バックアップ</w:t>
            </w:r>
          </w:p>
        </w:tc>
        <w:tc>
          <w:tcPr>
            <w:tcW w:w="2028" w:type="dxa"/>
            <w:tcBorders>
              <w:left w:val="dotted" w:sz="4" w:space="0" w:color="auto"/>
            </w:tcBorders>
            <w:vAlign w:val="center"/>
          </w:tcPr>
          <w:p w14:paraId="7BB74272" w14:textId="77777777" w:rsidR="00B87BA4" w:rsidRDefault="00B87BA4">
            <w:pPr>
              <w:pStyle w:val="4"/>
              <w:rPr>
                <w:sz w:val="18"/>
                <w:szCs w:val="18"/>
              </w:rPr>
            </w:pPr>
            <w:r>
              <w:rPr>
                <w:rFonts w:hint="eastAsia"/>
                <w:sz w:val="18"/>
                <w:szCs w:val="18"/>
              </w:rPr>
              <w:t>セキュリティ</w:t>
            </w:r>
          </w:p>
        </w:tc>
        <w:tc>
          <w:tcPr>
            <w:tcW w:w="6824" w:type="dxa"/>
            <w:vAlign w:val="center"/>
          </w:tcPr>
          <w:p w14:paraId="407CFD56" w14:textId="77777777" w:rsidR="00B87BA4" w:rsidRDefault="00B87BA4">
            <w:pPr>
              <w:pStyle w:val="4"/>
              <w:rPr>
                <w:sz w:val="18"/>
                <w:szCs w:val="18"/>
              </w:rPr>
            </w:pPr>
            <w:r>
              <w:rPr>
                <w:rFonts w:hint="eastAsia"/>
                <w:sz w:val="18"/>
                <w:szCs w:val="18"/>
              </w:rPr>
              <w:t>セキュリティ内容は開示されており十分なレベルか（暗号強度、サーバの防犯設備、入退室管理、災害対応、ポート監視等）</w:t>
            </w:r>
          </w:p>
        </w:tc>
        <w:tc>
          <w:tcPr>
            <w:tcW w:w="708" w:type="dxa"/>
            <w:vAlign w:val="center"/>
          </w:tcPr>
          <w:p w14:paraId="160F91B4" w14:textId="77777777" w:rsidR="00B87BA4" w:rsidRDefault="00B87BA4">
            <w:pPr>
              <w:pStyle w:val="4"/>
              <w:rPr>
                <w:sz w:val="18"/>
                <w:szCs w:val="18"/>
              </w:rPr>
            </w:pPr>
          </w:p>
        </w:tc>
      </w:tr>
      <w:tr w:rsidR="00B87BA4" w14:paraId="4C74767D" w14:textId="77777777">
        <w:trPr>
          <w:cantSplit/>
          <w:trHeight w:val="284"/>
        </w:trPr>
        <w:tc>
          <w:tcPr>
            <w:tcW w:w="788" w:type="dxa"/>
            <w:vMerge/>
            <w:tcBorders>
              <w:right w:val="dotted" w:sz="4" w:space="0" w:color="auto"/>
            </w:tcBorders>
            <w:textDirection w:val="tbRlV"/>
            <w:vAlign w:val="center"/>
          </w:tcPr>
          <w:p w14:paraId="5D95F21A" w14:textId="77777777" w:rsidR="00B87BA4" w:rsidRDefault="00B87BA4">
            <w:pPr>
              <w:pStyle w:val="4"/>
              <w:rPr>
                <w:sz w:val="18"/>
                <w:szCs w:val="18"/>
              </w:rPr>
            </w:pPr>
          </w:p>
        </w:tc>
        <w:tc>
          <w:tcPr>
            <w:tcW w:w="2028" w:type="dxa"/>
            <w:tcBorders>
              <w:left w:val="dotted" w:sz="4" w:space="0" w:color="auto"/>
            </w:tcBorders>
            <w:vAlign w:val="center"/>
          </w:tcPr>
          <w:p w14:paraId="5C75AAEE" w14:textId="77777777" w:rsidR="00B87BA4" w:rsidRDefault="00B87BA4">
            <w:pPr>
              <w:pStyle w:val="4"/>
              <w:rPr>
                <w:sz w:val="18"/>
                <w:szCs w:val="18"/>
              </w:rPr>
            </w:pPr>
            <w:r>
              <w:rPr>
                <w:rFonts w:hint="eastAsia"/>
                <w:sz w:val="18"/>
                <w:szCs w:val="18"/>
              </w:rPr>
              <w:t>バックアップ</w:t>
            </w:r>
          </w:p>
        </w:tc>
        <w:tc>
          <w:tcPr>
            <w:tcW w:w="6824" w:type="dxa"/>
            <w:vAlign w:val="center"/>
          </w:tcPr>
          <w:p w14:paraId="292B6459" w14:textId="77777777" w:rsidR="00B87BA4" w:rsidRDefault="00B87BA4">
            <w:pPr>
              <w:pStyle w:val="4"/>
              <w:rPr>
                <w:sz w:val="18"/>
                <w:szCs w:val="18"/>
              </w:rPr>
            </w:pPr>
            <w:r>
              <w:rPr>
                <w:rFonts w:hint="eastAsia"/>
                <w:sz w:val="18"/>
                <w:szCs w:val="18"/>
              </w:rPr>
              <w:t>バックアップのポリシーと方法は十分か（世代、復旧方法、保持期間、解約後の対応等）</w:t>
            </w:r>
          </w:p>
        </w:tc>
        <w:tc>
          <w:tcPr>
            <w:tcW w:w="708" w:type="dxa"/>
            <w:vAlign w:val="center"/>
          </w:tcPr>
          <w:p w14:paraId="00B575CA" w14:textId="77777777" w:rsidR="00B87BA4" w:rsidRDefault="00B87BA4">
            <w:pPr>
              <w:pStyle w:val="4"/>
              <w:rPr>
                <w:sz w:val="18"/>
                <w:szCs w:val="18"/>
              </w:rPr>
            </w:pPr>
          </w:p>
        </w:tc>
      </w:tr>
      <w:tr w:rsidR="00B87BA4" w14:paraId="1CD881EA" w14:textId="77777777">
        <w:trPr>
          <w:cantSplit/>
          <w:trHeight w:val="284"/>
        </w:trPr>
        <w:tc>
          <w:tcPr>
            <w:tcW w:w="788" w:type="dxa"/>
            <w:vMerge/>
            <w:tcBorders>
              <w:right w:val="dotted" w:sz="4" w:space="0" w:color="auto"/>
            </w:tcBorders>
            <w:textDirection w:val="tbRlV"/>
            <w:vAlign w:val="center"/>
          </w:tcPr>
          <w:p w14:paraId="2AF2646B" w14:textId="77777777" w:rsidR="00B87BA4" w:rsidRDefault="00B87BA4">
            <w:pPr>
              <w:pStyle w:val="4"/>
              <w:rPr>
                <w:sz w:val="18"/>
                <w:szCs w:val="18"/>
              </w:rPr>
            </w:pPr>
          </w:p>
        </w:tc>
        <w:tc>
          <w:tcPr>
            <w:tcW w:w="2028" w:type="dxa"/>
            <w:tcBorders>
              <w:left w:val="dotted" w:sz="4" w:space="0" w:color="auto"/>
            </w:tcBorders>
            <w:vAlign w:val="center"/>
          </w:tcPr>
          <w:p w14:paraId="300314FE" w14:textId="77777777" w:rsidR="00B87BA4" w:rsidRDefault="00B87BA4">
            <w:pPr>
              <w:pStyle w:val="4"/>
              <w:rPr>
                <w:sz w:val="18"/>
                <w:szCs w:val="18"/>
              </w:rPr>
            </w:pPr>
            <w:r>
              <w:rPr>
                <w:rFonts w:hint="eastAsia"/>
                <w:sz w:val="18"/>
                <w:szCs w:val="18"/>
              </w:rPr>
              <w:t>データ多重化</w:t>
            </w:r>
          </w:p>
        </w:tc>
        <w:tc>
          <w:tcPr>
            <w:tcW w:w="6824" w:type="dxa"/>
            <w:vAlign w:val="center"/>
          </w:tcPr>
          <w:p w14:paraId="01492FFD" w14:textId="77777777" w:rsidR="00B87BA4" w:rsidRDefault="00B87BA4">
            <w:pPr>
              <w:pStyle w:val="4"/>
              <w:rPr>
                <w:sz w:val="18"/>
                <w:szCs w:val="18"/>
              </w:rPr>
            </w:pPr>
            <w:r>
              <w:rPr>
                <w:rFonts w:hint="eastAsia"/>
                <w:sz w:val="18"/>
                <w:szCs w:val="18"/>
              </w:rPr>
              <w:t>サービス中のデータは多重化して管理されているか</w:t>
            </w:r>
          </w:p>
        </w:tc>
        <w:tc>
          <w:tcPr>
            <w:tcW w:w="708" w:type="dxa"/>
            <w:vAlign w:val="center"/>
          </w:tcPr>
          <w:p w14:paraId="6FC2BCF9" w14:textId="77777777" w:rsidR="00B87BA4" w:rsidRDefault="00B87BA4">
            <w:pPr>
              <w:pStyle w:val="4"/>
              <w:rPr>
                <w:sz w:val="18"/>
                <w:szCs w:val="18"/>
              </w:rPr>
            </w:pPr>
          </w:p>
        </w:tc>
      </w:tr>
      <w:tr w:rsidR="00B87BA4" w14:paraId="0EF55AB1" w14:textId="77777777">
        <w:trPr>
          <w:cantSplit/>
          <w:trHeight w:val="284"/>
        </w:trPr>
        <w:tc>
          <w:tcPr>
            <w:tcW w:w="788" w:type="dxa"/>
            <w:vMerge/>
            <w:tcBorders>
              <w:right w:val="dotted" w:sz="4" w:space="0" w:color="auto"/>
            </w:tcBorders>
            <w:textDirection w:val="tbRlV"/>
            <w:vAlign w:val="center"/>
          </w:tcPr>
          <w:p w14:paraId="38FCAAC7" w14:textId="77777777" w:rsidR="00B87BA4" w:rsidRDefault="00B87BA4">
            <w:pPr>
              <w:pStyle w:val="4"/>
              <w:rPr>
                <w:sz w:val="18"/>
                <w:szCs w:val="18"/>
              </w:rPr>
            </w:pPr>
          </w:p>
        </w:tc>
        <w:tc>
          <w:tcPr>
            <w:tcW w:w="2028" w:type="dxa"/>
            <w:tcBorders>
              <w:left w:val="dotted" w:sz="4" w:space="0" w:color="auto"/>
            </w:tcBorders>
            <w:vAlign w:val="center"/>
          </w:tcPr>
          <w:p w14:paraId="503053AF" w14:textId="77777777" w:rsidR="00B87BA4" w:rsidRDefault="00B87BA4">
            <w:pPr>
              <w:pStyle w:val="4"/>
              <w:rPr>
                <w:sz w:val="18"/>
                <w:szCs w:val="18"/>
              </w:rPr>
            </w:pPr>
            <w:r>
              <w:rPr>
                <w:rFonts w:hint="eastAsia"/>
                <w:sz w:val="18"/>
                <w:szCs w:val="18"/>
              </w:rPr>
              <w:t>複数サイトによるバックアップ</w:t>
            </w:r>
          </w:p>
        </w:tc>
        <w:tc>
          <w:tcPr>
            <w:tcW w:w="6824" w:type="dxa"/>
            <w:vAlign w:val="center"/>
          </w:tcPr>
          <w:p w14:paraId="69072DAC" w14:textId="77777777" w:rsidR="00B87BA4" w:rsidRDefault="00B87BA4">
            <w:pPr>
              <w:pStyle w:val="4"/>
              <w:rPr>
                <w:sz w:val="18"/>
                <w:szCs w:val="18"/>
              </w:rPr>
            </w:pPr>
            <w:r>
              <w:rPr>
                <w:rFonts w:hint="eastAsia"/>
                <w:sz w:val="18"/>
                <w:szCs w:val="18"/>
              </w:rPr>
              <w:t>災害対策などのため、複数拠点でデータを管理しているか</w:t>
            </w:r>
          </w:p>
        </w:tc>
        <w:tc>
          <w:tcPr>
            <w:tcW w:w="708" w:type="dxa"/>
            <w:vAlign w:val="center"/>
          </w:tcPr>
          <w:p w14:paraId="53701C2A" w14:textId="77777777" w:rsidR="00B87BA4" w:rsidRDefault="00B87BA4">
            <w:pPr>
              <w:pStyle w:val="4"/>
              <w:rPr>
                <w:sz w:val="18"/>
                <w:szCs w:val="18"/>
              </w:rPr>
            </w:pPr>
          </w:p>
        </w:tc>
      </w:tr>
      <w:tr w:rsidR="00B87BA4" w14:paraId="776C4310" w14:textId="77777777">
        <w:trPr>
          <w:cantSplit/>
          <w:trHeight w:val="284"/>
        </w:trPr>
        <w:tc>
          <w:tcPr>
            <w:tcW w:w="788" w:type="dxa"/>
            <w:vMerge/>
            <w:tcBorders>
              <w:right w:val="dotted" w:sz="4" w:space="0" w:color="auto"/>
            </w:tcBorders>
            <w:textDirection w:val="tbRlV"/>
            <w:vAlign w:val="center"/>
          </w:tcPr>
          <w:p w14:paraId="75A4ED32" w14:textId="77777777" w:rsidR="00B87BA4" w:rsidRDefault="00B87BA4">
            <w:pPr>
              <w:pStyle w:val="4"/>
              <w:rPr>
                <w:sz w:val="18"/>
                <w:szCs w:val="18"/>
              </w:rPr>
            </w:pPr>
          </w:p>
        </w:tc>
        <w:tc>
          <w:tcPr>
            <w:tcW w:w="2028" w:type="dxa"/>
            <w:tcBorders>
              <w:left w:val="dotted" w:sz="4" w:space="0" w:color="auto"/>
            </w:tcBorders>
            <w:vAlign w:val="center"/>
          </w:tcPr>
          <w:p w14:paraId="532CA082" w14:textId="77777777" w:rsidR="00B87BA4" w:rsidRDefault="00B87BA4">
            <w:pPr>
              <w:pStyle w:val="4"/>
              <w:rPr>
                <w:sz w:val="18"/>
                <w:szCs w:val="18"/>
              </w:rPr>
            </w:pPr>
            <w:r>
              <w:rPr>
                <w:rFonts w:hint="eastAsia"/>
                <w:sz w:val="18"/>
                <w:szCs w:val="18"/>
              </w:rPr>
              <w:t>ローカルバックアップ</w:t>
            </w:r>
          </w:p>
        </w:tc>
        <w:tc>
          <w:tcPr>
            <w:tcW w:w="6824" w:type="dxa"/>
            <w:vAlign w:val="center"/>
          </w:tcPr>
          <w:p w14:paraId="7216731D" w14:textId="77777777" w:rsidR="00B87BA4" w:rsidRDefault="00B87BA4">
            <w:pPr>
              <w:pStyle w:val="4"/>
              <w:rPr>
                <w:sz w:val="18"/>
                <w:szCs w:val="18"/>
              </w:rPr>
            </w:pPr>
            <w:r>
              <w:rPr>
                <w:rFonts w:hint="eastAsia"/>
                <w:sz w:val="18"/>
                <w:szCs w:val="18"/>
              </w:rPr>
              <w:t>ユーザ企業側にローカルバックアップは可能か</w:t>
            </w:r>
          </w:p>
        </w:tc>
        <w:tc>
          <w:tcPr>
            <w:tcW w:w="708" w:type="dxa"/>
            <w:vAlign w:val="center"/>
          </w:tcPr>
          <w:p w14:paraId="624B2235" w14:textId="77777777" w:rsidR="00B87BA4" w:rsidRDefault="00B87BA4">
            <w:pPr>
              <w:pStyle w:val="4"/>
              <w:rPr>
                <w:sz w:val="18"/>
                <w:szCs w:val="18"/>
              </w:rPr>
            </w:pPr>
          </w:p>
        </w:tc>
      </w:tr>
      <w:tr w:rsidR="00B87BA4" w14:paraId="45D076CD" w14:textId="77777777">
        <w:trPr>
          <w:cantSplit/>
          <w:trHeight w:val="284"/>
        </w:trPr>
        <w:tc>
          <w:tcPr>
            <w:tcW w:w="788" w:type="dxa"/>
            <w:vMerge w:val="restart"/>
            <w:tcBorders>
              <w:right w:val="dotted" w:sz="4" w:space="0" w:color="auto"/>
            </w:tcBorders>
            <w:textDirection w:val="tbRlV"/>
            <w:vAlign w:val="center"/>
          </w:tcPr>
          <w:p w14:paraId="0F55A7AA" w14:textId="77777777" w:rsidR="00B87BA4" w:rsidRDefault="00B87BA4">
            <w:pPr>
              <w:pStyle w:val="4"/>
              <w:jc w:val="center"/>
            </w:pPr>
            <w:r>
              <w:rPr>
                <w:rFonts w:hint="eastAsia"/>
              </w:rPr>
              <w:t>サポート</w:t>
            </w:r>
          </w:p>
        </w:tc>
        <w:tc>
          <w:tcPr>
            <w:tcW w:w="2028" w:type="dxa"/>
            <w:tcBorders>
              <w:left w:val="dotted" w:sz="4" w:space="0" w:color="auto"/>
            </w:tcBorders>
            <w:vAlign w:val="center"/>
          </w:tcPr>
          <w:p w14:paraId="640DD8FB" w14:textId="77777777" w:rsidR="00B87BA4" w:rsidRDefault="00B87BA4">
            <w:pPr>
              <w:pStyle w:val="4"/>
              <w:rPr>
                <w:sz w:val="18"/>
              </w:rPr>
            </w:pPr>
            <w:r>
              <w:rPr>
                <w:rFonts w:hint="eastAsia"/>
                <w:sz w:val="18"/>
              </w:rPr>
              <w:t>コスト</w:t>
            </w:r>
          </w:p>
        </w:tc>
        <w:tc>
          <w:tcPr>
            <w:tcW w:w="6824" w:type="dxa"/>
            <w:vAlign w:val="center"/>
          </w:tcPr>
          <w:p w14:paraId="024A062E" w14:textId="77777777" w:rsidR="00B87BA4" w:rsidRDefault="00B87BA4">
            <w:pPr>
              <w:pStyle w:val="4"/>
              <w:rPr>
                <w:sz w:val="18"/>
              </w:rPr>
            </w:pPr>
            <w:r>
              <w:rPr>
                <w:rFonts w:hint="eastAsia"/>
                <w:sz w:val="18"/>
              </w:rPr>
              <w:t>別途費用がかかるか</w:t>
            </w:r>
          </w:p>
        </w:tc>
        <w:tc>
          <w:tcPr>
            <w:tcW w:w="708" w:type="dxa"/>
            <w:vAlign w:val="center"/>
          </w:tcPr>
          <w:p w14:paraId="6CDBC2E3" w14:textId="77777777" w:rsidR="00B87BA4" w:rsidRDefault="00B87BA4">
            <w:pPr>
              <w:pStyle w:val="4"/>
              <w:rPr>
                <w:sz w:val="18"/>
              </w:rPr>
            </w:pPr>
          </w:p>
        </w:tc>
      </w:tr>
      <w:tr w:rsidR="00B87BA4" w14:paraId="59F0CB0C" w14:textId="77777777">
        <w:trPr>
          <w:cantSplit/>
          <w:trHeight w:val="284"/>
        </w:trPr>
        <w:tc>
          <w:tcPr>
            <w:tcW w:w="788" w:type="dxa"/>
            <w:vMerge/>
            <w:tcBorders>
              <w:right w:val="dotted" w:sz="4" w:space="0" w:color="auto"/>
            </w:tcBorders>
            <w:textDirection w:val="tbRlV"/>
            <w:vAlign w:val="center"/>
          </w:tcPr>
          <w:p w14:paraId="696A7C4C" w14:textId="77777777" w:rsidR="00B87BA4" w:rsidRDefault="00B87BA4">
            <w:pPr>
              <w:pStyle w:val="4"/>
            </w:pPr>
          </w:p>
        </w:tc>
        <w:tc>
          <w:tcPr>
            <w:tcW w:w="2028" w:type="dxa"/>
            <w:tcBorders>
              <w:left w:val="dotted" w:sz="4" w:space="0" w:color="auto"/>
            </w:tcBorders>
            <w:vAlign w:val="center"/>
          </w:tcPr>
          <w:p w14:paraId="352F6A0B" w14:textId="77777777" w:rsidR="00B87BA4" w:rsidRDefault="00B87BA4">
            <w:pPr>
              <w:pStyle w:val="4"/>
              <w:rPr>
                <w:sz w:val="18"/>
              </w:rPr>
            </w:pPr>
            <w:r>
              <w:rPr>
                <w:rFonts w:hint="eastAsia"/>
                <w:sz w:val="18"/>
              </w:rPr>
              <w:t>サポート時間</w:t>
            </w:r>
          </w:p>
        </w:tc>
        <w:tc>
          <w:tcPr>
            <w:tcW w:w="6824" w:type="dxa"/>
            <w:vAlign w:val="center"/>
          </w:tcPr>
          <w:p w14:paraId="7703FA30" w14:textId="77777777" w:rsidR="00B87BA4" w:rsidRDefault="00B87BA4">
            <w:pPr>
              <w:pStyle w:val="4"/>
              <w:rPr>
                <w:sz w:val="18"/>
              </w:rPr>
            </w:pPr>
            <w:r>
              <w:rPr>
                <w:rFonts w:hint="eastAsia"/>
                <w:sz w:val="18"/>
              </w:rPr>
              <w:t>サポート時間はユーザの業務時間と合致しているか</w:t>
            </w:r>
          </w:p>
        </w:tc>
        <w:tc>
          <w:tcPr>
            <w:tcW w:w="708" w:type="dxa"/>
            <w:vAlign w:val="center"/>
          </w:tcPr>
          <w:p w14:paraId="6EA20D9A" w14:textId="77777777" w:rsidR="00B87BA4" w:rsidRDefault="00B87BA4">
            <w:pPr>
              <w:pStyle w:val="4"/>
              <w:rPr>
                <w:sz w:val="18"/>
              </w:rPr>
            </w:pPr>
          </w:p>
        </w:tc>
      </w:tr>
      <w:tr w:rsidR="00B87BA4" w14:paraId="293A2F0C" w14:textId="77777777">
        <w:trPr>
          <w:cantSplit/>
          <w:trHeight w:val="284"/>
        </w:trPr>
        <w:tc>
          <w:tcPr>
            <w:tcW w:w="788" w:type="dxa"/>
            <w:vMerge/>
            <w:tcBorders>
              <w:right w:val="dotted" w:sz="4" w:space="0" w:color="auto"/>
            </w:tcBorders>
            <w:textDirection w:val="tbRlV"/>
            <w:vAlign w:val="center"/>
          </w:tcPr>
          <w:p w14:paraId="05AA802D" w14:textId="77777777" w:rsidR="00B87BA4" w:rsidRDefault="00B87BA4">
            <w:pPr>
              <w:pStyle w:val="4"/>
            </w:pPr>
          </w:p>
        </w:tc>
        <w:tc>
          <w:tcPr>
            <w:tcW w:w="2028" w:type="dxa"/>
            <w:tcBorders>
              <w:left w:val="dotted" w:sz="4" w:space="0" w:color="auto"/>
            </w:tcBorders>
            <w:vAlign w:val="center"/>
          </w:tcPr>
          <w:p w14:paraId="7903F8A4" w14:textId="77777777" w:rsidR="00B87BA4" w:rsidRDefault="00B87BA4">
            <w:pPr>
              <w:pStyle w:val="4"/>
              <w:rPr>
                <w:sz w:val="18"/>
              </w:rPr>
            </w:pPr>
            <w:r>
              <w:rPr>
                <w:rFonts w:hint="eastAsia"/>
                <w:sz w:val="18"/>
              </w:rPr>
              <w:t>サポート方法</w:t>
            </w:r>
          </w:p>
        </w:tc>
        <w:tc>
          <w:tcPr>
            <w:tcW w:w="6824" w:type="dxa"/>
            <w:vAlign w:val="center"/>
          </w:tcPr>
          <w:p w14:paraId="2866918F" w14:textId="77777777" w:rsidR="00B87BA4" w:rsidRDefault="00B87BA4">
            <w:pPr>
              <w:pStyle w:val="4"/>
              <w:rPr>
                <w:sz w:val="18"/>
              </w:rPr>
            </w:pPr>
            <w:r>
              <w:rPr>
                <w:rFonts w:hint="eastAsia"/>
                <w:sz w:val="18"/>
              </w:rPr>
              <w:t>サポートの方法は十分か（電話か、メールか等）</w:t>
            </w:r>
          </w:p>
        </w:tc>
        <w:tc>
          <w:tcPr>
            <w:tcW w:w="708" w:type="dxa"/>
            <w:vAlign w:val="center"/>
          </w:tcPr>
          <w:p w14:paraId="01EAD6AC" w14:textId="77777777" w:rsidR="00B87BA4" w:rsidRDefault="00B87BA4">
            <w:pPr>
              <w:pStyle w:val="4"/>
              <w:rPr>
                <w:sz w:val="18"/>
              </w:rPr>
            </w:pPr>
          </w:p>
        </w:tc>
      </w:tr>
      <w:tr w:rsidR="00B87BA4" w14:paraId="5705532B" w14:textId="77777777">
        <w:trPr>
          <w:cantSplit/>
          <w:trHeight w:val="284"/>
        </w:trPr>
        <w:tc>
          <w:tcPr>
            <w:tcW w:w="788" w:type="dxa"/>
            <w:vMerge/>
            <w:tcBorders>
              <w:right w:val="dotted" w:sz="4" w:space="0" w:color="auto"/>
            </w:tcBorders>
            <w:textDirection w:val="tbRlV"/>
            <w:vAlign w:val="center"/>
          </w:tcPr>
          <w:p w14:paraId="382B996F" w14:textId="77777777" w:rsidR="00B87BA4" w:rsidRDefault="00B87BA4">
            <w:pPr>
              <w:pStyle w:val="4"/>
            </w:pPr>
          </w:p>
        </w:tc>
        <w:tc>
          <w:tcPr>
            <w:tcW w:w="2028" w:type="dxa"/>
            <w:tcBorders>
              <w:left w:val="dotted" w:sz="4" w:space="0" w:color="auto"/>
            </w:tcBorders>
            <w:vAlign w:val="center"/>
          </w:tcPr>
          <w:p w14:paraId="7BA9F908" w14:textId="77777777" w:rsidR="00B87BA4" w:rsidRDefault="00B87BA4">
            <w:pPr>
              <w:pStyle w:val="4"/>
              <w:rPr>
                <w:sz w:val="18"/>
              </w:rPr>
            </w:pPr>
            <w:r>
              <w:rPr>
                <w:rFonts w:hint="eastAsia"/>
                <w:sz w:val="18"/>
              </w:rPr>
              <w:t>その他</w:t>
            </w:r>
          </w:p>
        </w:tc>
        <w:tc>
          <w:tcPr>
            <w:tcW w:w="6824" w:type="dxa"/>
            <w:vAlign w:val="center"/>
          </w:tcPr>
          <w:p w14:paraId="42C3B393" w14:textId="77777777" w:rsidR="00B87BA4" w:rsidRDefault="00B87BA4">
            <w:pPr>
              <w:pStyle w:val="4"/>
              <w:rPr>
                <w:sz w:val="18"/>
              </w:rPr>
            </w:pPr>
            <w:r>
              <w:rPr>
                <w:rFonts w:hint="eastAsia"/>
                <w:sz w:val="18"/>
              </w:rPr>
              <w:t>応答時間（特にメールの場合、</w:t>
            </w:r>
            <w:r>
              <w:rPr>
                <w:rFonts w:hint="eastAsia"/>
                <w:sz w:val="18"/>
              </w:rPr>
              <w:t>2</w:t>
            </w:r>
            <w:r>
              <w:rPr>
                <w:rFonts w:hint="eastAsia"/>
                <w:sz w:val="18"/>
              </w:rPr>
              <w:t>営業日以内に返答されるか等）は十分か</w:t>
            </w:r>
          </w:p>
          <w:p w14:paraId="68CCD80E" w14:textId="77777777" w:rsidR="00B87BA4" w:rsidRDefault="00B87BA4">
            <w:pPr>
              <w:pStyle w:val="4"/>
              <w:rPr>
                <w:sz w:val="18"/>
              </w:rPr>
            </w:pPr>
            <w:r>
              <w:rPr>
                <w:rFonts w:hint="eastAsia"/>
                <w:sz w:val="18"/>
              </w:rPr>
              <w:t>日本語サポートが受けられるか</w:t>
            </w:r>
          </w:p>
        </w:tc>
        <w:tc>
          <w:tcPr>
            <w:tcW w:w="708" w:type="dxa"/>
            <w:vAlign w:val="center"/>
          </w:tcPr>
          <w:p w14:paraId="15898022" w14:textId="77777777" w:rsidR="00B87BA4" w:rsidRDefault="00B87BA4">
            <w:pPr>
              <w:pStyle w:val="4"/>
              <w:rPr>
                <w:sz w:val="18"/>
              </w:rPr>
            </w:pPr>
          </w:p>
        </w:tc>
      </w:tr>
    </w:tbl>
    <w:p w14:paraId="02548905" w14:textId="77777777" w:rsidR="00B87BA4" w:rsidRDefault="00B87BA4">
      <w:pPr>
        <w:pStyle w:val="4"/>
        <w:spacing w:beforeLines="50" w:before="180"/>
      </w:pPr>
      <w:r>
        <w:rPr>
          <w:rFonts w:hint="eastAsia"/>
        </w:rPr>
        <w:t>他ユーザからの</w:t>
      </w:r>
      <w:r w:rsidR="001C1D21">
        <w:rPr>
          <w:rFonts w:hint="eastAsia"/>
        </w:rPr>
        <w:t>SaaS/ASP</w:t>
      </w:r>
      <w:r>
        <w:rPr>
          <w:rFonts w:hint="eastAsia"/>
        </w:rPr>
        <w:t>に対する評価</w:t>
      </w: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2"/>
        <w:gridCol w:w="6804"/>
        <w:gridCol w:w="992"/>
      </w:tblGrid>
      <w:tr w:rsidR="00B87BA4" w14:paraId="69A2B619" w14:textId="77777777">
        <w:trPr>
          <w:trHeight w:val="284"/>
        </w:trPr>
        <w:tc>
          <w:tcPr>
            <w:tcW w:w="2552" w:type="dxa"/>
            <w:shd w:val="clear" w:color="auto" w:fill="0C0C0C"/>
          </w:tcPr>
          <w:p w14:paraId="0019239E" w14:textId="77777777" w:rsidR="00B87BA4" w:rsidRDefault="00B87BA4">
            <w:pPr>
              <w:spacing w:afterLines="0" w:after="0"/>
              <w:ind w:left="0" w:firstLineChars="0" w:firstLine="0"/>
              <w:rPr>
                <w:sz w:val="18"/>
              </w:rPr>
            </w:pPr>
            <w:r>
              <w:rPr>
                <w:rFonts w:hint="eastAsia"/>
                <w:sz w:val="18"/>
              </w:rPr>
              <w:t>記述項目</w:t>
            </w:r>
          </w:p>
        </w:tc>
        <w:tc>
          <w:tcPr>
            <w:tcW w:w="6804" w:type="dxa"/>
            <w:shd w:val="clear" w:color="auto" w:fill="0C0C0C"/>
          </w:tcPr>
          <w:p w14:paraId="5F780A9D" w14:textId="77777777" w:rsidR="00B87BA4" w:rsidRDefault="00B87BA4">
            <w:pPr>
              <w:spacing w:afterLines="0" w:after="0"/>
              <w:ind w:left="0" w:firstLineChars="0" w:firstLine="0"/>
              <w:rPr>
                <w:sz w:val="18"/>
              </w:rPr>
            </w:pPr>
            <w:r>
              <w:rPr>
                <w:rFonts w:hint="eastAsia"/>
                <w:sz w:val="18"/>
              </w:rPr>
              <w:t>解説</w:t>
            </w:r>
          </w:p>
        </w:tc>
        <w:tc>
          <w:tcPr>
            <w:tcW w:w="992" w:type="dxa"/>
            <w:shd w:val="clear" w:color="auto" w:fill="0C0C0C"/>
          </w:tcPr>
          <w:p w14:paraId="1B3C0BF0" w14:textId="77777777" w:rsidR="00B87BA4" w:rsidRDefault="00B87BA4">
            <w:pPr>
              <w:spacing w:afterLines="0" w:after="0"/>
              <w:ind w:left="0" w:firstLineChars="0" w:firstLine="0"/>
              <w:rPr>
                <w:sz w:val="18"/>
              </w:rPr>
            </w:pPr>
            <w:r>
              <w:rPr>
                <w:rFonts w:hint="eastAsia"/>
                <w:sz w:val="18"/>
              </w:rPr>
              <w:t>評価</w:t>
            </w:r>
          </w:p>
        </w:tc>
      </w:tr>
      <w:tr w:rsidR="00B87BA4" w14:paraId="16EFDFBE" w14:textId="77777777">
        <w:trPr>
          <w:trHeight w:val="284"/>
        </w:trPr>
        <w:tc>
          <w:tcPr>
            <w:tcW w:w="2552" w:type="dxa"/>
          </w:tcPr>
          <w:p w14:paraId="2230DAF7" w14:textId="77777777" w:rsidR="00B87BA4" w:rsidRDefault="00B87BA4">
            <w:pPr>
              <w:spacing w:afterLines="0" w:after="0"/>
              <w:ind w:left="0" w:firstLineChars="0" w:firstLine="0"/>
              <w:rPr>
                <w:sz w:val="18"/>
              </w:rPr>
            </w:pPr>
            <w:r>
              <w:rPr>
                <w:rFonts w:hint="eastAsia"/>
                <w:sz w:val="18"/>
              </w:rPr>
              <w:t>満足度</w:t>
            </w:r>
          </w:p>
        </w:tc>
        <w:tc>
          <w:tcPr>
            <w:tcW w:w="6804" w:type="dxa"/>
          </w:tcPr>
          <w:p w14:paraId="474CEF33" w14:textId="77777777" w:rsidR="00B87BA4" w:rsidRDefault="00B87BA4">
            <w:pPr>
              <w:spacing w:afterLines="0" w:after="0"/>
              <w:ind w:left="0" w:firstLineChars="0" w:firstLine="0"/>
              <w:rPr>
                <w:sz w:val="18"/>
              </w:rPr>
            </w:pPr>
            <w:r>
              <w:rPr>
                <w:rFonts w:hint="eastAsia"/>
                <w:sz w:val="18"/>
              </w:rPr>
              <w:t>使い勝手、投資効果について悪い評価はないか</w:t>
            </w:r>
          </w:p>
        </w:tc>
        <w:tc>
          <w:tcPr>
            <w:tcW w:w="992" w:type="dxa"/>
          </w:tcPr>
          <w:p w14:paraId="6D815D94" w14:textId="77777777" w:rsidR="00B87BA4" w:rsidRDefault="00B87BA4">
            <w:pPr>
              <w:spacing w:afterLines="0" w:after="0"/>
              <w:ind w:left="0" w:firstLineChars="0" w:firstLine="0"/>
              <w:rPr>
                <w:sz w:val="18"/>
              </w:rPr>
            </w:pPr>
          </w:p>
        </w:tc>
      </w:tr>
      <w:tr w:rsidR="00B87BA4" w14:paraId="7E223AFA" w14:textId="77777777">
        <w:trPr>
          <w:trHeight w:val="284"/>
        </w:trPr>
        <w:tc>
          <w:tcPr>
            <w:tcW w:w="2552" w:type="dxa"/>
          </w:tcPr>
          <w:p w14:paraId="0B6741EF" w14:textId="77777777" w:rsidR="00B87BA4" w:rsidRDefault="00B87BA4">
            <w:pPr>
              <w:spacing w:afterLines="0" w:after="0"/>
              <w:ind w:left="0" w:firstLineChars="0" w:firstLine="0"/>
              <w:rPr>
                <w:sz w:val="18"/>
              </w:rPr>
            </w:pPr>
            <w:r>
              <w:rPr>
                <w:rFonts w:hint="eastAsia"/>
                <w:sz w:val="18"/>
              </w:rPr>
              <w:t>サポート評価</w:t>
            </w:r>
          </w:p>
        </w:tc>
        <w:tc>
          <w:tcPr>
            <w:tcW w:w="6804" w:type="dxa"/>
          </w:tcPr>
          <w:p w14:paraId="1359335C" w14:textId="77777777" w:rsidR="00B87BA4" w:rsidRDefault="00B87BA4">
            <w:pPr>
              <w:spacing w:afterLines="0" w:after="0"/>
              <w:ind w:left="0" w:firstLineChars="0" w:firstLine="0"/>
              <w:rPr>
                <w:sz w:val="18"/>
              </w:rPr>
            </w:pPr>
            <w:r>
              <w:rPr>
                <w:rFonts w:hint="eastAsia"/>
                <w:sz w:val="18"/>
              </w:rPr>
              <w:t>サポートについて悪い評価はないか</w:t>
            </w:r>
          </w:p>
        </w:tc>
        <w:tc>
          <w:tcPr>
            <w:tcW w:w="992" w:type="dxa"/>
          </w:tcPr>
          <w:p w14:paraId="6014197A" w14:textId="77777777" w:rsidR="00B87BA4" w:rsidRDefault="00B87BA4">
            <w:pPr>
              <w:spacing w:afterLines="0" w:after="0"/>
              <w:ind w:left="0" w:firstLineChars="0" w:firstLine="0"/>
              <w:rPr>
                <w:sz w:val="18"/>
              </w:rPr>
            </w:pPr>
          </w:p>
        </w:tc>
      </w:tr>
    </w:tbl>
    <w:p w14:paraId="023D8AFA" w14:textId="77777777" w:rsidR="00B87BA4" w:rsidRDefault="00B87BA4">
      <w:pPr>
        <w:pStyle w:val="4"/>
        <w:spacing w:beforeLines="50" w:before="180"/>
      </w:pPr>
      <w:r>
        <w:rPr>
          <w:rFonts w:hint="eastAsia"/>
        </w:rPr>
        <w:t>発注者</w:t>
      </w: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4"/>
        <w:gridCol w:w="6662"/>
        <w:gridCol w:w="992"/>
      </w:tblGrid>
      <w:tr w:rsidR="00B87BA4" w14:paraId="1D873EB1" w14:textId="77777777">
        <w:trPr>
          <w:trHeight w:val="284"/>
        </w:trPr>
        <w:tc>
          <w:tcPr>
            <w:tcW w:w="2694" w:type="dxa"/>
            <w:shd w:val="clear" w:color="auto" w:fill="0C0C0C"/>
            <w:vAlign w:val="center"/>
          </w:tcPr>
          <w:p w14:paraId="0E093991" w14:textId="77777777" w:rsidR="00B87BA4" w:rsidRDefault="00B87BA4">
            <w:pPr>
              <w:spacing w:afterLines="0" w:after="0"/>
              <w:ind w:left="0" w:firstLineChars="0" w:firstLine="0"/>
              <w:rPr>
                <w:sz w:val="18"/>
              </w:rPr>
            </w:pPr>
            <w:r>
              <w:rPr>
                <w:rFonts w:hint="eastAsia"/>
                <w:sz w:val="18"/>
              </w:rPr>
              <w:t>記述項目</w:t>
            </w:r>
          </w:p>
        </w:tc>
        <w:tc>
          <w:tcPr>
            <w:tcW w:w="6662" w:type="dxa"/>
            <w:shd w:val="clear" w:color="auto" w:fill="0C0C0C"/>
            <w:vAlign w:val="center"/>
          </w:tcPr>
          <w:p w14:paraId="12F2319E" w14:textId="77777777" w:rsidR="00B87BA4" w:rsidRDefault="00B87BA4">
            <w:pPr>
              <w:spacing w:afterLines="0" w:after="0"/>
              <w:ind w:left="0" w:firstLineChars="0" w:firstLine="0"/>
              <w:rPr>
                <w:sz w:val="18"/>
              </w:rPr>
            </w:pPr>
            <w:r>
              <w:rPr>
                <w:rFonts w:hint="eastAsia"/>
                <w:sz w:val="18"/>
              </w:rPr>
              <w:t>解説</w:t>
            </w:r>
          </w:p>
        </w:tc>
        <w:tc>
          <w:tcPr>
            <w:tcW w:w="992" w:type="dxa"/>
            <w:shd w:val="clear" w:color="auto" w:fill="0C0C0C"/>
            <w:vAlign w:val="center"/>
          </w:tcPr>
          <w:p w14:paraId="70663EE1" w14:textId="77777777" w:rsidR="00B87BA4" w:rsidRDefault="00B87BA4">
            <w:pPr>
              <w:spacing w:afterLines="0" w:after="0"/>
              <w:ind w:left="0" w:firstLineChars="0" w:firstLine="0"/>
              <w:rPr>
                <w:sz w:val="18"/>
              </w:rPr>
            </w:pPr>
            <w:r>
              <w:rPr>
                <w:rFonts w:hint="eastAsia"/>
                <w:sz w:val="18"/>
              </w:rPr>
              <w:t>評価</w:t>
            </w:r>
          </w:p>
        </w:tc>
      </w:tr>
      <w:tr w:rsidR="00B87BA4" w14:paraId="39DE9158" w14:textId="77777777">
        <w:trPr>
          <w:trHeight w:val="284"/>
        </w:trPr>
        <w:tc>
          <w:tcPr>
            <w:tcW w:w="2694" w:type="dxa"/>
            <w:vAlign w:val="center"/>
          </w:tcPr>
          <w:p w14:paraId="687CD701" w14:textId="77777777" w:rsidR="00B87BA4" w:rsidRDefault="00B87BA4">
            <w:pPr>
              <w:spacing w:afterLines="0" w:after="0"/>
              <w:ind w:left="0" w:firstLineChars="0" w:firstLine="0"/>
              <w:rPr>
                <w:sz w:val="18"/>
              </w:rPr>
            </w:pPr>
            <w:r>
              <w:rPr>
                <w:rFonts w:hint="eastAsia"/>
                <w:sz w:val="18"/>
              </w:rPr>
              <w:t>該当</w:t>
            </w:r>
            <w:r w:rsidR="001C1D21">
              <w:rPr>
                <w:rFonts w:hint="eastAsia"/>
                <w:sz w:val="18"/>
              </w:rPr>
              <w:t>SaaS/ASP</w:t>
            </w:r>
            <w:r>
              <w:rPr>
                <w:rFonts w:hint="eastAsia"/>
                <w:sz w:val="18"/>
              </w:rPr>
              <w:t>の使用経験</w:t>
            </w:r>
          </w:p>
        </w:tc>
        <w:tc>
          <w:tcPr>
            <w:tcW w:w="6662" w:type="dxa"/>
            <w:vAlign w:val="center"/>
          </w:tcPr>
          <w:p w14:paraId="18511EE0" w14:textId="77777777" w:rsidR="00B87BA4" w:rsidRDefault="00B87BA4">
            <w:pPr>
              <w:spacing w:afterLines="0" w:after="0"/>
              <w:ind w:left="0" w:firstLineChars="0" w:firstLine="0"/>
              <w:rPr>
                <w:sz w:val="18"/>
              </w:rPr>
            </w:pPr>
            <w:r>
              <w:rPr>
                <w:rFonts w:hint="eastAsia"/>
                <w:sz w:val="18"/>
              </w:rPr>
              <w:t>その</w:t>
            </w:r>
            <w:r w:rsidR="001C1D21">
              <w:rPr>
                <w:rFonts w:hint="eastAsia"/>
                <w:sz w:val="18"/>
              </w:rPr>
              <w:t>SaaS/ASP</w:t>
            </w:r>
            <w:r>
              <w:rPr>
                <w:rFonts w:hint="eastAsia"/>
                <w:sz w:val="18"/>
              </w:rPr>
              <w:t>や関連製品に関する経験を持っているか</w:t>
            </w:r>
          </w:p>
        </w:tc>
        <w:tc>
          <w:tcPr>
            <w:tcW w:w="992" w:type="dxa"/>
            <w:vAlign w:val="center"/>
          </w:tcPr>
          <w:p w14:paraId="7B1A4539" w14:textId="77777777" w:rsidR="00B87BA4" w:rsidRDefault="00B87BA4">
            <w:pPr>
              <w:spacing w:afterLines="0" w:after="0"/>
              <w:ind w:left="0" w:firstLineChars="0" w:firstLine="0"/>
              <w:rPr>
                <w:sz w:val="18"/>
              </w:rPr>
            </w:pPr>
          </w:p>
        </w:tc>
      </w:tr>
      <w:tr w:rsidR="00B87BA4" w14:paraId="12D5B7E5" w14:textId="77777777">
        <w:trPr>
          <w:trHeight w:val="284"/>
        </w:trPr>
        <w:tc>
          <w:tcPr>
            <w:tcW w:w="2694" w:type="dxa"/>
            <w:vAlign w:val="center"/>
          </w:tcPr>
          <w:p w14:paraId="2A7ABD8E" w14:textId="77777777" w:rsidR="00B87BA4" w:rsidRDefault="00B87BA4">
            <w:pPr>
              <w:spacing w:afterLines="0" w:after="0"/>
              <w:ind w:left="0" w:firstLineChars="0" w:firstLine="0"/>
              <w:rPr>
                <w:sz w:val="18"/>
              </w:rPr>
            </w:pPr>
            <w:r>
              <w:rPr>
                <w:rFonts w:hint="eastAsia"/>
                <w:sz w:val="18"/>
              </w:rPr>
              <w:t>該当</w:t>
            </w:r>
            <w:r w:rsidR="001C1D21">
              <w:rPr>
                <w:rFonts w:hint="eastAsia"/>
                <w:sz w:val="18"/>
              </w:rPr>
              <w:t>SaaS/ASP</w:t>
            </w:r>
            <w:r>
              <w:rPr>
                <w:rFonts w:hint="eastAsia"/>
                <w:sz w:val="18"/>
              </w:rPr>
              <w:t>使用経験者の確保</w:t>
            </w:r>
          </w:p>
        </w:tc>
        <w:tc>
          <w:tcPr>
            <w:tcW w:w="6662" w:type="dxa"/>
            <w:vAlign w:val="center"/>
          </w:tcPr>
          <w:p w14:paraId="41C6A93B" w14:textId="77777777" w:rsidR="00B87BA4" w:rsidRDefault="00B87BA4">
            <w:pPr>
              <w:spacing w:afterLines="0" w:after="0"/>
              <w:ind w:left="0" w:firstLineChars="0" w:firstLine="0"/>
              <w:rPr>
                <w:sz w:val="18"/>
              </w:rPr>
            </w:pPr>
            <w:r>
              <w:rPr>
                <w:rFonts w:hint="eastAsia"/>
                <w:sz w:val="18"/>
              </w:rPr>
              <w:t>今回のプロジェクトに専門家を配置できるのか</w:t>
            </w:r>
          </w:p>
        </w:tc>
        <w:tc>
          <w:tcPr>
            <w:tcW w:w="992" w:type="dxa"/>
            <w:vAlign w:val="center"/>
          </w:tcPr>
          <w:p w14:paraId="7D57228F" w14:textId="77777777" w:rsidR="00B87BA4" w:rsidRDefault="00B87BA4">
            <w:pPr>
              <w:spacing w:afterLines="0" w:after="0"/>
              <w:ind w:left="0" w:firstLineChars="0" w:firstLine="0"/>
              <w:rPr>
                <w:sz w:val="18"/>
              </w:rPr>
            </w:pPr>
          </w:p>
        </w:tc>
      </w:tr>
    </w:tbl>
    <w:p w14:paraId="2BFC8DE8" w14:textId="77777777" w:rsidR="00B87BA4" w:rsidRDefault="00B87BA4">
      <w:pPr>
        <w:pStyle w:val="4"/>
        <w:spacing w:beforeLines="50" w:before="180"/>
      </w:pPr>
      <w:r>
        <w:rPr>
          <w:rFonts w:hint="eastAsia"/>
        </w:rPr>
        <w:t xml:space="preserve"> </w:t>
      </w:r>
      <w:r>
        <w:rPr>
          <w:rFonts w:hint="eastAsia"/>
        </w:rPr>
        <w:t>今回の導入に関する評価</w:t>
      </w: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2"/>
        <w:gridCol w:w="6804"/>
        <w:gridCol w:w="992"/>
      </w:tblGrid>
      <w:tr w:rsidR="00B87BA4" w14:paraId="5F162E69" w14:textId="77777777">
        <w:trPr>
          <w:trHeight w:val="284"/>
        </w:trPr>
        <w:tc>
          <w:tcPr>
            <w:tcW w:w="2552" w:type="dxa"/>
            <w:tcBorders>
              <w:bottom w:val="single" w:sz="4" w:space="0" w:color="auto"/>
            </w:tcBorders>
            <w:shd w:val="clear" w:color="auto" w:fill="0C0C0C"/>
          </w:tcPr>
          <w:p w14:paraId="12DCBC39" w14:textId="77777777" w:rsidR="00B87BA4" w:rsidRDefault="00B87BA4">
            <w:pPr>
              <w:spacing w:afterLines="0" w:after="0"/>
              <w:ind w:left="0" w:firstLineChars="0" w:firstLine="0"/>
              <w:rPr>
                <w:sz w:val="18"/>
              </w:rPr>
            </w:pPr>
            <w:r>
              <w:rPr>
                <w:rFonts w:hint="eastAsia"/>
                <w:sz w:val="18"/>
              </w:rPr>
              <w:t>記述項目</w:t>
            </w:r>
          </w:p>
        </w:tc>
        <w:tc>
          <w:tcPr>
            <w:tcW w:w="6804" w:type="dxa"/>
            <w:shd w:val="clear" w:color="auto" w:fill="0C0C0C"/>
          </w:tcPr>
          <w:p w14:paraId="392DA05D" w14:textId="77777777" w:rsidR="00B87BA4" w:rsidRDefault="00B87BA4">
            <w:pPr>
              <w:spacing w:afterLines="0" w:after="0"/>
              <w:ind w:left="0" w:firstLineChars="0" w:firstLine="0"/>
              <w:rPr>
                <w:sz w:val="18"/>
              </w:rPr>
            </w:pPr>
            <w:r>
              <w:rPr>
                <w:rFonts w:hint="eastAsia"/>
                <w:sz w:val="18"/>
              </w:rPr>
              <w:t>解説</w:t>
            </w:r>
          </w:p>
        </w:tc>
        <w:tc>
          <w:tcPr>
            <w:tcW w:w="992" w:type="dxa"/>
            <w:shd w:val="clear" w:color="auto" w:fill="0C0C0C"/>
          </w:tcPr>
          <w:p w14:paraId="266DD878" w14:textId="77777777" w:rsidR="00B87BA4" w:rsidRDefault="00B87BA4">
            <w:pPr>
              <w:spacing w:afterLines="0" w:after="0"/>
              <w:ind w:left="0" w:firstLineChars="0" w:firstLine="0"/>
              <w:jc w:val="center"/>
              <w:rPr>
                <w:sz w:val="18"/>
              </w:rPr>
            </w:pPr>
            <w:r>
              <w:rPr>
                <w:rFonts w:hint="eastAsia"/>
                <w:sz w:val="18"/>
              </w:rPr>
              <w:t>評価</w:t>
            </w:r>
          </w:p>
        </w:tc>
      </w:tr>
      <w:tr w:rsidR="00B87BA4" w14:paraId="4FF7C46D" w14:textId="77777777">
        <w:trPr>
          <w:trHeight w:val="284"/>
        </w:trPr>
        <w:tc>
          <w:tcPr>
            <w:tcW w:w="2552" w:type="dxa"/>
          </w:tcPr>
          <w:p w14:paraId="70FF6289" w14:textId="77777777" w:rsidR="00B87BA4" w:rsidRDefault="00B87BA4">
            <w:pPr>
              <w:spacing w:afterLines="0" w:after="0"/>
              <w:ind w:left="0" w:firstLineChars="0" w:firstLine="0"/>
              <w:rPr>
                <w:sz w:val="18"/>
              </w:rPr>
            </w:pPr>
            <w:r>
              <w:rPr>
                <w:rFonts w:hint="eastAsia"/>
                <w:sz w:val="18"/>
              </w:rPr>
              <w:t>導入目的意識</w:t>
            </w:r>
          </w:p>
        </w:tc>
        <w:tc>
          <w:tcPr>
            <w:tcW w:w="6804" w:type="dxa"/>
          </w:tcPr>
          <w:p w14:paraId="10740D4B" w14:textId="77777777" w:rsidR="00B87BA4" w:rsidRDefault="00B87BA4">
            <w:pPr>
              <w:spacing w:afterLines="0" w:after="0"/>
              <w:ind w:left="0" w:firstLineChars="0" w:firstLine="0"/>
              <w:rPr>
                <w:sz w:val="18"/>
              </w:rPr>
            </w:pPr>
            <w:r>
              <w:rPr>
                <w:rFonts w:hint="eastAsia"/>
                <w:sz w:val="18"/>
              </w:rPr>
              <w:t>導入に当たっての目的意識は明確になっているか</w:t>
            </w:r>
          </w:p>
        </w:tc>
        <w:tc>
          <w:tcPr>
            <w:tcW w:w="992" w:type="dxa"/>
          </w:tcPr>
          <w:p w14:paraId="4F2EC2E6" w14:textId="77777777" w:rsidR="00B87BA4" w:rsidRDefault="00B87BA4">
            <w:pPr>
              <w:spacing w:afterLines="0" w:after="0"/>
              <w:ind w:left="0" w:firstLineChars="0" w:firstLine="0"/>
              <w:rPr>
                <w:sz w:val="18"/>
              </w:rPr>
            </w:pPr>
          </w:p>
        </w:tc>
      </w:tr>
      <w:tr w:rsidR="00B87BA4" w14:paraId="4B28C1D7" w14:textId="77777777">
        <w:trPr>
          <w:trHeight w:val="284"/>
        </w:trPr>
        <w:tc>
          <w:tcPr>
            <w:tcW w:w="2552" w:type="dxa"/>
            <w:tcBorders>
              <w:bottom w:val="nil"/>
            </w:tcBorders>
          </w:tcPr>
          <w:p w14:paraId="6F375F63" w14:textId="77777777" w:rsidR="00B87BA4" w:rsidRDefault="00B87BA4">
            <w:pPr>
              <w:spacing w:afterLines="0" w:after="0"/>
              <w:ind w:left="0" w:firstLineChars="0" w:firstLine="0"/>
              <w:rPr>
                <w:sz w:val="18"/>
              </w:rPr>
            </w:pPr>
            <w:r>
              <w:rPr>
                <w:rFonts w:hint="eastAsia"/>
                <w:sz w:val="18"/>
              </w:rPr>
              <w:t>業務適合性</w:t>
            </w:r>
          </w:p>
        </w:tc>
        <w:tc>
          <w:tcPr>
            <w:tcW w:w="6804" w:type="dxa"/>
          </w:tcPr>
          <w:p w14:paraId="3A535858" w14:textId="77777777" w:rsidR="00B87BA4" w:rsidRDefault="001C1D21">
            <w:pPr>
              <w:spacing w:afterLines="0" w:after="0"/>
              <w:ind w:left="0" w:firstLineChars="0" w:firstLine="0"/>
              <w:rPr>
                <w:sz w:val="18"/>
              </w:rPr>
            </w:pPr>
            <w:r>
              <w:rPr>
                <w:rFonts w:hint="eastAsia"/>
                <w:sz w:val="18"/>
              </w:rPr>
              <w:t>SaaS/ASP</w:t>
            </w:r>
            <w:r w:rsidR="00B87BA4">
              <w:rPr>
                <w:rFonts w:hint="eastAsia"/>
                <w:sz w:val="18"/>
              </w:rPr>
              <w:t>の業務に、現状の業務を合わせることができるか</w:t>
            </w:r>
          </w:p>
        </w:tc>
        <w:tc>
          <w:tcPr>
            <w:tcW w:w="992" w:type="dxa"/>
          </w:tcPr>
          <w:p w14:paraId="2A70F9B8" w14:textId="77777777" w:rsidR="00B87BA4" w:rsidRDefault="00B87BA4">
            <w:pPr>
              <w:spacing w:afterLines="0" w:after="0"/>
              <w:ind w:left="0" w:firstLineChars="0" w:firstLine="0"/>
              <w:rPr>
                <w:sz w:val="18"/>
              </w:rPr>
            </w:pPr>
          </w:p>
        </w:tc>
      </w:tr>
      <w:tr w:rsidR="00B87BA4" w14:paraId="63DC6BBE" w14:textId="77777777">
        <w:trPr>
          <w:trHeight w:val="284"/>
        </w:trPr>
        <w:tc>
          <w:tcPr>
            <w:tcW w:w="2552" w:type="dxa"/>
            <w:tcBorders>
              <w:top w:val="nil"/>
              <w:bottom w:val="nil"/>
            </w:tcBorders>
          </w:tcPr>
          <w:p w14:paraId="75A11F35" w14:textId="77777777" w:rsidR="00B87BA4" w:rsidRDefault="00B87BA4">
            <w:pPr>
              <w:spacing w:afterLines="0" w:after="0"/>
              <w:ind w:left="0" w:firstLineChars="0" w:firstLine="0"/>
              <w:rPr>
                <w:sz w:val="18"/>
              </w:rPr>
            </w:pPr>
          </w:p>
        </w:tc>
        <w:tc>
          <w:tcPr>
            <w:tcW w:w="6804" w:type="dxa"/>
          </w:tcPr>
          <w:p w14:paraId="413726BF" w14:textId="77777777" w:rsidR="00B87BA4" w:rsidRDefault="001C1D21">
            <w:pPr>
              <w:spacing w:afterLines="0" w:after="0"/>
              <w:ind w:left="0" w:firstLineChars="0" w:firstLine="0"/>
              <w:rPr>
                <w:sz w:val="18"/>
              </w:rPr>
            </w:pPr>
            <w:r>
              <w:rPr>
                <w:rFonts w:hint="eastAsia"/>
                <w:sz w:val="18"/>
              </w:rPr>
              <w:t>SaaS/ASP</w:t>
            </w:r>
            <w:r w:rsidR="00B87BA4">
              <w:rPr>
                <w:rFonts w:hint="eastAsia"/>
                <w:sz w:val="18"/>
              </w:rPr>
              <w:t>をそのまま使うのではなくパラメータの設定が必要か</w:t>
            </w:r>
          </w:p>
        </w:tc>
        <w:tc>
          <w:tcPr>
            <w:tcW w:w="992" w:type="dxa"/>
          </w:tcPr>
          <w:p w14:paraId="7BD635D7" w14:textId="77777777" w:rsidR="00B87BA4" w:rsidRDefault="00B87BA4">
            <w:pPr>
              <w:spacing w:afterLines="0" w:after="0"/>
              <w:ind w:left="0" w:firstLineChars="0" w:firstLine="0"/>
              <w:rPr>
                <w:sz w:val="18"/>
              </w:rPr>
            </w:pPr>
          </w:p>
        </w:tc>
      </w:tr>
      <w:tr w:rsidR="00B87BA4" w14:paraId="65C9DB67" w14:textId="77777777">
        <w:trPr>
          <w:trHeight w:val="284"/>
        </w:trPr>
        <w:tc>
          <w:tcPr>
            <w:tcW w:w="2552" w:type="dxa"/>
            <w:tcBorders>
              <w:top w:val="nil"/>
              <w:bottom w:val="nil"/>
            </w:tcBorders>
          </w:tcPr>
          <w:p w14:paraId="1A1E54C8" w14:textId="77777777" w:rsidR="00B87BA4" w:rsidRDefault="00B87BA4">
            <w:pPr>
              <w:spacing w:afterLines="0" w:after="0"/>
              <w:ind w:left="0" w:firstLineChars="0" w:firstLine="0"/>
              <w:rPr>
                <w:sz w:val="18"/>
              </w:rPr>
            </w:pPr>
          </w:p>
        </w:tc>
        <w:tc>
          <w:tcPr>
            <w:tcW w:w="6804" w:type="dxa"/>
          </w:tcPr>
          <w:p w14:paraId="18A740B2" w14:textId="77777777" w:rsidR="00B87BA4" w:rsidRDefault="001C1D21">
            <w:pPr>
              <w:spacing w:afterLines="0" w:after="0"/>
              <w:ind w:left="0" w:firstLineChars="0" w:firstLine="0"/>
              <w:rPr>
                <w:sz w:val="18"/>
              </w:rPr>
            </w:pPr>
            <w:r>
              <w:rPr>
                <w:rFonts w:hint="eastAsia"/>
                <w:sz w:val="18"/>
              </w:rPr>
              <w:t>SaaS/ASP</w:t>
            </w:r>
            <w:r w:rsidR="00B87BA4">
              <w:rPr>
                <w:rFonts w:hint="eastAsia"/>
                <w:sz w:val="18"/>
              </w:rPr>
              <w:t>に追加開発を実現するアドオン機能があるのか</w:t>
            </w:r>
          </w:p>
        </w:tc>
        <w:tc>
          <w:tcPr>
            <w:tcW w:w="992" w:type="dxa"/>
          </w:tcPr>
          <w:p w14:paraId="63699D71" w14:textId="77777777" w:rsidR="00B87BA4" w:rsidRDefault="00B87BA4">
            <w:pPr>
              <w:spacing w:afterLines="0" w:after="0"/>
              <w:ind w:left="0" w:firstLineChars="0" w:firstLine="0"/>
              <w:rPr>
                <w:sz w:val="18"/>
              </w:rPr>
            </w:pPr>
          </w:p>
        </w:tc>
      </w:tr>
      <w:tr w:rsidR="00B87BA4" w14:paraId="45D63DB4" w14:textId="77777777">
        <w:trPr>
          <w:trHeight w:val="284"/>
        </w:trPr>
        <w:tc>
          <w:tcPr>
            <w:tcW w:w="2552" w:type="dxa"/>
            <w:tcBorders>
              <w:top w:val="nil"/>
              <w:bottom w:val="single" w:sz="4" w:space="0" w:color="auto"/>
            </w:tcBorders>
          </w:tcPr>
          <w:p w14:paraId="0BF2F914" w14:textId="77777777" w:rsidR="00B87BA4" w:rsidRDefault="00B87BA4">
            <w:pPr>
              <w:spacing w:afterLines="0" w:after="0"/>
              <w:ind w:left="0" w:firstLineChars="0" w:firstLine="0"/>
              <w:rPr>
                <w:sz w:val="18"/>
              </w:rPr>
            </w:pPr>
          </w:p>
        </w:tc>
        <w:tc>
          <w:tcPr>
            <w:tcW w:w="6804" w:type="dxa"/>
          </w:tcPr>
          <w:p w14:paraId="034A3502" w14:textId="77777777" w:rsidR="00B87BA4" w:rsidRDefault="001C1D21">
            <w:pPr>
              <w:spacing w:afterLines="0" w:after="0"/>
              <w:ind w:left="0" w:firstLineChars="0" w:firstLine="0"/>
              <w:rPr>
                <w:sz w:val="18"/>
              </w:rPr>
            </w:pPr>
            <w:r>
              <w:rPr>
                <w:rFonts w:hint="eastAsia"/>
                <w:sz w:val="18"/>
              </w:rPr>
              <w:t>SaaS/ASP</w:t>
            </w:r>
            <w:r w:rsidR="00B87BA4">
              <w:rPr>
                <w:rFonts w:hint="eastAsia"/>
                <w:sz w:val="18"/>
              </w:rPr>
              <w:t>本体の機能を改造するカスタマイズの必要があるのか</w:t>
            </w:r>
          </w:p>
        </w:tc>
        <w:tc>
          <w:tcPr>
            <w:tcW w:w="992" w:type="dxa"/>
          </w:tcPr>
          <w:p w14:paraId="50E03ECE" w14:textId="77777777" w:rsidR="00B87BA4" w:rsidRDefault="00B87BA4">
            <w:pPr>
              <w:spacing w:afterLines="0" w:after="0"/>
              <w:ind w:left="0" w:firstLineChars="0" w:firstLine="0"/>
              <w:rPr>
                <w:sz w:val="18"/>
              </w:rPr>
            </w:pPr>
          </w:p>
        </w:tc>
      </w:tr>
      <w:tr w:rsidR="00B87BA4" w14:paraId="59EE5363" w14:textId="77777777">
        <w:trPr>
          <w:trHeight w:val="284"/>
        </w:trPr>
        <w:tc>
          <w:tcPr>
            <w:tcW w:w="2552" w:type="dxa"/>
            <w:tcBorders>
              <w:bottom w:val="nil"/>
            </w:tcBorders>
          </w:tcPr>
          <w:p w14:paraId="4709FD34" w14:textId="77777777" w:rsidR="00B87BA4" w:rsidRDefault="00B87BA4">
            <w:pPr>
              <w:spacing w:afterLines="0" w:after="0"/>
              <w:ind w:left="0" w:firstLineChars="0" w:firstLine="0"/>
              <w:rPr>
                <w:sz w:val="18"/>
              </w:rPr>
            </w:pPr>
            <w:r>
              <w:rPr>
                <w:rFonts w:hint="eastAsia"/>
                <w:sz w:val="18"/>
              </w:rPr>
              <w:t>既存システムとの整合</w:t>
            </w:r>
          </w:p>
        </w:tc>
        <w:tc>
          <w:tcPr>
            <w:tcW w:w="6804" w:type="dxa"/>
          </w:tcPr>
          <w:p w14:paraId="6543936C" w14:textId="77777777" w:rsidR="00B87BA4" w:rsidRDefault="00B87BA4">
            <w:pPr>
              <w:spacing w:afterLines="0" w:after="0"/>
              <w:ind w:left="0" w:firstLineChars="0" w:firstLine="0"/>
              <w:rPr>
                <w:sz w:val="18"/>
              </w:rPr>
            </w:pPr>
            <w:r>
              <w:rPr>
                <w:rFonts w:hint="eastAsia"/>
                <w:sz w:val="18"/>
              </w:rPr>
              <w:t>データ連携があるか</w:t>
            </w:r>
          </w:p>
        </w:tc>
        <w:tc>
          <w:tcPr>
            <w:tcW w:w="992" w:type="dxa"/>
          </w:tcPr>
          <w:p w14:paraId="6C7B86C6" w14:textId="77777777" w:rsidR="00B87BA4" w:rsidRDefault="00B87BA4">
            <w:pPr>
              <w:spacing w:afterLines="0" w:after="0"/>
              <w:ind w:left="0" w:firstLineChars="0" w:firstLine="0"/>
              <w:rPr>
                <w:sz w:val="18"/>
              </w:rPr>
            </w:pPr>
          </w:p>
        </w:tc>
      </w:tr>
      <w:tr w:rsidR="00B87BA4" w14:paraId="26302B73" w14:textId="77777777">
        <w:trPr>
          <w:trHeight w:val="284"/>
        </w:trPr>
        <w:tc>
          <w:tcPr>
            <w:tcW w:w="2552" w:type="dxa"/>
            <w:tcBorders>
              <w:top w:val="nil"/>
              <w:bottom w:val="nil"/>
            </w:tcBorders>
          </w:tcPr>
          <w:p w14:paraId="2701E7BD" w14:textId="77777777" w:rsidR="00B87BA4" w:rsidRDefault="00B87BA4">
            <w:pPr>
              <w:spacing w:afterLines="0" w:after="0"/>
              <w:ind w:left="0" w:firstLineChars="0" w:firstLine="0"/>
              <w:rPr>
                <w:sz w:val="18"/>
              </w:rPr>
            </w:pPr>
          </w:p>
        </w:tc>
        <w:tc>
          <w:tcPr>
            <w:tcW w:w="6804" w:type="dxa"/>
          </w:tcPr>
          <w:p w14:paraId="0F241149" w14:textId="77777777" w:rsidR="00B87BA4" w:rsidRDefault="00B87BA4">
            <w:pPr>
              <w:spacing w:afterLines="0" w:after="0"/>
              <w:ind w:left="0" w:firstLineChars="0" w:firstLine="0"/>
              <w:rPr>
                <w:sz w:val="18"/>
              </w:rPr>
            </w:pPr>
            <w:r>
              <w:rPr>
                <w:rFonts w:hint="eastAsia"/>
                <w:sz w:val="18"/>
              </w:rPr>
              <w:t>インタフェース連携があるか</w:t>
            </w:r>
          </w:p>
        </w:tc>
        <w:tc>
          <w:tcPr>
            <w:tcW w:w="992" w:type="dxa"/>
          </w:tcPr>
          <w:p w14:paraId="75B7C5E7" w14:textId="77777777" w:rsidR="00B87BA4" w:rsidRDefault="00B87BA4">
            <w:pPr>
              <w:spacing w:afterLines="0" w:after="0"/>
              <w:ind w:left="0" w:firstLineChars="0" w:firstLine="0"/>
              <w:rPr>
                <w:sz w:val="18"/>
              </w:rPr>
            </w:pPr>
          </w:p>
        </w:tc>
      </w:tr>
      <w:tr w:rsidR="00B87BA4" w14:paraId="473706ED" w14:textId="77777777">
        <w:trPr>
          <w:trHeight w:val="284"/>
        </w:trPr>
        <w:tc>
          <w:tcPr>
            <w:tcW w:w="2552" w:type="dxa"/>
            <w:tcBorders>
              <w:top w:val="nil"/>
              <w:bottom w:val="nil"/>
            </w:tcBorders>
          </w:tcPr>
          <w:p w14:paraId="20FFB046" w14:textId="77777777" w:rsidR="00B87BA4" w:rsidRDefault="00B87BA4">
            <w:pPr>
              <w:spacing w:afterLines="0" w:after="0"/>
              <w:ind w:left="0" w:firstLineChars="0" w:firstLine="0"/>
              <w:rPr>
                <w:sz w:val="18"/>
              </w:rPr>
            </w:pPr>
          </w:p>
        </w:tc>
        <w:tc>
          <w:tcPr>
            <w:tcW w:w="6804" w:type="dxa"/>
          </w:tcPr>
          <w:p w14:paraId="0C1A2A93" w14:textId="77777777" w:rsidR="00B87BA4" w:rsidRDefault="00B87BA4">
            <w:pPr>
              <w:spacing w:afterLines="0" w:after="0"/>
              <w:ind w:left="0" w:firstLineChars="0" w:firstLine="0"/>
              <w:rPr>
                <w:sz w:val="18"/>
              </w:rPr>
            </w:pPr>
            <w:r>
              <w:rPr>
                <w:rFonts w:hint="eastAsia"/>
                <w:sz w:val="18"/>
              </w:rPr>
              <w:t>現行システムとの不整合が発生する可能性は確認したか</w:t>
            </w:r>
          </w:p>
        </w:tc>
        <w:tc>
          <w:tcPr>
            <w:tcW w:w="992" w:type="dxa"/>
          </w:tcPr>
          <w:p w14:paraId="62E00545" w14:textId="77777777" w:rsidR="00B87BA4" w:rsidRDefault="00B87BA4">
            <w:pPr>
              <w:spacing w:afterLines="0" w:after="0"/>
              <w:ind w:left="0" w:firstLineChars="0" w:firstLine="0"/>
              <w:rPr>
                <w:sz w:val="18"/>
              </w:rPr>
            </w:pPr>
          </w:p>
        </w:tc>
      </w:tr>
      <w:tr w:rsidR="00B87BA4" w14:paraId="131992D4" w14:textId="77777777">
        <w:trPr>
          <w:trHeight w:val="284"/>
        </w:trPr>
        <w:tc>
          <w:tcPr>
            <w:tcW w:w="2552" w:type="dxa"/>
            <w:tcBorders>
              <w:top w:val="nil"/>
              <w:bottom w:val="single" w:sz="4" w:space="0" w:color="auto"/>
            </w:tcBorders>
          </w:tcPr>
          <w:p w14:paraId="25118A4A" w14:textId="77777777" w:rsidR="00B87BA4" w:rsidRDefault="00B87BA4">
            <w:pPr>
              <w:spacing w:afterLines="0" w:after="0"/>
              <w:ind w:left="0" w:firstLineChars="0" w:firstLine="0"/>
              <w:rPr>
                <w:sz w:val="18"/>
              </w:rPr>
            </w:pPr>
          </w:p>
        </w:tc>
        <w:tc>
          <w:tcPr>
            <w:tcW w:w="6804" w:type="dxa"/>
          </w:tcPr>
          <w:p w14:paraId="2CF30AB5" w14:textId="77777777" w:rsidR="00B87BA4" w:rsidRDefault="00B87BA4">
            <w:pPr>
              <w:spacing w:afterLines="0" w:after="0"/>
              <w:ind w:left="0" w:firstLineChars="0" w:firstLine="0"/>
              <w:rPr>
                <w:sz w:val="18"/>
              </w:rPr>
            </w:pPr>
            <w:r>
              <w:rPr>
                <w:rFonts w:hint="eastAsia"/>
                <w:sz w:val="18"/>
              </w:rPr>
              <w:t>データ連携があるか</w:t>
            </w:r>
          </w:p>
        </w:tc>
        <w:tc>
          <w:tcPr>
            <w:tcW w:w="992" w:type="dxa"/>
          </w:tcPr>
          <w:p w14:paraId="02EE82B9" w14:textId="77777777" w:rsidR="00B87BA4" w:rsidRDefault="00B87BA4">
            <w:pPr>
              <w:spacing w:afterLines="0" w:after="0"/>
              <w:ind w:left="0" w:firstLineChars="0" w:firstLine="0"/>
              <w:rPr>
                <w:sz w:val="18"/>
              </w:rPr>
            </w:pPr>
          </w:p>
        </w:tc>
      </w:tr>
      <w:tr w:rsidR="00B87BA4" w14:paraId="01A7D839" w14:textId="77777777">
        <w:trPr>
          <w:trHeight w:val="284"/>
        </w:trPr>
        <w:tc>
          <w:tcPr>
            <w:tcW w:w="2552" w:type="dxa"/>
            <w:tcBorders>
              <w:bottom w:val="nil"/>
            </w:tcBorders>
          </w:tcPr>
          <w:p w14:paraId="57229B85" w14:textId="77777777" w:rsidR="00B87BA4" w:rsidRDefault="00B87BA4">
            <w:pPr>
              <w:spacing w:afterLines="0" w:after="0"/>
              <w:ind w:left="0" w:firstLineChars="0" w:firstLine="0"/>
              <w:rPr>
                <w:sz w:val="18"/>
              </w:rPr>
            </w:pPr>
            <w:r>
              <w:rPr>
                <w:rFonts w:hint="eastAsia"/>
                <w:sz w:val="18"/>
              </w:rPr>
              <w:t>規模適合性</w:t>
            </w:r>
          </w:p>
        </w:tc>
        <w:tc>
          <w:tcPr>
            <w:tcW w:w="6804" w:type="dxa"/>
          </w:tcPr>
          <w:p w14:paraId="65B51940" w14:textId="77777777" w:rsidR="00B87BA4" w:rsidRDefault="00B87BA4">
            <w:pPr>
              <w:spacing w:afterLines="0" w:after="0"/>
              <w:ind w:left="0" w:firstLineChars="0" w:firstLine="0"/>
              <w:rPr>
                <w:sz w:val="18"/>
              </w:rPr>
            </w:pPr>
            <w:r>
              <w:rPr>
                <w:rFonts w:hint="eastAsia"/>
                <w:sz w:val="18"/>
              </w:rPr>
              <w:t>実績のある規模か</w:t>
            </w:r>
          </w:p>
        </w:tc>
        <w:tc>
          <w:tcPr>
            <w:tcW w:w="992" w:type="dxa"/>
          </w:tcPr>
          <w:p w14:paraId="6F96A794" w14:textId="77777777" w:rsidR="00B87BA4" w:rsidRDefault="00B87BA4">
            <w:pPr>
              <w:spacing w:afterLines="0" w:after="0"/>
              <w:ind w:left="0" w:firstLineChars="0" w:firstLine="0"/>
              <w:rPr>
                <w:sz w:val="18"/>
              </w:rPr>
            </w:pPr>
          </w:p>
        </w:tc>
      </w:tr>
      <w:tr w:rsidR="00B87BA4" w14:paraId="20655BCB" w14:textId="77777777">
        <w:trPr>
          <w:trHeight w:val="284"/>
        </w:trPr>
        <w:tc>
          <w:tcPr>
            <w:tcW w:w="2552" w:type="dxa"/>
            <w:tcBorders>
              <w:top w:val="nil"/>
            </w:tcBorders>
          </w:tcPr>
          <w:p w14:paraId="1F1EB523" w14:textId="77777777" w:rsidR="00B87BA4" w:rsidRDefault="00B87BA4">
            <w:pPr>
              <w:spacing w:afterLines="0" w:after="0"/>
              <w:ind w:left="0" w:firstLineChars="0" w:firstLine="0"/>
              <w:rPr>
                <w:sz w:val="18"/>
              </w:rPr>
            </w:pPr>
          </w:p>
        </w:tc>
        <w:tc>
          <w:tcPr>
            <w:tcW w:w="6804" w:type="dxa"/>
          </w:tcPr>
          <w:p w14:paraId="7817BC8E" w14:textId="77777777" w:rsidR="00B87BA4" w:rsidRDefault="00B87BA4">
            <w:pPr>
              <w:spacing w:afterLines="0" w:after="0"/>
              <w:ind w:left="0" w:firstLineChars="0" w:firstLine="0"/>
              <w:rPr>
                <w:sz w:val="18"/>
              </w:rPr>
            </w:pPr>
            <w:r>
              <w:rPr>
                <w:rFonts w:hint="eastAsia"/>
                <w:sz w:val="18"/>
              </w:rPr>
              <w:t>規模の柔軟性はあるか</w:t>
            </w:r>
          </w:p>
        </w:tc>
        <w:tc>
          <w:tcPr>
            <w:tcW w:w="992" w:type="dxa"/>
          </w:tcPr>
          <w:p w14:paraId="41A98BCF" w14:textId="77777777" w:rsidR="00B87BA4" w:rsidRDefault="00B87BA4">
            <w:pPr>
              <w:spacing w:afterLines="0" w:after="0"/>
              <w:ind w:left="0" w:firstLineChars="0" w:firstLine="0"/>
              <w:rPr>
                <w:sz w:val="18"/>
              </w:rPr>
            </w:pPr>
          </w:p>
        </w:tc>
      </w:tr>
    </w:tbl>
    <w:p w14:paraId="6B7F3B2F" w14:textId="77777777" w:rsidR="00B87BA4" w:rsidRDefault="00B87BA4">
      <w:pPr>
        <w:pStyle w:val="4"/>
        <w:sectPr w:rsidR="00B87BA4" w:rsidSect="00DB7154">
          <w:type w:val="continuous"/>
          <w:pgSz w:w="11906" w:h="16838" w:code="9"/>
          <w:pgMar w:top="709" w:right="1133" w:bottom="709" w:left="1418" w:header="680" w:footer="850" w:gutter="0"/>
          <w:cols w:space="425"/>
          <w:titlePg/>
          <w:docGrid w:type="lines" w:linePitch="360"/>
        </w:sectPr>
      </w:pPr>
    </w:p>
    <w:p w14:paraId="0B0E5C02" w14:textId="77777777" w:rsidR="00B87BA4" w:rsidRDefault="00B87BA4">
      <w:pPr>
        <w:pStyle w:val="4"/>
      </w:pPr>
      <w:r>
        <w:rPr>
          <w:rFonts w:hint="eastAsia"/>
        </w:rPr>
        <w:t>7.</w:t>
      </w:r>
      <w:r>
        <w:rPr>
          <w:rFonts w:hint="eastAsia"/>
        </w:rPr>
        <w:t>検収事前チェックリスト</w:t>
      </w:r>
    </w:p>
    <w:p w14:paraId="40EC7BCA" w14:textId="77777777" w:rsidR="00B87BA4" w:rsidRDefault="00B87BA4">
      <w:pPr>
        <w:spacing w:afterLines="0" w:after="0"/>
        <w:ind w:left="0" w:firstLineChars="0" w:firstLine="0"/>
        <w:rPr>
          <w:sz w:val="18"/>
        </w:rPr>
      </w:pPr>
      <w:r>
        <w:rPr>
          <w:rFonts w:hint="eastAsia"/>
          <w:sz w:val="18"/>
        </w:rPr>
        <w:t>検収を確実に行うために、事前に検収準備状況について確認しておく必要がある。以下の項目の確認を行う。</w:t>
      </w:r>
    </w:p>
    <w:tbl>
      <w:tblPr>
        <w:tblW w:w="96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6"/>
        <w:gridCol w:w="1134"/>
      </w:tblGrid>
      <w:tr w:rsidR="00B87BA4" w14:paraId="1C3122CB" w14:textId="77777777">
        <w:trPr>
          <w:trHeight w:val="284"/>
        </w:trPr>
        <w:tc>
          <w:tcPr>
            <w:tcW w:w="8506" w:type="dxa"/>
            <w:shd w:val="clear" w:color="auto" w:fill="000000"/>
            <w:vAlign w:val="center"/>
          </w:tcPr>
          <w:p w14:paraId="4B55BDAA" w14:textId="77777777" w:rsidR="00B87BA4" w:rsidRDefault="00B87BA4">
            <w:pPr>
              <w:spacing w:afterLines="0" w:after="0"/>
              <w:ind w:left="0" w:firstLineChars="0" w:firstLine="0"/>
              <w:jc w:val="center"/>
              <w:rPr>
                <w:color w:val="FFFFFF"/>
                <w:sz w:val="18"/>
              </w:rPr>
            </w:pPr>
            <w:r>
              <w:rPr>
                <w:rFonts w:hint="eastAsia"/>
                <w:color w:val="FFFFFF"/>
                <w:sz w:val="18"/>
              </w:rPr>
              <w:t>チェック項目</w:t>
            </w:r>
          </w:p>
        </w:tc>
        <w:tc>
          <w:tcPr>
            <w:tcW w:w="1134" w:type="dxa"/>
            <w:shd w:val="clear" w:color="auto" w:fill="000000"/>
            <w:vAlign w:val="center"/>
          </w:tcPr>
          <w:p w14:paraId="3359EEF6" w14:textId="77777777" w:rsidR="00B87BA4" w:rsidRDefault="00B87BA4">
            <w:pPr>
              <w:spacing w:afterLines="0" w:after="0"/>
              <w:ind w:left="0" w:firstLineChars="0" w:firstLine="0"/>
              <w:jc w:val="center"/>
              <w:rPr>
                <w:color w:val="FFFFFF"/>
                <w:sz w:val="18"/>
              </w:rPr>
            </w:pPr>
            <w:r>
              <w:rPr>
                <w:rFonts w:hint="eastAsia"/>
                <w:color w:val="FFFFFF"/>
                <w:sz w:val="18"/>
              </w:rPr>
              <w:t>結果</w:t>
            </w:r>
          </w:p>
        </w:tc>
      </w:tr>
      <w:tr w:rsidR="00B87BA4" w14:paraId="42B3F973" w14:textId="77777777">
        <w:trPr>
          <w:trHeight w:val="123"/>
        </w:trPr>
        <w:tc>
          <w:tcPr>
            <w:tcW w:w="8506" w:type="dxa"/>
            <w:vAlign w:val="center"/>
          </w:tcPr>
          <w:p w14:paraId="24108DE7" w14:textId="77777777" w:rsidR="00B87BA4" w:rsidRDefault="00B87BA4">
            <w:pPr>
              <w:spacing w:afterLines="0" w:after="0"/>
              <w:ind w:left="0" w:firstLineChars="0" w:firstLine="0"/>
              <w:rPr>
                <w:sz w:val="18"/>
              </w:rPr>
            </w:pPr>
            <w:r>
              <w:rPr>
                <w:rFonts w:hint="eastAsia"/>
                <w:sz w:val="18"/>
              </w:rPr>
              <w:t>検収計画は、プロジェクト責任者の承認を得ていますか？</w:t>
            </w:r>
          </w:p>
        </w:tc>
        <w:tc>
          <w:tcPr>
            <w:tcW w:w="1134" w:type="dxa"/>
            <w:vAlign w:val="center"/>
          </w:tcPr>
          <w:p w14:paraId="2A20ADB0" w14:textId="77777777" w:rsidR="00B87BA4" w:rsidRDefault="00B87BA4">
            <w:pPr>
              <w:spacing w:afterLines="0" w:after="0"/>
              <w:ind w:left="0" w:firstLineChars="0" w:firstLine="0"/>
              <w:rPr>
                <w:sz w:val="18"/>
              </w:rPr>
            </w:pPr>
          </w:p>
        </w:tc>
      </w:tr>
      <w:tr w:rsidR="00B87BA4" w14:paraId="45A02CF4" w14:textId="77777777">
        <w:trPr>
          <w:trHeight w:val="128"/>
        </w:trPr>
        <w:tc>
          <w:tcPr>
            <w:tcW w:w="8506" w:type="dxa"/>
            <w:vAlign w:val="center"/>
          </w:tcPr>
          <w:p w14:paraId="0D7599AE" w14:textId="77777777" w:rsidR="00B87BA4" w:rsidRDefault="00B87BA4">
            <w:pPr>
              <w:spacing w:afterLines="0" w:after="0"/>
              <w:ind w:left="0" w:firstLineChars="0" w:firstLine="0"/>
              <w:rPr>
                <w:sz w:val="18"/>
              </w:rPr>
            </w:pPr>
            <w:r>
              <w:rPr>
                <w:rFonts w:hint="eastAsia"/>
                <w:sz w:val="18"/>
              </w:rPr>
              <w:t>システム関連資料は既に運用スタッフに渡されていますか？</w:t>
            </w:r>
          </w:p>
        </w:tc>
        <w:tc>
          <w:tcPr>
            <w:tcW w:w="1134" w:type="dxa"/>
            <w:vAlign w:val="center"/>
          </w:tcPr>
          <w:p w14:paraId="73956713" w14:textId="77777777" w:rsidR="00B87BA4" w:rsidRDefault="00B87BA4">
            <w:pPr>
              <w:spacing w:afterLines="0" w:after="0"/>
              <w:ind w:left="0" w:firstLineChars="0" w:firstLine="0"/>
              <w:rPr>
                <w:sz w:val="18"/>
              </w:rPr>
            </w:pPr>
          </w:p>
        </w:tc>
      </w:tr>
      <w:tr w:rsidR="00B87BA4" w14:paraId="52A7D979" w14:textId="77777777">
        <w:trPr>
          <w:trHeight w:val="117"/>
        </w:trPr>
        <w:tc>
          <w:tcPr>
            <w:tcW w:w="8506" w:type="dxa"/>
            <w:vAlign w:val="center"/>
          </w:tcPr>
          <w:p w14:paraId="2CE95972" w14:textId="77777777" w:rsidR="00B87BA4" w:rsidRDefault="00B87BA4">
            <w:pPr>
              <w:spacing w:afterLines="0" w:after="0"/>
              <w:ind w:left="0" w:firstLineChars="0" w:firstLine="0"/>
              <w:rPr>
                <w:sz w:val="18"/>
              </w:rPr>
            </w:pPr>
            <w:r>
              <w:rPr>
                <w:rFonts w:hint="eastAsia"/>
                <w:sz w:val="18"/>
              </w:rPr>
              <w:t>品質（バグ、ユーザビリティ、開発基準適合）に関するテストは終了していますか？</w:t>
            </w:r>
          </w:p>
        </w:tc>
        <w:tc>
          <w:tcPr>
            <w:tcW w:w="1134" w:type="dxa"/>
            <w:vAlign w:val="center"/>
          </w:tcPr>
          <w:p w14:paraId="0F1924DD" w14:textId="77777777" w:rsidR="00B87BA4" w:rsidRDefault="00B87BA4">
            <w:pPr>
              <w:spacing w:afterLines="0" w:after="0"/>
              <w:ind w:left="0" w:firstLineChars="0" w:firstLine="0"/>
              <w:rPr>
                <w:sz w:val="18"/>
              </w:rPr>
            </w:pPr>
          </w:p>
        </w:tc>
      </w:tr>
      <w:tr w:rsidR="00B87BA4" w14:paraId="05CAAF29" w14:textId="77777777">
        <w:trPr>
          <w:trHeight w:val="108"/>
        </w:trPr>
        <w:tc>
          <w:tcPr>
            <w:tcW w:w="8506" w:type="dxa"/>
            <w:vAlign w:val="center"/>
          </w:tcPr>
          <w:p w14:paraId="0C4ED0B9" w14:textId="77777777" w:rsidR="00B87BA4" w:rsidRDefault="00B87BA4">
            <w:pPr>
              <w:spacing w:afterLines="0" w:after="0"/>
              <w:ind w:left="0" w:firstLineChars="0" w:firstLine="0"/>
              <w:rPr>
                <w:sz w:val="18"/>
              </w:rPr>
            </w:pPr>
            <w:r>
              <w:rPr>
                <w:rFonts w:hint="eastAsia"/>
                <w:sz w:val="18"/>
              </w:rPr>
              <w:t>セキュリティ項目に関するテストは終了していますか？</w:t>
            </w:r>
          </w:p>
        </w:tc>
        <w:tc>
          <w:tcPr>
            <w:tcW w:w="1134" w:type="dxa"/>
            <w:vAlign w:val="center"/>
          </w:tcPr>
          <w:p w14:paraId="46AA13E9" w14:textId="77777777" w:rsidR="00B87BA4" w:rsidRDefault="00B87BA4">
            <w:pPr>
              <w:spacing w:afterLines="0" w:after="0"/>
              <w:ind w:left="0" w:firstLineChars="0" w:firstLine="0"/>
              <w:rPr>
                <w:sz w:val="18"/>
              </w:rPr>
            </w:pPr>
          </w:p>
        </w:tc>
      </w:tr>
      <w:tr w:rsidR="00B87BA4" w14:paraId="11EACEF6" w14:textId="77777777">
        <w:trPr>
          <w:trHeight w:val="239"/>
        </w:trPr>
        <w:tc>
          <w:tcPr>
            <w:tcW w:w="8506" w:type="dxa"/>
            <w:vAlign w:val="center"/>
          </w:tcPr>
          <w:p w14:paraId="4BAE5F62" w14:textId="77777777" w:rsidR="00B87BA4" w:rsidRDefault="00B87BA4">
            <w:pPr>
              <w:spacing w:afterLines="0" w:after="0"/>
              <w:ind w:left="0" w:firstLineChars="0" w:firstLine="0"/>
              <w:rPr>
                <w:sz w:val="18"/>
              </w:rPr>
            </w:pPr>
            <w:r>
              <w:rPr>
                <w:rFonts w:hint="eastAsia"/>
                <w:sz w:val="18"/>
              </w:rPr>
              <w:t>検収にあたっての評価基準は決まっていますか？（ミッションを達成していればよい等）</w:t>
            </w:r>
          </w:p>
        </w:tc>
        <w:tc>
          <w:tcPr>
            <w:tcW w:w="1134" w:type="dxa"/>
            <w:vAlign w:val="center"/>
          </w:tcPr>
          <w:p w14:paraId="7B8E01DF" w14:textId="77777777" w:rsidR="00B87BA4" w:rsidRDefault="00B87BA4">
            <w:pPr>
              <w:spacing w:afterLines="0" w:after="0"/>
              <w:ind w:left="0" w:firstLineChars="0" w:firstLine="0"/>
              <w:rPr>
                <w:sz w:val="18"/>
              </w:rPr>
            </w:pPr>
          </w:p>
        </w:tc>
      </w:tr>
      <w:tr w:rsidR="00B87BA4" w14:paraId="4C9DB8D0" w14:textId="77777777">
        <w:trPr>
          <w:trHeight w:val="216"/>
        </w:trPr>
        <w:tc>
          <w:tcPr>
            <w:tcW w:w="8506" w:type="dxa"/>
            <w:vAlign w:val="center"/>
          </w:tcPr>
          <w:p w14:paraId="78126C16" w14:textId="77777777" w:rsidR="00B87BA4" w:rsidRDefault="00B87BA4">
            <w:pPr>
              <w:spacing w:afterLines="0" w:after="0"/>
              <w:ind w:left="0" w:firstLineChars="0" w:firstLine="0"/>
              <w:rPr>
                <w:sz w:val="18"/>
              </w:rPr>
            </w:pPr>
            <w:r>
              <w:rPr>
                <w:rFonts w:hint="eastAsia"/>
                <w:sz w:val="18"/>
              </w:rPr>
              <w:t>事業継続計画は考えられていますか？</w:t>
            </w:r>
          </w:p>
        </w:tc>
        <w:tc>
          <w:tcPr>
            <w:tcW w:w="1134" w:type="dxa"/>
            <w:vAlign w:val="center"/>
          </w:tcPr>
          <w:p w14:paraId="75C97516" w14:textId="77777777" w:rsidR="00B87BA4" w:rsidRDefault="00B87BA4">
            <w:pPr>
              <w:spacing w:afterLines="0" w:after="0"/>
              <w:ind w:left="0" w:firstLineChars="0" w:firstLine="0"/>
              <w:rPr>
                <w:sz w:val="18"/>
              </w:rPr>
            </w:pPr>
          </w:p>
        </w:tc>
      </w:tr>
      <w:tr w:rsidR="00B87BA4" w14:paraId="02F88052" w14:textId="77777777">
        <w:trPr>
          <w:trHeight w:val="219"/>
        </w:trPr>
        <w:tc>
          <w:tcPr>
            <w:tcW w:w="8506" w:type="dxa"/>
            <w:vAlign w:val="center"/>
          </w:tcPr>
          <w:p w14:paraId="59C7EC16" w14:textId="77777777" w:rsidR="00B87BA4" w:rsidRDefault="00B87BA4">
            <w:pPr>
              <w:spacing w:afterLines="0" w:after="0"/>
              <w:ind w:left="0" w:firstLineChars="0" w:firstLine="0"/>
              <w:rPr>
                <w:sz w:val="18"/>
              </w:rPr>
            </w:pPr>
            <w:r>
              <w:rPr>
                <w:rFonts w:hint="eastAsia"/>
                <w:sz w:val="18"/>
              </w:rPr>
              <w:t>サポートスタッフは既に決まっていますか？</w:t>
            </w:r>
          </w:p>
        </w:tc>
        <w:tc>
          <w:tcPr>
            <w:tcW w:w="1134" w:type="dxa"/>
            <w:vAlign w:val="center"/>
          </w:tcPr>
          <w:p w14:paraId="65B8F0BD" w14:textId="77777777" w:rsidR="00B87BA4" w:rsidRDefault="00B87BA4">
            <w:pPr>
              <w:spacing w:afterLines="0" w:after="0"/>
              <w:ind w:left="0" w:firstLineChars="0" w:firstLine="0"/>
              <w:rPr>
                <w:sz w:val="18"/>
              </w:rPr>
            </w:pPr>
          </w:p>
        </w:tc>
      </w:tr>
      <w:tr w:rsidR="00B87BA4" w14:paraId="5348E206" w14:textId="77777777">
        <w:trPr>
          <w:trHeight w:val="70"/>
        </w:trPr>
        <w:tc>
          <w:tcPr>
            <w:tcW w:w="8506" w:type="dxa"/>
            <w:vAlign w:val="center"/>
          </w:tcPr>
          <w:p w14:paraId="125F6E5B" w14:textId="77777777" w:rsidR="00B87BA4" w:rsidRDefault="00B87BA4">
            <w:pPr>
              <w:spacing w:afterLines="0" w:after="0"/>
              <w:ind w:left="0" w:firstLineChars="0" w:firstLine="0"/>
              <w:rPr>
                <w:sz w:val="18"/>
              </w:rPr>
            </w:pPr>
            <w:r>
              <w:rPr>
                <w:rFonts w:hint="eastAsia"/>
                <w:sz w:val="18"/>
              </w:rPr>
              <w:t>サポートと業務の関係は整理されていますか？（業務時間とサポート時間の関係等）</w:t>
            </w:r>
          </w:p>
        </w:tc>
        <w:tc>
          <w:tcPr>
            <w:tcW w:w="1134" w:type="dxa"/>
            <w:vAlign w:val="center"/>
          </w:tcPr>
          <w:p w14:paraId="7219651C" w14:textId="77777777" w:rsidR="00B87BA4" w:rsidRDefault="00B87BA4">
            <w:pPr>
              <w:spacing w:afterLines="0" w:after="0"/>
              <w:ind w:left="0" w:firstLineChars="0" w:firstLine="0"/>
              <w:rPr>
                <w:sz w:val="18"/>
              </w:rPr>
            </w:pPr>
          </w:p>
        </w:tc>
      </w:tr>
      <w:tr w:rsidR="00B87BA4" w14:paraId="034572B8" w14:textId="77777777">
        <w:trPr>
          <w:trHeight w:val="70"/>
        </w:trPr>
        <w:tc>
          <w:tcPr>
            <w:tcW w:w="8506" w:type="dxa"/>
            <w:vAlign w:val="center"/>
          </w:tcPr>
          <w:p w14:paraId="2E13EDF3" w14:textId="77777777" w:rsidR="00B87BA4" w:rsidRDefault="00B87BA4">
            <w:pPr>
              <w:spacing w:afterLines="0" w:after="0"/>
              <w:ind w:left="0" w:firstLineChars="0" w:firstLine="0"/>
              <w:rPr>
                <w:sz w:val="18"/>
              </w:rPr>
            </w:pPr>
            <w:r>
              <w:rPr>
                <w:rFonts w:hint="eastAsia"/>
                <w:sz w:val="18"/>
              </w:rPr>
              <w:t>検収計画が要求仕様を元にしているか確認していますか？</w:t>
            </w:r>
          </w:p>
        </w:tc>
        <w:tc>
          <w:tcPr>
            <w:tcW w:w="1134" w:type="dxa"/>
            <w:vAlign w:val="center"/>
          </w:tcPr>
          <w:p w14:paraId="4D9C6116" w14:textId="77777777" w:rsidR="00B87BA4" w:rsidRDefault="00B87BA4">
            <w:pPr>
              <w:spacing w:afterLines="0" w:after="0"/>
              <w:ind w:left="0" w:firstLineChars="0" w:firstLine="0"/>
              <w:rPr>
                <w:sz w:val="18"/>
              </w:rPr>
            </w:pPr>
          </w:p>
        </w:tc>
      </w:tr>
      <w:tr w:rsidR="00B87BA4" w14:paraId="488013C0" w14:textId="77777777">
        <w:trPr>
          <w:trHeight w:val="130"/>
        </w:trPr>
        <w:tc>
          <w:tcPr>
            <w:tcW w:w="8506" w:type="dxa"/>
            <w:vAlign w:val="center"/>
          </w:tcPr>
          <w:p w14:paraId="1A4EBBA3" w14:textId="77777777" w:rsidR="00B87BA4" w:rsidRDefault="00B87BA4">
            <w:pPr>
              <w:spacing w:afterLines="0" w:after="0"/>
              <w:ind w:left="0" w:firstLineChars="0" w:firstLine="0"/>
              <w:rPr>
                <w:sz w:val="18"/>
              </w:rPr>
            </w:pPr>
            <w:r>
              <w:rPr>
                <w:rFonts w:hint="eastAsia"/>
                <w:sz w:val="18"/>
              </w:rPr>
              <w:t>検収計画は、構成管理されていますか？</w:t>
            </w:r>
          </w:p>
        </w:tc>
        <w:tc>
          <w:tcPr>
            <w:tcW w:w="1134" w:type="dxa"/>
            <w:vAlign w:val="center"/>
          </w:tcPr>
          <w:p w14:paraId="598117EF" w14:textId="77777777" w:rsidR="00B87BA4" w:rsidRDefault="00B87BA4">
            <w:pPr>
              <w:spacing w:afterLines="0" w:after="0"/>
              <w:ind w:left="0" w:firstLineChars="0" w:firstLine="0"/>
              <w:rPr>
                <w:sz w:val="18"/>
              </w:rPr>
            </w:pPr>
          </w:p>
        </w:tc>
      </w:tr>
      <w:tr w:rsidR="00B87BA4" w14:paraId="54430E1D" w14:textId="77777777">
        <w:trPr>
          <w:trHeight w:val="165"/>
        </w:trPr>
        <w:tc>
          <w:tcPr>
            <w:tcW w:w="8506" w:type="dxa"/>
            <w:vAlign w:val="center"/>
          </w:tcPr>
          <w:p w14:paraId="7482841D" w14:textId="77777777" w:rsidR="00B87BA4" w:rsidRDefault="00B87BA4">
            <w:pPr>
              <w:spacing w:afterLines="0" w:after="0"/>
              <w:ind w:left="0" w:firstLineChars="0" w:firstLine="0"/>
              <w:rPr>
                <w:sz w:val="18"/>
              </w:rPr>
            </w:pPr>
            <w:r>
              <w:rPr>
                <w:rFonts w:hint="eastAsia"/>
                <w:sz w:val="18"/>
              </w:rPr>
              <w:t>運用書類や検収書類は、検収チームに配布されていますか？</w:t>
            </w:r>
          </w:p>
        </w:tc>
        <w:tc>
          <w:tcPr>
            <w:tcW w:w="1134" w:type="dxa"/>
            <w:vAlign w:val="center"/>
          </w:tcPr>
          <w:p w14:paraId="4E1344CB" w14:textId="77777777" w:rsidR="00B87BA4" w:rsidRDefault="00B87BA4">
            <w:pPr>
              <w:spacing w:afterLines="0" w:after="0"/>
              <w:ind w:left="0" w:firstLineChars="0" w:firstLine="0"/>
              <w:rPr>
                <w:sz w:val="18"/>
              </w:rPr>
            </w:pPr>
          </w:p>
        </w:tc>
      </w:tr>
      <w:tr w:rsidR="00B87BA4" w14:paraId="14C92317" w14:textId="77777777">
        <w:trPr>
          <w:trHeight w:val="151"/>
        </w:trPr>
        <w:tc>
          <w:tcPr>
            <w:tcW w:w="8506" w:type="dxa"/>
            <w:vAlign w:val="center"/>
          </w:tcPr>
          <w:p w14:paraId="2B815DBB" w14:textId="77777777" w:rsidR="00B87BA4" w:rsidRDefault="00B87BA4">
            <w:pPr>
              <w:spacing w:afterLines="0" w:after="0"/>
              <w:ind w:left="0" w:firstLineChars="0" w:firstLine="0"/>
              <w:rPr>
                <w:sz w:val="18"/>
              </w:rPr>
            </w:pPr>
            <w:r>
              <w:rPr>
                <w:rFonts w:hint="eastAsia"/>
                <w:sz w:val="18"/>
              </w:rPr>
              <w:t>検収チームは、検収に関する知識や経験はありますか？</w:t>
            </w:r>
          </w:p>
        </w:tc>
        <w:tc>
          <w:tcPr>
            <w:tcW w:w="1134" w:type="dxa"/>
            <w:vAlign w:val="center"/>
          </w:tcPr>
          <w:p w14:paraId="1CF597B1" w14:textId="77777777" w:rsidR="00B87BA4" w:rsidRDefault="00B87BA4">
            <w:pPr>
              <w:spacing w:afterLines="0" w:after="0"/>
              <w:ind w:left="0" w:firstLineChars="0" w:firstLine="0"/>
              <w:rPr>
                <w:sz w:val="18"/>
              </w:rPr>
            </w:pPr>
          </w:p>
        </w:tc>
      </w:tr>
      <w:tr w:rsidR="00B87BA4" w14:paraId="404AF238" w14:textId="77777777">
        <w:trPr>
          <w:trHeight w:val="170"/>
        </w:trPr>
        <w:tc>
          <w:tcPr>
            <w:tcW w:w="8506" w:type="dxa"/>
            <w:vAlign w:val="center"/>
          </w:tcPr>
          <w:p w14:paraId="0353EF45" w14:textId="77777777" w:rsidR="00B87BA4" w:rsidRDefault="00B87BA4">
            <w:pPr>
              <w:spacing w:afterLines="0" w:after="0"/>
              <w:ind w:left="0" w:firstLineChars="0" w:firstLine="0"/>
              <w:rPr>
                <w:sz w:val="18"/>
              </w:rPr>
            </w:pPr>
            <w:r>
              <w:rPr>
                <w:rFonts w:hint="eastAsia"/>
                <w:sz w:val="18"/>
              </w:rPr>
              <w:t>ベンダ側総合テストは終わっていますか</w:t>
            </w:r>
          </w:p>
        </w:tc>
        <w:tc>
          <w:tcPr>
            <w:tcW w:w="1134" w:type="dxa"/>
            <w:vAlign w:val="center"/>
          </w:tcPr>
          <w:p w14:paraId="460EC93D" w14:textId="77777777" w:rsidR="00B87BA4" w:rsidRDefault="00B87BA4">
            <w:pPr>
              <w:spacing w:afterLines="0" w:after="0"/>
              <w:ind w:left="0" w:firstLineChars="0" w:firstLine="0"/>
              <w:rPr>
                <w:sz w:val="18"/>
              </w:rPr>
            </w:pPr>
          </w:p>
        </w:tc>
      </w:tr>
    </w:tbl>
    <w:p w14:paraId="163B1CA6" w14:textId="77777777" w:rsidR="00B87BA4" w:rsidRDefault="00B87BA4">
      <w:pPr>
        <w:pStyle w:val="4"/>
        <w:spacing w:beforeLines="50" w:before="180"/>
      </w:pPr>
      <w:r>
        <w:rPr>
          <w:rFonts w:hint="eastAsia"/>
        </w:rPr>
        <w:t>8.</w:t>
      </w:r>
      <w:r>
        <w:rPr>
          <w:rFonts w:hint="eastAsia"/>
        </w:rPr>
        <w:t>検収チェックリスト</w:t>
      </w:r>
    </w:p>
    <w:p w14:paraId="74C6B8A9" w14:textId="77777777" w:rsidR="00B87BA4" w:rsidRDefault="00B87BA4">
      <w:pPr>
        <w:spacing w:afterLines="0" w:after="0"/>
        <w:ind w:left="0" w:firstLineChars="0" w:firstLine="0"/>
        <w:rPr>
          <w:sz w:val="18"/>
        </w:rPr>
      </w:pPr>
      <w:r>
        <w:rPr>
          <w:rFonts w:hint="eastAsia"/>
          <w:sz w:val="18"/>
        </w:rPr>
        <w:t>ベンダが開発したシステムを受け入れるかどうかのチェックポイントである。以下の項目をチェックする必要がある。</w:t>
      </w:r>
    </w:p>
    <w:tbl>
      <w:tblPr>
        <w:tblW w:w="96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6"/>
        <w:gridCol w:w="1134"/>
      </w:tblGrid>
      <w:tr w:rsidR="00B87BA4" w14:paraId="1C6C571E" w14:textId="77777777">
        <w:trPr>
          <w:trHeight w:val="284"/>
        </w:trPr>
        <w:tc>
          <w:tcPr>
            <w:tcW w:w="8506" w:type="dxa"/>
            <w:shd w:val="clear" w:color="auto" w:fill="000000"/>
          </w:tcPr>
          <w:p w14:paraId="06A7199E" w14:textId="77777777" w:rsidR="00B87BA4" w:rsidRDefault="00B87BA4">
            <w:pPr>
              <w:spacing w:afterLines="0" w:after="0"/>
              <w:ind w:left="0" w:firstLineChars="0" w:firstLine="0"/>
              <w:jc w:val="center"/>
              <w:rPr>
                <w:color w:val="FFFFFF"/>
                <w:sz w:val="18"/>
                <w:szCs w:val="18"/>
              </w:rPr>
            </w:pPr>
            <w:r>
              <w:rPr>
                <w:rFonts w:hint="eastAsia"/>
                <w:color w:val="FFFFFF"/>
                <w:sz w:val="18"/>
                <w:szCs w:val="18"/>
              </w:rPr>
              <w:t>チェック項目</w:t>
            </w:r>
          </w:p>
        </w:tc>
        <w:tc>
          <w:tcPr>
            <w:tcW w:w="1134" w:type="dxa"/>
            <w:shd w:val="clear" w:color="auto" w:fill="000000"/>
          </w:tcPr>
          <w:p w14:paraId="538E7D5E" w14:textId="77777777" w:rsidR="00B87BA4" w:rsidRDefault="00B87BA4">
            <w:pPr>
              <w:spacing w:afterLines="0" w:after="0"/>
              <w:ind w:left="0" w:firstLineChars="0" w:firstLine="0"/>
              <w:jc w:val="center"/>
              <w:rPr>
                <w:color w:val="FFFFFF"/>
                <w:sz w:val="18"/>
                <w:szCs w:val="18"/>
              </w:rPr>
            </w:pPr>
            <w:r>
              <w:rPr>
                <w:rFonts w:hint="eastAsia"/>
                <w:color w:val="FFFFFF"/>
                <w:sz w:val="18"/>
                <w:szCs w:val="18"/>
              </w:rPr>
              <w:t>結果</w:t>
            </w:r>
          </w:p>
        </w:tc>
      </w:tr>
      <w:tr w:rsidR="00B87BA4" w14:paraId="6BE3CB78" w14:textId="77777777">
        <w:trPr>
          <w:trHeight w:val="199"/>
        </w:trPr>
        <w:tc>
          <w:tcPr>
            <w:tcW w:w="8506" w:type="dxa"/>
          </w:tcPr>
          <w:p w14:paraId="0356D6D2" w14:textId="77777777" w:rsidR="00B87BA4" w:rsidRDefault="00B87BA4">
            <w:pPr>
              <w:spacing w:afterLines="0" w:after="0"/>
              <w:ind w:left="0" w:firstLineChars="0" w:firstLine="0"/>
              <w:rPr>
                <w:sz w:val="18"/>
                <w:szCs w:val="18"/>
              </w:rPr>
            </w:pPr>
            <w:r>
              <w:rPr>
                <w:rFonts w:hint="eastAsia"/>
                <w:sz w:val="18"/>
                <w:szCs w:val="18"/>
              </w:rPr>
              <w:t>ユーザ教育は終わっていますか？</w:t>
            </w:r>
          </w:p>
        </w:tc>
        <w:tc>
          <w:tcPr>
            <w:tcW w:w="1134" w:type="dxa"/>
          </w:tcPr>
          <w:p w14:paraId="357BDD41" w14:textId="77777777" w:rsidR="00B87BA4" w:rsidRDefault="00B87BA4">
            <w:pPr>
              <w:spacing w:afterLines="0" w:after="0"/>
              <w:ind w:left="0" w:firstLineChars="0" w:firstLine="0"/>
              <w:rPr>
                <w:sz w:val="18"/>
                <w:szCs w:val="18"/>
              </w:rPr>
            </w:pPr>
          </w:p>
        </w:tc>
      </w:tr>
      <w:tr w:rsidR="00B87BA4" w14:paraId="4D1F8517" w14:textId="77777777">
        <w:trPr>
          <w:trHeight w:val="199"/>
        </w:trPr>
        <w:tc>
          <w:tcPr>
            <w:tcW w:w="8506" w:type="dxa"/>
          </w:tcPr>
          <w:p w14:paraId="1D01B807" w14:textId="77777777" w:rsidR="00B87BA4" w:rsidRDefault="00B87BA4">
            <w:pPr>
              <w:spacing w:afterLines="0" w:after="0"/>
              <w:ind w:left="0" w:firstLineChars="0" w:firstLine="0"/>
              <w:rPr>
                <w:sz w:val="18"/>
                <w:szCs w:val="18"/>
              </w:rPr>
            </w:pPr>
            <w:r>
              <w:rPr>
                <w:rFonts w:hint="eastAsia"/>
                <w:sz w:val="18"/>
                <w:szCs w:val="18"/>
              </w:rPr>
              <w:t>既存システムがある場合、データ移行は終わっていますか？</w:t>
            </w:r>
          </w:p>
        </w:tc>
        <w:tc>
          <w:tcPr>
            <w:tcW w:w="1134" w:type="dxa"/>
          </w:tcPr>
          <w:p w14:paraId="65FD9A90" w14:textId="77777777" w:rsidR="00B87BA4" w:rsidRDefault="00B87BA4">
            <w:pPr>
              <w:spacing w:afterLines="0" w:after="0"/>
              <w:ind w:left="0" w:firstLineChars="0" w:firstLine="0"/>
              <w:rPr>
                <w:sz w:val="18"/>
                <w:szCs w:val="18"/>
              </w:rPr>
            </w:pPr>
          </w:p>
        </w:tc>
      </w:tr>
      <w:tr w:rsidR="00B87BA4" w14:paraId="49040853" w14:textId="77777777">
        <w:trPr>
          <w:trHeight w:val="199"/>
        </w:trPr>
        <w:tc>
          <w:tcPr>
            <w:tcW w:w="8506" w:type="dxa"/>
          </w:tcPr>
          <w:p w14:paraId="4D41AA15" w14:textId="77777777" w:rsidR="00B87BA4" w:rsidRDefault="00B87BA4">
            <w:pPr>
              <w:spacing w:afterLines="0" w:after="0"/>
              <w:ind w:left="0" w:firstLineChars="0" w:firstLine="0"/>
              <w:rPr>
                <w:sz w:val="18"/>
                <w:szCs w:val="18"/>
              </w:rPr>
            </w:pPr>
            <w:r>
              <w:rPr>
                <w:rFonts w:hint="eastAsia"/>
                <w:sz w:val="18"/>
                <w:szCs w:val="18"/>
              </w:rPr>
              <w:t>支所等、各導入場所の準備はできていますか？</w:t>
            </w:r>
          </w:p>
        </w:tc>
        <w:tc>
          <w:tcPr>
            <w:tcW w:w="1134" w:type="dxa"/>
          </w:tcPr>
          <w:p w14:paraId="6B26C297" w14:textId="77777777" w:rsidR="00B87BA4" w:rsidRDefault="00B87BA4">
            <w:pPr>
              <w:spacing w:afterLines="0" w:after="0"/>
              <w:ind w:left="0" w:firstLineChars="0" w:firstLine="0"/>
              <w:rPr>
                <w:sz w:val="18"/>
                <w:szCs w:val="18"/>
              </w:rPr>
            </w:pPr>
          </w:p>
        </w:tc>
      </w:tr>
      <w:tr w:rsidR="00B87BA4" w14:paraId="2F829218" w14:textId="77777777">
        <w:trPr>
          <w:trHeight w:val="199"/>
        </w:trPr>
        <w:tc>
          <w:tcPr>
            <w:tcW w:w="8506" w:type="dxa"/>
          </w:tcPr>
          <w:p w14:paraId="3AC04087" w14:textId="77777777" w:rsidR="00B87BA4" w:rsidRDefault="00B87BA4">
            <w:pPr>
              <w:spacing w:afterLines="0" w:after="0"/>
              <w:ind w:left="0" w:firstLineChars="0" w:firstLine="0"/>
              <w:rPr>
                <w:sz w:val="18"/>
                <w:szCs w:val="18"/>
              </w:rPr>
            </w:pPr>
            <w:r>
              <w:rPr>
                <w:rFonts w:hint="eastAsia"/>
                <w:sz w:val="18"/>
                <w:szCs w:val="18"/>
              </w:rPr>
              <w:t>システム導入に関して、関係者全体の同意はできていますか？</w:t>
            </w:r>
          </w:p>
        </w:tc>
        <w:tc>
          <w:tcPr>
            <w:tcW w:w="1134" w:type="dxa"/>
          </w:tcPr>
          <w:p w14:paraId="7C7855DA" w14:textId="77777777" w:rsidR="00B87BA4" w:rsidRDefault="00B87BA4">
            <w:pPr>
              <w:spacing w:afterLines="0" w:after="0"/>
              <w:ind w:left="0" w:firstLineChars="0" w:firstLine="0"/>
              <w:rPr>
                <w:sz w:val="18"/>
                <w:szCs w:val="18"/>
              </w:rPr>
            </w:pPr>
          </w:p>
        </w:tc>
      </w:tr>
      <w:tr w:rsidR="00B87BA4" w14:paraId="2A69E2E5" w14:textId="77777777">
        <w:trPr>
          <w:trHeight w:val="199"/>
        </w:trPr>
        <w:tc>
          <w:tcPr>
            <w:tcW w:w="8506" w:type="dxa"/>
          </w:tcPr>
          <w:p w14:paraId="3F2B6CF9" w14:textId="77777777" w:rsidR="00B87BA4" w:rsidRDefault="00B87BA4">
            <w:pPr>
              <w:spacing w:afterLines="0" w:after="0"/>
              <w:ind w:left="0" w:firstLineChars="0" w:firstLine="0"/>
              <w:rPr>
                <w:sz w:val="18"/>
                <w:szCs w:val="18"/>
              </w:rPr>
            </w:pPr>
            <w:r>
              <w:rPr>
                <w:rFonts w:hint="eastAsia"/>
                <w:sz w:val="18"/>
                <w:szCs w:val="18"/>
              </w:rPr>
              <w:t>ハードウェアの納品と基本動作の確認はできていますか？</w:t>
            </w:r>
          </w:p>
        </w:tc>
        <w:tc>
          <w:tcPr>
            <w:tcW w:w="1134" w:type="dxa"/>
          </w:tcPr>
          <w:p w14:paraId="00006686" w14:textId="77777777" w:rsidR="00B87BA4" w:rsidRDefault="00B87BA4">
            <w:pPr>
              <w:spacing w:afterLines="0" w:after="0"/>
              <w:ind w:left="0" w:firstLineChars="0" w:firstLine="0"/>
              <w:rPr>
                <w:sz w:val="18"/>
                <w:szCs w:val="18"/>
              </w:rPr>
            </w:pPr>
          </w:p>
        </w:tc>
      </w:tr>
      <w:tr w:rsidR="00B87BA4" w14:paraId="6F43D50E" w14:textId="77777777">
        <w:trPr>
          <w:trHeight w:val="199"/>
        </w:trPr>
        <w:tc>
          <w:tcPr>
            <w:tcW w:w="8506" w:type="dxa"/>
          </w:tcPr>
          <w:p w14:paraId="3B323838" w14:textId="77777777" w:rsidR="00B87BA4" w:rsidRDefault="00B87BA4">
            <w:pPr>
              <w:spacing w:afterLines="0" w:after="0"/>
              <w:ind w:left="0" w:firstLineChars="0" w:firstLine="0"/>
              <w:rPr>
                <w:sz w:val="18"/>
                <w:szCs w:val="18"/>
              </w:rPr>
            </w:pPr>
            <w:r>
              <w:rPr>
                <w:rFonts w:hint="eastAsia"/>
                <w:sz w:val="18"/>
                <w:szCs w:val="18"/>
              </w:rPr>
              <w:t>初期データの導入は終わっていますか？</w:t>
            </w:r>
          </w:p>
        </w:tc>
        <w:tc>
          <w:tcPr>
            <w:tcW w:w="1134" w:type="dxa"/>
          </w:tcPr>
          <w:p w14:paraId="10A3997C" w14:textId="77777777" w:rsidR="00B87BA4" w:rsidRDefault="00B87BA4">
            <w:pPr>
              <w:spacing w:afterLines="0" w:after="0"/>
              <w:ind w:left="0" w:firstLineChars="0" w:firstLine="0"/>
              <w:rPr>
                <w:sz w:val="18"/>
                <w:szCs w:val="18"/>
              </w:rPr>
            </w:pPr>
          </w:p>
        </w:tc>
      </w:tr>
      <w:tr w:rsidR="00B87BA4" w14:paraId="7056B82C" w14:textId="77777777">
        <w:trPr>
          <w:trHeight w:val="199"/>
        </w:trPr>
        <w:tc>
          <w:tcPr>
            <w:tcW w:w="8506" w:type="dxa"/>
          </w:tcPr>
          <w:p w14:paraId="18515DF8" w14:textId="77777777" w:rsidR="00B87BA4" w:rsidRDefault="00B87BA4">
            <w:pPr>
              <w:spacing w:afterLines="0" w:after="0"/>
              <w:ind w:left="0" w:firstLineChars="0" w:firstLine="0"/>
              <w:rPr>
                <w:sz w:val="18"/>
                <w:szCs w:val="18"/>
              </w:rPr>
            </w:pPr>
            <w:r>
              <w:rPr>
                <w:rFonts w:hint="eastAsia"/>
                <w:sz w:val="18"/>
                <w:szCs w:val="18"/>
              </w:rPr>
              <w:t>必要なソフトウェアのインストールは全て終わっていますか？</w:t>
            </w:r>
          </w:p>
        </w:tc>
        <w:tc>
          <w:tcPr>
            <w:tcW w:w="1134" w:type="dxa"/>
          </w:tcPr>
          <w:p w14:paraId="048EAB85" w14:textId="77777777" w:rsidR="00B87BA4" w:rsidRDefault="00B87BA4">
            <w:pPr>
              <w:spacing w:afterLines="0" w:after="0"/>
              <w:ind w:left="0" w:firstLineChars="0" w:firstLine="0"/>
              <w:rPr>
                <w:sz w:val="18"/>
                <w:szCs w:val="18"/>
              </w:rPr>
            </w:pPr>
          </w:p>
        </w:tc>
      </w:tr>
      <w:tr w:rsidR="00B87BA4" w14:paraId="3E89701E" w14:textId="77777777">
        <w:trPr>
          <w:trHeight w:val="199"/>
        </w:trPr>
        <w:tc>
          <w:tcPr>
            <w:tcW w:w="8506" w:type="dxa"/>
          </w:tcPr>
          <w:p w14:paraId="49E46C4A" w14:textId="77777777" w:rsidR="00B87BA4" w:rsidRDefault="00B87BA4">
            <w:pPr>
              <w:spacing w:afterLines="0" w:after="0"/>
              <w:ind w:left="0" w:firstLineChars="0" w:firstLine="0"/>
              <w:rPr>
                <w:sz w:val="18"/>
                <w:szCs w:val="18"/>
              </w:rPr>
            </w:pPr>
            <w:r>
              <w:rPr>
                <w:rFonts w:hint="eastAsia"/>
                <w:sz w:val="18"/>
                <w:szCs w:val="18"/>
              </w:rPr>
              <w:t>問題点や是正処置は書面で管理されていますか？</w:t>
            </w:r>
          </w:p>
        </w:tc>
        <w:tc>
          <w:tcPr>
            <w:tcW w:w="1134" w:type="dxa"/>
          </w:tcPr>
          <w:p w14:paraId="5B1B39E8" w14:textId="77777777" w:rsidR="00B87BA4" w:rsidRDefault="00B87BA4">
            <w:pPr>
              <w:spacing w:afterLines="0" w:after="0"/>
              <w:ind w:left="0" w:firstLineChars="0" w:firstLine="0"/>
              <w:rPr>
                <w:sz w:val="18"/>
                <w:szCs w:val="18"/>
              </w:rPr>
            </w:pPr>
          </w:p>
        </w:tc>
      </w:tr>
      <w:tr w:rsidR="00B87BA4" w14:paraId="4AB651AD" w14:textId="77777777">
        <w:trPr>
          <w:trHeight w:val="199"/>
        </w:trPr>
        <w:tc>
          <w:tcPr>
            <w:tcW w:w="8506" w:type="dxa"/>
          </w:tcPr>
          <w:p w14:paraId="399F0BE3" w14:textId="77777777" w:rsidR="00B87BA4" w:rsidRDefault="00B87BA4">
            <w:pPr>
              <w:spacing w:afterLines="0" w:after="0"/>
              <w:ind w:left="0" w:firstLineChars="0" w:firstLine="0"/>
              <w:rPr>
                <w:sz w:val="18"/>
                <w:szCs w:val="18"/>
              </w:rPr>
            </w:pPr>
            <w:r>
              <w:rPr>
                <w:rFonts w:hint="eastAsia"/>
                <w:sz w:val="18"/>
                <w:szCs w:val="18"/>
              </w:rPr>
              <w:t>テスト後に修正したソフトウェアなどは再テストされていますか？</w:t>
            </w:r>
          </w:p>
        </w:tc>
        <w:tc>
          <w:tcPr>
            <w:tcW w:w="1134" w:type="dxa"/>
          </w:tcPr>
          <w:p w14:paraId="2597C6E7" w14:textId="77777777" w:rsidR="00B87BA4" w:rsidRDefault="00B87BA4">
            <w:pPr>
              <w:spacing w:afterLines="0" w:after="0"/>
              <w:ind w:left="0" w:firstLineChars="0" w:firstLine="0"/>
              <w:rPr>
                <w:sz w:val="18"/>
                <w:szCs w:val="18"/>
              </w:rPr>
            </w:pPr>
          </w:p>
        </w:tc>
      </w:tr>
      <w:tr w:rsidR="00B87BA4" w14:paraId="4E3ED20C" w14:textId="77777777">
        <w:trPr>
          <w:trHeight w:val="199"/>
        </w:trPr>
        <w:tc>
          <w:tcPr>
            <w:tcW w:w="8506" w:type="dxa"/>
          </w:tcPr>
          <w:p w14:paraId="4F6837CF" w14:textId="77777777" w:rsidR="00B87BA4" w:rsidRDefault="00B87BA4">
            <w:pPr>
              <w:spacing w:afterLines="0" w:after="0"/>
              <w:ind w:left="0" w:firstLineChars="0" w:firstLine="0"/>
              <w:rPr>
                <w:sz w:val="18"/>
                <w:szCs w:val="18"/>
              </w:rPr>
            </w:pPr>
            <w:r>
              <w:rPr>
                <w:rFonts w:hint="eastAsia"/>
                <w:sz w:val="18"/>
                <w:szCs w:val="18"/>
              </w:rPr>
              <w:t>総合運転テストの結果はファイルされていますか？</w:t>
            </w:r>
          </w:p>
        </w:tc>
        <w:tc>
          <w:tcPr>
            <w:tcW w:w="1134" w:type="dxa"/>
          </w:tcPr>
          <w:p w14:paraId="6C31D17E" w14:textId="77777777" w:rsidR="00B87BA4" w:rsidRDefault="00B87BA4">
            <w:pPr>
              <w:spacing w:afterLines="0" w:after="0"/>
              <w:ind w:left="0" w:firstLineChars="0" w:firstLine="0"/>
              <w:rPr>
                <w:sz w:val="18"/>
                <w:szCs w:val="18"/>
              </w:rPr>
            </w:pPr>
          </w:p>
        </w:tc>
      </w:tr>
      <w:tr w:rsidR="00B87BA4" w14:paraId="46616ECC" w14:textId="77777777">
        <w:trPr>
          <w:trHeight w:val="199"/>
        </w:trPr>
        <w:tc>
          <w:tcPr>
            <w:tcW w:w="8506" w:type="dxa"/>
          </w:tcPr>
          <w:p w14:paraId="5B0CF930" w14:textId="77777777" w:rsidR="00B87BA4" w:rsidRDefault="00B87BA4">
            <w:pPr>
              <w:spacing w:afterLines="0" w:after="0"/>
              <w:ind w:left="0" w:firstLineChars="0" w:firstLine="0"/>
              <w:rPr>
                <w:sz w:val="18"/>
                <w:szCs w:val="18"/>
              </w:rPr>
            </w:pPr>
            <w:r>
              <w:rPr>
                <w:rFonts w:hint="eastAsia"/>
                <w:sz w:val="18"/>
                <w:szCs w:val="18"/>
              </w:rPr>
              <w:t>教育資料は承認され、構成管理されていますか？</w:t>
            </w:r>
          </w:p>
        </w:tc>
        <w:tc>
          <w:tcPr>
            <w:tcW w:w="1134" w:type="dxa"/>
          </w:tcPr>
          <w:p w14:paraId="1BC096AF" w14:textId="77777777" w:rsidR="00B87BA4" w:rsidRDefault="00B87BA4">
            <w:pPr>
              <w:spacing w:afterLines="0" w:after="0"/>
              <w:ind w:left="0" w:firstLineChars="0" w:firstLine="0"/>
              <w:rPr>
                <w:sz w:val="18"/>
                <w:szCs w:val="18"/>
              </w:rPr>
            </w:pPr>
          </w:p>
        </w:tc>
      </w:tr>
      <w:tr w:rsidR="00B87BA4" w14:paraId="4E5524FE" w14:textId="77777777">
        <w:trPr>
          <w:trHeight w:val="199"/>
        </w:trPr>
        <w:tc>
          <w:tcPr>
            <w:tcW w:w="8506" w:type="dxa"/>
          </w:tcPr>
          <w:p w14:paraId="22E45CEE" w14:textId="77777777" w:rsidR="00B87BA4" w:rsidRDefault="00B87BA4">
            <w:pPr>
              <w:spacing w:afterLines="0" w:after="0"/>
              <w:ind w:left="0" w:firstLineChars="0" w:firstLine="0"/>
              <w:rPr>
                <w:sz w:val="18"/>
                <w:szCs w:val="18"/>
              </w:rPr>
            </w:pPr>
            <w:r>
              <w:rPr>
                <w:rFonts w:hint="eastAsia"/>
                <w:sz w:val="18"/>
                <w:szCs w:val="18"/>
              </w:rPr>
              <w:t>テスト環境は全体の試験をする上で十分なものでしたか？</w:t>
            </w:r>
          </w:p>
        </w:tc>
        <w:tc>
          <w:tcPr>
            <w:tcW w:w="1134" w:type="dxa"/>
          </w:tcPr>
          <w:p w14:paraId="2DCDE19E" w14:textId="77777777" w:rsidR="00B87BA4" w:rsidRDefault="00B87BA4">
            <w:pPr>
              <w:spacing w:afterLines="0" w:after="0"/>
              <w:ind w:left="0" w:firstLineChars="0" w:firstLine="0"/>
              <w:rPr>
                <w:sz w:val="18"/>
                <w:szCs w:val="18"/>
              </w:rPr>
            </w:pPr>
          </w:p>
        </w:tc>
      </w:tr>
      <w:tr w:rsidR="00B87BA4" w14:paraId="361F943D" w14:textId="77777777">
        <w:trPr>
          <w:trHeight w:val="199"/>
        </w:trPr>
        <w:tc>
          <w:tcPr>
            <w:tcW w:w="8506" w:type="dxa"/>
          </w:tcPr>
          <w:p w14:paraId="3378FFC3" w14:textId="77777777" w:rsidR="00B87BA4" w:rsidRDefault="00B87BA4">
            <w:pPr>
              <w:spacing w:afterLines="0" w:after="0"/>
              <w:ind w:left="0" w:firstLineChars="0" w:firstLine="0"/>
              <w:rPr>
                <w:sz w:val="18"/>
                <w:szCs w:val="18"/>
              </w:rPr>
            </w:pPr>
            <w:r>
              <w:rPr>
                <w:rFonts w:hint="eastAsia"/>
                <w:sz w:val="18"/>
                <w:szCs w:val="18"/>
              </w:rPr>
              <w:t>検収テストで行う項目は、関係者の間で調整されていましたか？</w:t>
            </w:r>
          </w:p>
        </w:tc>
        <w:tc>
          <w:tcPr>
            <w:tcW w:w="1134" w:type="dxa"/>
          </w:tcPr>
          <w:p w14:paraId="43F8AD5D" w14:textId="77777777" w:rsidR="00B87BA4" w:rsidRDefault="00B87BA4">
            <w:pPr>
              <w:spacing w:afterLines="0" w:after="0"/>
              <w:ind w:left="0" w:firstLineChars="0" w:firstLine="0"/>
              <w:rPr>
                <w:sz w:val="18"/>
                <w:szCs w:val="18"/>
              </w:rPr>
            </w:pPr>
          </w:p>
        </w:tc>
      </w:tr>
      <w:tr w:rsidR="00B87BA4" w14:paraId="2C7C41DF" w14:textId="77777777">
        <w:trPr>
          <w:trHeight w:val="199"/>
        </w:trPr>
        <w:tc>
          <w:tcPr>
            <w:tcW w:w="8506" w:type="dxa"/>
          </w:tcPr>
          <w:p w14:paraId="7486BEA0" w14:textId="77777777" w:rsidR="00B87BA4" w:rsidRDefault="00B87BA4">
            <w:pPr>
              <w:spacing w:afterLines="0" w:after="0"/>
              <w:ind w:left="0" w:firstLineChars="0" w:firstLine="0"/>
              <w:rPr>
                <w:sz w:val="18"/>
                <w:szCs w:val="18"/>
              </w:rPr>
            </w:pPr>
            <w:r>
              <w:rPr>
                <w:rFonts w:hint="eastAsia"/>
                <w:sz w:val="18"/>
                <w:szCs w:val="18"/>
              </w:rPr>
              <w:t>検収計画に従って試験は行われましたか？</w:t>
            </w:r>
          </w:p>
        </w:tc>
        <w:tc>
          <w:tcPr>
            <w:tcW w:w="1134" w:type="dxa"/>
          </w:tcPr>
          <w:p w14:paraId="704BF17D" w14:textId="77777777" w:rsidR="00B87BA4" w:rsidRDefault="00B87BA4">
            <w:pPr>
              <w:spacing w:afterLines="0" w:after="0"/>
              <w:ind w:left="0" w:firstLineChars="0" w:firstLine="0"/>
              <w:rPr>
                <w:sz w:val="18"/>
                <w:szCs w:val="18"/>
              </w:rPr>
            </w:pPr>
          </w:p>
        </w:tc>
      </w:tr>
      <w:tr w:rsidR="00B87BA4" w14:paraId="482E864F" w14:textId="77777777">
        <w:trPr>
          <w:trHeight w:val="175"/>
        </w:trPr>
        <w:tc>
          <w:tcPr>
            <w:tcW w:w="8506" w:type="dxa"/>
          </w:tcPr>
          <w:p w14:paraId="35F7CC6C" w14:textId="77777777" w:rsidR="00B87BA4" w:rsidRDefault="00B87BA4">
            <w:pPr>
              <w:spacing w:afterLines="0" w:after="0"/>
              <w:ind w:left="0" w:firstLineChars="0" w:firstLine="0"/>
              <w:rPr>
                <w:sz w:val="18"/>
                <w:szCs w:val="18"/>
              </w:rPr>
            </w:pPr>
            <w:r>
              <w:rPr>
                <w:rFonts w:hint="eastAsia"/>
                <w:sz w:val="18"/>
                <w:szCs w:val="18"/>
              </w:rPr>
              <w:t>全てのテストは正確に実行されましたか？</w:t>
            </w:r>
          </w:p>
        </w:tc>
        <w:tc>
          <w:tcPr>
            <w:tcW w:w="1134" w:type="dxa"/>
          </w:tcPr>
          <w:p w14:paraId="7E6A1EDA" w14:textId="77777777" w:rsidR="00B87BA4" w:rsidRDefault="00B87BA4">
            <w:pPr>
              <w:spacing w:afterLines="0" w:after="0"/>
              <w:ind w:left="0" w:firstLineChars="0" w:firstLine="0"/>
              <w:rPr>
                <w:sz w:val="18"/>
                <w:szCs w:val="18"/>
              </w:rPr>
            </w:pPr>
          </w:p>
        </w:tc>
      </w:tr>
      <w:tr w:rsidR="00B87BA4" w14:paraId="45E7CE79" w14:textId="77777777">
        <w:trPr>
          <w:trHeight w:val="179"/>
        </w:trPr>
        <w:tc>
          <w:tcPr>
            <w:tcW w:w="8506" w:type="dxa"/>
          </w:tcPr>
          <w:p w14:paraId="3BE35AF1" w14:textId="77777777" w:rsidR="00B87BA4" w:rsidRDefault="00B87BA4">
            <w:pPr>
              <w:spacing w:afterLines="0" w:after="0"/>
              <w:ind w:left="0" w:firstLineChars="0" w:firstLine="0"/>
              <w:rPr>
                <w:sz w:val="18"/>
                <w:szCs w:val="18"/>
              </w:rPr>
            </w:pPr>
            <w:r>
              <w:rPr>
                <w:rFonts w:hint="eastAsia"/>
                <w:sz w:val="18"/>
                <w:szCs w:val="18"/>
              </w:rPr>
              <w:t>問題のあった部分は記録され、修正の上、再テストしましたか？</w:t>
            </w:r>
          </w:p>
        </w:tc>
        <w:tc>
          <w:tcPr>
            <w:tcW w:w="1134" w:type="dxa"/>
          </w:tcPr>
          <w:p w14:paraId="1C24AC04" w14:textId="77777777" w:rsidR="00B87BA4" w:rsidRDefault="00B87BA4">
            <w:pPr>
              <w:spacing w:afterLines="0" w:after="0"/>
              <w:ind w:left="0" w:firstLineChars="0" w:firstLine="0"/>
              <w:rPr>
                <w:sz w:val="18"/>
                <w:szCs w:val="18"/>
              </w:rPr>
            </w:pPr>
          </w:p>
        </w:tc>
      </w:tr>
      <w:tr w:rsidR="00B87BA4" w14:paraId="00E74742" w14:textId="77777777">
        <w:trPr>
          <w:trHeight w:val="169"/>
        </w:trPr>
        <w:tc>
          <w:tcPr>
            <w:tcW w:w="8506" w:type="dxa"/>
          </w:tcPr>
          <w:p w14:paraId="68E8DA8F" w14:textId="77777777" w:rsidR="00B87BA4" w:rsidRDefault="00B87BA4">
            <w:pPr>
              <w:spacing w:afterLines="0" w:after="0"/>
              <w:ind w:left="0" w:firstLineChars="0" w:firstLine="0"/>
              <w:rPr>
                <w:sz w:val="18"/>
                <w:szCs w:val="18"/>
              </w:rPr>
            </w:pPr>
            <w:r>
              <w:rPr>
                <w:rFonts w:hint="eastAsia"/>
                <w:sz w:val="18"/>
                <w:szCs w:val="18"/>
              </w:rPr>
              <w:t>検収報告書はできていますか？</w:t>
            </w:r>
          </w:p>
        </w:tc>
        <w:tc>
          <w:tcPr>
            <w:tcW w:w="1134" w:type="dxa"/>
          </w:tcPr>
          <w:p w14:paraId="4815A1A6" w14:textId="77777777" w:rsidR="00B87BA4" w:rsidRDefault="00B87BA4">
            <w:pPr>
              <w:spacing w:afterLines="0" w:after="0"/>
              <w:ind w:left="0" w:firstLineChars="0" w:firstLine="0"/>
              <w:rPr>
                <w:sz w:val="18"/>
                <w:szCs w:val="18"/>
              </w:rPr>
            </w:pPr>
          </w:p>
        </w:tc>
      </w:tr>
      <w:tr w:rsidR="00B87BA4" w14:paraId="725C9E61" w14:textId="77777777">
        <w:trPr>
          <w:trHeight w:val="159"/>
        </w:trPr>
        <w:tc>
          <w:tcPr>
            <w:tcW w:w="8506" w:type="dxa"/>
          </w:tcPr>
          <w:p w14:paraId="43A55C4F" w14:textId="77777777" w:rsidR="00B87BA4" w:rsidRDefault="00B87BA4">
            <w:pPr>
              <w:spacing w:afterLines="0" w:after="0"/>
              <w:ind w:left="0" w:firstLineChars="0" w:firstLine="0"/>
              <w:rPr>
                <w:sz w:val="18"/>
                <w:szCs w:val="18"/>
              </w:rPr>
            </w:pPr>
            <w:r>
              <w:rPr>
                <w:rFonts w:hint="eastAsia"/>
                <w:sz w:val="18"/>
                <w:szCs w:val="18"/>
              </w:rPr>
              <w:t>検収テストの結果はファイリングされていますか？</w:t>
            </w:r>
          </w:p>
        </w:tc>
        <w:tc>
          <w:tcPr>
            <w:tcW w:w="1134" w:type="dxa"/>
          </w:tcPr>
          <w:p w14:paraId="39D3186B" w14:textId="77777777" w:rsidR="00B87BA4" w:rsidRDefault="00B87BA4">
            <w:pPr>
              <w:spacing w:afterLines="0" w:after="0"/>
              <w:ind w:left="0" w:firstLineChars="0" w:firstLine="0"/>
              <w:rPr>
                <w:sz w:val="18"/>
                <w:szCs w:val="18"/>
              </w:rPr>
            </w:pPr>
          </w:p>
        </w:tc>
      </w:tr>
      <w:tr w:rsidR="00B87BA4" w14:paraId="187AAAF7" w14:textId="77777777">
        <w:trPr>
          <w:trHeight w:val="149"/>
        </w:trPr>
        <w:tc>
          <w:tcPr>
            <w:tcW w:w="8506" w:type="dxa"/>
          </w:tcPr>
          <w:p w14:paraId="6634E373" w14:textId="77777777" w:rsidR="00B87BA4" w:rsidRDefault="00B87BA4">
            <w:pPr>
              <w:spacing w:afterLines="0" w:after="0"/>
              <w:ind w:left="0" w:firstLineChars="0" w:firstLine="0"/>
              <w:rPr>
                <w:sz w:val="18"/>
                <w:szCs w:val="18"/>
              </w:rPr>
            </w:pPr>
            <w:r>
              <w:rPr>
                <w:rFonts w:hint="eastAsia"/>
                <w:sz w:val="18"/>
                <w:szCs w:val="18"/>
              </w:rPr>
              <w:t>運用準備のレビューが行われましたか？</w:t>
            </w:r>
          </w:p>
        </w:tc>
        <w:tc>
          <w:tcPr>
            <w:tcW w:w="1134" w:type="dxa"/>
          </w:tcPr>
          <w:p w14:paraId="1606A87E" w14:textId="77777777" w:rsidR="00B87BA4" w:rsidRDefault="00B87BA4">
            <w:pPr>
              <w:spacing w:afterLines="0" w:after="0"/>
              <w:ind w:left="0" w:firstLineChars="0" w:firstLine="0"/>
              <w:rPr>
                <w:sz w:val="18"/>
                <w:szCs w:val="18"/>
              </w:rPr>
            </w:pPr>
          </w:p>
        </w:tc>
      </w:tr>
      <w:tr w:rsidR="00B87BA4" w14:paraId="12B9A2F6" w14:textId="77777777">
        <w:trPr>
          <w:trHeight w:val="189"/>
        </w:trPr>
        <w:tc>
          <w:tcPr>
            <w:tcW w:w="8506" w:type="dxa"/>
          </w:tcPr>
          <w:p w14:paraId="34FD7A42" w14:textId="77777777" w:rsidR="00B87BA4" w:rsidRDefault="00B87BA4">
            <w:pPr>
              <w:spacing w:afterLines="0" w:after="0"/>
              <w:ind w:left="0" w:firstLineChars="0" w:firstLine="0"/>
              <w:rPr>
                <w:sz w:val="18"/>
                <w:szCs w:val="18"/>
              </w:rPr>
            </w:pPr>
            <w:r>
              <w:rPr>
                <w:rFonts w:hint="eastAsia"/>
                <w:sz w:val="18"/>
                <w:szCs w:val="18"/>
              </w:rPr>
              <w:t>もしもシステムの拡張や変更が必要であったならば、運用に対する必要な対策は打たれていますか？</w:t>
            </w:r>
          </w:p>
        </w:tc>
        <w:tc>
          <w:tcPr>
            <w:tcW w:w="1134" w:type="dxa"/>
          </w:tcPr>
          <w:p w14:paraId="7B47F61D" w14:textId="77777777" w:rsidR="00B87BA4" w:rsidRDefault="00B87BA4">
            <w:pPr>
              <w:spacing w:afterLines="0" w:after="0"/>
              <w:ind w:left="0" w:firstLineChars="0" w:firstLine="0"/>
              <w:rPr>
                <w:sz w:val="18"/>
                <w:szCs w:val="18"/>
              </w:rPr>
            </w:pPr>
          </w:p>
        </w:tc>
      </w:tr>
      <w:tr w:rsidR="00B87BA4" w14:paraId="4BEC29A7" w14:textId="77777777">
        <w:trPr>
          <w:trHeight w:val="176"/>
        </w:trPr>
        <w:tc>
          <w:tcPr>
            <w:tcW w:w="8506" w:type="dxa"/>
          </w:tcPr>
          <w:p w14:paraId="76AD648C" w14:textId="77777777" w:rsidR="00B87BA4" w:rsidRDefault="00B87BA4">
            <w:pPr>
              <w:spacing w:afterLines="0" w:after="0"/>
              <w:ind w:left="0" w:firstLineChars="0" w:firstLine="0"/>
              <w:rPr>
                <w:sz w:val="18"/>
                <w:szCs w:val="18"/>
              </w:rPr>
            </w:pPr>
            <w:r>
              <w:rPr>
                <w:rFonts w:hint="eastAsia"/>
                <w:sz w:val="18"/>
                <w:szCs w:val="18"/>
              </w:rPr>
              <w:t>検収後に全てのドキュメントがアップデートされていますか？</w:t>
            </w:r>
          </w:p>
        </w:tc>
        <w:tc>
          <w:tcPr>
            <w:tcW w:w="1134" w:type="dxa"/>
          </w:tcPr>
          <w:p w14:paraId="74F73D00" w14:textId="77777777" w:rsidR="00B87BA4" w:rsidRDefault="00B87BA4">
            <w:pPr>
              <w:spacing w:afterLines="0" w:after="0"/>
              <w:ind w:left="0" w:firstLineChars="0" w:firstLine="0"/>
              <w:rPr>
                <w:sz w:val="18"/>
                <w:szCs w:val="18"/>
              </w:rPr>
            </w:pPr>
          </w:p>
        </w:tc>
      </w:tr>
      <w:tr w:rsidR="00B87BA4" w14:paraId="39E6F4B9" w14:textId="77777777">
        <w:trPr>
          <w:trHeight w:val="165"/>
        </w:trPr>
        <w:tc>
          <w:tcPr>
            <w:tcW w:w="8506" w:type="dxa"/>
          </w:tcPr>
          <w:p w14:paraId="3E06C0DD" w14:textId="77777777" w:rsidR="00B87BA4" w:rsidRDefault="00B87BA4">
            <w:pPr>
              <w:spacing w:afterLines="0" w:after="0"/>
              <w:ind w:left="0" w:firstLineChars="0" w:firstLine="0"/>
              <w:rPr>
                <w:sz w:val="18"/>
                <w:szCs w:val="18"/>
              </w:rPr>
            </w:pPr>
            <w:r>
              <w:rPr>
                <w:rFonts w:hint="eastAsia"/>
                <w:sz w:val="18"/>
                <w:szCs w:val="18"/>
              </w:rPr>
              <w:t>完成した運用関連ドキュメントが各部門に配布されていますか？</w:t>
            </w:r>
          </w:p>
        </w:tc>
        <w:tc>
          <w:tcPr>
            <w:tcW w:w="1134" w:type="dxa"/>
          </w:tcPr>
          <w:p w14:paraId="2421A5EB" w14:textId="77777777" w:rsidR="00B87BA4" w:rsidRDefault="00B87BA4">
            <w:pPr>
              <w:spacing w:afterLines="0" w:after="0"/>
              <w:ind w:left="0" w:firstLineChars="0" w:firstLine="0"/>
              <w:rPr>
                <w:sz w:val="18"/>
                <w:szCs w:val="18"/>
              </w:rPr>
            </w:pPr>
          </w:p>
        </w:tc>
      </w:tr>
      <w:tr w:rsidR="00B87BA4" w14:paraId="7A44123B" w14:textId="77777777">
        <w:trPr>
          <w:trHeight w:val="155"/>
        </w:trPr>
        <w:tc>
          <w:tcPr>
            <w:tcW w:w="8506" w:type="dxa"/>
          </w:tcPr>
          <w:p w14:paraId="6C473A91" w14:textId="77777777" w:rsidR="00B87BA4" w:rsidRDefault="00B87BA4">
            <w:pPr>
              <w:spacing w:afterLines="0" w:after="0"/>
              <w:ind w:left="0" w:firstLineChars="0" w:firstLine="0"/>
              <w:rPr>
                <w:sz w:val="18"/>
                <w:szCs w:val="18"/>
              </w:rPr>
            </w:pPr>
            <w:r>
              <w:rPr>
                <w:rFonts w:hint="eastAsia"/>
                <w:sz w:val="18"/>
                <w:szCs w:val="18"/>
              </w:rPr>
              <w:t>正式な検収完了ドキュメントを書面で作成していますか？</w:t>
            </w:r>
          </w:p>
        </w:tc>
        <w:tc>
          <w:tcPr>
            <w:tcW w:w="1134" w:type="dxa"/>
          </w:tcPr>
          <w:p w14:paraId="039EB2F5" w14:textId="77777777" w:rsidR="00B87BA4" w:rsidRDefault="00B87BA4">
            <w:pPr>
              <w:spacing w:afterLines="0" w:after="0"/>
              <w:ind w:left="0" w:firstLineChars="0" w:firstLine="0"/>
              <w:rPr>
                <w:sz w:val="18"/>
                <w:szCs w:val="18"/>
              </w:rPr>
            </w:pPr>
          </w:p>
        </w:tc>
      </w:tr>
      <w:tr w:rsidR="00B87BA4" w14:paraId="2BF153EC" w14:textId="77777777">
        <w:trPr>
          <w:trHeight w:val="131"/>
        </w:trPr>
        <w:tc>
          <w:tcPr>
            <w:tcW w:w="8506" w:type="dxa"/>
          </w:tcPr>
          <w:p w14:paraId="207C483D" w14:textId="77777777" w:rsidR="00B87BA4" w:rsidRDefault="00B87BA4">
            <w:pPr>
              <w:spacing w:afterLines="0" w:after="0"/>
              <w:ind w:left="0" w:firstLineChars="0" w:firstLine="0"/>
              <w:rPr>
                <w:sz w:val="18"/>
                <w:szCs w:val="18"/>
              </w:rPr>
            </w:pPr>
            <w:r>
              <w:rPr>
                <w:rFonts w:hint="eastAsia"/>
                <w:sz w:val="18"/>
                <w:szCs w:val="18"/>
              </w:rPr>
              <w:t>負荷試験は終わっていますか？</w:t>
            </w:r>
          </w:p>
        </w:tc>
        <w:tc>
          <w:tcPr>
            <w:tcW w:w="1134" w:type="dxa"/>
          </w:tcPr>
          <w:p w14:paraId="5AEC07BA" w14:textId="77777777" w:rsidR="00B87BA4" w:rsidRDefault="00B87BA4">
            <w:pPr>
              <w:spacing w:afterLines="0" w:after="0"/>
              <w:ind w:left="0" w:firstLineChars="0" w:firstLine="0"/>
              <w:rPr>
                <w:sz w:val="18"/>
                <w:szCs w:val="18"/>
              </w:rPr>
            </w:pPr>
          </w:p>
        </w:tc>
      </w:tr>
      <w:tr w:rsidR="00B87BA4" w14:paraId="289573A0" w14:textId="77777777">
        <w:trPr>
          <w:trHeight w:val="135"/>
        </w:trPr>
        <w:tc>
          <w:tcPr>
            <w:tcW w:w="8506" w:type="dxa"/>
          </w:tcPr>
          <w:p w14:paraId="642D470B" w14:textId="77777777" w:rsidR="00B87BA4" w:rsidRDefault="00B87BA4">
            <w:pPr>
              <w:spacing w:afterLines="0" w:after="0"/>
              <w:ind w:left="0" w:firstLineChars="0" w:firstLine="0"/>
              <w:rPr>
                <w:sz w:val="18"/>
                <w:szCs w:val="18"/>
              </w:rPr>
            </w:pPr>
            <w:r>
              <w:rPr>
                <w:rFonts w:hint="eastAsia"/>
                <w:sz w:val="18"/>
                <w:szCs w:val="18"/>
              </w:rPr>
              <w:t>教育や資格や認定が必要な場合の処置はできていますか？</w:t>
            </w:r>
          </w:p>
        </w:tc>
        <w:tc>
          <w:tcPr>
            <w:tcW w:w="1134" w:type="dxa"/>
          </w:tcPr>
          <w:p w14:paraId="380B67AF" w14:textId="77777777" w:rsidR="00B87BA4" w:rsidRDefault="00B87BA4">
            <w:pPr>
              <w:spacing w:afterLines="0" w:after="0"/>
              <w:ind w:left="0" w:firstLineChars="0" w:firstLine="0"/>
              <w:rPr>
                <w:sz w:val="18"/>
                <w:szCs w:val="18"/>
              </w:rPr>
            </w:pPr>
          </w:p>
        </w:tc>
      </w:tr>
      <w:tr w:rsidR="00B87BA4" w14:paraId="3A4C6679" w14:textId="77777777">
        <w:trPr>
          <w:trHeight w:val="112"/>
        </w:trPr>
        <w:tc>
          <w:tcPr>
            <w:tcW w:w="8506" w:type="dxa"/>
          </w:tcPr>
          <w:p w14:paraId="08818CCE" w14:textId="77777777" w:rsidR="00B87BA4" w:rsidRDefault="00B87BA4">
            <w:pPr>
              <w:spacing w:afterLines="0" w:after="0"/>
              <w:ind w:left="0" w:firstLineChars="0" w:firstLine="0"/>
              <w:rPr>
                <w:sz w:val="18"/>
                <w:szCs w:val="18"/>
              </w:rPr>
            </w:pPr>
            <w:r>
              <w:rPr>
                <w:rFonts w:hint="eastAsia"/>
                <w:sz w:val="18"/>
                <w:szCs w:val="18"/>
              </w:rPr>
              <w:t>保守計画はできていますか？</w:t>
            </w:r>
          </w:p>
        </w:tc>
        <w:tc>
          <w:tcPr>
            <w:tcW w:w="1134" w:type="dxa"/>
          </w:tcPr>
          <w:p w14:paraId="6D037FD8" w14:textId="77777777" w:rsidR="00B87BA4" w:rsidRDefault="00B87BA4">
            <w:pPr>
              <w:spacing w:afterLines="0" w:after="0"/>
              <w:ind w:left="0" w:firstLineChars="0" w:firstLine="0"/>
              <w:rPr>
                <w:sz w:val="18"/>
                <w:szCs w:val="18"/>
              </w:rPr>
            </w:pPr>
          </w:p>
        </w:tc>
      </w:tr>
      <w:tr w:rsidR="00B87BA4" w14:paraId="02886A5C" w14:textId="77777777">
        <w:trPr>
          <w:trHeight w:val="115"/>
        </w:trPr>
        <w:tc>
          <w:tcPr>
            <w:tcW w:w="8506" w:type="dxa"/>
          </w:tcPr>
          <w:p w14:paraId="2004041B" w14:textId="77777777" w:rsidR="00B87BA4" w:rsidRDefault="00B87BA4">
            <w:pPr>
              <w:spacing w:afterLines="0" w:after="0"/>
              <w:ind w:left="0" w:firstLineChars="0" w:firstLine="0"/>
              <w:rPr>
                <w:sz w:val="18"/>
                <w:szCs w:val="18"/>
              </w:rPr>
            </w:pPr>
            <w:r>
              <w:rPr>
                <w:rFonts w:hint="eastAsia"/>
                <w:sz w:val="18"/>
                <w:szCs w:val="18"/>
              </w:rPr>
              <w:t>移行期間と役割が明確にされていますか？</w:t>
            </w:r>
          </w:p>
        </w:tc>
        <w:tc>
          <w:tcPr>
            <w:tcW w:w="1134" w:type="dxa"/>
          </w:tcPr>
          <w:p w14:paraId="551E329C" w14:textId="77777777" w:rsidR="00B87BA4" w:rsidRDefault="00B87BA4">
            <w:pPr>
              <w:spacing w:afterLines="0" w:after="0"/>
              <w:ind w:left="0" w:firstLineChars="0" w:firstLine="0"/>
              <w:rPr>
                <w:sz w:val="18"/>
                <w:szCs w:val="18"/>
              </w:rPr>
            </w:pPr>
          </w:p>
        </w:tc>
      </w:tr>
      <w:tr w:rsidR="00B87BA4" w14:paraId="6E9710FA" w14:textId="77777777">
        <w:trPr>
          <w:trHeight w:val="106"/>
        </w:trPr>
        <w:tc>
          <w:tcPr>
            <w:tcW w:w="8506" w:type="dxa"/>
          </w:tcPr>
          <w:p w14:paraId="4664FD2D" w14:textId="77777777" w:rsidR="00B87BA4" w:rsidRDefault="00B87BA4">
            <w:pPr>
              <w:spacing w:afterLines="0" w:after="0"/>
              <w:ind w:left="0" w:firstLineChars="0" w:firstLine="0"/>
              <w:rPr>
                <w:sz w:val="18"/>
                <w:szCs w:val="18"/>
              </w:rPr>
            </w:pPr>
            <w:r>
              <w:rPr>
                <w:rFonts w:hint="eastAsia"/>
                <w:sz w:val="18"/>
                <w:szCs w:val="18"/>
              </w:rPr>
              <w:t>アクセスルールは適用されていますか？</w:t>
            </w:r>
          </w:p>
        </w:tc>
        <w:tc>
          <w:tcPr>
            <w:tcW w:w="1134" w:type="dxa"/>
          </w:tcPr>
          <w:p w14:paraId="2B517234" w14:textId="77777777" w:rsidR="00B87BA4" w:rsidRDefault="00B87BA4">
            <w:pPr>
              <w:spacing w:afterLines="0" w:after="0"/>
              <w:ind w:left="0" w:firstLineChars="0" w:firstLine="0"/>
              <w:rPr>
                <w:sz w:val="18"/>
                <w:szCs w:val="18"/>
              </w:rPr>
            </w:pPr>
          </w:p>
        </w:tc>
      </w:tr>
      <w:tr w:rsidR="00B87BA4" w14:paraId="4DB50356" w14:textId="77777777">
        <w:trPr>
          <w:trHeight w:val="223"/>
        </w:trPr>
        <w:tc>
          <w:tcPr>
            <w:tcW w:w="8506" w:type="dxa"/>
          </w:tcPr>
          <w:p w14:paraId="347329BA" w14:textId="77777777" w:rsidR="00B87BA4" w:rsidRDefault="00B87BA4">
            <w:pPr>
              <w:spacing w:afterLines="0" w:after="0"/>
              <w:ind w:left="0" w:firstLineChars="0" w:firstLine="0"/>
              <w:rPr>
                <w:sz w:val="18"/>
                <w:szCs w:val="18"/>
              </w:rPr>
            </w:pPr>
            <w:r>
              <w:rPr>
                <w:rFonts w:hint="eastAsia"/>
                <w:sz w:val="18"/>
                <w:szCs w:val="18"/>
              </w:rPr>
              <w:t>将来の拡張計画が、サポート要員に伝えられていますか？</w:t>
            </w:r>
          </w:p>
        </w:tc>
        <w:tc>
          <w:tcPr>
            <w:tcW w:w="1134" w:type="dxa"/>
          </w:tcPr>
          <w:p w14:paraId="4114956B" w14:textId="77777777" w:rsidR="00B87BA4" w:rsidRDefault="00B87BA4">
            <w:pPr>
              <w:spacing w:afterLines="0" w:after="0"/>
              <w:ind w:left="0" w:firstLineChars="0" w:firstLine="0"/>
              <w:rPr>
                <w:sz w:val="18"/>
                <w:szCs w:val="18"/>
              </w:rPr>
            </w:pPr>
          </w:p>
        </w:tc>
      </w:tr>
      <w:tr w:rsidR="00B87BA4" w14:paraId="4C20ED24" w14:textId="77777777">
        <w:trPr>
          <w:trHeight w:val="86"/>
        </w:trPr>
        <w:tc>
          <w:tcPr>
            <w:tcW w:w="8506" w:type="dxa"/>
          </w:tcPr>
          <w:p w14:paraId="344DCF70" w14:textId="77777777" w:rsidR="00B87BA4" w:rsidRDefault="00B87BA4">
            <w:pPr>
              <w:spacing w:afterLines="0" w:after="0"/>
              <w:ind w:left="0" w:firstLineChars="0" w:firstLine="0"/>
              <w:rPr>
                <w:sz w:val="18"/>
                <w:szCs w:val="18"/>
              </w:rPr>
            </w:pPr>
            <w:r>
              <w:rPr>
                <w:rFonts w:hint="eastAsia"/>
                <w:sz w:val="18"/>
                <w:szCs w:val="18"/>
              </w:rPr>
              <w:t>最終プログラムがライブラリ化し、テストプログラムなどが消されていますか？</w:t>
            </w:r>
          </w:p>
        </w:tc>
        <w:tc>
          <w:tcPr>
            <w:tcW w:w="1134" w:type="dxa"/>
          </w:tcPr>
          <w:p w14:paraId="281BC352" w14:textId="77777777" w:rsidR="00B87BA4" w:rsidRDefault="00B87BA4">
            <w:pPr>
              <w:spacing w:afterLines="0" w:after="0"/>
              <w:ind w:left="0" w:firstLineChars="0" w:firstLine="0"/>
              <w:rPr>
                <w:sz w:val="18"/>
                <w:szCs w:val="18"/>
              </w:rPr>
            </w:pPr>
          </w:p>
        </w:tc>
      </w:tr>
      <w:tr w:rsidR="00B87BA4" w14:paraId="63AA843F" w14:textId="77777777">
        <w:trPr>
          <w:trHeight w:val="70"/>
        </w:trPr>
        <w:tc>
          <w:tcPr>
            <w:tcW w:w="8506" w:type="dxa"/>
          </w:tcPr>
          <w:p w14:paraId="26365B71" w14:textId="77777777" w:rsidR="00B87BA4" w:rsidRDefault="00B87BA4">
            <w:pPr>
              <w:spacing w:afterLines="0" w:after="0"/>
              <w:ind w:left="0" w:firstLineChars="0" w:firstLine="0"/>
              <w:rPr>
                <w:sz w:val="18"/>
                <w:szCs w:val="18"/>
              </w:rPr>
            </w:pPr>
            <w:r>
              <w:rPr>
                <w:rFonts w:hint="eastAsia"/>
                <w:sz w:val="18"/>
                <w:szCs w:val="18"/>
              </w:rPr>
              <w:t>プロジェクト関連資料が、メンテナンス可能な形で運用要員に渡されていますか？</w:t>
            </w:r>
          </w:p>
        </w:tc>
        <w:tc>
          <w:tcPr>
            <w:tcW w:w="1134" w:type="dxa"/>
          </w:tcPr>
          <w:p w14:paraId="0E5EBDF8" w14:textId="77777777" w:rsidR="00B87BA4" w:rsidRDefault="00B87BA4">
            <w:pPr>
              <w:spacing w:afterLines="0" w:after="0"/>
              <w:ind w:left="0" w:firstLineChars="0" w:firstLine="0"/>
              <w:rPr>
                <w:sz w:val="18"/>
                <w:szCs w:val="18"/>
              </w:rPr>
            </w:pPr>
          </w:p>
        </w:tc>
      </w:tr>
      <w:tr w:rsidR="00B87BA4" w14:paraId="5DBC362A" w14:textId="77777777">
        <w:trPr>
          <w:trHeight w:val="195"/>
        </w:trPr>
        <w:tc>
          <w:tcPr>
            <w:tcW w:w="8506" w:type="dxa"/>
          </w:tcPr>
          <w:p w14:paraId="1FA044B9" w14:textId="77777777" w:rsidR="00B87BA4" w:rsidRDefault="00B87BA4">
            <w:pPr>
              <w:spacing w:afterLines="0" w:after="0"/>
              <w:ind w:left="0" w:firstLineChars="0" w:firstLine="0"/>
              <w:rPr>
                <w:sz w:val="18"/>
                <w:szCs w:val="18"/>
              </w:rPr>
            </w:pPr>
            <w:r>
              <w:rPr>
                <w:rFonts w:hint="eastAsia"/>
                <w:sz w:val="18"/>
                <w:szCs w:val="18"/>
              </w:rPr>
              <w:t>運用コストや性能予測など各種データはプロジェクト計画に反映されていますか？</w:t>
            </w:r>
          </w:p>
        </w:tc>
        <w:tc>
          <w:tcPr>
            <w:tcW w:w="1134" w:type="dxa"/>
          </w:tcPr>
          <w:p w14:paraId="62792CE5" w14:textId="77777777" w:rsidR="00B87BA4" w:rsidRDefault="00B87BA4">
            <w:pPr>
              <w:spacing w:afterLines="0" w:after="0"/>
              <w:ind w:left="0" w:firstLineChars="0" w:firstLine="0"/>
              <w:rPr>
                <w:sz w:val="18"/>
                <w:szCs w:val="18"/>
              </w:rPr>
            </w:pPr>
          </w:p>
        </w:tc>
      </w:tr>
      <w:tr w:rsidR="00B87BA4" w14:paraId="4F2787B7" w14:textId="77777777">
        <w:trPr>
          <w:trHeight w:val="70"/>
        </w:trPr>
        <w:tc>
          <w:tcPr>
            <w:tcW w:w="8506" w:type="dxa"/>
          </w:tcPr>
          <w:p w14:paraId="1876D575" w14:textId="77777777" w:rsidR="00B87BA4" w:rsidRDefault="00B87BA4">
            <w:pPr>
              <w:spacing w:afterLines="0" w:after="0"/>
              <w:ind w:left="0" w:firstLineChars="0" w:firstLine="0"/>
              <w:rPr>
                <w:sz w:val="18"/>
                <w:szCs w:val="18"/>
              </w:rPr>
            </w:pPr>
            <w:r>
              <w:rPr>
                <w:rFonts w:hint="eastAsia"/>
                <w:sz w:val="18"/>
                <w:szCs w:val="18"/>
              </w:rPr>
              <w:t>今後に向けてプロジェクト計画がウォークスルーされていますか？</w:t>
            </w:r>
          </w:p>
        </w:tc>
        <w:tc>
          <w:tcPr>
            <w:tcW w:w="1134" w:type="dxa"/>
          </w:tcPr>
          <w:p w14:paraId="21E7A812" w14:textId="77777777" w:rsidR="00B87BA4" w:rsidRDefault="00B87BA4">
            <w:pPr>
              <w:spacing w:afterLines="0" w:after="0"/>
              <w:ind w:left="0" w:firstLineChars="0" w:firstLine="0"/>
              <w:rPr>
                <w:sz w:val="18"/>
                <w:szCs w:val="18"/>
              </w:rPr>
            </w:pPr>
          </w:p>
        </w:tc>
      </w:tr>
    </w:tbl>
    <w:p w14:paraId="3A8E54C4" w14:textId="77777777" w:rsidR="00B87BA4" w:rsidRDefault="00B87BA4">
      <w:pPr>
        <w:pStyle w:val="4"/>
      </w:pPr>
    </w:p>
    <w:p w14:paraId="0156C284" w14:textId="77777777" w:rsidR="00B87BA4" w:rsidRDefault="00B87BA4">
      <w:pPr>
        <w:pStyle w:val="4"/>
        <w:rPr>
          <w:rStyle w:val="aff8"/>
        </w:rPr>
        <w:sectPr w:rsidR="00B87BA4" w:rsidSect="00DB7154">
          <w:type w:val="continuous"/>
          <w:pgSz w:w="11906" w:h="16838" w:code="9"/>
          <w:pgMar w:top="709" w:right="1133" w:bottom="709" w:left="1418" w:header="680" w:footer="850" w:gutter="0"/>
          <w:cols w:space="425"/>
          <w:titlePg/>
          <w:docGrid w:type="lines" w:linePitch="360"/>
        </w:sectPr>
      </w:pPr>
    </w:p>
    <w:p w14:paraId="7870F739" w14:textId="77777777" w:rsidR="00B87BA4" w:rsidRPr="00867066" w:rsidDel="00AF6EDB" w:rsidRDefault="00B87BA4">
      <w:pPr>
        <w:spacing w:afterLines="0" w:after="0"/>
        <w:ind w:left="0" w:firstLine="210"/>
        <w:jc w:val="center"/>
        <w:rPr>
          <w:del w:id="305" w:author="作成者"/>
        </w:rPr>
      </w:pPr>
      <w:del w:id="306" w:author="作成者">
        <w:r w:rsidRPr="00E11DC3" w:rsidDel="00AF6EDB">
          <w:rPr>
            <w:rFonts w:hint="eastAsia"/>
          </w:rPr>
          <w:delText>9.</w:delText>
        </w:r>
        <w:r w:rsidRPr="00E11DC3" w:rsidDel="00AF6EDB">
          <w:rPr>
            <w:rFonts w:hint="eastAsia"/>
          </w:rPr>
          <w:delText>セキュリティチェックシート　一般版（上位概</w:delText>
        </w:r>
        <w:r w:rsidRPr="002347B1" w:rsidDel="00AF6EDB">
          <w:rPr>
            <w:rFonts w:hint="eastAsia"/>
          </w:rPr>
          <w:delText>念）</w:delText>
        </w:r>
      </w:del>
    </w:p>
    <w:p w14:paraId="20C94B88" w14:textId="77777777" w:rsidR="00B87BA4" w:rsidRPr="000555F9" w:rsidDel="00AF6EDB" w:rsidRDefault="00B87BA4">
      <w:pPr>
        <w:spacing w:afterLines="0"/>
        <w:ind w:left="0" w:firstLine="210"/>
        <w:rPr>
          <w:del w:id="307" w:author="作成者"/>
        </w:rPr>
      </w:pPr>
      <w:del w:id="308" w:author="作成者">
        <w:r w:rsidRPr="000555F9" w:rsidDel="00AF6EDB">
          <w:rPr>
            <w:rFonts w:hint="eastAsia"/>
          </w:rPr>
          <w:delText>■技術的セキュリティ対策</w:delText>
        </w:r>
      </w:del>
    </w:p>
    <w:tbl>
      <w:tblPr>
        <w:tblW w:w="15339" w:type="dxa"/>
        <w:jc w:val="center"/>
        <w:tblLayout w:type="fixed"/>
        <w:tblCellMar>
          <w:left w:w="99" w:type="dxa"/>
          <w:right w:w="99" w:type="dxa"/>
        </w:tblCellMar>
        <w:tblLook w:val="04A0" w:firstRow="1" w:lastRow="0" w:firstColumn="1" w:lastColumn="0" w:noHBand="0" w:noVBand="1"/>
      </w:tblPr>
      <w:tblGrid>
        <w:gridCol w:w="1851"/>
        <w:gridCol w:w="1779"/>
        <w:gridCol w:w="1807"/>
        <w:gridCol w:w="1807"/>
        <w:gridCol w:w="1807"/>
        <w:gridCol w:w="1950"/>
        <w:gridCol w:w="851"/>
        <w:gridCol w:w="850"/>
        <w:gridCol w:w="1134"/>
        <w:gridCol w:w="1503"/>
      </w:tblGrid>
      <w:tr w:rsidR="00B87BA4" w:rsidRPr="00E11DC3" w:rsidDel="00AF6EDB" w14:paraId="02EDB72E" w14:textId="77777777">
        <w:trPr>
          <w:cantSplit/>
          <w:trHeight w:val="152"/>
          <w:tblHeader/>
          <w:jc w:val="center"/>
          <w:del w:id="309" w:author="作成者"/>
        </w:trPr>
        <w:tc>
          <w:tcPr>
            <w:tcW w:w="1851" w:type="dxa"/>
            <w:vMerge w:val="restart"/>
            <w:tcBorders>
              <w:top w:val="single" w:sz="8" w:space="0" w:color="auto"/>
              <w:left w:val="single" w:sz="8" w:space="0" w:color="auto"/>
              <w:bottom w:val="single" w:sz="8" w:space="0" w:color="000000"/>
              <w:right w:val="nil"/>
            </w:tcBorders>
            <w:noWrap/>
            <w:vAlign w:val="center"/>
          </w:tcPr>
          <w:p w14:paraId="65636F27" w14:textId="77777777" w:rsidR="00B87BA4" w:rsidRPr="00574709" w:rsidDel="00AF6EDB" w:rsidRDefault="00B87BA4">
            <w:pPr>
              <w:widowControl/>
              <w:spacing w:afterLines="0" w:after="0"/>
              <w:ind w:left="0" w:firstLineChars="0" w:firstLine="0"/>
              <w:jc w:val="center"/>
              <w:rPr>
                <w:del w:id="310" w:author="作成者"/>
                <w:rFonts w:ascii="ＭＳ Ｐゴシック" w:eastAsia="ＭＳ Ｐゴシック" w:hAnsi="ＭＳ Ｐゴシック" w:cs="ＭＳ Ｐゴシック"/>
                <w:kern w:val="0"/>
                <w:sz w:val="16"/>
                <w:szCs w:val="16"/>
              </w:rPr>
            </w:pPr>
            <w:del w:id="311" w:author="作成者">
              <w:r w:rsidRPr="00574709" w:rsidDel="00AF6EDB">
                <w:rPr>
                  <w:rFonts w:ascii="ＭＳ Ｐゴシック" w:eastAsia="ＭＳ Ｐゴシック" w:hAnsi="ＭＳ Ｐゴシック" w:cs="ＭＳ Ｐゴシック" w:hint="eastAsia"/>
                  <w:kern w:val="0"/>
                  <w:sz w:val="16"/>
                  <w:szCs w:val="16"/>
                </w:rPr>
                <w:delText>技術的</w:delText>
              </w:r>
              <w:r w:rsidRPr="00574709" w:rsidDel="00AF6EDB">
                <w:rPr>
                  <w:rFonts w:ascii="ＭＳ Ｐゴシック" w:eastAsia="ＭＳ Ｐゴシック" w:hAnsi="ＭＳ Ｐゴシック" w:cs="ＭＳ Ｐゴシック"/>
                  <w:kern w:val="0"/>
                  <w:sz w:val="16"/>
                  <w:szCs w:val="16"/>
                </w:rPr>
                <w:br/>
              </w:r>
              <w:r w:rsidRPr="00574709" w:rsidDel="00AF6EDB">
                <w:rPr>
                  <w:rFonts w:ascii="ＭＳ Ｐゴシック" w:eastAsia="ＭＳ Ｐゴシック" w:hAnsi="ＭＳ Ｐゴシック" w:cs="ＭＳ Ｐゴシック" w:hint="eastAsia"/>
                  <w:kern w:val="0"/>
                  <w:sz w:val="16"/>
                  <w:szCs w:val="16"/>
                </w:rPr>
                <w:delText>セキュリティ対策</w:delText>
              </w:r>
            </w:del>
          </w:p>
        </w:tc>
        <w:tc>
          <w:tcPr>
            <w:tcW w:w="1779" w:type="dxa"/>
            <w:vMerge w:val="restart"/>
            <w:tcBorders>
              <w:top w:val="single" w:sz="8" w:space="0" w:color="auto"/>
              <w:left w:val="single" w:sz="4" w:space="0" w:color="auto"/>
              <w:bottom w:val="single" w:sz="8" w:space="0" w:color="000000"/>
              <w:right w:val="single" w:sz="4" w:space="0" w:color="auto"/>
            </w:tcBorders>
            <w:noWrap/>
            <w:vAlign w:val="center"/>
          </w:tcPr>
          <w:p w14:paraId="32AC27B3" w14:textId="77777777" w:rsidR="00B87BA4" w:rsidRPr="00574709" w:rsidDel="00AF6EDB" w:rsidRDefault="00B87BA4">
            <w:pPr>
              <w:widowControl/>
              <w:spacing w:afterLines="0" w:after="0"/>
              <w:ind w:left="0" w:firstLineChars="0" w:firstLine="0"/>
              <w:jc w:val="center"/>
              <w:rPr>
                <w:del w:id="312" w:author="作成者"/>
                <w:rFonts w:ascii="ＭＳ Ｐゴシック" w:eastAsia="ＭＳ Ｐゴシック" w:hAnsi="ＭＳ Ｐゴシック" w:cs="ＭＳ Ｐゴシック"/>
                <w:kern w:val="0"/>
                <w:sz w:val="16"/>
                <w:szCs w:val="16"/>
              </w:rPr>
            </w:pPr>
            <w:del w:id="313" w:author="作成者">
              <w:r w:rsidRPr="00574709" w:rsidDel="00AF6EDB">
                <w:rPr>
                  <w:rFonts w:ascii="ＭＳ Ｐゴシック" w:eastAsia="ＭＳ Ｐゴシック" w:hAnsi="ＭＳ Ｐゴシック" w:cs="ＭＳ Ｐゴシック" w:hint="eastAsia"/>
                  <w:kern w:val="0"/>
                  <w:sz w:val="16"/>
                  <w:szCs w:val="16"/>
                </w:rPr>
                <w:delText>脅威の内容</w:delText>
              </w:r>
            </w:del>
          </w:p>
        </w:tc>
        <w:tc>
          <w:tcPr>
            <w:tcW w:w="7371" w:type="dxa"/>
            <w:gridSpan w:val="4"/>
            <w:tcBorders>
              <w:top w:val="single" w:sz="8" w:space="0" w:color="auto"/>
              <w:left w:val="nil"/>
              <w:bottom w:val="single" w:sz="4" w:space="0" w:color="auto"/>
              <w:right w:val="single" w:sz="8" w:space="0" w:color="000000"/>
            </w:tcBorders>
            <w:noWrap/>
            <w:vAlign w:val="center"/>
          </w:tcPr>
          <w:p w14:paraId="117BD386" w14:textId="77777777" w:rsidR="00B87BA4" w:rsidRPr="00E11DC3" w:rsidDel="00AF6EDB" w:rsidRDefault="00B87BA4">
            <w:pPr>
              <w:widowControl/>
              <w:spacing w:afterLines="0" w:after="0"/>
              <w:ind w:left="0" w:firstLineChars="0" w:firstLine="0"/>
              <w:jc w:val="center"/>
              <w:rPr>
                <w:del w:id="314" w:author="作成者"/>
                <w:rFonts w:ascii="ＭＳ Ｐゴシック" w:eastAsia="ＭＳ Ｐゴシック" w:hAnsi="ＭＳ Ｐゴシック" w:cs="ＭＳ Ｐゴシック"/>
                <w:kern w:val="0"/>
                <w:sz w:val="16"/>
                <w:szCs w:val="16"/>
              </w:rPr>
            </w:pPr>
            <w:del w:id="315" w:author="作成者">
              <w:r w:rsidRPr="00574709" w:rsidDel="00AF6EDB">
                <w:rPr>
                  <w:rFonts w:ascii="ＭＳ Ｐゴシック" w:eastAsia="ＭＳ Ｐゴシック" w:hAnsi="ＭＳ Ｐゴシック" w:cs="ＭＳ Ｐゴシック" w:hint="eastAsia"/>
                  <w:kern w:val="0"/>
                  <w:sz w:val="16"/>
                  <w:szCs w:val="16"/>
                </w:rPr>
                <w:delText>参考情報（上位レベルは下位レベルの</w:delText>
              </w:r>
              <w:r w:rsidRPr="00870513" w:rsidDel="00AF6EDB">
                <w:rPr>
                  <w:rFonts w:ascii="ＭＳ Ｐゴシック" w:eastAsia="ＭＳ Ｐゴシック" w:hAnsi="ＭＳ Ｐゴシック" w:cs="ＭＳ Ｐゴシック" w:hint="eastAsia"/>
                  <w:kern w:val="0"/>
                  <w:sz w:val="16"/>
                  <w:szCs w:val="16"/>
                </w:rPr>
                <w:delText>内容を含</w:delText>
              </w:r>
              <w:r w:rsidRPr="00E11DC3" w:rsidDel="00AF6EDB">
                <w:rPr>
                  <w:rFonts w:ascii="ＭＳ Ｐゴシック" w:eastAsia="ＭＳ Ｐゴシック" w:hAnsi="ＭＳ Ｐゴシック" w:cs="ＭＳ Ｐゴシック" w:hint="eastAsia"/>
                  <w:kern w:val="0"/>
                  <w:sz w:val="16"/>
                  <w:szCs w:val="16"/>
                </w:rPr>
                <w:delText>む）</w:delText>
              </w:r>
            </w:del>
          </w:p>
        </w:tc>
        <w:tc>
          <w:tcPr>
            <w:tcW w:w="1701" w:type="dxa"/>
            <w:gridSpan w:val="2"/>
            <w:tcBorders>
              <w:top w:val="single" w:sz="8" w:space="0" w:color="auto"/>
              <w:left w:val="single" w:sz="4" w:space="0" w:color="auto"/>
              <w:bottom w:val="single" w:sz="4" w:space="0" w:color="auto"/>
              <w:right w:val="single" w:sz="4" w:space="0" w:color="auto"/>
            </w:tcBorders>
          </w:tcPr>
          <w:p w14:paraId="566E78D2" w14:textId="77777777" w:rsidR="00B87BA4" w:rsidRPr="00E11DC3" w:rsidDel="00AF6EDB" w:rsidRDefault="00B87BA4">
            <w:pPr>
              <w:widowControl/>
              <w:spacing w:afterLines="0" w:after="0"/>
              <w:ind w:left="0" w:firstLineChars="0" w:firstLine="0"/>
              <w:jc w:val="center"/>
              <w:rPr>
                <w:del w:id="316" w:author="作成者"/>
                <w:rFonts w:ascii="ＭＳ Ｐゴシック" w:eastAsia="ＭＳ Ｐゴシック" w:hAnsi="ＭＳ Ｐゴシック" w:cs="ＭＳ Ｐゴシック"/>
                <w:color w:val="000000"/>
                <w:kern w:val="0"/>
                <w:sz w:val="16"/>
                <w:szCs w:val="16"/>
              </w:rPr>
            </w:pPr>
            <w:del w:id="317" w:author="作成者">
              <w:r w:rsidRPr="00E11DC3" w:rsidDel="00AF6EDB">
                <w:rPr>
                  <w:rFonts w:ascii="ＭＳ Ｐゴシック" w:eastAsia="ＭＳ Ｐゴシック" w:hAnsi="ＭＳ Ｐゴシック" w:cs="ＭＳ Ｐゴシック" w:hint="eastAsia"/>
                  <w:color w:val="000000"/>
                  <w:kern w:val="0"/>
                  <w:sz w:val="16"/>
                  <w:szCs w:val="16"/>
                </w:rPr>
                <w:delText>役割</w:delText>
              </w:r>
            </w:del>
          </w:p>
        </w:tc>
        <w:tc>
          <w:tcPr>
            <w:tcW w:w="2637" w:type="dxa"/>
            <w:gridSpan w:val="2"/>
            <w:tcBorders>
              <w:top w:val="single" w:sz="8" w:space="0" w:color="auto"/>
              <w:left w:val="single" w:sz="4" w:space="0" w:color="auto"/>
              <w:bottom w:val="single" w:sz="4" w:space="0" w:color="auto"/>
              <w:right w:val="single" w:sz="8" w:space="0" w:color="000000"/>
            </w:tcBorders>
            <w:noWrap/>
            <w:vAlign w:val="center"/>
          </w:tcPr>
          <w:p w14:paraId="671DF285" w14:textId="77777777" w:rsidR="00B87BA4" w:rsidRPr="00E11DC3" w:rsidDel="00AF6EDB" w:rsidRDefault="00B87BA4">
            <w:pPr>
              <w:widowControl/>
              <w:spacing w:afterLines="0" w:after="0"/>
              <w:ind w:left="0" w:firstLineChars="0" w:firstLine="0"/>
              <w:jc w:val="center"/>
              <w:rPr>
                <w:del w:id="318" w:author="作成者"/>
                <w:rFonts w:ascii="ＭＳ Ｐゴシック" w:eastAsia="ＭＳ Ｐゴシック" w:hAnsi="ＭＳ Ｐゴシック" w:cs="ＭＳ Ｐゴシック"/>
                <w:color w:val="000000"/>
                <w:kern w:val="0"/>
                <w:sz w:val="16"/>
                <w:szCs w:val="16"/>
              </w:rPr>
            </w:pPr>
            <w:del w:id="319" w:author="作成者">
              <w:r w:rsidRPr="00E11DC3" w:rsidDel="00AF6EDB">
                <w:rPr>
                  <w:rFonts w:ascii="ＭＳ Ｐゴシック" w:eastAsia="ＭＳ Ｐゴシック" w:hAnsi="ＭＳ Ｐゴシック" w:cs="ＭＳ Ｐゴシック" w:hint="eastAsia"/>
                  <w:color w:val="000000"/>
                  <w:kern w:val="0"/>
                  <w:sz w:val="16"/>
                  <w:szCs w:val="16"/>
                </w:rPr>
                <w:delText>本件業務での対応</w:delText>
              </w:r>
            </w:del>
          </w:p>
        </w:tc>
      </w:tr>
      <w:tr w:rsidR="00B87BA4" w:rsidRPr="00E11DC3" w:rsidDel="00AF6EDB" w14:paraId="28734E45" w14:textId="77777777">
        <w:trPr>
          <w:cantSplit/>
          <w:trHeight w:val="193"/>
          <w:tblHeader/>
          <w:jc w:val="center"/>
          <w:del w:id="320" w:author="作成者"/>
        </w:trPr>
        <w:tc>
          <w:tcPr>
            <w:tcW w:w="1851" w:type="dxa"/>
            <w:vMerge/>
            <w:tcBorders>
              <w:top w:val="single" w:sz="8" w:space="0" w:color="auto"/>
              <w:left w:val="single" w:sz="8" w:space="0" w:color="auto"/>
              <w:bottom w:val="single" w:sz="8" w:space="0" w:color="000000"/>
              <w:right w:val="nil"/>
            </w:tcBorders>
            <w:vAlign w:val="center"/>
          </w:tcPr>
          <w:p w14:paraId="74991189" w14:textId="77777777" w:rsidR="00B87BA4" w:rsidRPr="00E11DC3" w:rsidDel="00AF6EDB" w:rsidRDefault="00B87BA4">
            <w:pPr>
              <w:widowControl/>
              <w:spacing w:afterLines="0" w:after="0"/>
              <w:ind w:left="0" w:firstLineChars="0" w:firstLine="0"/>
              <w:rPr>
                <w:del w:id="321" w:author="作成者"/>
                <w:rFonts w:ascii="ＭＳ Ｐゴシック" w:eastAsia="ＭＳ Ｐゴシック" w:hAnsi="ＭＳ Ｐゴシック" w:cs="ＭＳ Ｐゴシック"/>
                <w:kern w:val="0"/>
                <w:sz w:val="16"/>
                <w:szCs w:val="16"/>
              </w:rPr>
            </w:pPr>
          </w:p>
        </w:tc>
        <w:tc>
          <w:tcPr>
            <w:tcW w:w="1779" w:type="dxa"/>
            <w:vMerge/>
            <w:tcBorders>
              <w:top w:val="single" w:sz="8" w:space="0" w:color="auto"/>
              <w:left w:val="single" w:sz="4" w:space="0" w:color="auto"/>
              <w:bottom w:val="single" w:sz="8" w:space="0" w:color="000000"/>
              <w:right w:val="single" w:sz="4" w:space="0" w:color="auto"/>
            </w:tcBorders>
            <w:vAlign w:val="center"/>
          </w:tcPr>
          <w:p w14:paraId="2F42ACF5" w14:textId="77777777" w:rsidR="00B87BA4" w:rsidRPr="00E11DC3" w:rsidDel="00AF6EDB" w:rsidRDefault="00B87BA4">
            <w:pPr>
              <w:widowControl/>
              <w:spacing w:afterLines="0" w:after="0"/>
              <w:ind w:left="0" w:firstLineChars="0" w:firstLine="0"/>
              <w:rPr>
                <w:del w:id="322" w:author="作成者"/>
                <w:rFonts w:ascii="ＭＳ Ｐゴシック" w:eastAsia="ＭＳ Ｐゴシック" w:hAnsi="ＭＳ Ｐゴシック" w:cs="ＭＳ Ｐゴシック"/>
                <w:kern w:val="0"/>
                <w:sz w:val="16"/>
                <w:szCs w:val="16"/>
              </w:rPr>
            </w:pPr>
          </w:p>
        </w:tc>
        <w:tc>
          <w:tcPr>
            <w:tcW w:w="1807" w:type="dxa"/>
            <w:tcBorders>
              <w:top w:val="nil"/>
              <w:left w:val="nil"/>
              <w:bottom w:val="single" w:sz="8" w:space="0" w:color="auto"/>
              <w:right w:val="nil"/>
            </w:tcBorders>
            <w:vAlign w:val="center"/>
          </w:tcPr>
          <w:p w14:paraId="2BF20AE5" w14:textId="77777777" w:rsidR="00B87BA4" w:rsidRPr="00E11DC3" w:rsidDel="00AF6EDB" w:rsidRDefault="00B87BA4">
            <w:pPr>
              <w:widowControl/>
              <w:spacing w:afterLines="0" w:after="0"/>
              <w:ind w:left="0" w:firstLineChars="0" w:firstLine="0"/>
              <w:jc w:val="center"/>
              <w:rPr>
                <w:del w:id="323" w:author="作成者"/>
                <w:rFonts w:ascii="ＭＳ Ｐゴシック" w:eastAsia="ＭＳ Ｐゴシック" w:hAnsi="ＭＳ Ｐゴシック" w:cs="ＭＳ Ｐゴシック"/>
                <w:kern w:val="0"/>
                <w:sz w:val="16"/>
                <w:szCs w:val="16"/>
              </w:rPr>
            </w:pPr>
            <w:del w:id="324" w:author="作成者">
              <w:r w:rsidRPr="00E11DC3" w:rsidDel="00AF6EDB">
                <w:rPr>
                  <w:rFonts w:ascii="ＭＳ Ｐゴシック" w:eastAsia="ＭＳ Ｐゴシック" w:hAnsi="ＭＳ Ｐゴシック" w:cs="ＭＳ Ｐゴシック" w:hint="eastAsia"/>
                  <w:kern w:val="0"/>
                  <w:sz w:val="16"/>
                  <w:szCs w:val="16"/>
                </w:rPr>
                <w:delText>レベル1</w:delText>
              </w:r>
            </w:del>
          </w:p>
        </w:tc>
        <w:tc>
          <w:tcPr>
            <w:tcW w:w="1807" w:type="dxa"/>
            <w:tcBorders>
              <w:top w:val="nil"/>
              <w:left w:val="single" w:sz="4" w:space="0" w:color="auto"/>
              <w:bottom w:val="single" w:sz="8" w:space="0" w:color="auto"/>
              <w:right w:val="nil"/>
            </w:tcBorders>
            <w:vAlign w:val="center"/>
          </w:tcPr>
          <w:p w14:paraId="7F98CF80" w14:textId="77777777" w:rsidR="00B87BA4" w:rsidRPr="00E11DC3" w:rsidDel="00AF6EDB" w:rsidRDefault="00B87BA4">
            <w:pPr>
              <w:widowControl/>
              <w:spacing w:afterLines="0" w:after="0"/>
              <w:ind w:left="0" w:firstLineChars="0" w:firstLine="0"/>
              <w:jc w:val="center"/>
              <w:rPr>
                <w:del w:id="325" w:author="作成者"/>
                <w:rFonts w:ascii="ＭＳ Ｐゴシック" w:eastAsia="ＭＳ Ｐゴシック" w:hAnsi="ＭＳ Ｐゴシック" w:cs="ＭＳ Ｐゴシック"/>
                <w:kern w:val="0"/>
                <w:sz w:val="16"/>
                <w:szCs w:val="16"/>
              </w:rPr>
            </w:pPr>
            <w:del w:id="326" w:author="作成者">
              <w:r w:rsidRPr="00E11DC3" w:rsidDel="00AF6EDB">
                <w:rPr>
                  <w:rFonts w:ascii="ＭＳ Ｐゴシック" w:eastAsia="ＭＳ Ｐゴシック" w:hAnsi="ＭＳ Ｐゴシック" w:cs="ＭＳ Ｐゴシック" w:hint="eastAsia"/>
                  <w:kern w:val="0"/>
                  <w:sz w:val="16"/>
                  <w:szCs w:val="16"/>
                </w:rPr>
                <w:delText>レベル2</w:delText>
              </w:r>
            </w:del>
          </w:p>
        </w:tc>
        <w:tc>
          <w:tcPr>
            <w:tcW w:w="1807" w:type="dxa"/>
            <w:tcBorders>
              <w:top w:val="nil"/>
              <w:left w:val="single" w:sz="4" w:space="0" w:color="auto"/>
              <w:bottom w:val="single" w:sz="8" w:space="0" w:color="auto"/>
              <w:right w:val="nil"/>
            </w:tcBorders>
            <w:vAlign w:val="center"/>
          </w:tcPr>
          <w:p w14:paraId="245D5950" w14:textId="77777777" w:rsidR="00B87BA4" w:rsidRPr="00E11DC3" w:rsidDel="00AF6EDB" w:rsidRDefault="00B87BA4">
            <w:pPr>
              <w:widowControl/>
              <w:spacing w:afterLines="0" w:after="0"/>
              <w:ind w:left="0" w:firstLineChars="0" w:firstLine="0"/>
              <w:jc w:val="center"/>
              <w:rPr>
                <w:del w:id="327" w:author="作成者"/>
                <w:rFonts w:ascii="ＭＳ Ｐゴシック" w:eastAsia="ＭＳ Ｐゴシック" w:hAnsi="ＭＳ Ｐゴシック" w:cs="ＭＳ Ｐゴシック"/>
                <w:kern w:val="0"/>
                <w:sz w:val="16"/>
                <w:szCs w:val="16"/>
              </w:rPr>
            </w:pPr>
            <w:del w:id="328" w:author="作成者">
              <w:r w:rsidRPr="00E11DC3" w:rsidDel="00AF6EDB">
                <w:rPr>
                  <w:rFonts w:ascii="ＭＳ Ｐゴシック" w:eastAsia="ＭＳ Ｐゴシック" w:hAnsi="ＭＳ Ｐゴシック" w:cs="ＭＳ Ｐゴシック" w:hint="eastAsia"/>
                  <w:kern w:val="0"/>
                  <w:sz w:val="16"/>
                  <w:szCs w:val="16"/>
                </w:rPr>
                <w:delText>レベル3</w:delText>
              </w:r>
            </w:del>
          </w:p>
        </w:tc>
        <w:tc>
          <w:tcPr>
            <w:tcW w:w="1950" w:type="dxa"/>
            <w:tcBorders>
              <w:top w:val="nil"/>
              <w:left w:val="single" w:sz="4" w:space="0" w:color="auto"/>
              <w:bottom w:val="single" w:sz="8" w:space="0" w:color="auto"/>
              <w:right w:val="single" w:sz="8" w:space="0" w:color="auto"/>
            </w:tcBorders>
            <w:vAlign w:val="center"/>
          </w:tcPr>
          <w:p w14:paraId="2C3816A0" w14:textId="77777777" w:rsidR="00B87BA4" w:rsidRPr="00E11DC3" w:rsidDel="00AF6EDB" w:rsidRDefault="00B87BA4">
            <w:pPr>
              <w:widowControl/>
              <w:spacing w:afterLines="0" w:after="0"/>
              <w:ind w:left="0" w:firstLineChars="0" w:firstLine="0"/>
              <w:jc w:val="center"/>
              <w:rPr>
                <w:del w:id="329" w:author="作成者"/>
                <w:rFonts w:ascii="ＭＳ Ｐゴシック" w:eastAsia="ＭＳ Ｐゴシック" w:hAnsi="ＭＳ Ｐゴシック" w:cs="ＭＳ Ｐゴシック"/>
                <w:kern w:val="0"/>
                <w:sz w:val="16"/>
                <w:szCs w:val="16"/>
              </w:rPr>
            </w:pPr>
            <w:del w:id="330" w:author="作成者">
              <w:r w:rsidRPr="00E11DC3" w:rsidDel="00AF6EDB">
                <w:rPr>
                  <w:rFonts w:ascii="ＭＳ Ｐゴシック" w:eastAsia="ＭＳ Ｐゴシック" w:hAnsi="ＭＳ Ｐゴシック" w:cs="ＭＳ Ｐゴシック" w:hint="eastAsia"/>
                  <w:kern w:val="0"/>
                  <w:sz w:val="16"/>
                  <w:szCs w:val="16"/>
                </w:rPr>
                <w:delText>レベル4</w:delText>
              </w:r>
            </w:del>
          </w:p>
        </w:tc>
        <w:tc>
          <w:tcPr>
            <w:tcW w:w="851" w:type="dxa"/>
            <w:tcBorders>
              <w:top w:val="nil"/>
              <w:left w:val="single" w:sz="4" w:space="0" w:color="auto"/>
              <w:bottom w:val="single" w:sz="4" w:space="0" w:color="auto"/>
              <w:right w:val="single" w:sz="4" w:space="0" w:color="auto"/>
            </w:tcBorders>
          </w:tcPr>
          <w:p w14:paraId="7EC8B351" w14:textId="77777777" w:rsidR="00B87BA4" w:rsidRPr="00E11DC3" w:rsidDel="00AF6EDB" w:rsidRDefault="00B87BA4">
            <w:pPr>
              <w:widowControl/>
              <w:spacing w:afterLines="0" w:after="0"/>
              <w:ind w:left="0" w:firstLineChars="0" w:firstLine="0"/>
              <w:jc w:val="center"/>
              <w:rPr>
                <w:del w:id="331" w:author="作成者"/>
                <w:rFonts w:ascii="ＭＳ Ｐゴシック" w:eastAsia="ＭＳ Ｐゴシック" w:hAnsi="ＭＳ Ｐゴシック" w:cs="ＭＳ Ｐゴシック"/>
                <w:color w:val="000000"/>
                <w:kern w:val="0"/>
                <w:sz w:val="16"/>
                <w:szCs w:val="16"/>
              </w:rPr>
            </w:pPr>
            <w:del w:id="332" w:author="作成者">
              <w:r w:rsidRPr="00E11DC3" w:rsidDel="00AF6EDB">
                <w:rPr>
                  <w:rFonts w:ascii="ＭＳ Ｐゴシック" w:eastAsia="ＭＳ Ｐゴシック" w:hAnsi="ＭＳ Ｐゴシック" w:cs="ＭＳ Ｐゴシック" w:hint="eastAsia"/>
                  <w:color w:val="000000"/>
                  <w:kern w:val="0"/>
                  <w:sz w:val="16"/>
                  <w:szCs w:val="16"/>
                </w:rPr>
                <w:delText>ユーザ</w:delText>
              </w:r>
            </w:del>
          </w:p>
        </w:tc>
        <w:tc>
          <w:tcPr>
            <w:tcW w:w="850" w:type="dxa"/>
            <w:tcBorders>
              <w:top w:val="nil"/>
              <w:left w:val="single" w:sz="4" w:space="0" w:color="auto"/>
              <w:bottom w:val="single" w:sz="4" w:space="0" w:color="auto"/>
              <w:right w:val="single" w:sz="4" w:space="0" w:color="auto"/>
            </w:tcBorders>
          </w:tcPr>
          <w:p w14:paraId="7494174B" w14:textId="77777777" w:rsidR="00B87BA4" w:rsidRPr="00E11DC3" w:rsidDel="00AF6EDB" w:rsidRDefault="00B87BA4">
            <w:pPr>
              <w:widowControl/>
              <w:spacing w:afterLines="0" w:after="0"/>
              <w:ind w:left="0" w:firstLineChars="0" w:firstLine="0"/>
              <w:jc w:val="center"/>
              <w:rPr>
                <w:del w:id="333" w:author="作成者"/>
                <w:rFonts w:ascii="ＭＳ Ｐゴシック" w:eastAsia="ＭＳ Ｐゴシック" w:hAnsi="ＭＳ Ｐゴシック" w:cs="ＭＳ Ｐゴシック"/>
                <w:color w:val="000000"/>
                <w:kern w:val="0"/>
                <w:sz w:val="16"/>
                <w:szCs w:val="16"/>
              </w:rPr>
            </w:pPr>
            <w:del w:id="334" w:author="作成者">
              <w:r w:rsidRPr="00E11DC3" w:rsidDel="00AF6EDB">
                <w:rPr>
                  <w:rFonts w:ascii="ＭＳ Ｐゴシック" w:eastAsia="ＭＳ Ｐゴシック" w:hAnsi="ＭＳ Ｐゴシック" w:cs="ＭＳ Ｐゴシック" w:hint="eastAsia"/>
                  <w:color w:val="000000"/>
                  <w:kern w:val="0"/>
                  <w:sz w:val="16"/>
                  <w:szCs w:val="16"/>
                </w:rPr>
                <w:delText>ベンダ</w:delText>
              </w:r>
            </w:del>
          </w:p>
        </w:tc>
        <w:tc>
          <w:tcPr>
            <w:tcW w:w="1134" w:type="dxa"/>
            <w:tcBorders>
              <w:top w:val="nil"/>
              <w:left w:val="single" w:sz="4" w:space="0" w:color="auto"/>
              <w:bottom w:val="single" w:sz="4" w:space="0" w:color="auto"/>
              <w:right w:val="single" w:sz="4" w:space="0" w:color="auto"/>
            </w:tcBorders>
            <w:noWrap/>
            <w:vAlign w:val="center"/>
          </w:tcPr>
          <w:p w14:paraId="704E9599" w14:textId="77777777" w:rsidR="00B87BA4" w:rsidRPr="00E11DC3" w:rsidDel="00AF6EDB" w:rsidRDefault="00B87BA4">
            <w:pPr>
              <w:widowControl/>
              <w:spacing w:afterLines="0" w:after="0"/>
              <w:ind w:left="0" w:firstLineChars="0" w:firstLine="0"/>
              <w:jc w:val="center"/>
              <w:rPr>
                <w:del w:id="335" w:author="作成者"/>
                <w:rFonts w:ascii="ＭＳ Ｐゴシック" w:eastAsia="ＭＳ Ｐゴシック" w:hAnsi="ＭＳ Ｐゴシック" w:cs="ＭＳ Ｐゴシック"/>
                <w:color w:val="000000"/>
                <w:kern w:val="0"/>
                <w:sz w:val="16"/>
                <w:szCs w:val="16"/>
              </w:rPr>
            </w:pPr>
            <w:del w:id="336" w:author="作成者">
              <w:r w:rsidRPr="00E11DC3" w:rsidDel="00AF6EDB">
                <w:rPr>
                  <w:rFonts w:ascii="ＭＳ Ｐゴシック" w:eastAsia="ＭＳ Ｐゴシック" w:hAnsi="ＭＳ Ｐゴシック" w:cs="ＭＳ Ｐゴシック" w:hint="eastAsia"/>
                  <w:color w:val="000000"/>
                  <w:kern w:val="0"/>
                  <w:sz w:val="16"/>
                  <w:szCs w:val="16"/>
                </w:rPr>
                <w:delText>対応レベル</w:delText>
              </w:r>
            </w:del>
          </w:p>
        </w:tc>
        <w:tc>
          <w:tcPr>
            <w:tcW w:w="1503" w:type="dxa"/>
            <w:tcBorders>
              <w:top w:val="nil"/>
              <w:left w:val="nil"/>
              <w:bottom w:val="single" w:sz="4" w:space="0" w:color="auto"/>
              <w:right w:val="single" w:sz="8" w:space="0" w:color="auto"/>
            </w:tcBorders>
            <w:noWrap/>
            <w:vAlign w:val="center"/>
          </w:tcPr>
          <w:p w14:paraId="11CE0A71" w14:textId="77777777" w:rsidR="00B87BA4" w:rsidRPr="00E11DC3" w:rsidDel="00AF6EDB" w:rsidRDefault="00B87BA4">
            <w:pPr>
              <w:widowControl/>
              <w:spacing w:afterLines="0" w:after="0"/>
              <w:ind w:left="0" w:firstLineChars="0" w:firstLine="0"/>
              <w:jc w:val="center"/>
              <w:rPr>
                <w:del w:id="337" w:author="作成者"/>
                <w:rFonts w:ascii="ＭＳ Ｐゴシック" w:eastAsia="ＭＳ Ｐゴシック" w:hAnsi="ＭＳ Ｐゴシック" w:cs="ＭＳ Ｐゴシック"/>
                <w:color w:val="000000"/>
                <w:kern w:val="0"/>
                <w:sz w:val="16"/>
                <w:szCs w:val="16"/>
              </w:rPr>
            </w:pPr>
            <w:del w:id="338" w:author="作成者">
              <w:r w:rsidRPr="00E11DC3" w:rsidDel="00AF6EDB">
                <w:rPr>
                  <w:rFonts w:ascii="ＭＳ Ｐゴシック" w:eastAsia="ＭＳ Ｐゴシック" w:hAnsi="ＭＳ Ｐゴシック" w:cs="ＭＳ Ｐゴシック" w:hint="eastAsia"/>
                  <w:color w:val="000000"/>
                  <w:kern w:val="0"/>
                  <w:sz w:val="16"/>
                  <w:szCs w:val="16"/>
                </w:rPr>
                <w:delText>仕様又は</w:delText>
              </w:r>
              <w:r w:rsidRPr="00E11DC3" w:rsidDel="00AF6EDB">
                <w:rPr>
                  <w:rFonts w:ascii="ＭＳ Ｐゴシック" w:eastAsia="ＭＳ Ｐゴシック" w:hAnsi="ＭＳ Ｐゴシック" w:cs="ＭＳ Ｐゴシック"/>
                  <w:color w:val="000000"/>
                  <w:kern w:val="0"/>
                  <w:sz w:val="16"/>
                  <w:szCs w:val="16"/>
                </w:rPr>
                <w:br/>
              </w:r>
              <w:r w:rsidRPr="00E11DC3" w:rsidDel="00AF6EDB">
                <w:rPr>
                  <w:rFonts w:ascii="ＭＳ Ｐゴシック" w:eastAsia="ＭＳ Ｐゴシック" w:hAnsi="ＭＳ Ｐゴシック" w:cs="ＭＳ Ｐゴシック" w:hint="eastAsia"/>
                  <w:color w:val="000000"/>
                  <w:kern w:val="0"/>
                  <w:sz w:val="16"/>
                  <w:szCs w:val="16"/>
                </w:rPr>
                <w:delText>候補製品等</w:delText>
              </w:r>
            </w:del>
          </w:p>
        </w:tc>
      </w:tr>
      <w:tr w:rsidR="00B87BA4" w:rsidDel="00AF6EDB" w14:paraId="4A531B2F" w14:textId="77777777">
        <w:trPr>
          <w:trHeight w:val="816"/>
          <w:jc w:val="center"/>
          <w:del w:id="339" w:author="作成者"/>
        </w:trPr>
        <w:tc>
          <w:tcPr>
            <w:tcW w:w="1851" w:type="dxa"/>
            <w:tcBorders>
              <w:top w:val="nil"/>
              <w:left w:val="single" w:sz="8" w:space="0" w:color="auto"/>
              <w:bottom w:val="single" w:sz="4" w:space="0" w:color="auto"/>
              <w:right w:val="single" w:sz="4" w:space="0" w:color="auto"/>
            </w:tcBorders>
          </w:tcPr>
          <w:p w14:paraId="6A8E6FE6" w14:textId="77777777" w:rsidR="00B87BA4" w:rsidRPr="00E11DC3" w:rsidDel="00AF6EDB" w:rsidRDefault="00B87BA4">
            <w:pPr>
              <w:widowControl/>
              <w:spacing w:afterLines="0" w:after="0"/>
              <w:ind w:left="0" w:firstLineChars="0" w:firstLine="0"/>
              <w:rPr>
                <w:del w:id="340" w:author="作成者"/>
                <w:rFonts w:ascii="ＭＳ Ｐゴシック" w:eastAsia="ＭＳ Ｐゴシック" w:hAnsi="ＭＳ Ｐゴシック" w:cs="ＭＳ Ｐゴシック"/>
                <w:bCs/>
                <w:kern w:val="0"/>
                <w:sz w:val="16"/>
                <w:szCs w:val="16"/>
              </w:rPr>
            </w:pPr>
            <w:del w:id="341" w:author="作成者">
              <w:r w:rsidRPr="00E11DC3" w:rsidDel="00AF6EDB">
                <w:rPr>
                  <w:rFonts w:ascii="ＭＳ Ｐゴシック" w:eastAsia="ＭＳ Ｐゴシック" w:hAnsi="ＭＳ Ｐゴシック" w:cs="ＭＳ Ｐゴシック" w:hint="eastAsia"/>
                  <w:bCs/>
                  <w:kern w:val="0"/>
                  <w:sz w:val="16"/>
                  <w:szCs w:val="16"/>
                </w:rPr>
                <w:delText>■認証</w:delText>
              </w:r>
              <w:r w:rsidRPr="00E11DC3" w:rsidDel="00AF6EDB">
                <w:rPr>
                  <w:rFonts w:ascii="ＭＳ Ｐゴシック" w:eastAsia="ＭＳ Ｐゴシック" w:hAnsi="ＭＳ Ｐゴシック" w:cs="ＭＳ Ｐゴシック" w:hint="eastAsia"/>
                  <w:kern w:val="0"/>
                  <w:sz w:val="16"/>
                  <w:szCs w:val="16"/>
                </w:rPr>
                <w:br/>
                <w:delText>情報を参照している人が本人なのかを証明をする。</w:delText>
              </w:r>
            </w:del>
          </w:p>
        </w:tc>
        <w:tc>
          <w:tcPr>
            <w:tcW w:w="1779" w:type="dxa"/>
            <w:tcBorders>
              <w:top w:val="nil"/>
              <w:left w:val="nil"/>
              <w:bottom w:val="single" w:sz="4" w:space="0" w:color="auto"/>
              <w:right w:val="single" w:sz="4" w:space="0" w:color="auto"/>
            </w:tcBorders>
          </w:tcPr>
          <w:p w14:paraId="7567CBA7" w14:textId="77777777" w:rsidR="00B87BA4" w:rsidRPr="00E11DC3" w:rsidDel="00AF6EDB" w:rsidRDefault="00B87BA4">
            <w:pPr>
              <w:widowControl/>
              <w:spacing w:afterLines="0" w:after="0"/>
              <w:ind w:left="0" w:firstLineChars="0" w:firstLine="0"/>
              <w:rPr>
                <w:del w:id="342" w:author="作成者"/>
                <w:rFonts w:ascii="ＭＳ Ｐゴシック" w:eastAsia="ＭＳ Ｐゴシック" w:hAnsi="ＭＳ Ｐゴシック" w:cs="ＭＳ Ｐゴシック"/>
                <w:kern w:val="0"/>
                <w:sz w:val="16"/>
                <w:szCs w:val="16"/>
              </w:rPr>
            </w:pPr>
            <w:del w:id="343" w:author="作成者">
              <w:r w:rsidRPr="00E11DC3" w:rsidDel="00AF6EDB">
                <w:rPr>
                  <w:rFonts w:ascii="ＭＳ Ｐゴシック" w:eastAsia="ＭＳ Ｐゴシック" w:hAnsi="ＭＳ Ｐゴシック" w:cs="ＭＳ Ｐゴシック" w:hint="eastAsia"/>
                  <w:kern w:val="0"/>
                  <w:sz w:val="16"/>
                  <w:szCs w:val="16"/>
                </w:rPr>
                <w:delText>情報を参照している人が、本人なのかを管理していないと、他人に重要な情報を見られる可能性がある。</w:delText>
              </w:r>
            </w:del>
          </w:p>
        </w:tc>
        <w:tc>
          <w:tcPr>
            <w:tcW w:w="1807" w:type="dxa"/>
            <w:tcBorders>
              <w:top w:val="nil"/>
              <w:left w:val="nil"/>
              <w:bottom w:val="single" w:sz="4" w:space="0" w:color="auto"/>
              <w:right w:val="single" w:sz="4" w:space="0" w:color="auto"/>
            </w:tcBorders>
          </w:tcPr>
          <w:p w14:paraId="29FCC499" w14:textId="77777777" w:rsidR="00B87BA4" w:rsidRPr="00E11DC3" w:rsidDel="00AF6EDB" w:rsidRDefault="00B87BA4">
            <w:pPr>
              <w:widowControl/>
              <w:spacing w:afterLines="0" w:after="0"/>
              <w:ind w:left="0" w:firstLineChars="0" w:firstLine="0"/>
              <w:rPr>
                <w:del w:id="344" w:author="作成者"/>
                <w:rFonts w:ascii="ＭＳ Ｐゴシック" w:eastAsia="ＭＳ Ｐゴシック" w:hAnsi="ＭＳ Ｐゴシック" w:cs="ＭＳ Ｐゴシック"/>
                <w:bCs/>
                <w:kern w:val="0"/>
                <w:sz w:val="16"/>
                <w:szCs w:val="16"/>
              </w:rPr>
            </w:pPr>
            <w:del w:id="345" w:author="作成者">
              <w:r w:rsidRPr="00E11DC3" w:rsidDel="00AF6EDB">
                <w:rPr>
                  <w:rFonts w:ascii="ＭＳ Ｐゴシック" w:eastAsia="ＭＳ Ｐゴシック" w:hAnsi="ＭＳ Ｐゴシック" w:cs="ＭＳ Ｐゴシック" w:hint="eastAsia"/>
                  <w:bCs/>
                  <w:kern w:val="0"/>
                  <w:sz w:val="16"/>
                  <w:szCs w:val="16"/>
                </w:rPr>
                <w:delText>■何も決められていない</w:delText>
              </w:r>
              <w:r w:rsidRPr="00E11DC3" w:rsidDel="00AF6EDB">
                <w:rPr>
                  <w:rFonts w:ascii="ＭＳ Ｐゴシック" w:eastAsia="ＭＳ Ｐゴシック" w:hAnsi="ＭＳ Ｐゴシック" w:cs="ＭＳ Ｐゴシック" w:hint="eastAsia"/>
                  <w:bCs/>
                  <w:kern w:val="0"/>
                  <w:sz w:val="16"/>
                  <w:szCs w:val="16"/>
                </w:rPr>
                <w:br/>
              </w:r>
              <w:r w:rsidRPr="00E11DC3" w:rsidDel="00AF6EDB">
                <w:rPr>
                  <w:rFonts w:ascii="ＭＳ Ｐゴシック" w:eastAsia="ＭＳ Ｐゴシック" w:hAnsi="ＭＳ Ｐゴシック" w:cs="ＭＳ Ｐゴシック" w:hint="eastAsia"/>
                  <w:kern w:val="0"/>
                  <w:sz w:val="16"/>
                  <w:szCs w:val="16"/>
                </w:rPr>
                <w:delText>情報を誰が参照しているか特定できない状態。</w:delText>
              </w:r>
            </w:del>
          </w:p>
        </w:tc>
        <w:tc>
          <w:tcPr>
            <w:tcW w:w="1807" w:type="dxa"/>
            <w:tcBorders>
              <w:top w:val="nil"/>
              <w:left w:val="nil"/>
              <w:bottom w:val="single" w:sz="4" w:space="0" w:color="auto"/>
              <w:right w:val="single" w:sz="4" w:space="0" w:color="auto"/>
            </w:tcBorders>
            <w:shd w:val="clear" w:color="000000" w:fill="CCFFFF"/>
          </w:tcPr>
          <w:p w14:paraId="610EEFE1" w14:textId="77777777" w:rsidR="00B87BA4" w:rsidRPr="00E11DC3" w:rsidDel="00AF6EDB" w:rsidRDefault="00B87BA4">
            <w:pPr>
              <w:widowControl/>
              <w:spacing w:afterLines="0" w:after="0"/>
              <w:ind w:left="0" w:firstLineChars="0" w:firstLine="0"/>
              <w:rPr>
                <w:del w:id="346" w:author="作成者"/>
                <w:rFonts w:ascii="ＭＳ Ｐゴシック" w:eastAsia="ＭＳ Ｐゴシック" w:hAnsi="ＭＳ Ｐゴシック" w:cs="ＭＳ Ｐゴシック"/>
                <w:bCs/>
                <w:kern w:val="0"/>
                <w:sz w:val="16"/>
                <w:szCs w:val="16"/>
              </w:rPr>
            </w:pPr>
            <w:del w:id="347" w:author="作成者">
              <w:r w:rsidRPr="00E11DC3" w:rsidDel="00AF6EDB">
                <w:rPr>
                  <w:rFonts w:ascii="ＭＳ Ｐゴシック" w:eastAsia="ＭＳ Ｐゴシック" w:hAnsi="ＭＳ Ｐゴシック" w:cs="ＭＳ Ｐゴシック" w:hint="eastAsia"/>
                  <w:bCs/>
                  <w:kern w:val="0"/>
                  <w:sz w:val="16"/>
                  <w:szCs w:val="16"/>
                </w:rPr>
                <w:delText>■個人を認識できる</w:delText>
              </w:r>
              <w:r w:rsidRPr="00E11DC3" w:rsidDel="00AF6EDB">
                <w:rPr>
                  <w:rFonts w:ascii="ＭＳ Ｐゴシック" w:eastAsia="ＭＳ Ｐゴシック" w:hAnsi="ＭＳ Ｐゴシック" w:cs="ＭＳ Ｐゴシック" w:hint="eastAsia"/>
                  <w:kern w:val="0"/>
                  <w:sz w:val="16"/>
                  <w:szCs w:val="16"/>
                </w:rPr>
                <w:br/>
                <w:delText>パスワードを利用して、個人を認識できるようにする。</w:delText>
              </w:r>
            </w:del>
          </w:p>
        </w:tc>
        <w:tc>
          <w:tcPr>
            <w:tcW w:w="1807" w:type="dxa"/>
            <w:tcBorders>
              <w:top w:val="nil"/>
              <w:left w:val="nil"/>
              <w:bottom w:val="single" w:sz="4" w:space="0" w:color="auto"/>
              <w:right w:val="single" w:sz="4" w:space="0" w:color="auto"/>
            </w:tcBorders>
          </w:tcPr>
          <w:p w14:paraId="151583D3" w14:textId="77777777" w:rsidR="00B87BA4" w:rsidRPr="00E11DC3" w:rsidDel="00AF6EDB" w:rsidRDefault="00B87BA4">
            <w:pPr>
              <w:widowControl/>
              <w:spacing w:afterLines="0" w:after="0"/>
              <w:ind w:left="0" w:firstLineChars="0" w:firstLine="0"/>
              <w:rPr>
                <w:del w:id="348" w:author="作成者"/>
                <w:rFonts w:ascii="ＭＳ Ｐゴシック" w:eastAsia="ＭＳ Ｐゴシック" w:hAnsi="ＭＳ Ｐゴシック" w:cs="ＭＳ Ｐゴシック"/>
                <w:bCs/>
                <w:kern w:val="0"/>
                <w:sz w:val="16"/>
                <w:szCs w:val="16"/>
              </w:rPr>
            </w:pPr>
            <w:del w:id="349" w:author="作成者">
              <w:r w:rsidRPr="00E11DC3" w:rsidDel="00AF6EDB">
                <w:rPr>
                  <w:rFonts w:ascii="ＭＳ Ｐゴシック" w:eastAsia="ＭＳ Ｐゴシック" w:hAnsi="ＭＳ Ｐゴシック" w:cs="ＭＳ Ｐゴシック" w:hint="eastAsia"/>
                  <w:bCs/>
                  <w:kern w:val="0"/>
                  <w:sz w:val="16"/>
                  <w:szCs w:val="16"/>
                </w:rPr>
                <w:delText>■本人認証の強化</w:delText>
              </w:r>
              <w:r w:rsidRPr="00E11DC3" w:rsidDel="00AF6EDB">
                <w:rPr>
                  <w:rFonts w:ascii="ＭＳ Ｐゴシック" w:eastAsia="ＭＳ Ｐゴシック" w:hAnsi="ＭＳ Ｐゴシック" w:cs="ＭＳ Ｐゴシック" w:hint="eastAsia"/>
                  <w:kern w:val="0"/>
                  <w:sz w:val="16"/>
                  <w:szCs w:val="16"/>
                </w:rPr>
                <w:br/>
                <w:delText>特定のカードやログインの二重化などで、本人認証を強化する。</w:delText>
              </w:r>
            </w:del>
          </w:p>
        </w:tc>
        <w:tc>
          <w:tcPr>
            <w:tcW w:w="1950" w:type="dxa"/>
            <w:tcBorders>
              <w:top w:val="nil"/>
              <w:left w:val="nil"/>
              <w:bottom w:val="single" w:sz="4" w:space="0" w:color="auto"/>
              <w:right w:val="single" w:sz="8" w:space="0" w:color="auto"/>
            </w:tcBorders>
          </w:tcPr>
          <w:p w14:paraId="756EFD81" w14:textId="77777777" w:rsidR="00B87BA4" w:rsidDel="00AF6EDB" w:rsidRDefault="00B87BA4">
            <w:pPr>
              <w:widowControl/>
              <w:spacing w:afterLines="0" w:after="0"/>
              <w:ind w:left="0" w:firstLineChars="0" w:firstLine="0"/>
              <w:rPr>
                <w:del w:id="350" w:author="作成者"/>
                <w:rFonts w:ascii="ＭＳ Ｐゴシック" w:eastAsia="ＭＳ Ｐゴシック" w:hAnsi="ＭＳ Ｐゴシック" w:cs="ＭＳ Ｐゴシック"/>
                <w:bCs/>
                <w:kern w:val="0"/>
                <w:sz w:val="16"/>
                <w:szCs w:val="16"/>
              </w:rPr>
            </w:pPr>
            <w:del w:id="351" w:author="作成者">
              <w:r w:rsidRPr="00E11DC3" w:rsidDel="00AF6EDB">
                <w:rPr>
                  <w:rFonts w:ascii="ＭＳ Ｐゴシック" w:eastAsia="ＭＳ Ｐゴシック" w:hAnsi="ＭＳ Ｐゴシック" w:cs="ＭＳ Ｐゴシック" w:hint="eastAsia"/>
                  <w:bCs/>
                  <w:kern w:val="0"/>
                  <w:sz w:val="16"/>
                  <w:szCs w:val="16"/>
                </w:rPr>
                <w:delText>■絶対的な本人認証</w:delText>
              </w:r>
              <w:r w:rsidRPr="00E11DC3" w:rsidDel="00AF6EDB">
                <w:rPr>
                  <w:rFonts w:ascii="ＭＳ Ｐゴシック" w:eastAsia="ＭＳ Ｐゴシック" w:hAnsi="ＭＳ Ｐゴシック" w:cs="ＭＳ Ｐゴシック" w:hint="eastAsia"/>
                  <w:kern w:val="0"/>
                  <w:sz w:val="16"/>
                  <w:szCs w:val="16"/>
                </w:rPr>
                <w:br/>
                <w:delText>生体認証等を組み合わせ、定期的なポリシー変更を実施する。</w:delText>
              </w:r>
            </w:del>
          </w:p>
        </w:tc>
        <w:tc>
          <w:tcPr>
            <w:tcW w:w="851" w:type="dxa"/>
            <w:tcBorders>
              <w:top w:val="nil"/>
              <w:left w:val="single" w:sz="4" w:space="0" w:color="auto"/>
              <w:bottom w:val="single" w:sz="4" w:space="0" w:color="auto"/>
              <w:right w:val="single" w:sz="4" w:space="0" w:color="auto"/>
            </w:tcBorders>
          </w:tcPr>
          <w:p w14:paraId="3E00457C" w14:textId="77777777" w:rsidR="00B87BA4" w:rsidDel="00AF6EDB" w:rsidRDefault="00B87BA4">
            <w:pPr>
              <w:widowControl/>
              <w:spacing w:afterLines="0" w:after="0"/>
              <w:ind w:left="0" w:firstLineChars="0" w:firstLine="0"/>
              <w:rPr>
                <w:del w:id="352" w:author="作成者"/>
                <w:rFonts w:ascii="ＭＳ Ｐゴシック" w:eastAsia="ＭＳ Ｐゴシック" w:hAnsi="ＭＳ Ｐゴシック" w:cs="ＭＳ Ｐゴシック"/>
                <w:color w:val="000000"/>
                <w:kern w:val="0"/>
                <w:sz w:val="16"/>
                <w:szCs w:val="16"/>
              </w:rPr>
            </w:pPr>
          </w:p>
        </w:tc>
        <w:tc>
          <w:tcPr>
            <w:tcW w:w="850" w:type="dxa"/>
            <w:tcBorders>
              <w:top w:val="nil"/>
              <w:left w:val="single" w:sz="4" w:space="0" w:color="auto"/>
              <w:bottom w:val="single" w:sz="4" w:space="0" w:color="auto"/>
              <w:right w:val="single" w:sz="4" w:space="0" w:color="auto"/>
            </w:tcBorders>
          </w:tcPr>
          <w:p w14:paraId="2B76770C" w14:textId="77777777" w:rsidR="00B87BA4" w:rsidDel="00AF6EDB" w:rsidRDefault="00B87BA4">
            <w:pPr>
              <w:widowControl/>
              <w:spacing w:afterLines="0" w:after="0"/>
              <w:ind w:left="0" w:firstLineChars="0" w:firstLine="0"/>
              <w:rPr>
                <w:del w:id="353" w:author="作成者"/>
                <w:rFonts w:ascii="ＭＳ Ｐゴシック" w:eastAsia="ＭＳ Ｐゴシック" w:hAnsi="ＭＳ Ｐゴシック" w:cs="ＭＳ Ｐゴシック"/>
                <w:color w:val="000000"/>
                <w:kern w:val="0"/>
                <w:sz w:val="16"/>
                <w:szCs w:val="16"/>
              </w:rPr>
            </w:pPr>
          </w:p>
        </w:tc>
        <w:tc>
          <w:tcPr>
            <w:tcW w:w="1134" w:type="dxa"/>
            <w:tcBorders>
              <w:top w:val="nil"/>
              <w:left w:val="single" w:sz="4" w:space="0" w:color="auto"/>
              <w:bottom w:val="single" w:sz="4" w:space="0" w:color="auto"/>
              <w:right w:val="single" w:sz="4" w:space="0" w:color="auto"/>
            </w:tcBorders>
            <w:noWrap/>
            <w:vAlign w:val="center"/>
          </w:tcPr>
          <w:p w14:paraId="7AC1C865" w14:textId="77777777" w:rsidR="00B87BA4" w:rsidDel="00AF6EDB" w:rsidRDefault="00B87BA4">
            <w:pPr>
              <w:widowControl/>
              <w:spacing w:afterLines="0" w:after="0"/>
              <w:ind w:left="0" w:firstLineChars="0" w:firstLine="0"/>
              <w:rPr>
                <w:del w:id="354" w:author="作成者"/>
                <w:rFonts w:ascii="ＭＳ Ｐゴシック" w:eastAsia="ＭＳ Ｐゴシック" w:hAnsi="ＭＳ Ｐゴシック" w:cs="ＭＳ Ｐゴシック"/>
                <w:color w:val="000000"/>
                <w:kern w:val="0"/>
                <w:sz w:val="16"/>
                <w:szCs w:val="16"/>
              </w:rPr>
            </w:pPr>
            <w:del w:id="355" w:author="作成者">
              <w:r w:rsidDel="00AF6EDB">
                <w:rPr>
                  <w:rFonts w:ascii="ＭＳ Ｐゴシック" w:eastAsia="ＭＳ Ｐゴシック" w:hAnsi="ＭＳ Ｐゴシック" w:cs="ＭＳ Ｐゴシック" w:hint="eastAsia"/>
                  <w:color w:val="000000"/>
                  <w:kern w:val="0"/>
                  <w:sz w:val="16"/>
                  <w:szCs w:val="16"/>
                </w:rPr>
                <w:delText xml:space="preserve">　</w:delText>
              </w:r>
            </w:del>
          </w:p>
        </w:tc>
        <w:tc>
          <w:tcPr>
            <w:tcW w:w="1503" w:type="dxa"/>
            <w:tcBorders>
              <w:top w:val="nil"/>
              <w:left w:val="nil"/>
              <w:bottom w:val="single" w:sz="4" w:space="0" w:color="auto"/>
              <w:right w:val="single" w:sz="8" w:space="0" w:color="auto"/>
            </w:tcBorders>
            <w:noWrap/>
            <w:vAlign w:val="center"/>
          </w:tcPr>
          <w:p w14:paraId="7731BE01" w14:textId="77777777" w:rsidR="00B87BA4" w:rsidDel="00AF6EDB" w:rsidRDefault="00B87BA4">
            <w:pPr>
              <w:widowControl/>
              <w:spacing w:afterLines="0" w:after="0"/>
              <w:ind w:left="0" w:firstLineChars="0" w:firstLine="0"/>
              <w:rPr>
                <w:del w:id="356" w:author="作成者"/>
                <w:rFonts w:ascii="ＭＳ Ｐゴシック" w:eastAsia="ＭＳ Ｐゴシック" w:hAnsi="ＭＳ Ｐゴシック" w:cs="ＭＳ Ｐゴシック"/>
                <w:color w:val="000000"/>
                <w:kern w:val="0"/>
                <w:sz w:val="16"/>
                <w:szCs w:val="16"/>
              </w:rPr>
            </w:pPr>
            <w:del w:id="357" w:author="作成者">
              <w:r w:rsidDel="00AF6EDB">
                <w:rPr>
                  <w:rFonts w:ascii="ＭＳ Ｐゴシック" w:eastAsia="ＭＳ Ｐゴシック" w:hAnsi="ＭＳ Ｐゴシック" w:cs="ＭＳ Ｐゴシック" w:hint="eastAsia"/>
                  <w:color w:val="000000"/>
                  <w:kern w:val="0"/>
                  <w:sz w:val="16"/>
                  <w:szCs w:val="16"/>
                </w:rPr>
                <w:delText xml:space="preserve">　</w:delText>
              </w:r>
            </w:del>
          </w:p>
        </w:tc>
      </w:tr>
      <w:tr w:rsidR="00B87BA4" w:rsidDel="00AF6EDB" w14:paraId="7B8BEEE8" w14:textId="77777777">
        <w:trPr>
          <w:trHeight w:val="902"/>
          <w:jc w:val="center"/>
          <w:del w:id="358" w:author="作成者"/>
        </w:trPr>
        <w:tc>
          <w:tcPr>
            <w:tcW w:w="1851" w:type="dxa"/>
            <w:tcBorders>
              <w:top w:val="nil"/>
              <w:left w:val="single" w:sz="8" w:space="0" w:color="auto"/>
              <w:bottom w:val="single" w:sz="4" w:space="0" w:color="auto"/>
              <w:right w:val="single" w:sz="4" w:space="0" w:color="auto"/>
            </w:tcBorders>
          </w:tcPr>
          <w:p w14:paraId="7146A66C" w14:textId="77777777" w:rsidR="00B87BA4" w:rsidDel="00AF6EDB" w:rsidRDefault="00B87BA4">
            <w:pPr>
              <w:widowControl/>
              <w:spacing w:afterLines="0" w:after="0"/>
              <w:ind w:left="0" w:firstLineChars="0" w:firstLine="0"/>
              <w:rPr>
                <w:del w:id="359" w:author="作成者"/>
                <w:rFonts w:ascii="ＭＳ Ｐゴシック" w:eastAsia="ＭＳ Ｐゴシック" w:hAnsi="ＭＳ Ｐゴシック" w:cs="ＭＳ Ｐゴシック"/>
                <w:bCs/>
                <w:kern w:val="0"/>
                <w:sz w:val="16"/>
                <w:szCs w:val="16"/>
              </w:rPr>
            </w:pPr>
            <w:del w:id="360" w:author="作成者">
              <w:r w:rsidDel="00AF6EDB">
                <w:rPr>
                  <w:rFonts w:ascii="ＭＳ Ｐゴシック" w:eastAsia="ＭＳ Ｐゴシック" w:hAnsi="ＭＳ Ｐゴシック" w:cs="ＭＳ Ｐゴシック" w:hint="eastAsia"/>
                  <w:bCs/>
                  <w:kern w:val="0"/>
                  <w:sz w:val="16"/>
                  <w:szCs w:val="16"/>
                </w:rPr>
                <w:delText>■アクセス権</w:delText>
              </w:r>
              <w:r w:rsidDel="00AF6EDB">
                <w:rPr>
                  <w:rFonts w:ascii="ＭＳ Ｐゴシック" w:eastAsia="ＭＳ Ｐゴシック" w:hAnsi="ＭＳ Ｐゴシック" w:cs="ＭＳ Ｐゴシック" w:hint="eastAsia"/>
                  <w:kern w:val="0"/>
                  <w:sz w:val="16"/>
                  <w:szCs w:val="16"/>
                </w:rPr>
                <w:br/>
                <w:delText>個人情報、企業情報によって、アクセスできる人を制限・管理する。</w:delText>
              </w:r>
            </w:del>
          </w:p>
        </w:tc>
        <w:tc>
          <w:tcPr>
            <w:tcW w:w="1779" w:type="dxa"/>
            <w:tcBorders>
              <w:top w:val="nil"/>
              <w:left w:val="nil"/>
              <w:bottom w:val="single" w:sz="4" w:space="0" w:color="auto"/>
              <w:right w:val="single" w:sz="4" w:space="0" w:color="auto"/>
            </w:tcBorders>
          </w:tcPr>
          <w:p w14:paraId="3E6B80F5" w14:textId="77777777" w:rsidR="00B87BA4" w:rsidDel="00AF6EDB" w:rsidRDefault="00B87BA4">
            <w:pPr>
              <w:widowControl/>
              <w:spacing w:afterLines="0" w:after="0"/>
              <w:ind w:left="0" w:firstLineChars="0" w:firstLine="0"/>
              <w:rPr>
                <w:del w:id="361" w:author="作成者"/>
                <w:rFonts w:ascii="ＭＳ Ｐゴシック" w:eastAsia="ＭＳ Ｐゴシック" w:hAnsi="ＭＳ Ｐゴシック" w:cs="ＭＳ Ｐゴシック"/>
                <w:kern w:val="0"/>
                <w:sz w:val="16"/>
                <w:szCs w:val="16"/>
              </w:rPr>
            </w:pPr>
            <w:del w:id="362" w:author="作成者">
              <w:r w:rsidDel="00AF6EDB">
                <w:rPr>
                  <w:rFonts w:ascii="ＭＳ Ｐゴシック" w:eastAsia="ＭＳ Ｐゴシック" w:hAnsi="ＭＳ Ｐゴシック" w:cs="ＭＳ Ｐゴシック" w:hint="eastAsia"/>
                  <w:kern w:val="0"/>
                  <w:sz w:val="16"/>
                  <w:szCs w:val="16"/>
                </w:rPr>
                <w:delText>誰でも情報アクセスできるようになっていると、削除、改ざん、複製、持ち出しされたりする。</w:delText>
              </w:r>
            </w:del>
          </w:p>
        </w:tc>
        <w:tc>
          <w:tcPr>
            <w:tcW w:w="1807" w:type="dxa"/>
            <w:tcBorders>
              <w:top w:val="nil"/>
              <w:left w:val="nil"/>
              <w:bottom w:val="single" w:sz="4" w:space="0" w:color="auto"/>
              <w:right w:val="single" w:sz="4" w:space="0" w:color="auto"/>
            </w:tcBorders>
          </w:tcPr>
          <w:p w14:paraId="3D3F1D48" w14:textId="77777777" w:rsidR="00B87BA4" w:rsidDel="00AF6EDB" w:rsidRDefault="00B87BA4">
            <w:pPr>
              <w:widowControl/>
              <w:spacing w:afterLines="0" w:after="0"/>
              <w:ind w:left="0" w:firstLineChars="0" w:firstLine="0"/>
              <w:rPr>
                <w:del w:id="363" w:author="作成者"/>
                <w:rFonts w:ascii="ＭＳ Ｐゴシック" w:eastAsia="ＭＳ Ｐゴシック" w:hAnsi="ＭＳ Ｐゴシック" w:cs="ＭＳ Ｐゴシック"/>
                <w:bCs/>
                <w:kern w:val="0"/>
                <w:sz w:val="16"/>
                <w:szCs w:val="16"/>
              </w:rPr>
            </w:pPr>
            <w:del w:id="364" w:author="作成者">
              <w:r w:rsidDel="00AF6EDB">
                <w:rPr>
                  <w:rFonts w:ascii="ＭＳ Ｐゴシック" w:eastAsia="ＭＳ Ｐゴシック" w:hAnsi="ＭＳ Ｐゴシック" w:cs="ＭＳ Ｐゴシック" w:hint="eastAsia"/>
                  <w:bCs/>
                  <w:kern w:val="0"/>
                  <w:sz w:val="16"/>
                  <w:szCs w:val="16"/>
                </w:rPr>
                <w:delText>■何も決められていない</w:delText>
              </w:r>
              <w:r w:rsidDel="00AF6EDB">
                <w:rPr>
                  <w:rFonts w:ascii="ＭＳ Ｐゴシック" w:eastAsia="ＭＳ Ｐゴシック" w:hAnsi="ＭＳ Ｐゴシック" w:cs="ＭＳ Ｐゴシック" w:hint="eastAsia"/>
                  <w:kern w:val="0"/>
                  <w:sz w:val="16"/>
                  <w:szCs w:val="16"/>
                </w:rPr>
                <w:br/>
                <w:delText>情報に誰でもアクセスできてしまう。</w:delText>
              </w:r>
            </w:del>
          </w:p>
        </w:tc>
        <w:tc>
          <w:tcPr>
            <w:tcW w:w="1807" w:type="dxa"/>
            <w:tcBorders>
              <w:top w:val="nil"/>
              <w:left w:val="nil"/>
              <w:bottom w:val="single" w:sz="4" w:space="0" w:color="auto"/>
              <w:right w:val="single" w:sz="4" w:space="0" w:color="auto"/>
            </w:tcBorders>
            <w:shd w:val="clear" w:color="000000" w:fill="CCFFFF"/>
          </w:tcPr>
          <w:p w14:paraId="39532AAC" w14:textId="77777777" w:rsidR="00B87BA4" w:rsidDel="00AF6EDB" w:rsidRDefault="00B87BA4">
            <w:pPr>
              <w:widowControl/>
              <w:spacing w:afterLines="0" w:after="0"/>
              <w:ind w:left="0" w:firstLineChars="0" w:firstLine="0"/>
              <w:rPr>
                <w:del w:id="365" w:author="作成者"/>
                <w:rFonts w:ascii="ＭＳ Ｐゴシック" w:eastAsia="ＭＳ Ｐゴシック" w:hAnsi="ＭＳ Ｐゴシック" w:cs="ＭＳ Ｐゴシック"/>
                <w:bCs/>
                <w:kern w:val="0"/>
                <w:sz w:val="16"/>
                <w:szCs w:val="16"/>
              </w:rPr>
            </w:pPr>
            <w:del w:id="366" w:author="作成者">
              <w:r w:rsidDel="00AF6EDB">
                <w:rPr>
                  <w:rFonts w:ascii="ＭＳ Ｐゴシック" w:eastAsia="ＭＳ Ｐゴシック" w:hAnsi="ＭＳ Ｐゴシック" w:cs="ＭＳ Ｐゴシック" w:hint="eastAsia"/>
                  <w:bCs/>
                  <w:kern w:val="0"/>
                  <w:sz w:val="16"/>
                  <w:szCs w:val="16"/>
                </w:rPr>
                <w:delText>■コンピュータ単位で設定できる</w:delText>
              </w:r>
              <w:r w:rsidDel="00AF6EDB">
                <w:rPr>
                  <w:rFonts w:ascii="ＭＳ Ｐゴシック" w:eastAsia="ＭＳ Ｐゴシック" w:hAnsi="ＭＳ Ｐゴシック" w:cs="ＭＳ Ｐゴシック" w:hint="eastAsia"/>
                  <w:bCs/>
                  <w:kern w:val="0"/>
                  <w:sz w:val="16"/>
                  <w:szCs w:val="16"/>
                </w:rPr>
                <w:br/>
              </w:r>
              <w:r w:rsidDel="00AF6EDB">
                <w:rPr>
                  <w:rFonts w:ascii="ＭＳ Ｐゴシック" w:eastAsia="ＭＳ Ｐゴシック" w:hAnsi="ＭＳ Ｐゴシック" w:cs="ＭＳ Ｐゴシック" w:hint="eastAsia"/>
                  <w:kern w:val="0"/>
                  <w:sz w:val="16"/>
                  <w:szCs w:val="16"/>
                </w:rPr>
                <w:delText>サーバ単位、フォルダ単位で、個人・グループが情報単位にアクセスできように設定する。</w:delText>
              </w:r>
            </w:del>
          </w:p>
        </w:tc>
        <w:tc>
          <w:tcPr>
            <w:tcW w:w="1807" w:type="dxa"/>
            <w:tcBorders>
              <w:top w:val="nil"/>
              <w:left w:val="nil"/>
              <w:bottom w:val="single" w:sz="4" w:space="0" w:color="auto"/>
              <w:right w:val="single" w:sz="4" w:space="0" w:color="auto"/>
            </w:tcBorders>
          </w:tcPr>
          <w:p w14:paraId="4698E851" w14:textId="77777777" w:rsidR="00B87BA4" w:rsidDel="00AF6EDB" w:rsidRDefault="00B87BA4">
            <w:pPr>
              <w:widowControl/>
              <w:spacing w:afterLines="0" w:after="0"/>
              <w:ind w:left="0" w:firstLineChars="0" w:firstLine="0"/>
              <w:rPr>
                <w:del w:id="367" w:author="作成者"/>
                <w:rFonts w:ascii="ＭＳ Ｐゴシック" w:eastAsia="ＭＳ Ｐゴシック" w:hAnsi="ＭＳ Ｐゴシック" w:cs="ＭＳ Ｐゴシック"/>
                <w:bCs/>
                <w:kern w:val="0"/>
                <w:sz w:val="16"/>
                <w:szCs w:val="16"/>
              </w:rPr>
            </w:pPr>
            <w:del w:id="368" w:author="作成者">
              <w:r w:rsidDel="00AF6EDB">
                <w:rPr>
                  <w:rFonts w:ascii="ＭＳ Ｐゴシック" w:eastAsia="ＭＳ Ｐゴシック" w:hAnsi="ＭＳ Ｐゴシック" w:cs="ＭＳ Ｐゴシック" w:hint="eastAsia"/>
                  <w:bCs/>
                  <w:kern w:val="0"/>
                  <w:sz w:val="14"/>
                  <w:szCs w:val="16"/>
                </w:rPr>
                <w:delText>■認証情報に基づき資源単位でアクセス権が設定できる</w:delText>
              </w:r>
              <w:r w:rsidDel="00AF6EDB">
                <w:rPr>
                  <w:rFonts w:ascii="ＭＳ Ｐゴシック" w:eastAsia="ＭＳ Ｐゴシック" w:hAnsi="ＭＳ Ｐゴシック" w:cs="ＭＳ Ｐゴシック" w:hint="eastAsia"/>
                  <w:kern w:val="0"/>
                  <w:sz w:val="16"/>
                  <w:szCs w:val="16"/>
                </w:rPr>
                <w:br/>
                <w:delText>ファイル単位で、個人・グループが情報単位にアクセスできるように設定する。</w:delText>
              </w:r>
            </w:del>
          </w:p>
        </w:tc>
        <w:tc>
          <w:tcPr>
            <w:tcW w:w="1950" w:type="dxa"/>
            <w:tcBorders>
              <w:top w:val="nil"/>
              <w:left w:val="nil"/>
              <w:bottom w:val="single" w:sz="4" w:space="0" w:color="auto"/>
              <w:right w:val="single" w:sz="8" w:space="0" w:color="auto"/>
            </w:tcBorders>
          </w:tcPr>
          <w:p w14:paraId="7315517A" w14:textId="77777777" w:rsidR="00B87BA4" w:rsidDel="00AF6EDB" w:rsidRDefault="00B87BA4">
            <w:pPr>
              <w:widowControl/>
              <w:spacing w:afterLines="0" w:after="0"/>
              <w:ind w:left="0" w:firstLineChars="0" w:firstLine="0"/>
              <w:rPr>
                <w:del w:id="369" w:author="作成者"/>
                <w:rFonts w:ascii="ＭＳ Ｐゴシック" w:eastAsia="ＭＳ Ｐゴシック" w:hAnsi="ＭＳ Ｐゴシック" w:cs="ＭＳ Ｐゴシック"/>
                <w:bCs/>
                <w:kern w:val="0"/>
                <w:sz w:val="16"/>
                <w:szCs w:val="16"/>
              </w:rPr>
            </w:pPr>
            <w:del w:id="370" w:author="作成者">
              <w:r w:rsidDel="00AF6EDB">
                <w:rPr>
                  <w:rFonts w:ascii="ＭＳ Ｐゴシック" w:eastAsia="ＭＳ Ｐゴシック" w:hAnsi="ＭＳ Ｐゴシック" w:cs="ＭＳ Ｐゴシック" w:hint="eastAsia"/>
                  <w:bCs/>
                  <w:kern w:val="0"/>
                  <w:sz w:val="16"/>
                  <w:szCs w:val="16"/>
                </w:rPr>
                <w:delText>■資源単位でアクセスした内容の収集、分析ができる</w:delText>
              </w:r>
              <w:r w:rsidDel="00AF6EDB">
                <w:rPr>
                  <w:rFonts w:ascii="ＭＳ Ｐゴシック" w:eastAsia="ＭＳ Ｐゴシック" w:hAnsi="ＭＳ Ｐゴシック" w:cs="ＭＳ Ｐゴシック" w:hint="eastAsia"/>
                  <w:kern w:val="0"/>
                  <w:sz w:val="16"/>
                  <w:szCs w:val="16"/>
                </w:rPr>
                <w:br/>
                <w:delText>アクセスされた情報（ログ）を収集・分析できる。</w:delText>
              </w:r>
            </w:del>
          </w:p>
        </w:tc>
        <w:tc>
          <w:tcPr>
            <w:tcW w:w="851" w:type="dxa"/>
            <w:tcBorders>
              <w:top w:val="nil"/>
              <w:left w:val="single" w:sz="4" w:space="0" w:color="auto"/>
              <w:bottom w:val="nil"/>
              <w:right w:val="single" w:sz="4" w:space="0" w:color="auto"/>
            </w:tcBorders>
          </w:tcPr>
          <w:p w14:paraId="13E39E4C" w14:textId="77777777" w:rsidR="00B87BA4" w:rsidDel="00AF6EDB" w:rsidRDefault="00B87BA4">
            <w:pPr>
              <w:widowControl/>
              <w:spacing w:afterLines="0" w:after="0"/>
              <w:ind w:left="0" w:firstLineChars="0" w:firstLine="0"/>
              <w:rPr>
                <w:del w:id="371" w:author="作成者"/>
                <w:rFonts w:ascii="ＭＳ Ｐゴシック" w:eastAsia="ＭＳ Ｐゴシック" w:hAnsi="ＭＳ Ｐゴシック" w:cs="ＭＳ Ｐゴシック"/>
                <w:color w:val="000000"/>
                <w:kern w:val="0"/>
                <w:sz w:val="16"/>
                <w:szCs w:val="16"/>
              </w:rPr>
            </w:pPr>
          </w:p>
        </w:tc>
        <w:tc>
          <w:tcPr>
            <w:tcW w:w="850" w:type="dxa"/>
            <w:tcBorders>
              <w:top w:val="nil"/>
              <w:left w:val="single" w:sz="4" w:space="0" w:color="auto"/>
              <w:bottom w:val="nil"/>
              <w:right w:val="single" w:sz="4" w:space="0" w:color="auto"/>
            </w:tcBorders>
          </w:tcPr>
          <w:p w14:paraId="1E3C8F85" w14:textId="77777777" w:rsidR="00B87BA4" w:rsidDel="00AF6EDB" w:rsidRDefault="00B87BA4">
            <w:pPr>
              <w:widowControl/>
              <w:spacing w:afterLines="0" w:after="0"/>
              <w:ind w:left="0" w:firstLineChars="0" w:firstLine="0"/>
              <w:rPr>
                <w:del w:id="372" w:author="作成者"/>
                <w:rFonts w:ascii="ＭＳ Ｐゴシック" w:eastAsia="ＭＳ Ｐゴシック" w:hAnsi="ＭＳ Ｐゴシック" w:cs="ＭＳ Ｐゴシック"/>
                <w:color w:val="000000"/>
                <w:kern w:val="0"/>
                <w:sz w:val="16"/>
                <w:szCs w:val="16"/>
              </w:rPr>
            </w:pPr>
          </w:p>
        </w:tc>
        <w:tc>
          <w:tcPr>
            <w:tcW w:w="1134" w:type="dxa"/>
            <w:tcBorders>
              <w:top w:val="nil"/>
              <w:left w:val="single" w:sz="4" w:space="0" w:color="auto"/>
              <w:bottom w:val="nil"/>
              <w:right w:val="single" w:sz="4" w:space="0" w:color="auto"/>
            </w:tcBorders>
            <w:noWrap/>
            <w:vAlign w:val="center"/>
          </w:tcPr>
          <w:p w14:paraId="145AA6DA" w14:textId="77777777" w:rsidR="00B87BA4" w:rsidDel="00AF6EDB" w:rsidRDefault="00B87BA4">
            <w:pPr>
              <w:widowControl/>
              <w:spacing w:afterLines="0" w:after="0"/>
              <w:ind w:left="0" w:firstLineChars="0" w:firstLine="0"/>
              <w:rPr>
                <w:del w:id="373" w:author="作成者"/>
                <w:rFonts w:ascii="ＭＳ Ｐゴシック" w:eastAsia="ＭＳ Ｐゴシック" w:hAnsi="ＭＳ Ｐゴシック" w:cs="ＭＳ Ｐゴシック"/>
                <w:color w:val="000000"/>
                <w:kern w:val="0"/>
                <w:sz w:val="16"/>
                <w:szCs w:val="16"/>
              </w:rPr>
            </w:pPr>
            <w:del w:id="374" w:author="作成者">
              <w:r w:rsidDel="00AF6EDB">
                <w:rPr>
                  <w:rFonts w:ascii="ＭＳ Ｐゴシック" w:eastAsia="ＭＳ Ｐゴシック" w:hAnsi="ＭＳ Ｐゴシック" w:cs="ＭＳ Ｐゴシック" w:hint="eastAsia"/>
                  <w:color w:val="000000"/>
                  <w:kern w:val="0"/>
                  <w:sz w:val="16"/>
                  <w:szCs w:val="16"/>
                </w:rPr>
                <w:delText xml:space="preserve">　</w:delText>
              </w:r>
            </w:del>
          </w:p>
        </w:tc>
        <w:tc>
          <w:tcPr>
            <w:tcW w:w="1503" w:type="dxa"/>
            <w:tcBorders>
              <w:top w:val="nil"/>
              <w:left w:val="nil"/>
              <w:bottom w:val="nil"/>
              <w:right w:val="single" w:sz="8" w:space="0" w:color="auto"/>
            </w:tcBorders>
            <w:noWrap/>
            <w:vAlign w:val="center"/>
          </w:tcPr>
          <w:p w14:paraId="74BFC23F" w14:textId="77777777" w:rsidR="00B87BA4" w:rsidDel="00AF6EDB" w:rsidRDefault="00B87BA4">
            <w:pPr>
              <w:widowControl/>
              <w:spacing w:afterLines="0" w:after="0"/>
              <w:ind w:left="0" w:firstLineChars="0" w:firstLine="0"/>
              <w:rPr>
                <w:del w:id="375" w:author="作成者"/>
                <w:rFonts w:ascii="ＭＳ Ｐゴシック" w:eastAsia="ＭＳ Ｐゴシック" w:hAnsi="ＭＳ Ｐゴシック" w:cs="ＭＳ Ｐゴシック"/>
                <w:color w:val="000000"/>
                <w:kern w:val="0"/>
                <w:sz w:val="16"/>
                <w:szCs w:val="16"/>
              </w:rPr>
            </w:pPr>
            <w:del w:id="376" w:author="作成者">
              <w:r w:rsidDel="00AF6EDB">
                <w:rPr>
                  <w:rFonts w:ascii="ＭＳ Ｐゴシック" w:eastAsia="ＭＳ Ｐゴシック" w:hAnsi="ＭＳ Ｐゴシック" w:cs="ＭＳ Ｐゴシック" w:hint="eastAsia"/>
                  <w:color w:val="000000"/>
                  <w:kern w:val="0"/>
                  <w:sz w:val="16"/>
                  <w:szCs w:val="16"/>
                </w:rPr>
                <w:delText xml:space="preserve">　</w:delText>
              </w:r>
            </w:del>
          </w:p>
        </w:tc>
      </w:tr>
      <w:tr w:rsidR="00B87BA4" w:rsidDel="00AF6EDB" w14:paraId="4272D255" w14:textId="77777777">
        <w:trPr>
          <w:trHeight w:val="1630"/>
          <w:jc w:val="center"/>
          <w:del w:id="377" w:author="作成者"/>
        </w:trPr>
        <w:tc>
          <w:tcPr>
            <w:tcW w:w="1851" w:type="dxa"/>
            <w:tcBorders>
              <w:top w:val="nil"/>
              <w:left w:val="single" w:sz="8" w:space="0" w:color="auto"/>
              <w:bottom w:val="single" w:sz="4" w:space="0" w:color="auto"/>
              <w:right w:val="single" w:sz="4" w:space="0" w:color="auto"/>
            </w:tcBorders>
          </w:tcPr>
          <w:p w14:paraId="42593C6F" w14:textId="77777777" w:rsidR="00B87BA4" w:rsidDel="00AF6EDB" w:rsidRDefault="00B87BA4">
            <w:pPr>
              <w:widowControl/>
              <w:spacing w:afterLines="0" w:after="0"/>
              <w:ind w:left="0" w:firstLineChars="0" w:firstLine="0"/>
              <w:rPr>
                <w:del w:id="378" w:author="作成者"/>
                <w:rFonts w:ascii="ＭＳ Ｐゴシック" w:eastAsia="ＭＳ Ｐゴシック" w:hAnsi="ＭＳ Ｐゴシック" w:cs="ＭＳ Ｐゴシック"/>
                <w:bCs/>
                <w:kern w:val="0"/>
                <w:sz w:val="16"/>
                <w:szCs w:val="16"/>
              </w:rPr>
            </w:pPr>
            <w:del w:id="379" w:author="作成者">
              <w:r w:rsidDel="00AF6EDB">
                <w:rPr>
                  <w:rFonts w:ascii="ＭＳ Ｐゴシック" w:eastAsia="ＭＳ Ｐゴシック" w:hAnsi="ＭＳ Ｐゴシック" w:cs="ＭＳ Ｐゴシック" w:hint="eastAsia"/>
                  <w:bCs/>
                  <w:kern w:val="0"/>
                  <w:sz w:val="16"/>
                  <w:szCs w:val="16"/>
                </w:rPr>
                <w:delText>■暗号化</w:delText>
              </w:r>
              <w:r w:rsidDel="00AF6EDB">
                <w:rPr>
                  <w:rFonts w:ascii="ＭＳ Ｐゴシック" w:eastAsia="ＭＳ Ｐゴシック" w:hAnsi="ＭＳ Ｐゴシック" w:cs="ＭＳ Ｐゴシック" w:hint="eastAsia"/>
                  <w:kern w:val="0"/>
                  <w:sz w:val="16"/>
                  <w:szCs w:val="16"/>
                </w:rPr>
                <w:br/>
                <w:delText>情報を暗号化して、紛失・盗難・盗聴の対策を施す。</w:delText>
              </w:r>
            </w:del>
          </w:p>
        </w:tc>
        <w:tc>
          <w:tcPr>
            <w:tcW w:w="1779" w:type="dxa"/>
            <w:tcBorders>
              <w:top w:val="nil"/>
              <w:left w:val="nil"/>
              <w:bottom w:val="single" w:sz="4" w:space="0" w:color="auto"/>
              <w:right w:val="single" w:sz="4" w:space="0" w:color="auto"/>
            </w:tcBorders>
          </w:tcPr>
          <w:p w14:paraId="7470356E" w14:textId="77777777" w:rsidR="00B87BA4" w:rsidDel="00AF6EDB" w:rsidRDefault="00B87BA4">
            <w:pPr>
              <w:widowControl/>
              <w:spacing w:afterLines="0" w:after="0"/>
              <w:ind w:left="0" w:firstLineChars="0" w:firstLine="0"/>
              <w:rPr>
                <w:del w:id="380" w:author="作成者"/>
                <w:rFonts w:ascii="ＭＳ Ｐゴシック" w:eastAsia="ＭＳ Ｐゴシック" w:hAnsi="ＭＳ Ｐゴシック" w:cs="ＭＳ Ｐゴシック"/>
                <w:kern w:val="0"/>
                <w:sz w:val="16"/>
                <w:szCs w:val="16"/>
              </w:rPr>
            </w:pPr>
            <w:del w:id="381" w:author="作成者">
              <w:r w:rsidDel="00AF6EDB">
                <w:rPr>
                  <w:rFonts w:ascii="ＭＳ Ｐゴシック" w:eastAsia="ＭＳ Ｐゴシック" w:hAnsi="ＭＳ Ｐゴシック" w:cs="ＭＳ Ｐゴシック" w:hint="eastAsia"/>
                  <w:kern w:val="0"/>
                  <w:sz w:val="16"/>
                  <w:szCs w:val="16"/>
                </w:rPr>
                <w:delText>情報機器（コンピュータやUSBメモリなど）が盗難又は紛失することにより、情報が漏えいするおそれがある。</w:delText>
              </w:r>
            </w:del>
          </w:p>
        </w:tc>
        <w:tc>
          <w:tcPr>
            <w:tcW w:w="1807" w:type="dxa"/>
            <w:tcBorders>
              <w:top w:val="nil"/>
              <w:left w:val="nil"/>
              <w:bottom w:val="single" w:sz="4" w:space="0" w:color="auto"/>
              <w:right w:val="single" w:sz="4" w:space="0" w:color="auto"/>
            </w:tcBorders>
          </w:tcPr>
          <w:p w14:paraId="0FBEA544" w14:textId="77777777" w:rsidR="00B87BA4" w:rsidDel="00AF6EDB" w:rsidRDefault="00B87BA4">
            <w:pPr>
              <w:widowControl/>
              <w:spacing w:afterLines="0" w:after="0"/>
              <w:ind w:left="0" w:firstLineChars="0" w:firstLine="0"/>
              <w:rPr>
                <w:del w:id="382" w:author="作成者"/>
                <w:rFonts w:ascii="ＭＳ Ｐゴシック" w:eastAsia="ＭＳ Ｐゴシック" w:hAnsi="ＭＳ Ｐゴシック" w:cs="ＭＳ Ｐゴシック"/>
                <w:bCs/>
                <w:kern w:val="0"/>
                <w:sz w:val="16"/>
                <w:szCs w:val="16"/>
              </w:rPr>
            </w:pPr>
            <w:del w:id="383" w:author="作成者">
              <w:r w:rsidDel="00AF6EDB">
                <w:rPr>
                  <w:rFonts w:ascii="ＭＳ Ｐゴシック" w:eastAsia="ＭＳ Ｐゴシック" w:hAnsi="ＭＳ Ｐゴシック" w:cs="ＭＳ Ｐゴシック" w:hint="eastAsia"/>
                  <w:bCs/>
                  <w:kern w:val="0"/>
                  <w:sz w:val="16"/>
                  <w:szCs w:val="16"/>
                </w:rPr>
                <w:delText>■何も対策されていない</w:delText>
              </w:r>
              <w:r w:rsidDel="00AF6EDB">
                <w:rPr>
                  <w:rFonts w:ascii="ＭＳ Ｐゴシック" w:eastAsia="ＭＳ Ｐゴシック" w:hAnsi="ＭＳ Ｐゴシック" w:cs="ＭＳ Ｐゴシック" w:hint="eastAsia"/>
                  <w:kern w:val="0"/>
                  <w:sz w:val="16"/>
                  <w:szCs w:val="16"/>
                </w:rPr>
                <w:br/>
                <w:delText>社外に持ち出すデータ、社内のコンピュータのデータに暗号化が実施されていない。</w:delText>
              </w:r>
            </w:del>
          </w:p>
        </w:tc>
        <w:tc>
          <w:tcPr>
            <w:tcW w:w="1807" w:type="dxa"/>
            <w:tcBorders>
              <w:top w:val="single" w:sz="4" w:space="0" w:color="auto"/>
              <w:left w:val="nil"/>
              <w:bottom w:val="single" w:sz="4" w:space="0" w:color="auto"/>
              <w:right w:val="single" w:sz="4" w:space="0" w:color="auto"/>
            </w:tcBorders>
            <w:shd w:val="clear" w:color="auto" w:fill="CCFFFF"/>
          </w:tcPr>
          <w:p w14:paraId="1FD6CF30" w14:textId="77777777" w:rsidR="00B87BA4" w:rsidDel="00AF6EDB" w:rsidRDefault="00B87BA4">
            <w:pPr>
              <w:widowControl/>
              <w:spacing w:afterLines="0" w:after="0"/>
              <w:ind w:left="0" w:firstLineChars="0" w:firstLine="0"/>
              <w:rPr>
                <w:del w:id="384" w:author="作成者"/>
                <w:rFonts w:ascii="ＭＳ Ｐゴシック" w:eastAsia="ＭＳ Ｐゴシック" w:hAnsi="ＭＳ Ｐゴシック" w:cs="ＭＳ Ｐゴシック"/>
                <w:bCs/>
                <w:kern w:val="0"/>
                <w:sz w:val="16"/>
                <w:szCs w:val="16"/>
              </w:rPr>
            </w:pPr>
            <w:del w:id="385" w:author="作成者">
              <w:r w:rsidDel="00AF6EDB">
                <w:rPr>
                  <w:rFonts w:ascii="ＭＳ Ｐゴシック" w:eastAsia="ＭＳ Ｐゴシック" w:hAnsi="ＭＳ Ｐゴシック" w:cs="ＭＳ Ｐゴシック" w:hint="eastAsia"/>
                  <w:bCs/>
                  <w:kern w:val="0"/>
                  <w:sz w:val="16"/>
                  <w:szCs w:val="16"/>
                </w:rPr>
                <w:delText>■モバイルコンピュータやUSBメモリ単位で暗号化で持ち出す</w:delText>
              </w:r>
              <w:r w:rsidDel="00AF6EDB">
                <w:rPr>
                  <w:rFonts w:ascii="ＭＳ Ｐゴシック" w:eastAsia="ＭＳ Ｐゴシック" w:hAnsi="ＭＳ Ｐゴシック" w:cs="ＭＳ Ｐゴシック" w:hint="eastAsia"/>
                  <w:bCs/>
                  <w:kern w:val="0"/>
                  <w:sz w:val="16"/>
                  <w:szCs w:val="16"/>
                </w:rPr>
                <w:br/>
              </w:r>
              <w:r w:rsidDel="00AF6EDB">
                <w:rPr>
                  <w:rFonts w:ascii="ＭＳ Ｐゴシック" w:eastAsia="ＭＳ Ｐゴシック" w:hAnsi="ＭＳ Ｐゴシック" w:cs="ＭＳ Ｐゴシック" w:hint="eastAsia"/>
                  <w:kern w:val="0"/>
                  <w:sz w:val="16"/>
                  <w:szCs w:val="16"/>
                </w:rPr>
                <w:delText>社外に持ち出すコンピュータ、USBメモリなどの中に入っているデータを暗号して持ちだす。</w:delText>
              </w:r>
            </w:del>
          </w:p>
        </w:tc>
        <w:tc>
          <w:tcPr>
            <w:tcW w:w="1807" w:type="dxa"/>
            <w:tcBorders>
              <w:top w:val="single" w:sz="4" w:space="0" w:color="auto"/>
              <w:left w:val="nil"/>
              <w:bottom w:val="single" w:sz="4" w:space="0" w:color="auto"/>
              <w:right w:val="single" w:sz="4" w:space="0" w:color="auto"/>
            </w:tcBorders>
          </w:tcPr>
          <w:p w14:paraId="0ED721BB" w14:textId="77777777" w:rsidR="00B87BA4" w:rsidDel="00AF6EDB" w:rsidRDefault="00B87BA4">
            <w:pPr>
              <w:widowControl/>
              <w:spacing w:afterLines="0" w:after="0"/>
              <w:ind w:left="0" w:firstLineChars="0" w:firstLine="0"/>
              <w:rPr>
                <w:del w:id="386" w:author="作成者"/>
                <w:rFonts w:ascii="ＭＳ Ｐゴシック" w:eastAsia="ＭＳ Ｐゴシック" w:hAnsi="ＭＳ Ｐゴシック" w:cs="ＭＳ Ｐゴシック"/>
                <w:bCs/>
                <w:kern w:val="0"/>
                <w:sz w:val="16"/>
                <w:szCs w:val="16"/>
              </w:rPr>
            </w:pPr>
            <w:del w:id="387" w:author="作成者">
              <w:r w:rsidDel="00AF6EDB">
                <w:rPr>
                  <w:rFonts w:ascii="ＭＳ Ｐゴシック" w:eastAsia="ＭＳ Ｐゴシック" w:hAnsi="ＭＳ Ｐゴシック" w:cs="ＭＳ Ｐゴシック" w:hint="eastAsia"/>
                  <w:bCs/>
                  <w:kern w:val="0"/>
                  <w:sz w:val="16"/>
                  <w:szCs w:val="16"/>
                </w:rPr>
                <w:delText>■全てのコンピュータについて、データを暗号化する</w:delText>
              </w:r>
              <w:r w:rsidDel="00AF6EDB">
                <w:rPr>
                  <w:rFonts w:ascii="ＭＳ Ｐゴシック" w:eastAsia="ＭＳ Ｐゴシック" w:hAnsi="ＭＳ Ｐゴシック" w:cs="ＭＳ Ｐゴシック" w:hint="eastAsia"/>
                  <w:bCs/>
                  <w:kern w:val="0"/>
                  <w:sz w:val="16"/>
                  <w:szCs w:val="16"/>
                </w:rPr>
                <w:br/>
              </w:r>
              <w:r w:rsidDel="00AF6EDB">
                <w:rPr>
                  <w:rFonts w:ascii="ＭＳ Ｐゴシック" w:eastAsia="ＭＳ Ｐゴシック" w:hAnsi="ＭＳ Ｐゴシック" w:cs="ＭＳ Ｐゴシック" w:hint="eastAsia"/>
                  <w:kern w:val="0"/>
                  <w:sz w:val="16"/>
                  <w:szCs w:val="16"/>
                </w:rPr>
                <w:delText>社内のコンピュータ、社外に持ち出すコンピュータ、業務で使用するUSBメモリ、外付けHDD、CD/DVDなど情報を書き込めるものに対して暗号化をする。</w:delText>
              </w:r>
            </w:del>
          </w:p>
        </w:tc>
        <w:tc>
          <w:tcPr>
            <w:tcW w:w="1950" w:type="dxa"/>
            <w:tcBorders>
              <w:top w:val="nil"/>
              <w:left w:val="nil"/>
              <w:bottom w:val="single" w:sz="4" w:space="0" w:color="auto"/>
              <w:right w:val="single" w:sz="8" w:space="0" w:color="auto"/>
            </w:tcBorders>
          </w:tcPr>
          <w:p w14:paraId="6E35CCBC" w14:textId="77777777" w:rsidR="00B87BA4" w:rsidDel="00AF6EDB" w:rsidRDefault="00B87BA4">
            <w:pPr>
              <w:widowControl/>
              <w:spacing w:afterLines="0" w:after="0"/>
              <w:ind w:left="0" w:firstLineChars="0" w:firstLine="0"/>
              <w:rPr>
                <w:del w:id="388" w:author="作成者"/>
                <w:rFonts w:ascii="ＭＳ Ｐゴシック" w:eastAsia="ＭＳ Ｐゴシック" w:hAnsi="ＭＳ Ｐゴシック" w:cs="ＭＳ Ｐゴシック"/>
                <w:bCs/>
                <w:kern w:val="0"/>
                <w:sz w:val="16"/>
                <w:szCs w:val="16"/>
              </w:rPr>
            </w:pPr>
            <w:del w:id="389" w:author="作成者">
              <w:r w:rsidDel="00AF6EDB">
                <w:rPr>
                  <w:rFonts w:ascii="ＭＳ Ｐゴシック" w:eastAsia="ＭＳ Ｐゴシック" w:hAnsi="ＭＳ Ｐゴシック" w:cs="ＭＳ Ｐゴシック" w:hint="eastAsia"/>
                  <w:bCs/>
                  <w:kern w:val="0"/>
                  <w:sz w:val="16"/>
                  <w:szCs w:val="16"/>
                </w:rPr>
                <w:delText>■暗号化されたものを復号する都度、認証をおこなう</w:delText>
              </w:r>
              <w:r w:rsidDel="00AF6EDB">
                <w:rPr>
                  <w:rFonts w:ascii="ＭＳ Ｐゴシック" w:eastAsia="ＭＳ Ｐゴシック" w:hAnsi="ＭＳ Ｐゴシック" w:cs="ＭＳ Ｐゴシック" w:hint="eastAsia"/>
                  <w:kern w:val="0"/>
                  <w:sz w:val="16"/>
                  <w:szCs w:val="16"/>
                </w:rPr>
                <w:br/>
                <w:delText>暗号化されたデータを復号するたびに、認証を行い履歴を取得する。</w:delText>
              </w:r>
            </w:del>
          </w:p>
        </w:tc>
        <w:tc>
          <w:tcPr>
            <w:tcW w:w="851" w:type="dxa"/>
            <w:tcBorders>
              <w:top w:val="single" w:sz="4" w:space="0" w:color="auto"/>
              <w:left w:val="single" w:sz="4" w:space="0" w:color="auto"/>
              <w:bottom w:val="single" w:sz="4" w:space="0" w:color="auto"/>
              <w:right w:val="single" w:sz="4" w:space="0" w:color="auto"/>
            </w:tcBorders>
          </w:tcPr>
          <w:p w14:paraId="20FC4548" w14:textId="77777777" w:rsidR="00B87BA4" w:rsidDel="00AF6EDB" w:rsidRDefault="00B87BA4">
            <w:pPr>
              <w:widowControl/>
              <w:spacing w:afterLines="0" w:after="0"/>
              <w:ind w:left="0" w:firstLineChars="0" w:firstLine="0"/>
              <w:rPr>
                <w:del w:id="390" w:author="作成者"/>
                <w:rFonts w:ascii="ＭＳ Ｐゴシック" w:eastAsia="ＭＳ Ｐゴシック" w:hAnsi="ＭＳ Ｐゴシック" w:cs="ＭＳ Ｐゴシック"/>
                <w:color w:val="000000"/>
                <w:kern w:val="0"/>
                <w:sz w:val="16"/>
                <w:szCs w:val="16"/>
              </w:rPr>
            </w:pPr>
          </w:p>
        </w:tc>
        <w:tc>
          <w:tcPr>
            <w:tcW w:w="850" w:type="dxa"/>
            <w:tcBorders>
              <w:top w:val="single" w:sz="4" w:space="0" w:color="auto"/>
              <w:left w:val="single" w:sz="4" w:space="0" w:color="auto"/>
              <w:bottom w:val="single" w:sz="4" w:space="0" w:color="auto"/>
              <w:right w:val="single" w:sz="4" w:space="0" w:color="auto"/>
            </w:tcBorders>
          </w:tcPr>
          <w:p w14:paraId="08FA8DBD" w14:textId="77777777" w:rsidR="00B87BA4" w:rsidDel="00AF6EDB" w:rsidRDefault="00B87BA4">
            <w:pPr>
              <w:widowControl/>
              <w:spacing w:afterLines="0" w:after="0"/>
              <w:ind w:left="0" w:firstLineChars="0" w:firstLine="0"/>
              <w:rPr>
                <w:del w:id="391" w:author="作成者"/>
                <w:rFonts w:ascii="ＭＳ Ｐゴシック" w:eastAsia="ＭＳ Ｐゴシック" w:hAnsi="ＭＳ Ｐゴシック" w:cs="ＭＳ Ｐゴシック"/>
                <w:color w:val="000000"/>
                <w:kern w:val="0"/>
                <w:sz w:val="16"/>
                <w:szCs w:val="16"/>
              </w:rPr>
            </w:pPr>
          </w:p>
        </w:tc>
        <w:tc>
          <w:tcPr>
            <w:tcW w:w="1134" w:type="dxa"/>
            <w:tcBorders>
              <w:top w:val="single" w:sz="4" w:space="0" w:color="auto"/>
              <w:left w:val="single" w:sz="4" w:space="0" w:color="auto"/>
              <w:bottom w:val="single" w:sz="4" w:space="0" w:color="auto"/>
              <w:right w:val="single" w:sz="4" w:space="0" w:color="auto"/>
            </w:tcBorders>
            <w:noWrap/>
            <w:vAlign w:val="center"/>
          </w:tcPr>
          <w:p w14:paraId="0F1C3014" w14:textId="77777777" w:rsidR="00B87BA4" w:rsidDel="00AF6EDB" w:rsidRDefault="00B87BA4">
            <w:pPr>
              <w:widowControl/>
              <w:spacing w:afterLines="0" w:after="0"/>
              <w:ind w:left="0" w:firstLineChars="0" w:firstLine="0"/>
              <w:rPr>
                <w:del w:id="392" w:author="作成者"/>
                <w:rFonts w:ascii="ＭＳ Ｐゴシック" w:eastAsia="ＭＳ Ｐゴシック" w:hAnsi="ＭＳ Ｐゴシック" w:cs="ＭＳ Ｐゴシック"/>
                <w:color w:val="000000"/>
                <w:kern w:val="0"/>
                <w:sz w:val="16"/>
                <w:szCs w:val="16"/>
              </w:rPr>
            </w:pPr>
            <w:del w:id="393" w:author="作成者">
              <w:r w:rsidDel="00AF6EDB">
                <w:rPr>
                  <w:rFonts w:ascii="ＭＳ Ｐゴシック" w:eastAsia="ＭＳ Ｐゴシック" w:hAnsi="ＭＳ Ｐゴシック" w:cs="ＭＳ Ｐゴシック" w:hint="eastAsia"/>
                  <w:color w:val="000000"/>
                  <w:kern w:val="0"/>
                  <w:sz w:val="16"/>
                  <w:szCs w:val="16"/>
                </w:rPr>
                <w:delText xml:space="preserve">　</w:delText>
              </w:r>
            </w:del>
          </w:p>
        </w:tc>
        <w:tc>
          <w:tcPr>
            <w:tcW w:w="1503" w:type="dxa"/>
            <w:tcBorders>
              <w:top w:val="single" w:sz="4" w:space="0" w:color="auto"/>
              <w:left w:val="nil"/>
              <w:bottom w:val="single" w:sz="4" w:space="0" w:color="auto"/>
              <w:right w:val="single" w:sz="8" w:space="0" w:color="auto"/>
            </w:tcBorders>
            <w:noWrap/>
            <w:vAlign w:val="center"/>
          </w:tcPr>
          <w:p w14:paraId="476D2D62" w14:textId="77777777" w:rsidR="00B87BA4" w:rsidDel="00AF6EDB" w:rsidRDefault="00B87BA4">
            <w:pPr>
              <w:widowControl/>
              <w:spacing w:afterLines="0" w:after="0"/>
              <w:ind w:left="0" w:firstLineChars="0" w:firstLine="0"/>
              <w:rPr>
                <w:del w:id="394" w:author="作成者"/>
                <w:rFonts w:ascii="ＭＳ Ｐゴシック" w:eastAsia="ＭＳ Ｐゴシック" w:hAnsi="ＭＳ Ｐゴシック" w:cs="ＭＳ Ｐゴシック"/>
                <w:color w:val="000000"/>
                <w:kern w:val="0"/>
                <w:sz w:val="16"/>
                <w:szCs w:val="16"/>
              </w:rPr>
            </w:pPr>
            <w:del w:id="395" w:author="作成者">
              <w:r w:rsidDel="00AF6EDB">
                <w:rPr>
                  <w:rFonts w:ascii="ＭＳ Ｐゴシック" w:eastAsia="ＭＳ Ｐゴシック" w:hAnsi="ＭＳ Ｐゴシック" w:cs="ＭＳ Ｐゴシック" w:hint="eastAsia"/>
                  <w:color w:val="000000"/>
                  <w:kern w:val="0"/>
                  <w:sz w:val="16"/>
                  <w:szCs w:val="16"/>
                </w:rPr>
                <w:delText xml:space="preserve">　</w:delText>
              </w:r>
            </w:del>
          </w:p>
        </w:tc>
      </w:tr>
      <w:tr w:rsidR="00B87BA4" w:rsidDel="00AF6EDB" w14:paraId="6D39D578" w14:textId="77777777">
        <w:trPr>
          <w:trHeight w:val="1820"/>
          <w:jc w:val="center"/>
          <w:del w:id="396" w:author="作成者"/>
        </w:trPr>
        <w:tc>
          <w:tcPr>
            <w:tcW w:w="1851" w:type="dxa"/>
            <w:tcBorders>
              <w:top w:val="nil"/>
              <w:left w:val="single" w:sz="8" w:space="0" w:color="auto"/>
              <w:bottom w:val="single" w:sz="4" w:space="0" w:color="auto"/>
              <w:right w:val="single" w:sz="4" w:space="0" w:color="auto"/>
            </w:tcBorders>
          </w:tcPr>
          <w:p w14:paraId="49FBD687" w14:textId="77777777" w:rsidR="00B87BA4" w:rsidDel="00AF6EDB" w:rsidRDefault="00B87BA4">
            <w:pPr>
              <w:widowControl/>
              <w:spacing w:afterLines="0" w:after="0"/>
              <w:ind w:left="0" w:firstLineChars="0" w:firstLine="0"/>
              <w:rPr>
                <w:del w:id="397" w:author="作成者"/>
                <w:rFonts w:ascii="ＭＳ Ｐゴシック" w:eastAsia="ＭＳ Ｐゴシック" w:hAnsi="ＭＳ Ｐゴシック" w:cs="ＭＳ Ｐゴシック"/>
                <w:bCs/>
                <w:kern w:val="0"/>
                <w:sz w:val="16"/>
                <w:szCs w:val="16"/>
              </w:rPr>
            </w:pPr>
            <w:del w:id="398" w:author="作成者">
              <w:r w:rsidDel="00AF6EDB">
                <w:rPr>
                  <w:rFonts w:ascii="ＭＳ Ｐゴシック" w:eastAsia="ＭＳ Ｐゴシック" w:hAnsi="ＭＳ Ｐゴシック" w:cs="ＭＳ Ｐゴシック" w:hint="eastAsia"/>
                  <w:bCs/>
                  <w:kern w:val="0"/>
                  <w:sz w:val="16"/>
                  <w:szCs w:val="16"/>
                </w:rPr>
                <w:delText>■ウイルス等の悪意あるプログラムの取り扱い及び検出する機能の導入</w:delText>
              </w:r>
              <w:r w:rsidDel="00AF6EDB">
                <w:rPr>
                  <w:rFonts w:ascii="ＭＳ Ｐゴシック" w:eastAsia="ＭＳ Ｐゴシック" w:hAnsi="ＭＳ Ｐゴシック" w:cs="ＭＳ Ｐゴシック"/>
                  <w:bCs/>
                  <w:kern w:val="0"/>
                  <w:sz w:val="16"/>
                  <w:szCs w:val="16"/>
                </w:rPr>
                <w:br/>
              </w:r>
              <w:r w:rsidDel="00AF6EDB">
                <w:rPr>
                  <w:rFonts w:ascii="ＭＳ Ｐゴシック" w:eastAsia="ＭＳ Ｐゴシック" w:hAnsi="ＭＳ Ｐゴシック" w:cs="ＭＳ Ｐゴシック" w:hint="eastAsia"/>
                  <w:bCs/>
                  <w:kern w:val="0"/>
                  <w:sz w:val="16"/>
                  <w:szCs w:val="16"/>
                </w:rPr>
                <w:delText>悪意あるプログラムから情報資産を守る。</w:delText>
              </w:r>
            </w:del>
          </w:p>
        </w:tc>
        <w:tc>
          <w:tcPr>
            <w:tcW w:w="1779" w:type="dxa"/>
            <w:tcBorders>
              <w:top w:val="nil"/>
              <w:left w:val="nil"/>
              <w:bottom w:val="single" w:sz="4" w:space="0" w:color="auto"/>
              <w:right w:val="single" w:sz="4" w:space="0" w:color="auto"/>
            </w:tcBorders>
          </w:tcPr>
          <w:p w14:paraId="5D61D61A" w14:textId="77777777" w:rsidR="00B87BA4" w:rsidDel="00AF6EDB" w:rsidRDefault="00B87BA4">
            <w:pPr>
              <w:widowControl/>
              <w:spacing w:afterLines="0" w:after="0"/>
              <w:ind w:left="0" w:firstLineChars="0" w:firstLine="0"/>
              <w:rPr>
                <w:del w:id="399" w:author="作成者"/>
                <w:rFonts w:ascii="ＭＳ Ｐゴシック" w:eastAsia="ＭＳ Ｐゴシック" w:hAnsi="ＭＳ Ｐゴシック" w:cs="ＭＳ Ｐゴシック"/>
                <w:kern w:val="0"/>
                <w:sz w:val="16"/>
                <w:szCs w:val="16"/>
              </w:rPr>
            </w:pPr>
            <w:del w:id="400" w:author="作成者">
              <w:r w:rsidDel="00AF6EDB">
                <w:rPr>
                  <w:rFonts w:ascii="ＭＳ Ｐゴシック" w:eastAsia="ＭＳ Ｐゴシック" w:hAnsi="ＭＳ Ｐゴシック" w:cs="ＭＳ Ｐゴシック" w:hint="eastAsia"/>
                  <w:kern w:val="0"/>
                  <w:sz w:val="16"/>
                  <w:szCs w:val="16"/>
                </w:rPr>
                <w:delText>コンピュータに誤動作を起こさせる悪意のあるプログラムにより、システムが利用できなくなる、データが消去される、情報が外部に漏えいしてしまう、などのおそれがある。</w:delText>
              </w:r>
            </w:del>
          </w:p>
        </w:tc>
        <w:tc>
          <w:tcPr>
            <w:tcW w:w="1807" w:type="dxa"/>
            <w:tcBorders>
              <w:top w:val="nil"/>
              <w:left w:val="nil"/>
              <w:bottom w:val="single" w:sz="4" w:space="0" w:color="auto"/>
              <w:right w:val="single" w:sz="4" w:space="0" w:color="auto"/>
            </w:tcBorders>
          </w:tcPr>
          <w:p w14:paraId="0D5F9437" w14:textId="77777777" w:rsidR="00B87BA4" w:rsidDel="00AF6EDB" w:rsidRDefault="00B87BA4">
            <w:pPr>
              <w:widowControl/>
              <w:spacing w:afterLines="0" w:after="0"/>
              <w:ind w:left="0" w:firstLineChars="0" w:firstLine="0"/>
              <w:rPr>
                <w:del w:id="401" w:author="作成者"/>
                <w:rFonts w:ascii="ＭＳ Ｐゴシック" w:eastAsia="ＭＳ Ｐゴシック" w:hAnsi="ＭＳ Ｐゴシック" w:cs="ＭＳ Ｐゴシック"/>
                <w:bCs/>
                <w:kern w:val="0"/>
                <w:sz w:val="16"/>
                <w:szCs w:val="16"/>
              </w:rPr>
            </w:pPr>
            <w:del w:id="402" w:author="作成者">
              <w:r w:rsidDel="00AF6EDB">
                <w:rPr>
                  <w:rFonts w:ascii="ＭＳ Ｐゴシック" w:eastAsia="ＭＳ Ｐゴシック" w:hAnsi="ＭＳ Ｐゴシック" w:cs="ＭＳ Ｐゴシック" w:hint="eastAsia"/>
                  <w:bCs/>
                  <w:kern w:val="0"/>
                  <w:sz w:val="16"/>
                  <w:szCs w:val="16"/>
                </w:rPr>
                <w:delText>■何も決められていない</w:delText>
              </w:r>
              <w:r w:rsidDel="00AF6EDB">
                <w:rPr>
                  <w:rFonts w:ascii="ＭＳ Ｐゴシック" w:eastAsia="ＭＳ Ｐゴシック" w:hAnsi="ＭＳ Ｐゴシック" w:cs="ＭＳ Ｐゴシック" w:hint="eastAsia"/>
                  <w:kern w:val="0"/>
                  <w:sz w:val="16"/>
                  <w:szCs w:val="16"/>
                </w:rPr>
                <w:br/>
                <w:delText>ウイルス対策を実施していない。</w:delText>
              </w:r>
            </w:del>
          </w:p>
        </w:tc>
        <w:tc>
          <w:tcPr>
            <w:tcW w:w="1807" w:type="dxa"/>
            <w:tcBorders>
              <w:top w:val="single" w:sz="4" w:space="0" w:color="auto"/>
              <w:left w:val="nil"/>
              <w:bottom w:val="single" w:sz="4" w:space="0" w:color="auto"/>
              <w:right w:val="single" w:sz="4" w:space="0" w:color="auto"/>
            </w:tcBorders>
            <w:shd w:val="clear" w:color="auto" w:fill="CCFFFF"/>
          </w:tcPr>
          <w:p w14:paraId="26C5C39F" w14:textId="77777777" w:rsidR="00B87BA4" w:rsidDel="00AF6EDB" w:rsidRDefault="00B87BA4">
            <w:pPr>
              <w:widowControl/>
              <w:spacing w:afterLines="0" w:after="0"/>
              <w:ind w:left="0" w:firstLineChars="0" w:firstLine="0"/>
              <w:rPr>
                <w:del w:id="403" w:author="作成者"/>
                <w:rFonts w:ascii="ＭＳ Ｐゴシック" w:eastAsia="ＭＳ Ｐゴシック" w:hAnsi="ＭＳ Ｐゴシック" w:cs="ＭＳ Ｐゴシック"/>
                <w:bCs/>
                <w:kern w:val="0"/>
                <w:sz w:val="16"/>
                <w:szCs w:val="16"/>
              </w:rPr>
            </w:pPr>
            <w:del w:id="404" w:author="作成者">
              <w:r w:rsidDel="00AF6EDB">
                <w:rPr>
                  <w:rFonts w:ascii="ＭＳ Ｐゴシック" w:eastAsia="ＭＳ Ｐゴシック" w:hAnsi="ＭＳ Ｐゴシック" w:cs="ＭＳ Ｐゴシック" w:hint="eastAsia"/>
                  <w:bCs/>
                  <w:kern w:val="0"/>
                  <w:sz w:val="16"/>
                  <w:szCs w:val="16"/>
                </w:rPr>
                <w:delText>■ウイルス等を検出し侵入を停止・警告できる</w:delText>
              </w:r>
              <w:r w:rsidDel="00AF6EDB">
                <w:rPr>
                  <w:rFonts w:ascii="ＭＳ Ｐゴシック" w:eastAsia="ＭＳ Ｐゴシック" w:hAnsi="ＭＳ Ｐゴシック" w:cs="ＭＳ Ｐゴシック" w:hint="eastAsia"/>
                  <w:bCs/>
                  <w:kern w:val="0"/>
                  <w:sz w:val="16"/>
                  <w:szCs w:val="16"/>
                </w:rPr>
                <w:br/>
              </w:r>
              <w:r w:rsidDel="00AF6EDB">
                <w:rPr>
                  <w:rFonts w:ascii="ＭＳ Ｐゴシック" w:eastAsia="ＭＳ Ｐゴシック" w:hAnsi="ＭＳ Ｐゴシック" w:cs="ＭＳ Ｐゴシック" w:hint="eastAsia"/>
                  <w:kern w:val="0"/>
                  <w:sz w:val="16"/>
                  <w:szCs w:val="16"/>
                </w:rPr>
                <w:delText>コンピュータ上で悪意のあるプログラムを検出して削除し、警告できる。</w:delText>
              </w:r>
            </w:del>
          </w:p>
        </w:tc>
        <w:tc>
          <w:tcPr>
            <w:tcW w:w="1807" w:type="dxa"/>
            <w:tcBorders>
              <w:top w:val="single" w:sz="4" w:space="0" w:color="auto"/>
              <w:left w:val="nil"/>
              <w:bottom w:val="single" w:sz="4" w:space="0" w:color="auto"/>
              <w:right w:val="single" w:sz="4" w:space="0" w:color="auto"/>
            </w:tcBorders>
          </w:tcPr>
          <w:p w14:paraId="0BEE62BD" w14:textId="77777777" w:rsidR="00B87BA4" w:rsidDel="00AF6EDB" w:rsidRDefault="00B87BA4">
            <w:pPr>
              <w:widowControl/>
              <w:spacing w:afterLines="0" w:after="0"/>
              <w:ind w:left="0" w:firstLineChars="0" w:firstLine="0"/>
              <w:rPr>
                <w:del w:id="405" w:author="作成者"/>
                <w:rFonts w:ascii="ＭＳ Ｐゴシック" w:eastAsia="ＭＳ Ｐゴシック" w:hAnsi="ＭＳ Ｐゴシック" w:cs="ＭＳ Ｐゴシック"/>
                <w:bCs/>
                <w:kern w:val="0"/>
                <w:sz w:val="16"/>
                <w:szCs w:val="16"/>
              </w:rPr>
            </w:pPr>
            <w:del w:id="406" w:author="作成者">
              <w:r w:rsidDel="00AF6EDB">
                <w:rPr>
                  <w:rFonts w:ascii="ＭＳ Ｐゴシック" w:eastAsia="ＭＳ Ｐゴシック" w:hAnsi="ＭＳ Ｐゴシック" w:cs="ＭＳ Ｐゴシック" w:hint="eastAsia"/>
                  <w:bCs/>
                  <w:kern w:val="0"/>
                  <w:sz w:val="16"/>
                  <w:szCs w:val="16"/>
                </w:rPr>
                <w:delText>■全システムに対するウイルス対策と集中管理</w:delText>
              </w:r>
              <w:r w:rsidDel="00AF6EDB">
                <w:rPr>
                  <w:rFonts w:ascii="ＭＳ Ｐゴシック" w:eastAsia="ＭＳ Ｐゴシック" w:hAnsi="ＭＳ Ｐゴシック" w:cs="ＭＳ Ｐゴシック" w:hint="eastAsia"/>
                  <w:bCs/>
                  <w:kern w:val="0"/>
                  <w:sz w:val="16"/>
                  <w:szCs w:val="16"/>
                </w:rPr>
                <w:br/>
              </w:r>
              <w:r w:rsidDel="00AF6EDB">
                <w:rPr>
                  <w:rFonts w:ascii="ＭＳ Ｐゴシック" w:eastAsia="ＭＳ Ｐゴシック" w:hAnsi="ＭＳ Ｐゴシック" w:cs="ＭＳ Ｐゴシック" w:hint="eastAsia"/>
                  <w:kern w:val="0"/>
                  <w:sz w:val="16"/>
                  <w:szCs w:val="16"/>
                </w:rPr>
                <w:delText>ネットワーク機器やコンピュータなど複数の対象に対して、悪意のあるプログラムを検出、削除するための機能を導入し、被害状況の収集や定義ファイルの更新を集中的に管理できる。</w:delText>
              </w:r>
            </w:del>
          </w:p>
        </w:tc>
        <w:tc>
          <w:tcPr>
            <w:tcW w:w="1950" w:type="dxa"/>
            <w:tcBorders>
              <w:top w:val="nil"/>
              <w:left w:val="nil"/>
              <w:bottom w:val="single" w:sz="4" w:space="0" w:color="auto"/>
              <w:right w:val="single" w:sz="8" w:space="0" w:color="auto"/>
            </w:tcBorders>
          </w:tcPr>
          <w:p w14:paraId="534E9412" w14:textId="77777777" w:rsidR="00B87BA4" w:rsidDel="00AF6EDB" w:rsidRDefault="00B87BA4">
            <w:pPr>
              <w:widowControl/>
              <w:spacing w:afterLines="0" w:after="0"/>
              <w:ind w:left="0" w:firstLineChars="0" w:firstLine="0"/>
              <w:rPr>
                <w:del w:id="407" w:author="作成者"/>
                <w:rFonts w:ascii="ＭＳ Ｐゴシック" w:eastAsia="ＭＳ Ｐゴシック" w:hAnsi="ＭＳ Ｐゴシック" w:cs="ＭＳ Ｐゴシック"/>
                <w:bCs/>
                <w:kern w:val="0"/>
                <w:sz w:val="16"/>
                <w:szCs w:val="16"/>
              </w:rPr>
            </w:pPr>
            <w:del w:id="408" w:author="作成者">
              <w:r w:rsidDel="00AF6EDB">
                <w:rPr>
                  <w:rFonts w:ascii="ＭＳ Ｐゴシック" w:eastAsia="ＭＳ Ｐゴシック" w:hAnsi="ＭＳ Ｐゴシック" w:cs="ＭＳ Ｐゴシック" w:hint="eastAsia"/>
                  <w:bCs/>
                  <w:kern w:val="0"/>
                  <w:sz w:val="16"/>
                  <w:szCs w:val="16"/>
                </w:rPr>
                <w:delText>■不審な通信やコンピュータをシステムから隔離できる</w:delText>
              </w:r>
              <w:r w:rsidDel="00AF6EDB">
                <w:rPr>
                  <w:rFonts w:ascii="ＭＳ Ｐゴシック" w:eastAsia="ＭＳ Ｐゴシック" w:hAnsi="ＭＳ Ｐゴシック" w:cs="ＭＳ Ｐゴシック"/>
                  <w:bCs/>
                  <w:kern w:val="0"/>
                  <w:sz w:val="16"/>
                  <w:szCs w:val="16"/>
                </w:rPr>
                <w:br/>
              </w:r>
              <w:r w:rsidDel="00AF6EDB">
                <w:rPr>
                  <w:rFonts w:ascii="ＭＳ Ｐゴシック" w:eastAsia="ＭＳ Ｐゴシック" w:hAnsi="ＭＳ Ｐゴシック" w:cs="ＭＳ Ｐゴシック" w:hint="eastAsia"/>
                  <w:bCs/>
                  <w:kern w:val="0"/>
                  <w:sz w:val="16"/>
                  <w:szCs w:val="16"/>
                </w:rPr>
                <w:delText>悪意のあるプログラムが検出されたコンピュータをネットワークから遮断する。</w:delText>
              </w:r>
            </w:del>
          </w:p>
        </w:tc>
        <w:tc>
          <w:tcPr>
            <w:tcW w:w="851" w:type="dxa"/>
            <w:tcBorders>
              <w:top w:val="single" w:sz="4" w:space="0" w:color="auto"/>
              <w:left w:val="single" w:sz="4" w:space="0" w:color="auto"/>
              <w:bottom w:val="single" w:sz="4" w:space="0" w:color="auto"/>
              <w:right w:val="single" w:sz="4" w:space="0" w:color="auto"/>
            </w:tcBorders>
          </w:tcPr>
          <w:p w14:paraId="08936536" w14:textId="77777777" w:rsidR="00B87BA4" w:rsidDel="00AF6EDB" w:rsidRDefault="00B87BA4">
            <w:pPr>
              <w:widowControl/>
              <w:spacing w:afterLines="0" w:after="0"/>
              <w:ind w:left="0" w:firstLineChars="0" w:firstLine="0"/>
              <w:rPr>
                <w:del w:id="409" w:author="作成者"/>
                <w:rFonts w:ascii="ＭＳ Ｐゴシック" w:eastAsia="ＭＳ Ｐゴシック" w:hAnsi="ＭＳ Ｐゴシック" w:cs="ＭＳ Ｐゴシック"/>
                <w:color w:val="000000"/>
                <w:kern w:val="0"/>
                <w:sz w:val="16"/>
                <w:szCs w:val="16"/>
              </w:rPr>
            </w:pPr>
          </w:p>
        </w:tc>
        <w:tc>
          <w:tcPr>
            <w:tcW w:w="850" w:type="dxa"/>
            <w:tcBorders>
              <w:top w:val="single" w:sz="4" w:space="0" w:color="auto"/>
              <w:left w:val="single" w:sz="4" w:space="0" w:color="auto"/>
              <w:bottom w:val="single" w:sz="4" w:space="0" w:color="auto"/>
              <w:right w:val="single" w:sz="4" w:space="0" w:color="auto"/>
            </w:tcBorders>
          </w:tcPr>
          <w:p w14:paraId="199E86F6" w14:textId="77777777" w:rsidR="00B87BA4" w:rsidDel="00AF6EDB" w:rsidRDefault="00B87BA4">
            <w:pPr>
              <w:widowControl/>
              <w:spacing w:afterLines="0" w:after="0"/>
              <w:ind w:left="0" w:firstLineChars="0" w:firstLine="0"/>
              <w:rPr>
                <w:del w:id="410" w:author="作成者"/>
                <w:rFonts w:ascii="ＭＳ Ｐゴシック" w:eastAsia="ＭＳ Ｐゴシック" w:hAnsi="ＭＳ Ｐゴシック" w:cs="ＭＳ Ｐゴシック"/>
                <w:color w:val="000000"/>
                <w:kern w:val="0"/>
                <w:sz w:val="16"/>
                <w:szCs w:val="16"/>
              </w:rPr>
            </w:pPr>
          </w:p>
        </w:tc>
        <w:tc>
          <w:tcPr>
            <w:tcW w:w="1134" w:type="dxa"/>
            <w:tcBorders>
              <w:top w:val="single" w:sz="4" w:space="0" w:color="auto"/>
              <w:left w:val="single" w:sz="4" w:space="0" w:color="auto"/>
              <w:bottom w:val="single" w:sz="4" w:space="0" w:color="auto"/>
              <w:right w:val="single" w:sz="4" w:space="0" w:color="auto"/>
            </w:tcBorders>
            <w:noWrap/>
            <w:vAlign w:val="center"/>
          </w:tcPr>
          <w:p w14:paraId="71AC43A3" w14:textId="77777777" w:rsidR="00B87BA4" w:rsidDel="00AF6EDB" w:rsidRDefault="00B87BA4">
            <w:pPr>
              <w:widowControl/>
              <w:spacing w:afterLines="0" w:after="0"/>
              <w:ind w:left="0" w:firstLineChars="0" w:firstLine="0"/>
              <w:rPr>
                <w:del w:id="411" w:author="作成者"/>
                <w:rFonts w:ascii="ＭＳ Ｐゴシック" w:eastAsia="ＭＳ Ｐゴシック" w:hAnsi="ＭＳ Ｐゴシック" w:cs="ＭＳ Ｐゴシック"/>
                <w:color w:val="000000"/>
                <w:kern w:val="0"/>
                <w:sz w:val="16"/>
                <w:szCs w:val="16"/>
              </w:rPr>
            </w:pPr>
            <w:del w:id="412" w:author="作成者">
              <w:r w:rsidDel="00AF6EDB">
                <w:rPr>
                  <w:rFonts w:ascii="ＭＳ Ｐゴシック" w:eastAsia="ＭＳ Ｐゴシック" w:hAnsi="ＭＳ Ｐゴシック" w:cs="ＭＳ Ｐゴシック" w:hint="eastAsia"/>
                  <w:color w:val="000000"/>
                  <w:kern w:val="0"/>
                  <w:sz w:val="16"/>
                  <w:szCs w:val="16"/>
                </w:rPr>
                <w:delText xml:space="preserve">　</w:delText>
              </w:r>
            </w:del>
          </w:p>
        </w:tc>
        <w:tc>
          <w:tcPr>
            <w:tcW w:w="1503" w:type="dxa"/>
            <w:tcBorders>
              <w:top w:val="single" w:sz="4" w:space="0" w:color="auto"/>
              <w:left w:val="nil"/>
              <w:bottom w:val="single" w:sz="4" w:space="0" w:color="auto"/>
              <w:right w:val="single" w:sz="8" w:space="0" w:color="auto"/>
            </w:tcBorders>
            <w:noWrap/>
            <w:vAlign w:val="center"/>
          </w:tcPr>
          <w:p w14:paraId="78ABADDC" w14:textId="77777777" w:rsidR="00B87BA4" w:rsidDel="00AF6EDB" w:rsidRDefault="00B87BA4">
            <w:pPr>
              <w:widowControl/>
              <w:spacing w:afterLines="0" w:after="0"/>
              <w:ind w:left="0" w:firstLineChars="0" w:firstLine="0"/>
              <w:rPr>
                <w:del w:id="413" w:author="作成者"/>
                <w:rFonts w:ascii="ＭＳ Ｐゴシック" w:eastAsia="ＭＳ Ｐゴシック" w:hAnsi="ＭＳ Ｐゴシック" w:cs="ＭＳ Ｐゴシック"/>
                <w:color w:val="000000"/>
                <w:kern w:val="0"/>
                <w:sz w:val="16"/>
                <w:szCs w:val="16"/>
              </w:rPr>
            </w:pPr>
            <w:del w:id="414" w:author="作成者">
              <w:r w:rsidDel="00AF6EDB">
                <w:rPr>
                  <w:rFonts w:ascii="ＭＳ Ｐゴシック" w:eastAsia="ＭＳ Ｐゴシック" w:hAnsi="ＭＳ Ｐゴシック" w:cs="ＭＳ Ｐゴシック" w:hint="eastAsia"/>
                  <w:color w:val="000000"/>
                  <w:kern w:val="0"/>
                  <w:sz w:val="16"/>
                  <w:szCs w:val="16"/>
                </w:rPr>
                <w:delText xml:space="preserve">　</w:delText>
              </w:r>
            </w:del>
          </w:p>
        </w:tc>
      </w:tr>
      <w:tr w:rsidR="00B87BA4" w:rsidDel="00AF6EDB" w14:paraId="73CB7EDB" w14:textId="77777777">
        <w:trPr>
          <w:trHeight w:val="1680"/>
          <w:jc w:val="center"/>
          <w:del w:id="415" w:author="作成者"/>
        </w:trPr>
        <w:tc>
          <w:tcPr>
            <w:tcW w:w="1851" w:type="dxa"/>
            <w:tcBorders>
              <w:top w:val="nil"/>
              <w:left w:val="single" w:sz="8" w:space="0" w:color="auto"/>
              <w:bottom w:val="single" w:sz="4" w:space="0" w:color="auto"/>
              <w:right w:val="single" w:sz="4" w:space="0" w:color="auto"/>
            </w:tcBorders>
          </w:tcPr>
          <w:p w14:paraId="5EBF42DF" w14:textId="77777777" w:rsidR="00B87BA4" w:rsidDel="00AF6EDB" w:rsidRDefault="00B87BA4">
            <w:pPr>
              <w:widowControl/>
              <w:spacing w:afterLines="0" w:after="0"/>
              <w:ind w:left="0" w:firstLineChars="0" w:firstLine="0"/>
              <w:rPr>
                <w:del w:id="416" w:author="作成者"/>
                <w:rFonts w:ascii="ＭＳ Ｐゴシック" w:eastAsia="ＭＳ Ｐゴシック" w:hAnsi="ＭＳ Ｐゴシック" w:cs="ＭＳ Ｐゴシック"/>
                <w:bCs/>
                <w:kern w:val="0"/>
                <w:sz w:val="16"/>
                <w:szCs w:val="16"/>
              </w:rPr>
            </w:pPr>
            <w:del w:id="417" w:author="作成者">
              <w:r w:rsidDel="00AF6EDB">
                <w:rPr>
                  <w:rFonts w:ascii="ＭＳ Ｐゴシック" w:eastAsia="ＭＳ Ｐゴシック" w:hAnsi="ＭＳ Ｐゴシック" w:cs="ＭＳ Ｐゴシック" w:hint="eastAsia"/>
                  <w:bCs/>
                  <w:kern w:val="0"/>
                  <w:sz w:val="16"/>
                  <w:szCs w:val="16"/>
                </w:rPr>
                <w:delText>■ネットワークの運用</w:delText>
              </w:r>
              <w:r w:rsidDel="00AF6EDB">
                <w:rPr>
                  <w:rFonts w:ascii="ＭＳ Ｐゴシック" w:eastAsia="ＭＳ Ｐゴシック" w:hAnsi="ＭＳ Ｐゴシック" w:cs="ＭＳ Ｐゴシック" w:hint="eastAsia"/>
                  <w:bCs/>
                  <w:kern w:val="0"/>
                  <w:sz w:val="16"/>
                  <w:szCs w:val="16"/>
                </w:rPr>
                <w:br/>
              </w:r>
              <w:r w:rsidDel="00AF6EDB">
                <w:rPr>
                  <w:rFonts w:ascii="ＭＳ Ｐゴシック" w:eastAsia="ＭＳ Ｐゴシック" w:hAnsi="ＭＳ Ｐゴシック" w:cs="ＭＳ Ｐゴシック" w:hint="eastAsia"/>
                  <w:kern w:val="0"/>
                  <w:sz w:val="16"/>
                  <w:szCs w:val="16"/>
                </w:rPr>
                <w:delText>ネットワークを流れるデータ量の管理をする。</w:delText>
              </w:r>
            </w:del>
          </w:p>
        </w:tc>
        <w:tc>
          <w:tcPr>
            <w:tcW w:w="1779" w:type="dxa"/>
            <w:tcBorders>
              <w:top w:val="nil"/>
              <w:left w:val="nil"/>
              <w:bottom w:val="single" w:sz="4" w:space="0" w:color="auto"/>
              <w:right w:val="single" w:sz="4" w:space="0" w:color="auto"/>
            </w:tcBorders>
          </w:tcPr>
          <w:p w14:paraId="6A753C9A" w14:textId="77777777" w:rsidR="00B87BA4" w:rsidDel="00AF6EDB" w:rsidRDefault="00B87BA4">
            <w:pPr>
              <w:widowControl/>
              <w:spacing w:afterLines="0" w:after="0"/>
              <w:ind w:left="0" w:firstLineChars="0" w:firstLine="0"/>
              <w:rPr>
                <w:del w:id="418" w:author="作成者"/>
                <w:rFonts w:ascii="ＭＳ Ｐゴシック" w:eastAsia="ＭＳ Ｐゴシック" w:hAnsi="ＭＳ Ｐゴシック" w:cs="ＭＳ Ｐゴシック"/>
                <w:kern w:val="0"/>
                <w:sz w:val="16"/>
                <w:szCs w:val="16"/>
              </w:rPr>
            </w:pPr>
            <w:del w:id="419" w:author="作成者">
              <w:r w:rsidDel="00AF6EDB">
                <w:rPr>
                  <w:rFonts w:ascii="ＭＳ Ｐゴシック" w:eastAsia="ＭＳ Ｐゴシック" w:hAnsi="ＭＳ Ｐゴシック" w:cs="ＭＳ Ｐゴシック" w:hint="eastAsia"/>
                  <w:kern w:val="0"/>
                  <w:sz w:val="16"/>
                  <w:szCs w:val="16"/>
                </w:rPr>
                <w:delText>ネットワーク障害や大量のデータ転送により、ネットワークが正常に利用できなくなるおそれがある。</w:delText>
              </w:r>
            </w:del>
          </w:p>
        </w:tc>
        <w:tc>
          <w:tcPr>
            <w:tcW w:w="1807" w:type="dxa"/>
            <w:tcBorders>
              <w:top w:val="nil"/>
              <w:left w:val="nil"/>
              <w:bottom w:val="single" w:sz="4" w:space="0" w:color="auto"/>
              <w:right w:val="single" w:sz="4" w:space="0" w:color="auto"/>
            </w:tcBorders>
          </w:tcPr>
          <w:p w14:paraId="2EA2C6C0" w14:textId="77777777" w:rsidR="00B87BA4" w:rsidDel="00AF6EDB" w:rsidRDefault="00B87BA4">
            <w:pPr>
              <w:widowControl/>
              <w:spacing w:afterLines="0" w:after="0"/>
              <w:ind w:left="0" w:firstLineChars="0" w:firstLine="0"/>
              <w:rPr>
                <w:del w:id="420" w:author="作成者"/>
                <w:rFonts w:ascii="ＭＳ Ｐゴシック" w:eastAsia="ＭＳ Ｐゴシック" w:hAnsi="ＭＳ Ｐゴシック" w:cs="ＭＳ Ｐゴシック"/>
                <w:bCs/>
                <w:kern w:val="0"/>
                <w:sz w:val="16"/>
                <w:szCs w:val="16"/>
              </w:rPr>
            </w:pPr>
            <w:del w:id="421" w:author="作成者">
              <w:r w:rsidDel="00AF6EDB">
                <w:rPr>
                  <w:rFonts w:ascii="ＭＳ Ｐゴシック" w:eastAsia="ＭＳ Ｐゴシック" w:hAnsi="ＭＳ Ｐゴシック" w:cs="ＭＳ Ｐゴシック" w:hint="eastAsia"/>
                  <w:bCs/>
                  <w:kern w:val="0"/>
                  <w:sz w:val="16"/>
                  <w:szCs w:val="16"/>
                </w:rPr>
                <w:delText>■何も決められていない</w:delText>
              </w:r>
              <w:r w:rsidDel="00AF6EDB">
                <w:rPr>
                  <w:rFonts w:ascii="ＭＳ Ｐゴシック" w:eastAsia="ＭＳ Ｐゴシック" w:hAnsi="ＭＳ Ｐゴシック" w:cs="ＭＳ Ｐゴシック"/>
                  <w:bCs/>
                  <w:kern w:val="0"/>
                  <w:sz w:val="16"/>
                  <w:szCs w:val="16"/>
                </w:rPr>
                <w:br/>
              </w:r>
              <w:r w:rsidDel="00AF6EDB">
                <w:rPr>
                  <w:rFonts w:ascii="ＭＳ Ｐゴシック" w:eastAsia="ＭＳ Ｐゴシック" w:hAnsi="ＭＳ Ｐゴシック" w:cs="ＭＳ Ｐゴシック" w:hint="eastAsia"/>
                  <w:bCs/>
                  <w:kern w:val="0"/>
                  <w:sz w:val="16"/>
                  <w:szCs w:val="16"/>
                </w:rPr>
                <w:delText>ネットワーク管理ツールもしくはサービスを導入していない。</w:delText>
              </w:r>
            </w:del>
          </w:p>
        </w:tc>
        <w:tc>
          <w:tcPr>
            <w:tcW w:w="1807" w:type="dxa"/>
            <w:tcBorders>
              <w:top w:val="nil"/>
              <w:left w:val="nil"/>
              <w:bottom w:val="single" w:sz="4" w:space="0" w:color="auto"/>
              <w:right w:val="single" w:sz="4" w:space="0" w:color="auto"/>
            </w:tcBorders>
            <w:shd w:val="clear" w:color="000000" w:fill="CCFFFF"/>
          </w:tcPr>
          <w:p w14:paraId="35AF6F52" w14:textId="77777777" w:rsidR="00B87BA4" w:rsidDel="00AF6EDB" w:rsidRDefault="00B87BA4">
            <w:pPr>
              <w:widowControl/>
              <w:spacing w:afterLines="0" w:after="0"/>
              <w:ind w:left="0" w:firstLineChars="0" w:firstLine="0"/>
              <w:rPr>
                <w:del w:id="422" w:author="作成者"/>
                <w:rFonts w:ascii="ＭＳ Ｐゴシック" w:eastAsia="ＭＳ Ｐゴシック" w:hAnsi="ＭＳ Ｐゴシック" w:cs="ＭＳ Ｐゴシック"/>
                <w:bCs/>
                <w:kern w:val="0"/>
                <w:sz w:val="16"/>
                <w:szCs w:val="16"/>
              </w:rPr>
            </w:pPr>
            <w:del w:id="423" w:author="作成者">
              <w:r w:rsidDel="00AF6EDB">
                <w:rPr>
                  <w:rFonts w:ascii="ＭＳ Ｐゴシック" w:eastAsia="ＭＳ Ｐゴシック" w:hAnsi="ＭＳ Ｐゴシック" w:cs="ＭＳ Ｐゴシック" w:hint="eastAsia"/>
                  <w:bCs/>
                  <w:kern w:val="0"/>
                  <w:sz w:val="16"/>
                  <w:szCs w:val="16"/>
                </w:rPr>
                <w:delText>■管理ツールを導入する</w:delText>
              </w:r>
              <w:r w:rsidDel="00AF6EDB">
                <w:rPr>
                  <w:rFonts w:ascii="ＭＳ Ｐゴシック" w:eastAsia="ＭＳ Ｐゴシック" w:hAnsi="ＭＳ Ｐゴシック" w:cs="ＭＳ Ｐゴシック" w:hint="eastAsia"/>
                  <w:kern w:val="0"/>
                  <w:sz w:val="16"/>
                  <w:szCs w:val="16"/>
                </w:rPr>
                <w:br/>
                <w:delText>障害検知やネットワーク負荷を検知するツール、サービスを導入する。</w:delText>
              </w:r>
            </w:del>
          </w:p>
        </w:tc>
        <w:tc>
          <w:tcPr>
            <w:tcW w:w="1807" w:type="dxa"/>
            <w:tcBorders>
              <w:top w:val="nil"/>
              <w:left w:val="nil"/>
              <w:bottom w:val="single" w:sz="4" w:space="0" w:color="auto"/>
              <w:right w:val="single" w:sz="4" w:space="0" w:color="auto"/>
            </w:tcBorders>
          </w:tcPr>
          <w:p w14:paraId="264E5FC7" w14:textId="77777777" w:rsidR="00B87BA4" w:rsidDel="00AF6EDB" w:rsidRDefault="00B87BA4">
            <w:pPr>
              <w:widowControl/>
              <w:spacing w:afterLines="0" w:after="0"/>
              <w:ind w:left="0" w:firstLineChars="0" w:firstLine="0"/>
              <w:rPr>
                <w:del w:id="424" w:author="作成者"/>
                <w:rFonts w:ascii="ＭＳ Ｐゴシック" w:eastAsia="ＭＳ Ｐゴシック" w:hAnsi="ＭＳ Ｐゴシック" w:cs="ＭＳ Ｐゴシック"/>
                <w:bCs/>
                <w:kern w:val="0"/>
                <w:sz w:val="16"/>
                <w:szCs w:val="16"/>
              </w:rPr>
            </w:pPr>
            <w:del w:id="425" w:author="作成者">
              <w:r w:rsidDel="00AF6EDB">
                <w:rPr>
                  <w:rFonts w:ascii="ＭＳ Ｐゴシック" w:eastAsia="ＭＳ Ｐゴシック" w:hAnsi="ＭＳ Ｐゴシック" w:cs="ＭＳ Ｐゴシック" w:hint="eastAsia"/>
                  <w:bCs/>
                  <w:kern w:val="0"/>
                  <w:sz w:val="16"/>
                  <w:szCs w:val="16"/>
                </w:rPr>
                <w:delText>■冗長化する、使用状況を監視して記録できるようになる</w:delText>
              </w:r>
              <w:r w:rsidDel="00AF6EDB">
                <w:rPr>
                  <w:rFonts w:ascii="ＭＳ Ｐゴシック" w:eastAsia="ＭＳ Ｐゴシック" w:hAnsi="ＭＳ Ｐゴシック" w:cs="ＭＳ Ｐゴシック" w:hint="eastAsia"/>
                  <w:kern w:val="0"/>
                  <w:sz w:val="16"/>
                  <w:szCs w:val="16"/>
                </w:rPr>
                <w:br/>
                <w:delText>ネットワーク機器を冗長化して大量データに備えたり、ネットワーク障害時にネットワークが利用できなくなるのを回避したりする。</w:delText>
              </w:r>
            </w:del>
          </w:p>
        </w:tc>
        <w:tc>
          <w:tcPr>
            <w:tcW w:w="1950" w:type="dxa"/>
            <w:tcBorders>
              <w:top w:val="nil"/>
              <w:left w:val="nil"/>
              <w:bottom w:val="single" w:sz="4" w:space="0" w:color="auto"/>
              <w:right w:val="single" w:sz="8" w:space="0" w:color="auto"/>
            </w:tcBorders>
          </w:tcPr>
          <w:p w14:paraId="27BD179B" w14:textId="77777777" w:rsidR="00B87BA4" w:rsidDel="00AF6EDB" w:rsidRDefault="00B87BA4">
            <w:pPr>
              <w:widowControl/>
              <w:spacing w:afterLines="0" w:after="0"/>
              <w:ind w:left="0" w:firstLineChars="0" w:firstLine="0"/>
              <w:rPr>
                <w:del w:id="426" w:author="作成者"/>
                <w:rFonts w:ascii="ＭＳ Ｐゴシック" w:eastAsia="ＭＳ Ｐゴシック" w:hAnsi="ＭＳ Ｐゴシック" w:cs="ＭＳ Ｐゴシック"/>
                <w:bCs/>
                <w:kern w:val="0"/>
                <w:sz w:val="16"/>
                <w:szCs w:val="16"/>
              </w:rPr>
            </w:pPr>
            <w:del w:id="427" w:author="作成者">
              <w:r w:rsidDel="00AF6EDB">
                <w:rPr>
                  <w:rFonts w:ascii="ＭＳ Ｐゴシック" w:eastAsia="ＭＳ Ｐゴシック" w:hAnsi="ＭＳ Ｐゴシック" w:cs="ＭＳ Ｐゴシック" w:hint="eastAsia"/>
                  <w:bCs/>
                  <w:kern w:val="0"/>
                  <w:sz w:val="16"/>
                  <w:szCs w:val="16"/>
                </w:rPr>
                <w:delText>■トラフィックに応じた柔軟な制御ができる</w:delText>
              </w:r>
              <w:r w:rsidDel="00AF6EDB">
                <w:rPr>
                  <w:rFonts w:ascii="ＭＳ Ｐゴシック" w:eastAsia="ＭＳ Ｐゴシック" w:hAnsi="ＭＳ Ｐゴシック" w:cs="ＭＳ Ｐゴシック" w:hint="eastAsia"/>
                  <w:kern w:val="0"/>
                  <w:sz w:val="16"/>
                  <w:szCs w:val="16"/>
                </w:rPr>
                <w:br/>
                <w:delText>ネットワークの使用状況に応じて、機器の設定を容易に変更できる。</w:delText>
              </w:r>
            </w:del>
          </w:p>
        </w:tc>
        <w:tc>
          <w:tcPr>
            <w:tcW w:w="851" w:type="dxa"/>
            <w:tcBorders>
              <w:top w:val="single" w:sz="4" w:space="0" w:color="auto"/>
              <w:left w:val="single" w:sz="4" w:space="0" w:color="auto"/>
              <w:bottom w:val="single" w:sz="4" w:space="0" w:color="auto"/>
              <w:right w:val="single" w:sz="4" w:space="0" w:color="auto"/>
            </w:tcBorders>
          </w:tcPr>
          <w:p w14:paraId="1C3F65A2" w14:textId="77777777" w:rsidR="00B87BA4" w:rsidDel="00AF6EDB" w:rsidRDefault="00B87BA4">
            <w:pPr>
              <w:widowControl/>
              <w:spacing w:afterLines="0" w:after="0"/>
              <w:ind w:left="0" w:firstLineChars="0" w:firstLine="0"/>
              <w:rPr>
                <w:del w:id="428" w:author="作成者"/>
                <w:rFonts w:ascii="ＭＳ Ｐゴシック" w:eastAsia="ＭＳ Ｐゴシック" w:hAnsi="ＭＳ Ｐゴシック" w:cs="ＭＳ Ｐゴシック"/>
                <w:color w:val="000000"/>
                <w:kern w:val="0"/>
                <w:sz w:val="16"/>
                <w:szCs w:val="16"/>
              </w:rPr>
            </w:pPr>
          </w:p>
        </w:tc>
        <w:tc>
          <w:tcPr>
            <w:tcW w:w="850" w:type="dxa"/>
            <w:tcBorders>
              <w:top w:val="single" w:sz="4" w:space="0" w:color="auto"/>
              <w:left w:val="single" w:sz="4" w:space="0" w:color="auto"/>
              <w:bottom w:val="single" w:sz="4" w:space="0" w:color="auto"/>
              <w:right w:val="single" w:sz="4" w:space="0" w:color="auto"/>
            </w:tcBorders>
          </w:tcPr>
          <w:p w14:paraId="472AC6E7" w14:textId="77777777" w:rsidR="00B87BA4" w:rsidDel="00AF6EDB" w:rsidRDefault="00B87BA4">
            <w:pPr>
              <w:widowControl/>
              <w:spacing w:afterLines="0" w:after="0"/>
              <w:ind w:left="0" w:firstLineChars="0" w:firstLine="0"/>
              <w:rPr>
                <w:del w:id="429" w:author="作成者"/>
                <w:rFonts w:ascii="ＭＳ Ｐゴシック" w:eastAsia="ＭＳ Ｐゴシック" w:hAnsi="ＭＳ Ｐゴシック" w:cs="ＭＳ Ｐゴシック"/>
                <w:color w:val="000000"/>
                <w:kern w:val="0"/>
                <w:sz w:val="16"/>
                <w:szCs w:val="16"/>
              </w:rPr>
            </w:pPr>
          </w:p>
        </w:tc>
        <w:tc>
          <w:tcPr>
            <w:tcW w:w="1134" w:type="dxa"/>
            <w:tcBorders>
              <w:top w:val="single" w:sz="4" w:space="0" w:color="auto"/>
              <w:left w:val="single" w:sz="4" w:space="0" w:color="auto"/>
              <w:bottom w:val="single" w:sz="4" w:space="0" w:color="auto"/>
              <w:right w:val="single" w:sz="4" w:space="0" w:color="auto"/>
            </w:tcBorders>
            <w:noWrap/>
            <w:vAlign w:val="center"/>
          </w:tcPr>
          <w:p w14:paraId="4F1D5798" w14:textId="77777777" w:rsidR="00B87BA4" w:rsidDel="00AF6EDB" w:rsidRDefault="00B87BA4">
            <w:pPr>
              <w:widowControl/>
              <w:spacing w:afterLines="0" w:after="0"/>
              <w:ind w:left="0" w:firstLineChars="0" w:firstLine="0"/>
              <w:rPr>
                <w:del w:id="430" w:author="作成者"/>
                <w:rFonts w:ascii="ＭＳ Ｐゴシック" w:eastAsia="ＭＳ Ｐゴシック" w:hAnsi="ＭＳ Ｐゴシック" w:cs="ＭＳ Ｐゴシック"/>
                <w:color w:val="000000"/>
                <w:kern w:val="0"/>
                <w:sz w:val="16"/>
                <w:szCs w:val="16"/>
              </w:rPr>
            </w:pPr>
            <w:del w:id="431" w:author="作成者">
              <w:r w:rsidDel="00AF6EDB">
                <w:rPr>
                  <w:rFonts w:ascii="ＭＳ Ｐゴシック" w:eastAsia="ＭＳ Ｐゴシック" w:hAnsi="ＭＳ Ｐゴシック" w:cs="ＭＳ Ｐゴシック" w:hint="eastAsia"/>
                  <w:color w:val="000000"/>
                  <w:kern w:val="0"/>
                  <w:sz w:val="16"/>
                  <w:szCs w:val="16"/>
                </w:rPr>
                <w:delText xml:space="preserve">　</w:delText>
              </w:r>
            </w:del>
          </w:p>
        </w:tc>
        <w:tc>
          <w:tcPr>
            <w:tcW w:w="1503" w:type="dxa"/>
            <w:tcBorders>
              <w:top w:val="single" w:sz="4" w:space="0" w:color="auto"/>
              <w:left w:val="nil"/>
              <w:bottom w:val="single" w:sz="4" w:space="0" w:color="auto"/>
              <w:right w:val="single" w:sz="8" w:space="0" w:color="auto"/>
            </w:tcBorders>
            <w:noWrap/>
            <w:vAlign w:val="center"/>
          </w:tcPr>
          <w:p w14:paraId="33B64D98" w14:textId="77777777" w:rsidR="00B87BA4" w:rsidDel="00AF6EDB" w:rsidRDefault="00B87BA4">
            <w:pPr>
              <w:widowControl/>
              <w:spacing w:afterLines="0" w:after="0"/>
              <w:ind w:left="0" w:firstLineChars="0" w:firstLine="0"/>
              <w:rPr>
                <w:del w:id="432" w:author="作成者"/>
                <w:rFonts w:ascii="ＭＳ Ｐゴシック" w:eastAsia="ＭＳ Ｐゴシック" w:hAnsi="ＭＳ Ｐゴシック" w:cs="ＭＳ Ｐゴシック"/>
                <w:color w:val="000000"/>
                <w:kern w:val="0"/>
                <w:sz w:val="16"/>
                <w:szCs w:val="16"/>
              </w:rPr>
            </w:pPr>
            <w:del w:id="433" w:author="作成者">
              <w:r w:rsidDel="00AF6EDB">
                <w:rPr>
                  <w:rFonts w:ascii="ＭＳ Ｐゴシック" w:eastAsia="ＭＳ Ｐゴシック" w:hAnsi="ＭＳ Ｐゴシック" w:cs="ＭＳ Ｐゴシック" w:hint="eastAsia"/>
                  <w:color w:val="000000"/>
                  <w:kern w:val="0"/>
                  <w:sz w:val="16"/>
                  <w:szCs w:val="16"/>
                </w:rPr>
                <w:delText xml:space="preserve">　</w:delText>
              </w:r>
            </w:del>
          </w:p>
        </w:tc>
      </w:tr>
      <w:tr w:rsidR="00B87BA4" w:rsidDel="00AF6EDB" w14:paraId="3373DA32" w14:textId="77777777">
        <w:trPr>
          <w:cantSplit/>
          <w:trHeight w:val="740"/>
          <w:jc w:val="center"/>
          <w:del w:id="434" w:author="作成者"/>
        </w:trPr>
        <w:tc>
          <w:tcPr>
            <w:tcW w:w="1851" w:type="dxa"/>
            <w:vMerge w:val="restart"/>
            <w:tcBorders>
              <w:top w:val="nil"/>
              <w:left w:val="single" w:sz="8" w:space="0" w:color="auto"/>
              <w:right w:val="single" w:sz="4" w:space="0" w:color="auto"/>
            </w:tcBorders>
          </w:tcPr>
          <w:p w14:paraId="60CE9211" w14:textId="77777777" w:rsidR="00B87BA4" w:rsidDel="00AF6EDB" w:rsidRDefault="00B87BA4">
            <w:pPr>
              <w:spacing w:afterLines="0" w:after="0"/>
              <w:ind w:left="0" w:firstLineChars="0" w:firstLine="0"/>
              <w:rPr>
                <w:del w:id="435" w:author="作成者"/>
                <w:rFonts w:ascii="ＭＳ Ｐゴシック" w:eastAsia="ＭＳ Ｐゴシック" w:hAnsi="ＭＳ Ｐゴシック" w:cs="ＭＳ Ｐゴシック"/>
                <w:bCs/>
                <w:kern w:val="0"/>
                <w:sz w:val="16"/>
                <w:szCs w:val="16"/>
              </w:rPr>
            </w:pPr>
            <w:del w:id="436" w:author="作成者">
              <w:r w:rsidDel="00AF6EDB">
                <w:rPr>
                  <w:rFonts w:ascii="ＭＳ Ｐゴシック" w:eastAsia="ＭＳ Ｐゴシック" w:hAnsi="ＭＳ Ｐゴシック" w:cs="ＭＳ Ｐゴシック" w:hint="eastAsia"/>
                  <w:bCs/>
                  <w:kern w:val="0"/>
                  <w:sz w:val="16"/>
                  <w:szCs w:val="16"/>
                </w:rPr>
                <w:delText>■保守</w:delText>
              </w:r>
              <w:r w:rsidDel="00AF6EDB">
                <w:rPr>
                  <w:rFonts w:ascii="ＭＳ Ｐゴシック" w:eastAsia="ＭＳ Ｐゴシック" w:hAnsi="ＭＳ Ｐゴシック" w:cs="ＭＳ Ｐゴシック" w:hint="eastAsia"/>
                  <w:kern w:val="0"/>
                  <w:sz w:val="16"/>
                  <w:szCs w:val="16"/>
                </w:rPr>
                <w:br/>
                <w:delText>ＯＳやアプリケーション、ハードの保守を行なう。</w:delText>
              </w:r>
            </w:del>
          </w:p>
        </w:tc>
        <w:tc>
          <w:tcPr>
            <w:tcW w:w="1779" w:type="dxa"/>
            <w:tcBorders>
              <w:top w:val="nil"/>
              <w:left w:val="nil"/>
              <w:bottom w:val="single" w:sz="4" w:space="0" w:color="auto"/>
              <w:right w:val="single" w:sz="4" w:space="0" w:color="auto"/>
            </w:tcBorders>
          </w:tcPr>
          <w:p w14:paraId="6FC66F6A" w14:textId="77777777" w:rsidR="00B87BA4" w:rsidDel="00AF6EDB" w:rsidRDefault="00B87BA4">
            <w:pPr>
              <w:widowControl/>
              <w:spacing w:afterLines="0" w:after="0"/>
              <w:ind w:left="0" w:firstLineChars="0" w:firstLine="0"/>
              <w:rPr>
                <w:del w:id="437" w:author="作成者"/>
                <w:rFonts w:ascii="ＭＳ Ｐゴシック" w:eastAsia="ＭＳ Ｐゴシック" w:hAnsi="ＭＳ Ｐゴシック" w:cs="ＭＳ Ｐゴシック"/>
                <w:kern w:val="0"/>
                <w:sz w:val="16"/>
                <w:szCs w:val="16"/>
              </w:rPr>
            </w:pPr>
            <w:del w:id="438" w:author="作成者">
              <w:r w:rsidDel="00AF6EDB">
                <w:rPr>
                  <w:rFonts w:ascii="ＭＳ Ｐゴシック" w:eastAsia="ＭＳ Ｐゴシック" w:hAnsi="ＭＳ Ｐゴシック" w:cs="ＭＳ Ｐゴシック" w:hint="eastAsia"/>
                  <w:kern w:val="0"/>
                  <w:sz w:val="16"/>
                  <w:szCs w:val="16"/>
                </w:rPr>
                <w:delText>ハードウェア保守がされていないと、不具合の発生や、故障が発生するおそれがある。</w:delText>
              </w:r>
            </w:del>
          </w:p>
        </w:tc>
        <w:tc>
          <w:tcPr>
            <w:tcW w:w="1807" w:type="dxa"/>
            <w:tcBorders>
              <w:top w:val="nil"/>
              <w:left w:val="nil"/>
              <w:bottom w:val="single" w:sz="4" w:space="0" w:color="auto"/>
              <w:right w:val="single" w:sz="4" w:space="0" w:color="auto"/>
            </w:tcBorders>
          </w:tcPr>
          <w:p w14:paraId="2AAD1C29" w14:textId="77777777" w:rsidR="00B87BA4" w:rsidDel="00AF6EDB" w:rsidRDefault="00B87BA4">
            <w:pPr>
              <w:widowControl/>
              <w:spacing w:afterLines="0" w:after="0"/>
              <w:ind w:left="0" w:firstLineChars="0" w:firstLine="0"/>
              <w:rPr>
                <w:del w:id="439" w:author="作成者"/>
                <w:rFonts w:ascii="ＭＳ Ｐゴシック" w:eastAsia="ＭＳ Ｐゴシック" w:hAnsi="ＭＳ Ｐゴシック" w:cs="ＭＳ Ｐゴシック"/>
                <w:bCs/>
                <w:kern w:val="0"/>
                <w:sz w:val="16"/>
                <w:szCs w:val="16"/>
              </w:rPr>
            </w:pPr>
            <w:del w:id="440" w:author="作成者">
              <w:r w:rsidDel="00AF6EDB">
                <w:rPr>
                  <w:rFonts w:ascii="ＭＳ Ｐゴシック" w:eastAsia="ＭＳ Ｐゴシック" w:hAnsi="ＭＳ Ｐゴシック" w:cs="ＭＳ Ｐゴシック" w:hint="eastAsia"/>
                  <w:bCs/>
                  <w:kern w:val="0"/>
                  <w:sz w:val="16"/>
                  <w:szCs w:val="16"/>
                </w:rPr>
                <w:delText>■何も決められていない</w:delText>
              </w:r>
              <w:r w:rsidDel="00AF6EDB">
                <w:rPr>
                  <w:rFonts w:ascii="ＭＳ Ｐゴシック" w:eastAsia="ＭＳ Ｐゴシック" w:hAnsi="ＭＳ Ｐゴシック" w:cs="ＭＳ Ｐゴシック" w:hint="eastAsia"/>
                  <w:kern w:val="0"/>
                  <w:sz w:val="16"/>
                  <w:szCs w:val="16"/>
                </w:rPr>
                <w:br/>
                <w:delText>メンテナンス作業をやっていない。</w:delText>
              </w:r>
            </w:del>
          </w:p>
        </w:tc>
        <w:tc>
          <w:tcPr>
            <w:tcW w:w="1807" w:type="dxa"/>
            <w:tcBorders>
              <w:top w:val="single" w:sz="4" w:space="0" w:color="auto"/>
              <w:left w:val="nil"/>
              <w:bottom w:val="single" w:sz="4" w:space="0" w:color="auto"/>
              <w:right w:val="single" w:sz="4" w:space="0" w:color="auto"/>
            </w:tcBorders>
            <w:shd w:val="clear" w:color="auto" w:fill="CCFFFF"/>
          </w:tcPr>
          <w:p w14:paraId="4E1E24E3" w14:textId="77777777" w:rsidR="00B87BA4" w:rsidDel="00AF6EDB" w:rsidRDefault="00B87BA4">
            <w:pPr>
              <w:widowControl/>
              <w:spacing w:afterLines="0" w:after="0"/>
              <w:ind w:left="0" w:firstLineChars="0" w:firstLine="0"/>
              <w:rPr>
                <w:del w:id="441" w:author="作成者"/>
                <w:rFonts w:ascii="ＭＳ Ｐゴシック" w:eastAsia="ＭＳ Ｐゴシック" w:hAnsi="ＭＳ Ｐゴシック" w:cs="ＭＳ Ｐゴシック"/>
                <w:bCs/>
                <w:kern w:val="0"/>
                <w:sz w:val="16"/>
                <w:szCs w:val="16"/>
              </w:rPr>
            </w:pPr>
            <w:del w:id="442" w:author="作成者">
              <w:r w:rsidDel="00AF6EDB">
                <w:rPr>
                  <w:rFonts w:ascii="ＭＳ Ｐゴシック" w:eastAsia="ＭＳ Ｐゴシック" w:hAnsi="ＭＳ Ｐゴシック" w:cs="ＭＳ Ｐゴシック" w:hint="eastAsia"/>
                  <w:bCs/>
                  <w:kern w:val="0"/>
                  <w:sz w:val="16"/>
                  <w:szCs w:val="16"/>
                </w:rPr>
                <w:delText>■障害発生時に対応する</w:delText>
              </w:r>
              <w:r w:rsidDel="00AF6EDB">
                <w:rPr>
                  <w:rFonts w:ascii="ＭＳ Ｐゴシック" w:eastAsia="ＭＳ Ｐゴシック" w:hAnsi="ＭＳ Ｐゴシック" w:cs="ＭＳ Ｐゴシック" w:hint="eastAsia"/>
                  <w:kern w:val="0"/>
                  <w:sz w:val="16"/>
                  <w:szCs w:val="16"/>
                </w:rPr>
                <w:br/>
                <w:delText>障害が発生した時点で、保守作業を実施する。</w:delText>
              </w:r>
            </w:del>
          </w:p>
        </w:tc>
        <w:tc>
          <w:tcPr>
            <w:tcW w:w="1807" w:type="dxa"/>
            <w:tcBorders>
              <w:top w:val="single" w:sz="4" w:space="0" w:color="auto"/>
              <w:left w:val="nil"/>
              <w:bottom w:val="single" w:sz="4" w:space="0" w:color="auto"/>
              <w:right w:val="single" w:sz="4" w:space="0" w:color="auto"/>
            </w:tcBorders>
            <w:shd w:val="clear" w:color="000000" w:fill="auto"/>
          </w:tcPr>
          <w:p w14:paraId="757A0A0E" w14:textId="77777777" w:rsidR="00B87BA4" w:rsidDel="00AF6EDB" w:rsidRDefault="00B87BA4">
            <w:pPr>
              <w:widowControl/>
              <w:spacing w:afterLines="0" w:after="0"/>
              <w:ind w:left="0" w:firstLineChars="0" w:firstLine="0"/>
              <w:rPr>
                <w:del w:id="443" w:author="作成者"/>
                <w:rFonts w:ascii="ＭＳ Ｐゴシック" w:eastAsia="ＭＳ Ｐゴシック" w:hAnsi="ＭＳ Ｐゴシック" w:cs="ＭＳ Ｐゴシック"/>
                <w:bCs/>
                <w:kern w:val="0"/>
                <w:sz w:val="16"/>
                <w:szCs w:val="16"/>
              </w:rPr>
            </w:pPr>
            <w:del w:id="444" w:author="作成者">
              <w:r w:rsidDel="00AF6EDB">
                <w:rPr>
                  <w:rFonts w:ascii="ＭＳ Ｐゴシック" w:eastAsia="ＭＳ Ｐゴシック" w:hAnsi="ＭＳ Ｐゴシック" w:cs="ＭＳ Ｐゴシック" w:hint="eastAsia"/>
                  <w:bCs/>
                  <w:kern w:val="0"/>
                  <w:sz w:val="16"/>
                  <w:szCs w:val="16"/>
                </w:rPr>
                <w:delText>■定期保守を実施する</w:delText>
              </w:r>
              <w:r w:rsidDel="00AF6EDB">
                <w:rPr>
                  <w:rFonts w:ascii="ＭＳ Ｐゴシック" w:eastAsia="ＭＳ Ｐゴシック" w:hAnsi="ＭＳ Ｐゴシック" w:cs="ＭＳ Ｐゴシック"/>
                  <w:bCs/>
                  <w:kern w:val="0"/>
                  <w:sz w:val="16"/>
                  <w:szCs w:val="16"/>
                </w:rPr>
                <w:br/>
              </w:r>
              <w:r w:rsidDel="00AF6EDB">
                <w:rPr>
                  <w:rFonts w:ascii="ＭＳ Ｐゴシック" w:eastAsia="ＭＳ Ｐゴシック" w:hAnsi="ＭＳ Ｐゴシック" w:cs="ＭＳ Ｐゴシック" w:hint="eastAsia"/>
                  <w:bCs/>
                  <w:kern w:val="0"/>
                  <w:sz w:val="16"/>
                  <w:szCs w:val="16"/>
                </w:rPr>
                <w:delText>定期的に機器の点検、整備を行い、耐用期間を過ぎた部品は交換する。</w:delText>
              </w:r>
            </w:del>
          </w:p>
        </w:tc>
        <w:tc>
          <w:tcPr>
            <w:tcW w:w="1950" w:type="dxa"/>
            <w:tcBorders>
              <w:top w:val="nil"/>
              <w:left w:val="nil"/>
              <w:bottom w:val="single" w:sz="4" w:space="0" w:color="auto"/>
              <w:right w:val="single" w:sz="8" w:space="0" w:color="auto"/>
            </w:tcBorders>
          </w:tcPr>
          <w:p w14:paraId="65E0A302" w14:textId="77777777" w:rsidR="00B87BA4" w:rsidDel="00AF6EDB" w:rsidRDefault="00B87BA4">
            <w:pPr>
              <w:widowControl/>
              <w:spacing w:afterLines="0" w:after="0"/>
              <w:ind w:left="0" w:firstLineChars="0" w:firstLine="0"/>
              <w:rPr>
                <w:del w:id="445" w:author="作成者"/>
                <w:rFonts w:ascii="ＭＳ Ｐゴシック" w:eastAsia="ＭＳ Ｐゴシック" w:hAnsi="ＭＳ Ｐゴシック" w:cs="ＭＳ Ｐゴシック"/>
                <w:bCs/>
                <w:kern w:val="0"/>
                <w:sz w:val="16"/>
                <w:szCs w:val="16"/>
              </w:rPr>
            </w:pPr>
            <w:del w:id="446" w:author="作成者">
              <w:r w:rsidDel="00AF6EDB">
                <w:rPr>
                  <w:rFonts w:ascii="ＭＳ Ｐゴシック" w:eastAsia="ＭＳ Ｐゴシック" w:hAnsi="ＭＳ Ｐゴシック" w:cs="ＭＳ Ｐゴシック" w:hint="eastAsia"/>
                  <w:bCs/>
                  <w:kern w:val="0"/>
                  <w:sz w:val="16"/>
                  <w:szCs w:val="16"/>
                </w:rPr>
                <w:delText>■予防的に対応する</w:delText>
              </w:r>
              <w:r w:rsidDel="00AF6EDB">
                <w:rPr>
                  <w:rFonts w:ascii="ＭＳ Ｐゴシック" w:eastAsia="ＭＳ Ｐゴシック" w:hAnsi="ＭＳ Ｐゴシック" w:cs="ＭＳ Ｐゴシック"/>
                  <w:bCs/>
                  <w:kern w:val="0"/>
                  <w:sz w:val="16"/>
                  <w:szCs w:val="16"/>
                </w:rPr>
                <w:br/>
              </w:r>
              <w:r w:rsidDel="00AF6EDB">
                <w:rPr>
                  <w:rFonts w:ascii="ＭＳ Ｐゴシック" w:eastAsia="ＭＳ Ｐゴシック" w:hAnsi="ＭＳ Ｐゴシック" w:cs="ＭＳ Ｐゴシック" w:hint="eastAsia"/>
                  <w:bCs/>
                  <w:kern w:val="0"/>
                  <w:sz w:val="16"/>
                  <w:szCs w:val="16"/>
                </w:rPr>
                <w:delText>定期的に機器の点検、整備を行い、耐用期間を過ぎる前に部品を交換する。</w:delText>
              </w:r>
            </w:del>
          </w:p>
        </w:tc>
        <w:tc>
          <w:tcPr>
            <w:tcW w:w="851" w:type="dxa"/>
            <w:tcBorders>
              <w:top w:val="nil"/>
              <w:left w:val="single" w:sz="4" w:space="0" w:color="auto"/>
              <w:bottom w:val="single" w:sz="4" w:space="0" w:color="auto"/>
              <w:right w:val="single" w:sz="4" w:space="0" w:color="auto"/>
            </w:tcBorders>
          </w:tcPr>
          <w:p w14:paraId="75DA8187" w14:textId="77777777" w:rsidR="00B87BA4" w:rsidDel="00AF6EDB" w:rsidRDefault="00B87BA4">
            <w:pPr>
              <w:widowControl/>
              <w:spacing w:afterLines="0" w:after="0"/>
              <w:ind w:left="0" w:firstLineChars="0" w:firstLine="0"/>
              <w:rPr>
                <w:del w:id="447" w:author="作成者"/>
                <w:rFonts w:ascii="ＭＳ Ｐゴシック" w:eastAsia="ＭＳ Ｐゴシック" w:hAnsi="ＭＳ Ｐゴシック" w:cs="ＭＳ Ｐゴシック"/>
                <w:color w:val="000000"/>
                <w:kern w:val="0"/>
                <w:sz w:val="16"/>
                <w:szCs w:val="16"/>
              </w:rPr>
            </w:pPr>
          </w:p>
        </w:tc>
        <w:tc>
          <w:tcPr>
            <w:tcW w:w="850" w:type="dxa"/>
            <w:tcBorders>
              <w:top w:val="nil"/>
              <w:left w:val="single" w:sz="4" w:space="0" w:color="auto"/>
              <w:bottom w:val="single" w:sz="4" w:space="0" w:color="auto"/>
              <w:right w:val="single" w:sz="4" w:space="0" w:color="auto"/>
            </w:tcBorders>
          </w:tcPr>
          <w:p w14:paraId="5AA81745" w14:textId="77777777" w:rsidR="00B87BA4" w:rsidDel="00AF6EDB" w:rsidRDefault="00B87BA4">
            <w:pPr>
              <w:widowControl/>
              <w:spacing w:afterLines="0" w:after="0"/>
              <w:ind w:left="0" w:firstLineChars="0" w:firstLine="0"/>
              <w:rPr>
                <w:del w:id="448" w:author="作成者"/>
                <w:rFonts w:ascii="ＭＳ Ｐゴシック" w:eastAsia="ＭＳ Ｐゴシック" w:hAnsi="ＭＳ Ｐゴシック" w:cs="ＭＳ Ｐゴシック"/>
                <w:color w:val="000000"/>
                <w:kern w:val="0"/>
                <w:sz w:val="16"/>
                <w:szCs w:val="16"/>
              </w:rPr>
            </w:pPr>
          </w:p>
        </w:tc>
        <w:tc>
          <w:tcPr>
            <w:tcW w:w="1134" w:type="dxa"/>
            <w:tcBorders>
              <w:top w:val="nil"/>
              <w:left w:val="single" w:sz="4" w:space="0" w:color="auto"/>
              <w:bottom w:val="single" w:sz="4" w:space="0" w:color="auto"/>
              <w:right w:val="single" w:sz="4" w:space="0" w:color="auto"/>
            </w:tcBorders>
            <w:noWrap/>
            <w:vAlign w:val="center"/>
          </w:tcPr>
          <w:p w14:paraId="7D919C3D" w14:textId="77777777" w:rsidR="00B87BA4" w:rsidDel="00AF6EDB" w:rsidRDefault="00B87BA4">
            <w:pPr>
              <w:widowControl/>
              <w:spacing w:afterLines="0" w:after="0"/>
              <w:ind w:left="0" w:firstLineChars="0" w:firstLine="0"/>
              <w:rPr>
                <w:del w:id="449" w:author="作成者"/>
                <w:rFonts w:ascii="ＭＳ Ｐゴシック" w:eastAsia="ＭＳ Ｐゴシック" w:hAnsi="ＭＳ Ｐゴシック" w:cs="ＭＳ Ｐゴシック"/>
                <w:color w:val="000000"/>
                <w:kern w:val="0"/>
                <w:sz w:val="16"/>
                <w:szCs w:val="16"/>
              </w:rPr>
            </w:pPr>
          </w:p>
        </w:tc>
        <w:tc>
          <w:tcPr>
            <w:tcW w:w="1503" w:type="dxa"/>
            <w:tcBorders>
              <w:top w:val="nil"/>
              <w:left w:val="nil"/>
              <w:bottom w:val="single" w:sz="4" w:space="0" w:color="auto"/>
              <w:right w:val="single" w:sz="8" w:space="0" w:color="auto"/>
            </w:tcBorders>
            <w:noWrap/>
            <w:vAlign w:val="center"/>
          </w:tcPr>
          <w:p w14:paraId="5623B8C2" w14:textId="77777777" w:rsidR="00B87BA4" w:rsidDel="00AF6EDB" w:rsidRDefault="00B87BA4">
            <w:pPr>
              <w:widowControl/>
              <w:spacing w:afterLines="0" w:after="0"/>
              <w:ind w:left="0" w:firstLineChars="0" w:firstLine="0"/>
              <w:rPr>
                <w:del w:id="450" w:author="作成者"/>
                <w:rFonts w:ascii="ＭＳ Ｐゴシック" w:eastAsia="ＭＳ Ｐゴシック" w:hAnsi="ＭＳ Ｐゴシック" w:cs="ＭＳ Ｐゴシック"/>
                <w:color w:val="000000"/>
                <w:kern w:val="0"/>
                <w:sz w:val="16"/>
                <w:szCs w:val="16"/>
              </w:rPr>
            </w:pPr>
          </w:p>
        </w:tc>
      </w:tr>
      <w:tr w:rsidR="00B87BA4" w:rsidDel="00AF6EDB" w14:paraId="15EBCC80" w14:textId="77777777">
        <w:trPr>
          <w:cantSplit/>
          <w:trHeight w:val="740"/>
          <w:jc w:val="center"/>
          <w:del w:id="451" w:author="作成者"/>
        </w:trPr>
        <w:tc>
          <w:tcPr>
            <w:tcW w:w="1851" w:type="dxa"/>
            <w:vMerge/>
            <w:tcBorders>
              <w:left w:val="single" w:sz="8" w:space="0" w:color="auto"/>
              <w:right w:val="single" w:sz="4" w:space="0" w:color="auto"/>
            </w:tcBorders>
          </w:tcPr>
          <w:p w14:paraId="7E868355" w14:textId="77777777" w:rsidR="00B87BA4" w:rsidDel="00AF6EDB" w:rsidRDefault="00B87BA4">
            <w:pPr>
              <w:spacing w:after="180"/>
              <w:ind w:left="0" w:firstLine="160"/>
              <w:rPr>
                <w:del w:id="452" w:author="作成者"/>
                <w:rFonts w:ascii="ＭＳ Ｐゴシック" w:eastAsia="ＭＳ Ｐゴシック" w:hAnsi="ＭＳ Ｐゴシック" w:cs="ＭＳ Ｐゴシック"/>
                <w:bCs/>
                <w:kern w:val="0"/>
                <w:sz w:val="16"/>
                <w:szCs w:val="16"/>
              </w:rPr>
            </w:pPr>
          </w:p>
        </w:tc>
        <w:tc>
          <w:tcPr>
            <w:tcW w:w="1779" w:type="dxa"/>
            <w:tcBorders>
              <w:top w:val="nil"/>
              <w:left w:val="nil"/>
              <w:bottom w:val="single" w:sz="4" w:space="0" w:color="auto"/>
              <w:right w:val="single" w:sz="4" w:space="0" w:color="auto"/>
            </w:tcBorders>
          </w:tcPr>
          <w:p w14:paraId="0969458C" w14:textId="77777777" w:rsidR="00B87BA4" w:rsidDel="00AF6EDB" w:rsidRDefault="00B87BA4">
            <w:pPr>
              <w:widowControl/>
              <w:spacing w:afterLines="0" w:after="0"/>
              <w:ind w:left="0" w:firstLineChars="0" w:firstLine="0"/>
              <w:rPr>
                <w:del w:id="453" w:author="作成者"/>
                <w:rFonts w:ascii="ＭＳ Ｐゴシック" w:eastAsia="ＭＳ Ｐゴシック" w:hAnsi="ＭＳ Ｐゴシック" w:cs="ＭＳ Ｐゴシック"/>
                <w:kern w:val="0"/>
                <w:sz w:val="16"/>
                <w:szCs w:val="16"/>
              </w:rPr>
            </w:pPr>
            <w:del w:id="454" w:author="作成者">
              <w:r w:rsidDel="00AF6EDB">
                <w:rPr>
                  <w:rFonts w:ascii="ＭＳ Ｐゴシック" w:eastAsia="ＭＳ Ｐゴシック" w:hAnsi="ＭＳ Ｐゴシック" w:cs="ＭＳ Ｐゴシック" w:hint="eastAsia"/>
                  <w:kern w:val="0"/>
                  <w:sz w:val="16"/>
                  <w:szCs w:val="16"/>
                </w:rPr>
                <w:delText>OS、ミドルウェアの保守がされていないと、不具合の発生や、セキュリティホールによって情報が漏洩するおそれがある。</w:delText>
              </w:r>
            </w:del>
          </w:p>
        </w:tc>
        <w:tc>
          <w:tcPr>
            <w:tcW w:w="1807" w:type="dxa"/>
            <w:tcBorders>
              <w:top w:val="nil"/>
              <w:left w:val="nil"/>
              <w:bottom w:val="single" w:sz="4" w:space="0" w:color="auto"/>
              <w:right w:val="single" w:sz="4" w:space="0" w:color="auto"/>
            </w:tcBorders>
          </w:tcPr>
          <w:p w14:paraId="269DD477" w14:textId="77777777" w:rsidR="00B87BA4" w:rsidDel="00AF6EDB" w:rsidRDefault="00B87BA4">
            <w:pPr>
              <w:widowControl/>
              <w:spacing w:afterLines="0" w:after="0"/>
              <w:ind w:left="0" w:firstLineChars="0" w:firstLine="0"/>
              <w:rPr>
                <w:del w:id="455" w:author="作成者"/>
                <w:rFonts w:ascii="ＭＳ Ｐゴシック" w:eastAsia="ＭＳ Ｐゴシック" w:hAnsi="ＭＳ Ｐゴシック" w:cs="ＭＳ Ｐゴシック"/>
                <w:bCs/>
                <w:kern w:val="0"/>
                <w:sz w:val="16"/>
                <w:szCs w:val="16"/>
              </w:rPr>
            </w:pPr>
            <w:del w:id="456" w:author="作成者">
              <w:r w:rsidDel="00AF6EDB">
                <w:rPr>
                  <w:rFonts w:ascii="ＭＳ Ｐゴシック" w:eastAsia="ＭＳ Ｐゴシック" w:hAnsi="ＭＳ Ｐゴシック" w:cs="ＭＳ Ｐゴシック" w:hint="eastAsia"/>
                  <w:bCs/>
                  <w:kern w:val="0"/>
                  <w:sz w:val="16"/>
                  <w:szCs w:val="16"/>
                </w:rPr>
                <w:delText>■何も決められていない</w:delText>
              </w:r>
              <w:r w:rsidDel="00AF6EDB">
                <w:rPr>
                  <w:rFonts w:ascii="ＭＳ Ｐゴシック" w:eastAsia="ＭＳ Ｐゴシック" w:hAnsi="ＭＳ Ｐゴシック" w:cs="ＭＳ Ｐゴシック" w:hint="eastAsia"/>
                  <w:kern w:val="0"/>
                  <w:sz w:val="16"/>
                  <w:szCs w:val="16"/>
                </w:rPr>
                <w:br/>
                <w:delText>メンテナンス作業をやっていない。</w:delText>
              </w:r>
            </w:del>
          </w:p>
        </w:tc>
        <w:tc>
          <w:tcPr>
            <w:tcW w:w="1807" w:type="dxa"/>
            <w:tcBorders>
              <w:top w:val="single" w:sz="4" w:space="0" w:color="auto"/>
              <w:left w:val="nil"/>
              <w:bottom w:val="single" w:sz="4" w:space="0" w:color="auto"/>
              <w:right w:val="single" w:sz="4" w:space="0" w:color="auto"/>
            </w:tcBorders>
            <w:shd w:val="clear" w:color="auto" w:fill="CCFFFF"/>
          </w:tcPr>
          <w:p w14:paraId="0FECB373" w14:textId="77777777" w:rsidR="00B87BA4" w:rsidDel="00AF6EDB" w:rsidRDefault="00B87BA4">
            <w:pPr>
              <w:widowControl/>
              <w:spacing w:afterLines="0" w:after="0"/>
              <w:ind w:left="0" w:firstLineChars="0" w:firstLine="0"/>
              <w:rPr>
                <w:del w:id="457" w:author="作成者"/>
                <w:rFonts w:ascii="ＭＳ Ｐゴシック" w:eastAsia="ＭＳ Ｐゴシック" w:hAnsi="ＭＳ Ｐゴシック" w:cs="ＭＳ Ｐゴシック"/>
                <w:bCs/>
                <w:kern w:val="0"/>
                <w:sz w:val="16"/>
                <w:szCs w:val="16"/>
              </w:rPr>
            </w:pPr>
            <w:del w:id="458" w:author="作成者">
              <w:r w:rsidDel="00AF6EDB">
                <w:rPr>
                  <w:rFonts w:ascii="ＭＳ Ｐゴシック" w:eastAsia="ＭＳ Ｐゴシック" w:hAnsi="ＭＳ Ｐゴシック" w:cs="ＭＳ Ｐゴシック" w:hint="eastAsia"/>
                  <w:bCs/>
                  <w:kern w:val="0"/>
                  <w:sz w:val="16"/>
                  <w:szCs w:val="16"/>
                </w:rPr>
                <w:delText>■障害発生時に対応する</w:delText>
              </w:r>
              <w:r w:rsidDel="00AF6EDB">
                <w:rPr>
                  <w:rFonts w:ascii="ＭＳ Ｐゴシック" w:eastAsia="ＭＳ Ｐゴシック" w:hAnsi="ＭＳ Ｐゴシック" w:cs="ＭＳ Ｐゴシック" w:hint="eastAsia"/>
                  <w:kern w:val="0"/>
                  <w:sz w:val="16"/>
                  <w:szCs w:val="16"/>
                </w:rPr>
                <w:br/>
                <w:delText>障害が発生した時点で、不具合修正版の適用を実施する。</w:delText>
              </w:r>
            </w:del>
          </w:p>
        </w:tc>
        <w:tc>
          <w:tcPr>
            <w:tcW w:w="1807" w:type="dxa"/>
            <w:tcBorders>
              <w:top w:val="single" w:sz="4" w:space="0" w:color="auto"/>
              <w:left w:val="nil"/>
              <w:bottom w:val="single" w:sz="4" w:space="0" w:color="auto"/>
              <w:right w:val="single" w:sz="4" w:space="0" w:color="auto"/>
            </w:tcBorders>
            <w:shd w:val="clear" w:color="000000" w:fill="auto"/>
          </w:tcPr>
          <w:p w14:paraId="06ACEA91" w14:textId="77777777" w:rsidR="00B87BA4" w:rsidDel="00AF6EDB" w:rsidRDefault="00B87BA4">
            <w:pPr>
              <w:widowControl/>
              <w:spacing w:afterLines="0" w:after="0"/>
              <w:ind w:left="0" w:firstLineChars="0" w:firstLine="0"/>
              <w:rPr>
                <w:del w:id="459" w:author="作成者"/>
                <w:rFonts w:ascii="ＭＳ Ｐゴシック" w:eastAsia="ＭＳ Ｐゴシック" w:hAnsi="ＭＳ Ｐゴシック" w:cs="ＭＳ Ｐゴシック"/>
                <w:bCs/>
                <w:kern w:val="0"/>
                <w:sz w:val="16"/>
                <w:szCs w:val="16"/>
              </w:rPr>
            </w:pPr>
            <w:del w:id="460" w:author="作成者">
              <w:r w:rsidDel="00AF6EDB">
                <w:rPr>
                  <w:rFonts w:ascii="ＭＳ Ｐゴシック" w:eastAsia="ＭＳ Ｐゴシック" w:hAnsi="ＭＳ Ｐゴシック" w:cs="ＭＳ Ｐゴシック" w:hint="eastAsia"/>
                  <w:bCs/>
                  <w:kern w:val="0"/>
                  <w:sz w:val="16"/>
                  <w:szCs w:val="16"/>
                </w:rPr>
                <w:delText>■定期保守を実施する</w:delText>
              </w:r>
              <w:r w:rsidDel="00AF6EDB">
                <w:rPr>
                  <w:rFonts w:ascii="ＭＳ Ｐゴシック" w:eastAsia="ＭＳ Ｐゴシック" w:hAnsi="ＭＳ Ｐゴシック" w:cs="ＭＳ Ｐゴシック"/>
                  <w:bCs/>
                  <w:kern w:val="0"/>
                  <w:sz w:val="16"/>
                  <w:szCs w:val="16"/>
                </w:rPr>
                <w:br/>
              </w:r>
              <w:r w:rsidDel="00AF6EDB">
                <w:rPr>
                  <w:rFonts w:ascii="ＭＳ Ｐゴシック" w:eastAsia="ＭＳ Ｐゴシック" w:hAnsi="ＭＳ Ｐゴシック" w:cs="ＭＳ Ｐゴシック" w:hint="eastAsia"/>
                  <w:bCs/>
                  <w:kern w:val="0"/>
                  <w:sz w:val="16"/>
                  <w:szCs w:val="16"/>
                </w:rPr>
                <w:delText>定期的に不具合修正版を取得し、予備機でテストをおこない、適用する。</w:delText>
              </w:r>
            </w:del>
          </w:p>
        </w:tc>
        <w:tc>
          <w:tcPr>
            <w:tcW w:w="1950" w:type="dxa"/>
            <w:tcBorders>
              <w:top w:val="nil"/>
              <w:left w:val="nil"/>
              <w:bottom w:val="single" w:sz="4" w:space="0" w:color="auto"/>
              <w:right w:val="single" w:sz="8" w:space="0" w:color="auto"/>
            </w:tcBorders>
          </w:tcPr>
          <w:p w14:paraId="32AF8176" w14:textId="77777777" w:rsidR="00B87BA4" w:rsidDel="00AF6EDB" w:rsidRDefault="00B87BA4">
            <w:pPr>
              <w:widowControl/>
              <w:spacing w:afterLines="0" w:after="0"/>
              <w:ind w:left="0" w:firstLineChars="0" w:firstLine="0"/>
              <w:rPr>
                <w:del w:id="461" w:author="作成者"/>
                <w:rFonts w:ascii="ＭＳ Ｐゴシック" w:eastAsia="ＭＳ Ｐゴシック" w:hAnsi="ＭＳ Ｐゴシック" w:cs="ＭＳ Ｐゴシック"/>
                <w:bCs/>
                <w:kern w:val="0"/>
                <w:sz w:val="16"/>
                <w:szCs w:val="16"/>
              </w:rPr>
            </w:pPr>
            <w:del w:id="462" w:author="作成者">
              <w:r w:rsidDel="00AF6EDB">
                <w:rPr>
                  <w:rFonts w:ascii="ＭＳ Ｐゴシック" w:eastAsia="ＭＳ Ｐゴシック" w:hAnsi="ＭＳ Ｐゴシック" w:cs="ＭＳ Ｐゴシック" w:hint="eastAsia"/>
                  <w:bCs/>
                  <w:kern w:val="0"/>
                  <w:sz w:val="16"/>
                  <w:szCs w:val="16"/>
                </w:rPr>
                <w:delText>■予防的に対応する</w:delText>
              </w:r>
              <w:r w:rsidDel="00AF6EDB">
                <w:rPr>
                  <w:rFonts w:ascii="ＭＳ Ｐゴシック" w:eastAsia="ＭＳ Ｐゴシック" w:hAnsi="ＭＳ Ｐゴシック" w:cs="ＭＳ Ｐゴシック"/>
                  <w:bCs/>
                  <w:kern w:val="0"/>
                  <w:sz w:val="16"/>
                  <w:szCs w:val="16"/>
                </w:rPr>
                <w:br/>
              </w:r>
              <w:r w:rsidDel="00AF6EDB">
                <w:rPr>
                  <w:rFonts w:ascii="ＭＳ Ｐゴシック" w:eastAsia="ＭＳ Ｐゴシック" w:hAnsi="ＭＳ Ｐゴシック" w:cs="ＭＳ Ｐゴシック" w:hint="eastAsia"/>
                  <w:bCs/>
                  <w:kern w:val="0"/>
                  <w:sz w:val="16"/>
                  <w:szCs w:val="16"/>
                </w:rPr>
                <w:delText>計画的に不具合修正版を取得し、不具合の発生を検討の上、予備機でテストを行い適用する。</w:delText>
              </w:r>
            </w:del>
          </w:p>
        </w:tc>
        <w:tc>
          <w:tcPr>
            <w:tcW w:w="851" w:type="dxa"/>
            <w:tcBorders>
              <w:top w:val="single" w:sz="4" w:space="0" w:color="auto"/>
              <w:left w:val="single" w:sz="4" w:space="0" w:color="auto"/>
              <w:bottom w:val="single" w:sz="4" w:space="0" w:color="auto"/>
              <w:right w:val="single" w:sz="4" w:space="0" w:color="auto"/>
            </w:tcBorders>
          </w:tcPr>
          <w:p w14:paraId="12065BF8" w14:textId="77777777" w:rsidR="00B87BA4" w:rsidDel="00AF6EDB" w:rsidRDefault="00B87BA4">
            <w:pPr>
              <w:widowControl/>
              <w:spacing w:afterLines="0" w:after="0"/>
              <w:ind w:left="0" w:firstLineChars="0" w:firstLine="0"/>
              <w:rPr>
                <w:del w:id="463" w:author="作成者"/>
                <w:rFonts w:ascii="ＭＳ Ｐゴシック" w:eastAsia="ＭＳ Ｐゴシック" w:hAnsi="ＭＳ Ｐゴシック" w:cs="ＭＳ Ｐゴシック"/>
                <w:color w:val="000000"/>
                <w:kern w:val="0"/>
                <w:sz w:val="16"/>
                <w:szCs w:val="16"/>
              </w:rPr>
            </w:pPr>
          </w:p>
        </w:tc>
        <w:tc>
          <w:tcPr>
            <w:tcW w:w="850" w:type="dxa"/>
            <w:tcBorders>
              <w:top w:val="single" w:sz="4" w:space="0" w:color="auto"/>
              <w:left w:val="single" w:sz="4" w:space="0" w:color="auto"/>
              <w:bottom w:val="single" w:sz="4" w:space="0" w:color="auto"/>
              <w:right w:val="single" w:sz="4" w:space="0" w:color="auto"/>
            </w:tcBorders>
          </w:tcPr>
          <w:p w14:paraId="1902F33E" w14:textId="77777777" w:rsidR="00B87BA4" w:rsidDel="00AF6EDB" w:rsidRDefault="00B87BA4">
            <w:pPr>
              <w:widowControl/>
              <w:spacing w:afterLines="0" w:after="0"/>
              <w:ind w:left="0" w:firstLineChars="0" w:firstLine="0"/>
              <w:rPr>
                <w:del w:id="464" w:author="作成者"/>
                <w:rFonts w:ascii="ＭＳ Ｐゴシック" w:eastAsia="ＭＳ Ｐゴシック" w:hAnsi="ＭＳ Ｐゴシック" w:cs="ＭＳ Ｐゴシック"/>
                <w:color w:val="000000"/>
                <w:kern w:val="0"/>
                <w:sz w:val="16"/>
                <w:szCs w:val="16"/>
              </w:rPr>
            </w:pPr>
          </w:p>
        </w:tc>
        <w:tc>
          <w:tcPr>
            <w:tcW w:w="1134" w:type="dxa"/>
            <w:tcBorders>
              <w:top w:val="single" w:sz="4" w:space="0" w:color="auto"/>
              <w:left w:val="single" w:sz="4" w:space="0" w:color="auto"/>
              <w:bottom w:val="single" w:sz="4" w:space="0" w:color="auto"/>
              <w:right w:val="single" w:sz="4" w:space="0" w:color="auto"/>
            </w:tcBorders>
            <w:noWrap/>
            <w:vAlign w:val="center"/>
          </w:tcPr>
          <w:p w14:paraId="213A4334" w14:textId="77777777" w:rsidR="00B87BA4" w:rsidDel="00AF6EDB" w:rsidRDefault="00B87BA4">
            <w:pPr>
              <w:widowControl/>
              <w:spacing w:afterLines="0" w:after="0"/>
              <w:ind w:left="0" w:firstLineChars="0" w:firstLine="0"/>
              <w:rPr>
                <w:del w:id="465" w:author="作成者"/>
                <w:rFonts w:ascii="ＭＳ Ｐゴシック" w:eastAsia="ＭＳ Ｐゴシック" w:hAnsi="ＭＳ Ｐゴシック" w:cs="ＭＳ Ｐゴシック"/>
                <w:color w:val="000000"/>
                <w:kern w:val="0"/>
                <w:sz w:val="16"/>
                <w:szCs w:val="16"/>
              </w:rPr>
            </w:pPr>
          </w:p>
        </w:tc>
        <w:tc>
          <w:tcPr>
            <w:tcW w:w="1503" w:type="dxa"/>
            <w:tcBorders>
              <w:top w:val="single" w:sz="4" w:space="0" w:color="auto"/>
              <w:left w:val="nil"/>
              <w:bottom w:val="single" w:sz="4" w:space="0" w:color="auto"/>
              <w:right w:val="single" w:sz="8" w:space="0" w:color="auto"/>
            </w:tcBorders>
            <w:noWrap/>
            <w:vAlign w:val="center"/>
          </w:tcPr>
          <w:p w14:paraId="5330E5C6" w14:textId="77777777" w:rsidR="00B87BA4" w:rsidDel="00AF6EDB" w:rsidRDefault="00B87BA4">
            <w:pPr>
              <w:widowControl/>
              <w:spacing w:afterLines="0" w:after="0"/>
              <w:ind w:left="0" w:firstLineChars="0" w:firstLine="0"/>
              <w:rPr>
                <w:del w:id="466" w:author="作成者"/>
                <w:rFonts w:ascii="ＭＳ Ｐゴシック" w:eastAsia="ＭＳ Ｐゴシック" w:hAnsi="ＭＳ Ｐゴシック" w:cs="ＭＳ Ｐゴシック"/>
                <w:color w:val="000000"/>
                <w:kern w:val="0"/>
                <w:sz w:val="16"/>
                <w:szCs w:val="16"/>
              </w:rPr>
            </w:pPr>
          </w:p>
        </w:tc>
      </w:tr>
      <w:tr w:rsidR="00B87BA4" w:rsidDel="00AF6EDB" w14:paraId="33A92AD5" w14:textId="77777777">
        <w:trPr>
          <w:cantSplit/>
          <w:trHeight w:val="740"/>
          <w:jc w:val="center"/>
          <w:del w:id="467" w:author="作成者"/>
        </w:trPr>
        <w:tc>
          <w:tcPr>
            <w:tcW w:w="1851" w:type="dxa"/>
            <w:vMerge/>
            <w:tcBorders>
              <w:left w:val="single" w:sz="8" w:space="0" w:color="auto"/>
              <w:bottom w:val="single" w:sz="4" w:space="0" w:color="auto"/>
              <w:right w:val="single" w:sz="4" w:space="0" w:color="auto"/>
            </w:tcBorders>
          </w:tcPr>
          <w:p w14:paraId="12110FBD" w14:textId="77777777" w:rsidR="00B87BA4" w:rsidDel="00AF6EDB" w:rsidRDefault="00B87BA4">
            <w:pPr>
              <w:widowControl/>
              <w:spacing w:afterLines="0" w:after="0"/>
              <w:ind w:left="0" w:firstLineChars="0" w:firstLine="0"/>
              <w:rPr>
                <w:del w:id="468" w:author="作成者"/>
                <w:rFonts w:ascii="ＭＳ Ｐゴシック" w:eastAsia="ＭＳ Ｐゴシック" w:hAnsi="ＭＳ Ｐゴシック" w:cs="ＭＳ Ｐゴシック"/>
                <w:bCs/>
                <w:kern w:val="0"/>
                <w:sz w:val="16"/>
                <w:szCs w:val="16"/>
              </w:rPr>
            </w:pPr>
          </w:p>
        </w:tc>
        <w:tc>
          <w:tcPr>
            <w:tcW w:w="1779" w:type="dxa"/>
            <w:tcBorders>
              <w:top w:val="nil"/>
              <w:left w:val="nil"/>
              <w:bottom w:val="single" w:sz="4" w:space="0" w:color="auto"/>
              <w:right w:val="single" w:sz="4" w:space="0" w:color="auto"/>
            </w:tcBorders>
          </w:tcPr>
          <w:p w14:paraId="339572D8" w14:textId="77777777" w:rsidR="00B87BA4" w:rsidDel="00AF6EDB" w:rsidRDefault="00B87BA4">
            <w:pPr>
              <w:widowControl/>
              <w:spacing w:afterLines="0" w:after="0"/>
              <w:ind w:left="0" w:firstLineChars="0" w:firstLine="0"/>
              <w:rPr>
                <w:del w:id="469" w:author="作成者"/>
                <w:rFonts w:ascii="ＭＳ Ｐゴシック" w:eastAsia="ＭＳ Ｐゴシック" w:hAnsi="ＭＳ Ｐゴシック" w:cs="ＭＳ Ｐゴシック"/>
                <w:kern w:val="0"/>
                <w:sz w:val="16"/>
                <w:szCs w:val="16"/>
              </w:rPr>
            </w:pPr>
            <w:del w:id="470" w:author="作成者">
              <w:r w:rsidDel="00AF6EDB">
                <w:rPr>
                  <w:rFonts w:ascii="ＭＳ Ｐゴシック" w:eastAsia="ＭＳ Ｐゴシック" w:hAnsi="ＭＳ Ｐゴシック" w:cs="ＭＳ Ｐゴシック" w:hint="eastAsia"/>
                  <w:kern w:val="0"/>
                  <w:sz w:val="16"/>
                  <w:szCs w:val="16"/>
                </w:rPr>
                <w:delText>アプリケーション保守がされていないと、不具合や期待する正しい結果が得られないおそれがある。</w:delText>
              </w:r>
            </w:del>
          </w:p>
        </w:tc>
        <w:tc>
          <w:tcPr>
            <w:tcW w:w="1807" w:type="dxa"/>
            <w:tcBorders>
              <w:top w:val="nil"/>
              <w:left w:val="nil"/>
              <w:bottom w:val="single" w:sz="4" w:space="0" w:color="auto"/>
              <w:right w:val="single" w:sz="4" w:space="0" w:color="auto"/>
            </w:tcBorders>
          </w:tcPr>
          <w:p w14:paraId="07639041" w14:textId="77777777" w:rsidR="00B87BA4" w:rsidDel="00AF6EDB" w:rsidRDefault="00B87BA4">
            <w:pPr>
              <w:widowControl/>
              <w:spacing w:afterLines="0" w:after="0"/>
              <w:ind w:left="0" w:firstLineChars="0" w:firstLine="0"/>
              <w:rPr>
                <w:del w:id="471" w:author="作成者"/>
                <w:rFonts w:ascii="ＭＳ Ｐゴシック" w:eastAsia="ＭＳ Ｐゴシック" w:hAnsi="ＭＳ Ｐゴシック" w:cs="ＭＳ Ｐゴシック"/>
                <w:bCs/>
                <w:kern w:val="0"/>
                <w:sz w:val="16"/>
                <w:szCs w:val="16"/>
              </w:rPr>
            </w:pPr>
            <w:del w:id="472" w:author="作成者">
              <w:r w:rsidDel="00AF6EDB">
                <w:rPr>
                  <w:rFonts w:ascii="ＭＳ Ｐゴシック" w:eastAsia="ＭＳ Ｐゴシック" w:hAnsi="ＭＳ Ｐゴシック" w:cs="ＭＳ Ｐゴシック" w:hint="eastAsia"/>
                  <w:bCs/>
                  <w:kern w:val="0"/>
                  <w:sz w:val="16"/>
                  <w:szCs w:val="16"/>
                </w:rPr>
                <w:delText>■何も決められていない</w:delText>
              </w:r>
              <w:r w:rsidDel="00AF6EDB">
                <w:rPr>
                  <w:rFonts w:ascii="ＭＳ Ｐゴシック" w:eastAsia="ＭＳ Ｐゴシック" w:hAnsi="ＭＳ Ｐゴシック" w:cs="ＭＳ Ｐゴシック" w:hint="eastAsia"/>
                  <w:kern w:val="0"/>
                  <w:sz w:val="16"/>
                  <w:szCs w:val="16"/>
                </w:rPr>
                <w:br/>
                <w:delText>メンテナンス作業をやっていない。</w:delText>
              </w:r>
            </w:del>
          </w:p>
        </w:tc>
        <w:tc>
          <w:tcPr>
            <w:tcW w:w="1807" w:type="dxa"/>
            <w:tcBorders>
              <w:top w:val="single" w:sz="4" w:space="0" w:color="auto"/>
              <w:left w:val="nil"/>
              <w:bottom w:val="single" w:sz="4" w:space="0" w:color="auto"/>
              <w:right w:val="single" w:sz="4" w:space="0" w:color="auto"/>
            </w:tcBorders>
            <w:shd w:val="clear" w:color="auto" w:fill="CCFFFF"/>
          </w:tcPr>
          <w:p w14:paraId="11A1C18B" w14:textId="77777777" w:rsidR="00B87BA4" w:rsidDel="00AF6EDB" w:rsidRDefault="00B87BA4">
            <w:pPr>
              <w:widowControl/>
              <w:spacing w:afterLines="0" w:after="0"/>
              <w:ind w:left="0" w:firstLineChars="0" w:firstLine="0"/>
              <w:rPr>
                <w:del w:id="473" w:author="作成者"/>
                <w:rFonts w:ascii="ＭＳ Ｐゴシック" w:eastAsia="ＭＳ Ｐゴシック" w:hAnsi="ＭＳ Ｐゴシック" w:cs="ＭＳ Ｐゴシック"/>
                <w:bCs/>
                <w:kern w:val="0"/>
                <w:sz w:val="16"/>
                <w:szCs w:val="16"/>
              </w:rPr>
            </w:pPr>
            <w:del w:id="474" w:author="作成者">
              <w:r w:rsidDel="00AF6EDB">
                <w:rPr>
                  <w:rFonts w:ascii="ＭＳ Ｐゴシック" w:eastAsia="ＭＳ Ｐゴシック" w:hAnsi="ＭＳ Ｐゴシック" w:cs="ＭＳ Ｐゴシック" w:hint="eastAsia"/>
                  <w:bCs/>
                  <w:kern w:val="0"/>
                  <w:sz w:val="16"/>
                  <w:szCs w:val="16"/>
                </w:rPr>
                <w:delText>■障害発生時に対応する</w:delText>
              </w:r>
              <w:r w:rsidDel="00AF6EDB">
                <w:rPr>
                  <w:rFonts w:ascii="ＭＳ Ｐゴシック" w:eastAsia="ＭＳ Ｐゴシック" w:hAnsi="ＭＳ Ｐゴシック" w:cs="ＭＳ Ｐゴシック" w:hint="eastAsia"/>
                  <w:kern w:val="0"/>
                  <w:sz w:val="16"/>
                  <w:szCs w:val="16"/>
                </w:rPr>
                <w:br/>
                <w:delText>障害が発生した時点で、修正版の適用を実施する。</w:delText>
              </w:r>
            </w:del>
          </w:p>
        </w:tc>
        <w:tc>
          <w:tcPr>
            <w:tcW w:w="1807" w:type="dxa"/>
            <w:tcBorders>
              <w:top w:val="single" w:sz="4" w:space="0" w:color="auto"/>
              <w:left w:val="nil"/>
              <w:bottom w:val="single" w:sz="4" w:space="0" w:color="auto"/>
              <w:right w:val="single" w:sz="4" w:space="0" w:color="auto"/>
            </w:tcBorders>
            <w:shd w:val="clear" w:color="000000" w:fill="auto"/>
          </w:tcPr>
          <w:p w14:paraId="058AA041" w14:textId="77777777" w:rsidR="00B87BA4" w:rsidDel="00AF6EDB" w:rsidRDefault="00B87BA4">
            <w:pPr>
              <w:widowControl/>
              <w:spacing w:afterLines="0" w:after="0"/>
              <w:ind w:left="0" w:firstLineChars="0" w:firstLine="0"/>
              <w:rPr>
                <w:del w:id="475" w:author="作成者"/>
                <w:rFonts w:ascii="ＭＳ Ｐゴシック" w:eastAsia="ＭＳ Ｐゴシック" w:hAnsi="ＭＳ Ｐゴシック" w:cs="ＭＳ Ｐゴシック"/>
                <w:bCs/>
                <w:kern w:val="0"/>
                <w:sz w:val="16"/>
                <w:szCs w:val="16"/>
              </w:rPr>
            </w:pPr>
            <w:del w:id="476" w:author="作成者">
              <w:r w:rsidDel="00AF6EDB">
                <w:rPr>
                  <w:rFonts w:ascii="ＭＳ Ｐゴシック" w:eastAsia="ＭＳ Ｐゴシック" w:hAnsi="ＭＳ Ｐゴシック" w:cs="ＭＳ Ｐゴシック" w:hint="eastAsia"/>
                  <w:bCs/>
                  <w:kern w:val="0"/>
                  <w:sz w:val="16"/>
                  <w:szCs w:val="16"/>
                </w:rPr>
                <w:delText>■定期保守を実施する定期的に修正版を取得し、予備機でテストをおこない、適用する。</w:delText>
              </w:r>
            </w:del>
          </w:p>
        </w:tc>
        <w:tc>
          <w:tcPr>
            <w:tcW w:w="1950" w:type="dxa"/>
            <w:tcBorders>
              <w:top w:val="nil"/>
              <w:left w:val="nil"/>
              <w:bottom w:val="single" w:sz="4" w:space="0" w:color="auto"/>
              <w:right w:val="single" w:sz="8" w:space="0" w:color="auto"/>
            </w:tcBorders>
          </w:tcPr>
          <w:p w14:paraId="32329E47" w14:textId="77777777" w:rsidR="00B87BA4" w:rsidDel="00AF6EDB" w:rsidRDefault="00B87BA4">
            <w:pPr>
              <w:widowControl/>
              <w:spacing w:afterLines="0" w:after="0"/>
              <w:ind w:left="0" w:firstLineChars="0" w:firstLine="0"/>
              <w:rPr>
                <w:del w:id="477" w:author="作成者"/>
                <w:rFonts w:ascii="ＭＳ Ｐゴシック" w:eastAsia="ＭＳ Ｐゴシック" w:hAnsi="ＭＳ Ｐゴシック" w:cs="ＭＳ Ｐゴシック"/>
                <w:bCs/>
                <w:kern w:val="0"/>
                <w:sz w:val="16"/>
                <w:szCs w:val="16"/>
              </w:rPr>
            </w:pPr>
            <w:del w:id="478" w:author="作成者">
              <w:r w:rsidDel="00AF6EDB">
                <w:rPr>
                  <w:rFonts w:ascii="ＭＳ Ｐゴシック" w:eastAsia="ＭＳ Ｐゴシック" w:hAnsi="ＭＳ Ｐゴシック" w:cs="ＭＳ Ｐゴシック" w:hint="eastAsia"/>
                  <w:bCs/>
                  <w:kern w:val="0"/>
                  <w:sz w:val="16"/>
                  <w:szCs w:val="16"/>
                </w:rPr>
                <w:delText>■予防的に対応する</w:delText>
              </w:r>
              <w:r w:rsidDel="00AF6EDB">
                <w:rPr>
                  <w:rFonts w:ascii="ＭＳ Ｐゴシック" w:eastAsia="ＭＳ Ｐゴシック" w:hAnsi="ＭＳ Ｐゴシック" w:cs="ＭＳ Ｐゴシック"/>
                  <w:bCs/>
                  <w:kern w:val="0"/>
                  <w:sz w:val="16"/>
                  <w:szCs w:val="16"/>
                </w:rPr>
                <w:br/>
              </w:r>
              <w:r w:rsidDel="00AF6EDB">
                <w:rPr>
                  <w:rFonts w:ascii="ＭＳ Ｐゴシック" w:eastAsia="ＭＳ Ｐゴシック" w:hAnsi="ＭＳ Ｐゴシック" w:cs="ＭＳ Ｐゴシック" w:hint="eastAsia"/>
                  <w:bCs/>
                  <w:kern w:val="0"/>
                  <w:sz w:val="16"/>
                  <w:szCs w:val="16"/>
                </w:rPr>
                <w:delText>計画的に修正版を取得し、不具合や運用変更などの発生を検討の上、予備機でテストを行い適用する。</w:delText>
              </w:r>
            </w:del>
          </w:p>
        </w:tc>
        <w:tc>
          <w:tcPr>
            <w:tcW w:w="851" w:type="dxa"/>
            <w:tcBorders>
              <w:top w:val="single" w:sz="4" w:space="0" w:color="auto"/>
              <w:left w:val="single" w:sz="4" w:space="0" w:color="auto"/>
              <w:bottom w:val="nil"/>
              <w:right w:val="single" w:sz="4" w:space="0" w:color="auto"/>
            </w:tcBorders>
          </w:tcPr>
          <w:p w14:paraId="5AEEDA44" w14:textId="77777777" w:rsidR="00B87BA4" w:rsidDel="00AF6EDB" w:rsidRDefault="00B87BA4">
            <w:pPr>
              <w:widowControl/>
              <w:spacing w:afterLines="0" w:after="0"/>
              <w:ind w:left="0" w:firstLineChars="0" w:firstLine="0"/>
              <w:rPr>
                <w:del w:id="479" w:author="作成者"/>
                <w:rFonts w:ascii="ＭＳ Ｐゴシック" w:eastAsia="ＭＳ Ｐゴシック" w:hAnsi="ＭＳ Ｐゴシック" w:cs="ＭＳ Ｐゴシック"/>
                <w:color w:val="000000"/>
                <w:kern w:val="0"/>
                <w:sz w:val="16"/>
                <w:szCs w:val="16"/>
              </w:rPr>
            </w:pPr>
          </w:p>
        </w:tc>
        <w:tc>
          <w:tcPr>
            <w:tcW w:w="850" w:type="dxa"/>
            <w:tcBorders>
              <w:top w:val="single" w:sz="4" w:space="0" w:color="auto"/>
              <w:left w:val="single" w:sz="4" w:space="0" w:color="auto"/>
              <w:bottom w:val="nil"/>
              <w:right w:val="single" w:sz="4" w:space="0" w:color="auto"/>
            </w:tcBorders>
          </w:tcPr>
          <w:p w14:paraId="18383FB1" w14:textId="77777777" w:rsidR="00B87BA4" w:rsidDel="00AF6EDB" w:rsidRDefault="00B87BA4">
            <w:pPr>
              <w:widowControl/>
              <w:spacing w:afterLines="0" w:after="0"/>
              <w:ind w:left="0" w:firstLineChars="0" w:firstLine="0"/>
              <w:rPr>
                <w:del w:id="480" w:author="作成者"/>
                <w:rFonts w:ascii="ＭＳ Ｐゴシック" w:eastAsia="ＭＳ Ｐゴシック" w:hAnsi="ＭＳ Ｐゴシック" w:cs="ＭＳ Ｐゴシック"/>
                <w:color w:val="000000"/>
                <w:kern w:val="0"/>
                <w:sz w:val="16"/>
                <w:szCs w:val="16"/>
              </w:rPr>
            </w:pPr>
          </w:p>
        </w:tc>
        <w:tc>
          <w:tcPr>
            <w:tcW w:w="1134" w:type="dxa"/>
            <w:tcBorders>
              <w:top w:val="single" w:sz="4" w:space="0" w:color="auto"/>
              <w:left w:val="single" w:sz="4" w:space="0" w:color="auto"/>
              <w:bottom w:val="nil"/>
              <w:right w:val="single" w:sz="4" w:space="0" w:color="auto"/>
            </w:tcBorders>
            <w:noWrap/>
            <w:vAlign w:val="center"/>
          </w:tcPr>
          <w:p w14:paraId="40F02CBD" w14:textId="77777777" w:rsidR="00B87BA4" w:rsidDel="00AF6EDB" w:rsidRDefault="00B87BA4">
            <w:pPr>
              <w:widowControl/>
              <w:spacing w:afterLines="0" w:after="0"/>
              <w:ind w:left="0" w:firstLineChars="0" w:firstLine="0"/>
              <w:rPr>
                <w:del w:id="481" w:author="作成者"/>
                <w:rFonts w:ascii="ＭＳ Ｐゴシック" w:eastAsia="ＭＳ Ｐゴシック" w:hAnsi="ＭＳ Ｐゴシック" w:cs="ＭＳ Ｐゴシック"/>
                <w:color w:val="000000"/>
                <w:kern w:val="0"/>
                <w:sz w:val="16"/>
                <w:szCs w:val="16"/>
              </w:rPr>
            </w:pPr>
            <w:del w:id="482" w:author="作成者">
              <w:r w:rsidDel="00AF6EDB">
                <w:rPr>
                  <w:rFonts w:ascii="ＭＳ Ｐゴシック" w:eastAsia="ＭＳ Ｐゴシック" w:hAnsi="ＭＳ Ｐゴシック" w:cs="ＭＳ Ｐゴシック" w:hint="eastAsia"/>
                  <w:color w:val="000000"/>
                  <w:kern w:val="0"/>
                  <w:sz w:val="16"/>
                  <w:szCs w:val="16"/>
                </w:rPr>
                <w:delText xml:space="preserve">　</w:delText>
              </w:r>
            </w:del>
          </w:p>
        </w:tc>
        <w:tc>
          <w:tcPr>
            <w:tcW w:w="1503" w:type="dxa"/>
            <w:tcBorders>
              <w:top w:val="single" w:sz="4" w:space="0" w:color="auto"/>
              <w:left w:val="nil"/>
              <w:bottom w:val="nil"/>
              <w:right w:val="single" w:sz="8" w:space="0" w:color="auto"/>
            </w:tcBorders>
            <w:noWrap/>
            <w:vAlign w:val="center"/>
          </w:tcPr>
          <w:p w14:paraId="58F1146B" w14:textId="77777777" w:rsidR="00B87BA4" w:rsidDel="00AF6EDB" w:rsidRDefault="00B87BA4">
            <w:pPr>
              <w:widowControl/>
              <w:spacing w:afterLines="0" w:after="0"/>
              <w:ind w:left="0" w:firstLineChars="0" w:firstLine="0"/>
              <w:rPr>
                <w:del w:id="483" w:author="作成者"/>
                <w:rFonts w:ascii="ＭＳ Ｐゴシック" w:eastAsia="ＭＳ Ｐゴシック" w:hAnsi="ＭＳ Ｐゴシック" w:cs="ＭＳ Ｐゴシック"/>
                <w:color w:val="000000"/>
                <w:kern w:val="0"/>
                <w:sz w:val="16"/>
                <w:szCs w:val="16"/>
              </w:rPr>
            </w:pPr>
            <w:del w:id="484" w:author="作成者">
              <w:r w:rsidDel="00AF6EDB">
                <w:rPr>
                  <w:rFonts w:ascii="ＭＳ Ｐゴシック" w:eastAsia="ＭＳ Ｐゴシック" w:hAnsi="ＭＳ Ｐゴシック" w:cs="ＭＳ Ｐゴシック" w:hint="eastAsia"/>
                  <w:color w:val="000000"/>
                  <w:kern w:val="0"/>
                  <w:sz w:val="16"/>
                  <w:szCs w:val="16"/>
                </w:rPr>
                <w:delText xml:space="preserve">　</w:delText>
              </w:r>
            </w:del>
          </w:p>
        </w:tc>
      </w:tr>
      <w:tr w:rsidR="00B87BA4" w:rsidDel="00AF6EDB" w14:paraId="5487C61B" w14:textId="77777777">
        <w:trPr>
          <w:trHeight w:val="681"/>
          <w:jc w:val="center"/>
          <w:del w:id="485" w:author="作成者"/>
        </w:trPr>
        <w:tc>
          <w:tcPr>
            <w:tcW w:w="1851" w:type="dxa"/>
            <w:tcBorders>
              <w:top w:val="nil"/>
              <w:left w:val="single" w:sz="8" w:space="0" w:color="auto"/>
              <w:bottom w:val="single" w:sz="4" w:space="0" w:color="auto"/>
              <w:right w:val="single" w:sz="4" w:space="0" w:color="auto"/>
            </w:tcBorders>
            <w:noWrap/>
          </w:tcPr>
          <w:p w14:paraId="7BDCFEAC" w14:textId="77777777" w:rsidR="00B87BA4" w:rsidDel="00AF6EDB" w:rsidRDefault="00B87BA4">
            <w:pPr>
              <w:widowControl/>
              <w:spacing w:afterLines="0" w:after="0"/>
              <w:ind w:left="0" w:firstLineChars="0" w:firstLine="0"/>
              <w:rPr>
                <w:del w:id="486" w:author="作成者"/>
                <w:rFonts w:ascii="ＭＳ Ｐゴシック" w:eastAsia="ＭＳ Ｐゴシック" w:hAnsi="ＭＳ Ｐゴシック" w:cs="ＭＳ Ｐゴシック"/>
                <w:bCs/>
                <w:kern w:val="0"/>
                <w:sz w:val="16"/>
                <w:szCs w:val="16"/>
              </w:rPr>
            </w:pPr>
            <w:del w:id="487" w:author="作成者">
              <w:r w:rsidDel="00AF6EDB">
                <w:rPr>
                  <w:rFonts w:ascii="ＭＳ Ｐゴシック" w:eastAsia="ＭＳ Ｐゴシック" w:hAnsi="ＭＳ Ｐゴシック" w:cs="ＭＳ Ｐゴシック" w:hint="eastAsia"/>
                  <w:bCs/>
                  <w:kern w:val="0"/>
                  <w:sz w:val="16"/>
                  <w:szCs w:val="16"/>
                </w:rPr>
                <w:delText>■機器運用監視</w:delText>
              </w:r>
              <w:r w:rsidDel="00AF6EDB">
                <w:rPr>
                  <w:rFonts w:ascii="ＭＳ Ｐゴシック" w:eastAsia="ＭＳ Ｐゴシック" w:hAnsi="ＭＳ Ｐゴシック" w:cs="ＭＳ Ｐゴシック"/>
                  <w:bCs/>
                  <w:kern w:val="0"/>
                  <w:sz w:val="16"/>
                  <w:szCs w:val="16"/>
                </w:rPr>
                <w:br/>
              </w:r>
              <w:r w:rsidDel="00AF6EDB">
                <w:rPr>
                  <w:rFonts w:ascii="ＭＳ Ｐゴシック" w:eastAsia="ＭＳ Ｐゴシック" w:hAnsi="ＭＳ Ｐゴシック" w:cs="ＭＳ Ｐゴシック" w:hint="eastAsia"/>
                  <w:bCs/>
                  <w:kern w:val="0"/>
                  <w:sz w:val="16"/>
                  <w:szCs w:val="16"/>
                </w:rPr>
                <w:delText>サーバ、ネットワーク機器の稼働監視を行う。</w:delText>
              </w:r>
            </w:del>
          </w:p>
        </w:tc>
        <w:tc>
          <w:tcPr>
            <w:tcW w:w="1779" w:type="dxa"/>
            <w:tcBorders>
              <w:top w:val="nil"/>
              <w:left w:val="nil"/>
              <w:bottom w:val="single" w:sz="4" w:space="0" w:color="auto"/>
              <w:right w:val="single" w:sz="4" w:space="0" w:color="auto"/>
            </w:tcBorders>
          </w:tcPr>
          <w:p w14:paraId="68230FC2" w14:textId="77777777" w:rsidR="00B87BA4" w:rsidDel="00AF6EDB" w:rsidRDefault="00B87BA4">
            <w:pPr>
              <w:widowControl/>
              <w:spacing w:afterLines="0" w:after="0"/>
              <w:ind w:left="0" w:firstLineChars="0" w:firstLine="0"/>
              <w:rPr>
                <w:del w:id="488" w:author="作成者"/>
                <w:rFonts w:ascii="ＭＳ Ｐゴシック" w:eastAsia="ＭＳ Ｐゴシック" w:hAnsi="ＭＳ Ｐゴシック" w:cs="ＭＳ Ｐゴシック"/>
                <w:kern w:val="0"/>
                <w:sz w:val="16"/>
                <w:szCs w:val="16"/>
              </w:rPr>
            </w:pPr>
            <w:del w:id="489" w:author="作成者">
              <w:r w:rsidDel="00AF6EDB">
                <w:rPr>
                  <w:rFonts w:ascii="ＭＳ Ｐゴシック" w:eastAsia="ＭＳ Ｐゴシック" w:hAnsi="ＭＳ Ｐゴシック" w:cs="ＭＳ Ｐゴシック" w:hint="eastAsia"/>
                  <w:kern w:val="0"/>
                  <w:sz w:val="16"/>
                  <w:szCs w:val="16"/>
                </w:rPr>
                <w:delText>システムの状況を把握できないことにより、障害の対応が遅れて情報システムへのアクセスが長時間停止するおそれがある。</w:delText>
              </w:r>
            </w:del>
          </w:p>
        </w:tc>
        <w:tc>
          <w:tcPr>
            <w:tcW w:w="1807" w:type="dxa"/>
            <w:tcBorders>
              <w:top w:val="nil"/>
              <w:left w:val="nil"/>
              <w:bottom w:val="single" w:sz="4" w:space="0" w:color="auto"/>
              <w:right w:val="single" w:sz="4" w:space="0" w:color="auto"/>
            </w:tcBorders>
          </w:tcPr>
          <w:p w14:paraId="2420684F" w14:textId="77777777" w:rsidR="00B87BA4" w:rsidDel="00AF6EDB" w:rsidRDefault="00B87BA4">
            <w:pPr>
              <w:widowControl/>
              <w:spacing w:afterLines="0" w:after="0"/>
              <w:ind w:left="0" w:firstLineChars="0" w:firstLine="0"/>
              <w:rPr>
                <w:del w:id="490" w:author="作成者"/>
                <w:rFonts w:ascii="ＭＳ Ｐゴシック" w:eastAsia="ＭＳ Ｐゴシック" w:hAnsi="ＭＳ Ｐゴシック" w:cs="ＭＳ Ｐゴシック"/>
                <w:bCs/>
                <w:kern w:val="0"/>
                <w:sz w:val="16"/>
                <w:szCs w:val="16"/>
              </w:rPr>
            </w:pPr>
            <w:del w:id="491" w:author="作成者">
              <w:r w:rsidDel="00AF6EDB">
                <w:rPr>
                  <w:rFonts w:ascii="ＭＳ Ｐゴシック" w:eastAsia="ＭＳ Ｐゴシック" w:hAnsi="ＭＳ Ｐゴシック" w:cs="ＭＳ Ｐゴシック" w:hint="eastAsia"/>
                  <w:bCs/>
                  <w:kern w:val="0"/>
                  <w:sz w:val="16"/>
                  <w:szCs w:val="16"/>
                </w:rPr>
                <w:delText>■何も決められていない</w:delText>
              </w:r>
              <w:r w:rsidDel="00AF6EDB">
                <w:rPr>
                  <w:rFonts w:ascii="ＭＳ Ｐゴシック" w:eastAsia="ＭＳ Ｐゴシック" w:hAnsi="ＭＳ Ｐゴシック" w:cs="ＭＳ Ｐゴシック"/>
                  <w:bCs/>
                  <w:kern w:val="0"/>
                  <w:sz w:val="16"/>
                  <w:szCs w:val="16"/>
                </w:rPr>
                <w:br/>
              </w:r>
              <w:r w:rsidDel="00AF6EDB">
                <w:rPr>
                  <w:rFonts w:ascii="ＭＳ Ｐゴシック" w:eastAsia="ＭＳ Ｐゴシック" w:hAnsi="ＭＳ Ｐゴシック" w:cs="ＭＳ Ｐゴシック" w:hint="eastAsia"/>
                  <w:bCs/>
                  <w:kern w:val="0"/>
                  <w:sz w:val="16"/>
                  <w:szCs w:val="16"/>
                </w:rPr>
                <w:delText>サーバ、ネットワーク機器の稼働状況を監視していない。</w:delText>
              </w:r>
            </w:del>
          </w:p>
        </w:tc>
        <w:tc>
          <w:tcPr>
            <w:tcW w:w="1807" w:type="dxa"/>
            <w:tcBorders>
              <w:top w:val="single" w:sz="4" w:space="0" w:color="auto"/>
              <w:left w:val="nil"/>
              <w:bottom w:val="single" w:sz="4" w:space="0" w:color="auto"/>
              <w:right w:val="single" w:sz="4" w:space="0" w:color="auto"/>
            </w:tcBorders>
            <w:shd w:val="clear" w:color="auto" w:fill="CCFFFF"/>
          </w:tcPr>
          <w:p w14:paraId="0A4E6895" w14:textId="77777777" w:rsidR="00B87BA4" w:rsidDel="00AF6EDB" w:rsidRDefault="00B87BA4">
            <w:pPr>
              <w:widowControl/>
              <w:spacing w:afterLines="0" w:after="0"/>
              <w:ind w:left="0" w:firstLineChars="0" w:firstLine="0"/>
              <w:rPr>
                <w:del w:id="492" w:author="作成者"/>
                <w:rFonts w:ascii="ＭＳ Ｐゴシック" w:eastAsia="ＭＳ Ｐゴシック" w:hAnsi="ＭＳ Ｐゴシック" w:cs="ＭＳ Ｐゴシック"/>
                <w:bCs/>
                <w:kern w:val="0"/>
                <w:sz w:val="16"/>
                <w:szCs w:val="16"/>
              </w:rPr>
            </w:pPr>
            <w:del w:id="493" w:author="作成者">
              <w:r w:rsidDel="00AF6EDB">
                <w:rPr>
                  <w:rFonts w:ascii="ＭＳ Ｐゴシック" w:eastAsia="ＭＳ Ｐゴシック" w:hAnsi="ＭＳ Ｐゴシック" w:cs="ＭＳ Ｐゴシック" w:hint="eastAsia"/>
                  <w:bCs/>
                  <w:kern w:val="0"/>
                  <w:sz w:val="16"/>
                  <w:szCs w:val="16"/>
                </w:rPr>
                <w:delText>■運用状況を遠隔で、手動で把握できる</w:delText>
              </w:r>
              <w:r w:rsidDel="00AF6EDB">
                <w:rPr>
                  <w:rFonts w:ascii="ＭＳ Ｐゴシック" w:eastAsia="ＭＳ Ｐゴシック" w:hAnsi="ＭＳ Ｐゴシック" w:cs="ＭＳ Ｐゴシック"/>
                  <w:bCs/>
                  <w:kern w:val="0"/>
                  <w:sz w:val="16"/>
                  <w:szCs w:val="16"/>
                </w:rPr>
                <w:br/>
              </w:r>
              <w:r w:rsidDel="00AF6EDB">
                <w:rPr>
                  <w:rFonts w:ascii="ＭＳ Ｐゴシック" w:eastAsia="ＭＳ Ｐゴシック" w:hAnsi="ＭＳ Ｐゴシック" w:cs="ＭＳ Ｐゴシック" w:hint="eastAsia"/>
                  <w:bCs/>
                  <w:kern w:val="0"/>
                  <w:sz w:val="16"/>
                  <w:szCs w:val="16"/>
                </w:rPr>
                <w:delText>遠隔で稼働状況を手動で確認する。</w:delText>
              </w:r>
            </w:del>
          </w:p>
        </w:tc>
        <w:tc>
          <w:tcPr>
            <w:tcW w:w="1807" w:type="dxa"/>
            <w:tcBorders>
              <w:top w:val="single" w:sz="4" w:space="0" w:color="auto"/>
              <w:left w:val="nil"/>
              <w:bottom w:val="single" w:sz="4" w:space="0" w:color="auto"/>
              <w:right w:val="single" w:sz="4" w:space="0" w:color="auto"/>
            </w:tcBorders>
            <w:shd w:val="clear" w:color="000000" w:fill="auto"/>
          </w:tcPr>
          <w:p w14:paraId="7D0ED359" w14:textId="77777777" w:rsidR="00B87BA4" w:rsidDel="00AF6EDB" w:rsidRDefault="00B87BA4">
            <w:pPr>
              <w:widowControl/>
              <w:spacing w:afterLines="0" w:after="0"/>
              <w:ind w:left="0" w:firstLineChars="0" w:firstLine="0"/>
              <w:rPr>
                <w:del w:id="494" w:author="作成者"/>
                <w:rFonts w:ascii="ＭＳ Ｐゴシック" w:eastAsia="ＭＳ Ｐゴシック" w:hAnsi="ＭＳ Ｐゴシック" w:cs="ＭＳ Ｐゴシック"/>
                <w:bCs/>
                <w:kern w:val="0"/>
                <w:sz w:val="16"/>
                <w:szCs w:val="16"/>
              </w:rPr>
            </w:pPr>
            <w:del w:id="495" w:author="作成者">
              <w:r w:rsidDel="00AF6EDB">
                <w:rPr>
                  <w:rFonts w:ascii="ＭＳ Ｐゴシック" w:eastAsia="ＭＳ Ｐゴシック" w:hAnsi="ＭＳ Ｐゴシック" w:cs="ＭＳ Ｐゴシック" w:hint="eastAsia"/>
                  <w:bCs/>
                  <w:kern w:val="0"/>
                  <w:sz w:val="16"/>
                  <w:szCs w:val="16"/>
                </w:rPr>
                <w:delText>■運用状況を自動で把握、記録ができる</w:delText>
              </w:r>
              <w:r w:rsidDel="00AF6EDB">
                <w:rPr>
                  <w:rFonts w:ascii="ＭＳ Ｐゴシック" w:eastAsia="ＭＳ Ｐゴシック" w:hAnsi="ＭＳ Ｐゴシック" w:cs="ＭＳ Ｐゴシック"/>
                  <w:bCs/>
                  <w:kern w:val="0"/>
                  <w:sz w:val="16"/>
                  <w:szCs w:val="16"/>
                </w:rPr>
                <w:br/>
              </w:r>
              <w:r w:rsidDel="00AF6EDB">
                <w:rPr>
                  <w:rFonts w:ascii="ＭＳ Ｐゴシック" w:eastAsia="ＭＳ Ｐゴシック" w:hAnsi="ＭＳ Ｐゴシック" w:cs="ＭＳ Ｐゴシック" w:hint="eastAsia"/>
                  <w:bCs/>
                  <w:kern w:val="0"/>
                  <w:sz w:val="16"/>
                  <w:szCs w:val="16"/>
                </w:rPr>
                <w:delText>稼働状況を常時把握し、異常があれば通知する。</w:delText>
              </w:r>
            </w:del>
          </w:p>
        </w:tc>
        <w:tc>
          <w:tcPr>
            <w:tcW w:w="1950" w:type="dxa"/>
            <w:tcBorders>
              <w:top w:val="nil"/>
              <w:left w:val="nil"/>
              <w:bottom w:val="single" w:sz="4" w:space="0" w:color="auto"/>
              <w:right w:val="single" w:sz="8" w:space="0" w:color="auto"/>
            </w:tcBorders>
          </w:tcPr>
          <w:p w14:paraId="3CCEF884" w14:textId="77777777" w:rsidR="00B87BA4" w:rsidDel="00AF6EDB" w:rsidRDefault="00B87BA4">
            <w:pPr>
              <w:widowControl/>
              <w:spacing w:afterLines="0" w:after="0"/>
              <w:ind w:left="0" w:firstLineChars="0" w:firstLine="0"/>
              <w:rPr>
                <w:del w:id="496" w:author="作成者"/>
                <w:rFonts w:ascii="ＭＳ Ｐゴシック" w:eastAsia="ＭＳ Ｐゴシック" w:hAnsi="ＭＳ Ｐゴシック" w:cs="ＭＳ Ｐゴシック"/>
                <w:bCs/>
                <w:kern w:val="0"/>
                <w:sz w:val="16"/>
                <w:szCs w:val="16"/>
              </w:rPr>
            </w:pPr>
            <w:del w:id="497" w:author="作成者">
              <w:r w:rsidDel="00AF6EDB">
                <w:rPr>
                  <w:rFonts w:ascii="ＭＳ Ｐゴシック" w:eastAsia="ＭＳ Ｐゴシック" w:hAnsi="ＭＳ Ｐゴシック" w:cs="ＭＳ Ｐゴシック" w:hint="eastAsia"/>
                  <w:bCs/>
                  <w:kern w:val="0"/>
                  <w:sz w:val="16"/>
                  <w:szCs w:val="16"/>
                </w:rPr>
                <w:delText>■運用状況に異常があれば、自動的に設定された状態に切替わる</w:delText>
              </w:r>
              <w:r w:rsidDel="00AF6EDB">
                <w:rPr>
                  <w:rFonts w:ascii="ＭＳ Ｐゴシック" w:eastAsia="ＭＳ Ｐゴシック" w:hAnsi="ＭＳ Ｐゴシック" w:cs="ＭＳ Ｐゴシック"/>
                  <w:bCs/>
                  <w:kern w:val="0"/>
                  <w:sz w:val="16"/>
                  <w:szCs w:val="16"/>
                </w:rPr>
                <w:br/>
              </w:r>
              <w:r w:rsidDel="00AF6EDB">
                <w:rPr>
                  <w:rFonts w:ascii="ＭＳ Ｐゴシック" w:eastAsia="ＭＳ Ｐゴシック" w:hAnsi="ＭＳ Ｐゴシック" w:cs="ＭＳ Ｐゴシック" w:hint="eastAsia"/>
                  <w:bCs/>
                  <w:kern w:val="0"/>
                  <w:sz w:val="16"/>
                  <w:szCs w:val="16"/>
                </w:rPr>
                <w:delText>異常を通知するとともに、代替手段に自動的に切替わる。</w:delText>
              </w:r>
            </w:del>
          </w:p>
        </w:tc>
        <w:tc>
          <w:tcPr>
            <w:tcW w:w="851" w:type="dxa"/>
            <w:tcBorders>
              <w:top w:val="single" w:sz="4" w:space="0" w:color="auto"/>
              <w:left w:val="single" w:sz="4" w:space="0" w:color="auto"/>
              <w:bottom w:val="single" w:sz="4" w:space="0" w:color="auto"/>
              <w:right w:val="single" w:sz="4" w:space="0" w:color="auto"/>
            </w:tcBorders>
          </w:tcPr>
          <w:p w14:paraId="6B20AB1B" w14:textId="77777777" w:rsidR="00B87BA4" w:rsidDel="00AF6EDB" w:rsidRDefault="00B87BA4">
            <w:pPr>
              <w:widowControl/>
              <w:spacing w:afterLines="0" w:after="0"/>
              <w:ind w:left="0" w:firstLineChars="0" w:firstLine="0"/>
              <w:rPr>
                <w:del w:id="498" w:author="作成者"/>
                <w:rFonts w:ascii="ＭＳ Ｐゴシック" w:eastAsia="ＭＳ Ｐゴシック" w:hAnsi="ＭＳ Ｐゴシック" w:cs="ＭＳ Ｐゴシック"/>
                <w:color w:val="000000"/>
                <w:kern w:val="0"/>
                <w:sz w:val="16"/>
                <w:szCs w:val="16"/>
              </w:rPr>
            </w:pPr>
          </w:p>
        </w:tc>
        <w:tc>
          <w:tcPr>
            <w:tcW w:w="850" w:type="dxa"/>
            <w:tcBorders>
              <w:top w:val="single" w:sz="4" w:space="0" w:color="auto"/>
              <w:left w:val="single" w:sz="4" w:space="0" w:color="auto"/>
              <w:bottom w:val="single" w:sz="4" w:space="0" w:color="auto"/>
              <w:right w:val="single" w:sz="4" w:space="0" w:color="auto"/>
            </w:tcBorders>
          </w:tcPr>
          <w:p w14:paraId="5F510BC4" w14:textId="77777777" w:rsidR="00B87BA4" w:rsidDel="00AF6EDB" w:rsidRDefault="00B87BA4">
            <w:pPr>
              <w:widowControl/>
              <w:spacing w:afterLines="0" w:after="0"/>
              <w:ind w:left="0" w:firstLineChars="0" w:firstLine="0"/>
              <w:rPr>
                <w:del w:id="499" w:author="作成者"/>
                <w:rFonts w:ascii="ＭＳ Ｐゴシック" w:eastAsia="ＭＳ Ｐゴシック" w:hAnsi="ＭＳ Ｐゴシック" w:cs="ＭＳ Ｐゴシック"/>
                <w:color w:val="000000"/>
                <w:kern w:val="0"/>
                <w:sz w:val="16"/>
                <w:szCs w:val="16"/>
              </w:rPr>
            </w:pPr>
          </w:p>
        </w:tc>
        <w:tc>
          <w:tcPr>
            <w:tcW w:w="1134" w:type="dxa"/>
            <w:tcBorders>
              <w:top w:val="single" w:sz="4" w:space="0" w:color="auto"/>
              <w:left w:val="single" w:sz="4" w:space="0" w:color="auto"/>
              <w:bottom w:val="single" w:sz="4" w:space="0" w:color="auto"/>
              <w:right w:val="single" w:sz="4" w:space="0" w:color="auto"/>
            </w:tcBorders>
            <w:noWrap/>
            <w:vAlign w:val="center"/>
          </w:tcPr>
          <w:p w14:paraId="433D39B1" w14:textId="77777777" w:rsidR="00B87BA4" w:rsidDel="00AF6EDB" w:rsidRDefault="00B87BA4">
            <w:pPr>
              <w:widowControl/>
              <w:spacing w:afterLines="0" w:after="0"/>
              <w:ind w:left="0" w:firstLineChars="0" w:firstLine="0"/>
              <w:rPr>
                <w:del w:id="500" w:author="作成者"/>
                <w:rFonts w:ascii="ＭＳ Ｐゴシック" w:eastAsia="ＭＳ Ｐゴシック" w:hAnsi="ＭＳ Ｐゴシック" w:cs="ＭＳ Ｐゴシック"/>
                <w:color w:val="000000"/>
                <w:kern w:val="0"/>
                <w:sz w:val="16"/>
                <w:szCs w:val="16"/>
              </w:rPr>
            </w:pPr>
            <w:del w:id="501" w:author="作成者">
              <w:r w:rsidDel="00AF6EDB">
                <w:rPr>
                  <w:rFonts w:ascii="ＭＳ Ｐゴシック" w:eastAsia="ＭＳ Ｐゴシック" w:hAnsi="ＭＳ Ｐゴシック" w:cs="ＭＳ Ｐゴシック" w:hint="eastAsia"/>
                  <w:color w:val="000000"/>
                  <w:kern w:val="0"/>
                  <w:sz w:val="16"/>
                  <w:szCs w:val="16"/>
                </w:rPr>
                <w:delText xml:space="preserve">　</w:delText>
              </w:r>
            </w:del>
          </w:p>
        </w:tc>
        <w:tc>
          <w:tcPr>
            <w:tcW w:w="1503" w:type="dxa"/>
            <w:tcBorders>
              <w:top w:val="single" w:sz="4" w:space="0" w:color="auto"/>
              <w:left w:val="nil"/>
              <w:bottom w:val="single" w:sz="4" w:space="0" w:color="auto"/>
              <w:right w:val="single" w:sz="8" w:space="0" w:color="auto"/>
            </w:tcBorders>
            <w:noWrap/>
            <w:vAlign w:val="center"/>
          </w:tcPr>
          <w:p w14:paraId="1EDB0CD3" w14:textId="77777777" w:rsidR="00B87BA4" w:rsidDel="00AF6EDB" w:rsidRDefault="00B87BA4">
            <w:pPr>
              <w:widowControl/>
              <w:spacing w:afterLines="0" w:after="0"/>
              <w:ind w:left="0" w:firstLineChars="0" w:firstLine="0"/>
              <w:rPr>
                <w:del w:id="502" w:author="作成者"/>
                <w:rFonts w:ascii="ＭＳ Ｐゴシック" w:eastAsia="ＭＳ Ｐゴシック" w:hAnsi="ＭＳ Ｐゴシック" w:cs="ＭＳ Ｐゴシック"/>
                <w:color w:val="000000"/>
                <w:kern w:val="0"/>
                <w:sz w:val="16"/>
                <w:szCs w:val="16"/>
              </w:rPr>
            </w:pPr>
            <w:del w:id="503" w:author="作成者">
              <w:r w:rsidDel="00AF6EDB">
                <w:rPr>
                  <w:rFonts w:ascii="ＭＳ Ｐゴシック" w:eastAsia="ＭＳ Ｐゴシック" w:hAnsi="ＭＳ Ｐゴシック" w:cs="ＭＳ Ｐゴシック" w:hint="eastAsia"/>
                  <w:color w:val="000000"/>
                  <w:kern w:val="0"/>
                  <w:sz w:val="16"/>
                  <w:szCs w:val="16"/>
                </w:rPr>
                <w:delText xml:space="preserve">　</w:delText>
              </w:r>
            </w:del>
          </w:p>
        </w:tc>
      </w:tr>
      <w:tr w:rsidR="00B87BA4" w:rsidDel="00AF6EDB" w14:paraId="036D06B9" w14:textId="77777777">
        <w:trPr>
          <w:trHeight w:val="692"/>
          <w:jc w:val="center"/>
          <w:del w:id="504" w:author="作成者"/>
        </w:trPr>
        <w:tc>
          <w:tcPr>
            <w:tcW w:w="1851" w:type="dxa"/>
            <w:tcBorders>
              <w:top w:val="nil"/>
              <w:left w:val="single" w:sz="8" w:space="0" w:color="auto"/>
              <w:bottom w:val="single" w:sz="4" w:space="0" w:color="auto"/>
              <w:right w:val="single" w:sz="4" w:space="0" w:color="auto"/>
            </w:tcBorders>
          </w:tcPr>
          <w:p w14:paraId="77C7D046" w14:textId="77777777" w:rsidR="00B87BA4" w:rsidDel="00AF6EDB" w:rsidRDefault="00B87BA4">
            <w:pPr>
              <w:widowControl/>
              <w:spacing w:afterLines="0" w:after="0"/>
              <w:ind w:left="0" w:firstLineChars="0" w:firstLine="0"/>
              <w:rPr>
                <w:del w:id="505" w:author="作成者"/>
                <w:rFonts w:ascii="ＭＳ Ｐゴシック" w:eastAsia="ＭＳ Ｐゴシック" w:hAnsi="ＭＳ Ｐゴシック" w:cs="ＭＳ Ｐゴシック"/>
                <w:bCs/>
                <w:kern w:val="0"/>
                <w:sz w:val="16"/>
                <w:szCs w:val="16"/>
              </w:rPr>
            </w:pPr>
            <w:del w:id="506" w:author="作成者">
              <w:r w:rsidDel="00AF6EDB">
                <w:rPr>
                  <w:rFonts w:ascii="ＭＳ Ｐゴシック" w:eastAsia="ＭＳ Ｐゴシック" w:hAnsi="ＭＳ Ｐゴシック" w:cs="ＭＳ Ｐゴシック" w:hint="eastAsia"/>
                  <w:bCs/>
                  <w:kern w:val="0"/>
                  <w:sz w:val="16"/>
                  <w:szCs w:val="16"/>
                </w:rPr>
                <w:delText>■障害発生時の対応</w:delText>
              </w:r>
              <w:r w:rsidDel="00AF6EDB">
                <w:rPr>
                  <w:rFonts w:ascii="ＭＳ Ｐゴシック" w:eastAsia="ＭＳ Ｐゴシック" w:hAnsi="ＭＳ Ｐゴシック" w:cs="ＭＳ Ｐゴシック"/>
                  <w:bCs/>
                  <w:kern w:val="0"/>
                  <w:sz w:val="16"/>
                  <w:szCs w:val="16"/>
                </w:rPr>
                <w:br/>
              </w:r>
              <w:r w:rsidDel="00AF6EDB">
                <w:rPr>
                  <w:rFonts w:ascii="ＭＳ Ｐゴシック" w:eastAsia="ＭＳ Ｐゴシック" w:hAnsi="ＭＳ Ｐゴシック" w:cs="ＭＳ Ｐゴシック" w:hint="eastAsia"/>
                  <w:kern w:val="0"/>
                  <w:sz w:val="16"/>
                  <w:szCs w:val="16"/>
                </w:rPr>
                <w:delText>障害時の対応マニュアルの整備をする。</w:delText>
              </w:r>
            </w:del>
          </w:p>
        </w:tc>
        <w:tc>
          <w:tcPr>
            <w:tcW w:w="1779" w:type="dxa"/>
            <w:tcBorders>
              <w:top w:val="nil"/>
              <w:left w:val="nil"/>
              <w:bottom w:val="single" w:sz="4" w:space="0" w:color="auto"/>
              <w:right w:val="single" w:sz="4" w:space="0" w:color="auto"/>
            </w:tcBorders>
          </w:tcPr>
          <w:p w14:paraId="478DFECC" w14:textId="77777777" w:rsidR="00B87BA4" w:rsidDel="00AF6EDB" w:rsidRDefault="00B87BA4">
            <w:pPr>
              <w:widowControl/>
              <w:spacing w:afterLines="0" w:after="0"/>
              <w:ind w:left="0" w:firstLineChars="0" w:firstLine="0"/>
              <w:rPr>
                <w:del w:id="507" w:author="作成者"/>
                <w:rFonts w:ascii="ＭＳ Ｐゴシック" w:eastAsia="ＭＳ Ｐゴシック" w:hAnsi="ＭＳ Ｐゴシック" w:cs="ＭＳ Ｐゴシック"/>
                <w:kern w:val="0"/>
                <w:sz w:val="16"/>
                <w:szCs w:val="16"/>
              </w:rPr>
            </w:pPr>
            <w:del w:id="508" w:author="作成者">
              <w:r w:rsidDel="00AF6EDB">
                <w:rPr>
                  <w:rFonts w:ascii="ＭＳ Ｐゴシック" w:eastAsia="ＭＳ Ｐゴシック" w:hAnsi="ＭＳ Ｐゴシック" w:cs="ＭＳ Ｐゴシック" w:hint="eastAsia"/>
                  <w:kern w:val="0"/>
                  <w:sz w:val="16"/>
                  <w:szCs w:val="16"/>
                </w:rPr>
                <w:delText>システム障害時の対応手順が決められていないと、適切に対応できず、復旧が遅延するおそれがある。</w:delText>
              </w:r>
            </w:del>
          </w:p>
        </w:tc>
        <w:tc>
          <w:tcPr>
            <w:tcW w:w="1807" w:type="dxa"/>
            <w:tcBorders>
              <w:top w:val="nil"/>
              <w:left w:val="nil"/>
              <w:bottom w:val="single" w:sz="4" w:space="0" w:color="auto"/>
              <w:right w:val="single" w:sz="4" w:space="0" w:color="auto"/>
            </w:tcBorders>
          </w:tcPr>
          <w:p w14:paraId="2D74AB35" w14:textId="77777777" w:rsidR="00B87BA4" w:rsidDel="00AF6EDB" w:rsidRDefault="00B87BA4">
            <w:pPr>
              <w:widowControl/>
              <w:spacing w:afterLines="0" w:after="0"/>
              <w:ind w:left="0" w:firstLineChars="0" w:firstLine="0"/>
              <w:rPr>
                <w:del w:id="509" w:author="作成者"/>
                <w:rFonts w:ascii="ＭＳ Ｐゴシック" w:eastAsia="ＭＳ Ｐゴシック" w:hAnsi="ＭＳ Ｐゴシック" w:cs="ＭＳ Ｐゴシック"/>
                <w:bCs/>
                <w:kern w:val="0"/>
                <w:sz w:val="16"/>
                <w:szCs w:val="16"/>
              </w:rPr>
            </w:pPr>
            <w:del w:id="510" w:author="作成者">
              <w:r w:rsidDel="00AF6EDB">
                <w:rPr>
                  <w:rFonts w:ascii="ＭＳ Ｐゴシック" w:eastAsia="ＭＳ Ｐゴシック" w:hAnsi="ＭＳ Ｐゴシック" w:cs="ＭＳ Ｐゴシック" w:hint="eastAsia"/>
                  <w:bCs/>
                  <w:kern w:val="0"/>
                  <w:sz w:val="16"/>
                  <w:szCs w:val="16"/>
                </w:rPr>
                <w:delText>■何も決められていない</w:delText>
              </w:r>
              <w:r w:rsidDel="00AF6EDB">
                <w:rPr>
                  <w:rFonts w:ascii="ＭＳ Ｐゴシック" w:eastAsia="ＭＳ Ｐゴシック" w:hAnsi="ＭＳ Ｐゴシック" w:cs="ＭＳ Ｐゴシック"/>
                  <w:bCs/>
                  <w:kern w:val="0"/>
                  <w:sz w:val="16"/>
                  <w:szCs w:val="16"/>
                </w:rPr>
                <w:br/>
              </w:r>
              <w:r w:rsidDel="00AF6EDB">
                <w:rPr>
                  <w:rFonts w:ascii="ＭＳ Ｐゴシック" w:eastAsia="ＭＳ Ｐゴシック" w:hAnsi="ＭＳ Ｐゴシック" w:cs="ＭＳ Ｐゴシック" w:hint="eastAsia"/>
                  <w:bCs/>
                  <w:kern w:val="0"/>
                  <w:sz w:val="16"/>
                  <w:szCs w:val="16"/>
                </w:rPr>
                <w:delText>システム障害時の対応を決めていない。</w:delText>
              </w:r>
            </w:del>
          </w:p>
        </w:tc>
        <w:tc>
          <w:tcPr>
            <w:tcW w:w="1807" w:type="dxa"/>
            <w:tcBorders>
              <w:top w:val="single" w:sz="4" w:space="0" w:color="auto"/>
              <w:left w:val="nil"/>
              <w:bottom w:val="single" w:sz="4" w:space="0" w:color="auto"/>
              <w:right w:val="single" w:sz="4" w:space="0" w:color="auto"/>
            </w:tcBorders>
            <w:shd w:val="clear" w:color="auto" w:fill="CCFFFF"/>
          </w:tcPr>
          <w:p w14:paraId="6FD8D496" w14:textId="77777777" w:rsidR="00B87BA4" w:rsidDel="00AF6EDB" w:rsidRDefault="00B87BA4">
            <w:pPr>
              <w:widowControl/>
              <w:spacing w:afterLines="0" w:after="0"/>
              <w:ind w:left="0" w:firstLineChars="0" w:firstLine="0"/>
              <w:rPr>
                <w:del w:id="511" w:author="作成者"/>
                <w:rFonts w:ascii="ＭＳ Ｐゴシック" w:eastAsia="ＭＳ Ｐゴシック" w:hAnsi="ＭＳ Ｐゴシック" w:cs="ＭＳ Ｐゴシック"/>
                <w:bCs/>
                <w:kern w:val="0"/>
                <w:sz w:val="16"/>
                <w:szCs w:val="16"/>
              </w:rPr>
            </w:pPr>
            <w:del w:id="512" w:author="作成者">
              <w:r w:rsidDel="00AF6EDB">
                <w:rPr>
                  <w:rFonts w:ascii="ＭＳ Ｐゴシック" w:eastAsia="ＭＳ Ｐゴシック" w:hAnsi="ＭＳ Ｐゴシック" w:cs="ＭＳ Ｐゴシック" w:hint="eastAsia"/>
                  <w:bCs/>
                  <w:kern w:val="0"/>
                  <w:sz w:val="16"/>
                  <w:szCs w:val="16"/>
                </w:rPr>
                <w:delText>■障害発生時は代替機を手配する</w:delText>
              </w:r>
              <w:r w:rsidDel="00AF6EDB">
                <w:rPr>
                  <w:rFonts w:ascii="ＭＳ Ｐゴシック" w:eastAsia="ＭＳ Ｐゴシック" w:hAnsi="ＭＳ Ｐゴシック" w:cs="ＭＳ Ｐゴシック"/>
                  <w:bCs/>
                  <w:kern w:val="0"/>
                  <w:sz w:val="16"/>
                  <w:szCs w:val="16"/>
                </w:rPr>
                <w:br/>
              </w:r>
              <w:r w:rsidDel="00AF6EDB">
                <w:rPr>
                  <w:rFonts w:ascii="ＭＳ Ｐゴシック" w:eastAsia="ＭＳ Ｐゴシック" w:hAnsi="ＭＳ Ｐゴシック" w:cs="ＭＳ Ｐゴシック" w:hint="eastAsia"/>
                  <w:bCs/>
                  <w:kern w:val="0"/>
                  <w:sz w:val="16"/>
                  <w:szCs w:val="16"/>
                </w:rPr>
                <w:delText>代替機を手配し、到着後交換する。データはバックアップを利用する。</w:delText>
              </w:r>
            </w:del>
          </w:p>
        </w:tc>
        <w:tc>
          <w:tcPr>
            <w:tcW w:w="1807" w:type="dxa"/>
            <w:tcBorders>
              <w:top w:val="single" w:sz="4" w:space="0" w:color="auto"/>
              <w:left w:val="nil"/>
              <w:bottom w:val="single" w:sz="4" w:space="0" w:color="auto"/>
              <w:right w:val="single" w:sz="4" w:space="0" w:color="auto"/>
            </w:tcBorders>
          </w:tcPr>
          <w:p w14:paraId="6C607181" w14:textId="77777777" w:rsidR="00B87BA4" w:rsidDel="00AF6EDB" w:rsidRDefault="00B87BA4">
            <w:pPr>
              <w:widowControl/>
              <w:spacing w:afterLines="0" w:after="0"/>
              <w:ind w:left="0" w:firstLineChars="0" w:firstLine="0"/>
              <w:rPr>
                <w:del w:id="513" w:author="作成者"/>
                <w:rFonts w:ascii="ＭＳ Ｐゴシック" w:eastAsia="ＭＳ Ｐゴシック" w:hAnsi="ＭＳ Ｐゴシック" w:cs="ＭＳ Ｐゴシック"/>
                <w:bCs/>
                <w:kern w:val="0"/>
                <w:sz w:val="16"/>
                <w:szCs w:val="16"/>
              </w:rPr>
            </w:pPr>
            <w:del w:id="514" w:author="作成者">
              <w:r w:rsidDel="00AF6EDB">
                <w:rPr>
                  <w:rFonts w:ascii="ＭＳ Ｐゴシック" w:eastAsia="ＭＳ Ｐゴシック" w:hAnsi="ＭＳ Ｐゴシック" w:cs="ＭＳ Ｐゴシック" w:hint="eastAsia"/>
                  <w:bCs/>
                  <w:kern w:val="0"/>
                  <w:sz w:val="16"/>
                  <w:szCs w:val="16"/>
                </w:rPr>
                <w:delText>■障害発生時は予備システムに手動で切り替える</w:delText>
              </w:r>
              <w:r w:rsidDel="00AF6EDB">
                <w:rPr>
                  <w:rFonts w:ascii="ＭＳ Ｐゴシック" w:eastAsia="ＭＳ Ｐゴシック" w:hAnsi="ＭＳ Ｐゴシック" w:cs="ＭＳ Ｐゴシック"/>
                  <w:bCs/>
                  <w:kern w:val="0"/>
                  <w:sz w:val="16"/>
                  <w:szCs w:val="16"/>
                </w:rPr>
                <w:br/>
              </w:r>
              <w:r w:rsidDel="00AF6EDB">
                <w:rPr>
                  <w:rFonts w:ascii="ＭＳ Ｐゴシック" w:eastAsia="ＭＳ Ｐゴシック" w:hAnsi="ＭＳ Ｐゴシック" w:cs="ＭＳ Ｐゴシック" w:hint="eastAsia"/>
                  <w:bCs/>
                  <w:kern w:val="0"/>
                  <w:sz w:val="16"/>
                  <w:szCs w:val="16"/>
                </w:rPr>
                <w:delText>障害が発生した場合は、予備機に手動で切替える。データはバックアップを利用する。</w:delText>
              </w:r>
            </w:del>
          </w:p>
        </w:tc>
        <w:tc>
          <w:tcPr>
            <w:tcW w:w="1950" w:type="dxa"/>
            <w:tcBorders>
              <w:top w:val="nil"/>
              <w:left w:val="nil"/>
              <w:bottom w:val="single" w:sz="4" w:space="0" w:color="auto"/>
              <w:right w:val="single" w:sz="8" w:space="0" w:color="auto"/>
            </w:tcBorders>
          </w:tcPr>
          <w:p w14:paraId="4AEF5B2C" w14:textId="77777777" w:rsidR="00B87BA4" w:rsidDel="00AF6EDB" w:rsidRDefault="00B87BA4">
            <w:pPr>
              <w:widowControl/>
              <w:spacing w:afterLines="0" w:after="0"/>
              <w:ind w:left="0" w:firstLineChars="0" w:firstLine="0"/>
              <w:rPr>
                <w:del w:id="515" w:author="作成者"/>
                <w:rFonts w:ascii="ＭＳ Ｐゴシック" w:eastAsia="ＭＳ Ｐゴシック" w:hAnsi="ＭＳ Ｐゴシック" w:cs="ＭＳ Ｐゴシック"/>
                <w:bCs/>
                <w:kern w:val="0"/>
                <w:sz w:val="16"/>
                <w:szCs w:val="16"/>
              </w:rPr>
            </w:pPr>
            <w:del w:id="516" w:author="作成者">
              <w:r w:rsidDel="00AF6EDB">
                <w:rPr>
                  <w:rFonts w:ascii="ＭＳ Ｐゴシック" w:eastAsia="ＭＳ Ｐゴシック" w:hAnsi="ＭＳ Ｐゴシック" w:cs="ＭＳ Ｐゴシック" w:hint="eastAsia"/>
                  <w:bCs/>
                  <w:kern w:val="0"/>
                  <w:sz w:val="16"/>
                  <w:szCs w:val="16"/>
                </w:rPr>
                <w:delText>■障害発生時は予備システムに自動的に切り替わる</w:delText>
              </w:r>
              <w:r w:rsidDel="00AF6EDB">
                <w:rPr>
                  <w:rFonts w:ascii="ＭＳ Ｐゴシック" w:eastAsia="ＭＳ Ｐゴシック" w:hAnsi="ＭＳ Ｐゴシック" w:cs="ＭＳ Ｐゴシック"/>
                  <w:bCs/>
                  <w:kern w:val="0"/>
                  <w:sz w:val="16"/>
                  <w:szCs w:val="16"/>
                </w:rPr>
                <w:br/>
              </w:r>
              <w:r w:rsidDel="00AF6EDB">
                <w:rPr>
                  <w:rFonts w:ascii="ＭＳ Ｐゴシック" w:eastAsia="ＭＳ Ｐゴシック" w:hAnsi="ＭＳ Ｐゴシック" w:cs="ＭＳ Ｐゴシック" w:hint="eastAsia"/>
                  <w:bCs/>
                  <w:kern w:val="0"/>
                  <w:sz w:val="16"/>
                  <w:szCs w:val="16"/>
                </w:rPr>
                <w:delText>障害を通知するとともに、自動的に切替る。データは自動的に保持される。</w:delText>
              </w:r>
            </w:del>
          </w:p>
        </w:tc>
        <w:tc>
          <w:tcPr>
            <w:tcW w:w="851" w:type="dxa"/>
            <w:tcBorders>
              <w:top w:val="nil"/>
              <w:left w:val="single" w:sz="4" w:space="0" w:color="auto"/>
              <w:bottom w:val="nil"/>
              <w:right w:val="single" w:sz="4" w:space="0" w:color="auto"/>
            </w:tcBorders>
          </w:tcPr>
          <w:p w14:paraId="5B8983D2" w14:textId="77777777" w:rsidR="00B87BA4" w:rsidDel="00AF6EDB" w:rsidRDefault="00B87BA4">
            <w:pPr>
              <w:widowControl/>
              <w:spacing w:afterLines="0" w:after="0"/>
              <w:ind w:left="0" w:firstLineChars="0" w:firstLine="0"/>
              <w:rPr>
                <w:del w:id="517" w:author="作成者"/>
                <w:rFonts w:ascii="ＭＳ Ｐゴシック" w:eastAsia="ＭＳ Ｐゴシック" w:hAnsi="ＭＳ Ｐゴシック" w:cs="ＭＳ Ｐゴシック"/>
                <w:color w:val="000000"/>
                <w:kern w:val="0"/>
                <w:sz w:val="16"/>
                <w:szCs w:val="16"/>
              </w:rPr>
            </w:pPr>
          </w:p>
        </w:tc>
        <w:tc>
          <w:tcPr>
            <w:tcW w:w="850" w:type="dxa"/>
            <w:tcBorders>
              <w:top w:val="nil"/>
              <w:left w:val="single" w:sz="4" w:space="0" w:color="auto"/>
              <w:bottom w:val="nil"/>
              <w:right w:val="single" w:sz="4" w:space="0" w:color="auto"/>
            </w:tcBorders>
          </w:tcPr>
          <w:p w14:paraId="4592EB27" w14:textId="77777777" w:rsidR="00B87BA4" w:rsidDel="00AF6EDB" w:rsidRDefault="00B87BA4">
            <w:pPr>
              <w:widowControl/>
              <w:spacing w:afterLines="0" w:after="0"/>
              <w:ind w:left="0" w:firstLineChars="0" w:firstLine="0"/>
              <w:rPr>
                <w:del w:id="518" w:author="作成者"/>
                <w:rFonts w:ascii="ＭＳ Ｐゴシック" w:eastAsia="ＭＳ Ｐゴシック" w:hAnsi="ＭＳ Ｐゴシック" w:cs="ＭＳ Ｐゴシック"/>
                <w:color w:val="000000"/>
                <w:kern w:val="0"/>
                <w:sz w:val="16"/>
                <w:szCs w:val="16"/>
              </w:rPr>
            </w:pPr>
          </w:p>
        </w:tc>
        <w:tc>
          <w:tcPr>
            <w:tcW w:w="1134" w:type="dxa"/>
            <w:tcBorders>
              <w:top w:val="nil"/>
              <w:left w:val="single" w:sz="4" w:space="0" w:color="auto"/>
              <w:bottom w:val="nil"/>
              <w:right w:val="single" w:sz="4" w:space="0" w:color="auto"/>
            </w:tcBorders>
            <w:noWrap/>
            <w:vAlign w:val="center"/>
          </w:tcPr>
          <w:p w14:paraId="3054052B" w14:textId="77777777" w:rsidR="00B87BA4" w:rsidDel="00AF6EDB" w:rsidRDefault="00B87BA4">
            <w:pPr>
              <w:widowControl/>
              <w:spacing w:afterLines="0" w:after="0"/>
              <w:ind w:left="0" w:firstLineChars="0" w:firstLine="0"/>
              <w:rPr>
                <w:del w:id="519" w:author="作成者"/>
                <w:rFonts w:ascii="ＭＳ Ｐゴシック" w:eastAsia="ＭＳ Ｐゴシック" w:hAnsi="ＭＳ Ｐゴシック" w:cs="ＭＳ Ｐゴシック"/>
                <w:color w:val="000000"/>
                <w:kern w:val="0"/>
                <w:sz w:val="16"/>
                <w:szCs w:val="16"/>
              </w:rPr>
            </w:pPr>
            <w:del w:id="520" w:author="作成者">
              <w:r w:rsidDel="00AF6EDB">
                <w:rPr>
                  <w:rFonts w:ascii="ＭＳ Ｐゴシック" w:eastAsia="ＭＳ Ｐゴシック" w:hAnsi="ＭＳ Ｐゴシック" w:cs="ＭＳ Ｐゴシック" w:hint="eastAsia"/>
                  <w:color w:val="000000"/>
                  <w:kern w:val="0"/>
                  <w:sz w:val="16"/>
                  <w:szCs w:val="16"/>
                </w:rPr>
                <w:delText xml:space="preserve">　</w:delText>
              </w:r>
            </w:del>
          </w:p>
        </w:tc>
        <w:tc>
          <w:tcPr>
            <w:tcW w:w="1503" w:type="dxa"/>
            <w:tcBorders>
              <w:top w:val="nil"/>
              <w:left w:val="nil"/>
              <w:bottom w:val="nil"/>
              <w:right w:val="single" w:sz="8" w:space="0" w:color="auto"/>
            </w:tcBorders>
            <w:noWrap/>
            <w:vAlign w:val="center"/>
          </w:tcPr>
          <w:p w14:paraId="22571FD6" w14:textId="77777777" w:rsidR="00B87BA4" w:rsidDel="00AF6EDB" w:rsidRDefault="00B87BA4">
            <w:pPr>
              <w:widowControl/>
              <w:spacing w:afterLines="0" w:after="0"/>
              <w:ind w:left="0" w:firstLineChars="0" w:firstLine="0"/>
              <w:rPr>
                <w:del w:id="521" w:author="作成者"/>
                <w:rFonts w:ascii="ＭＳ Ｐゴシック" w:eastAsia="ＭＳ Ｐゴシック" w:hAnsi="ＭＳ Ｐゴシック" w:cs="ＭＳ Ｐゴシック"/>
                <w:color w:val="000000"/>
                <w:kern w:val="0"/>
                <w:sz w:val="16"/>
                <w:szCs w:val="16"/>
              </w:rPr>
            </w:pPr>
            <w:del w:id="522" w:author="作成者">
              <w:r w:rsidDel="00AF6EDB">
                <w:rPr>
                  <w:rFonts w:ascii="ＭＳ Ｐゴシック" w:eastAsia="ＭＳ Ｐゴシック" w:hAnsi="ＭＳ Ｐゴシック" w:cs="ＭＳ Ｐゴシック" w:hint="eastAsia"/>
                  <w:color w:val="000000"/>
                  <w:kern w:val="0"/>
                  <w:sz w:val="16"/>
                  <w:szCs w:val="16"/>
                </w:rPr>
                <w:delText xml:space="preserve">　</w:delText>
              </w:r>
            </w:del>
          </w:p>
        </w:tc>
      </w:tr>
      <w:tr w:rsidR="00B87BA4" w:rsidDel="00AF6EDB" w14:paraId="793CBAFD" w14:textId="77777777">
        <w:trPr>
          <w:trHeight w:val="832"/>
          <w:jc w:val="center"/>
          <w:del w:id="523" w:author="作成者"/>
        </w:trPr>
        <w:tc>
          <w:tcPr>
            <w:tcW w:w="1851" w:type="dxa"/>
            <w:tcBorders>
              <w:top w:val="nil"/>
              <w:left w:val="single" w:sz="8" w:space="0" w:color="auto"/>
              <w:bottom w:val="single" w:sz="4" w:space="0" w:color="auto"/>
              <w:right w:val="single" w:sz="4" w:space="0" w:color="auto"/>
            </w:tcBorders>
          </w:tcPr>
          <w:p w14:paraId="08A7A09B" w14:textId="77777777" w:rsidR="00B87BA4" w:rsidDel="00AF6EDB" w:rsidRDefault="00B87BA4">
            <w:pPr>
              <w:widowControl/>
              <w:spacing w:afterLines="0" w:after="0"/>
              <w:ind w:left="0" w:firstLineChars="0" w:firstLine="0"/>
              <w:rPr>
                <w:del w:id="524" w:author="作成者"/>
                <w:rFonts w:ascii="ＭＳ Ｐゴシック" w:eastAsia="ＭＳ Ｐゴシック" w:hAnsi="ＭＳ Ｐゴシック" w:cs="ＭＳ Ｐゴシック"/>
                <w:bCs/>
                <w:kern w:val="0"/>
                <w:sz w:val="16"/>
                <w:szCs w:val="16"/>
              </w:rPr>
            </w:pPr>
            <w:del w:id="525" w:author="作成者">
              <w:r w:rsidDel="00AF6EDB">
                <w:rPr>
                  <w:rFonts w:ascii="ＭＳ Ｐゴシック" w:eastAsia="ＭＳ Ｐゴシック" w:hAnsi="ＭＳ Ｐゴシック" w:cs="ＭＳ Ｐゴシック" w:hint="eastAsia"/>
                  <w:bCs/>
                  <w:kern w:val="0"/>
                  <w:sz w:val="16"/>
                  <w:szCs w:val="16"/>
                </w:rPr>
                <w:delText>■データの保護</w:delText>
              </w:r>
              <w:r w:rsidDel="00AF6EDB">
                <w:rPr>
                  <w:rFonts w:ascii="ＭＳ Ｐゴシック" w:eastAsia="ＭＳ Ｐゴシック" w:hAnsi="ＭＳ Ｐゴシック" w:cs="ＭＳ Ｐゴシック" w:hint="eastAsia"/>
                  <w:bCs/>
                  <w:kern w:val="0"/>
                  <w:sz w:val="16"/>
                  <w:szCs w:val="16"/>
                </w:rPr>
                <w:br/>
              </w:r>
              <w:r w:rsidDel="00AF6EDB">
                <w:rPr>
                  <w:rFonts w:ascii="ＭＳ Ｐゴシック" w:eastAsia="ＭＳ Ｐゴシック" w:hAnsi="ＭＳ Ｐゴシック" w:cs="ＭＳ Ｐゴシック" w:hint="eastAsia"/>
                  <w:kern w:val="0"/>
                  <w:sz w:val="16"/>
                  <w:szCs w:val="16"/>
                </w:rPr>
                <w:delText>データが改ざんされないように防御する。</w:delText>
              </w:r>
            </w:del>
          </w:p>
        </w:tc>
        <w:tc>
          <w:tcPr>
            <w:tcW w:w="1779" w:type="dxa"/>
            <w:tcBorders>
              <w:top w:val="nil"/>
              <w:left w:val="nil"/>
              <w:bottom w:val="single" w:sz="4" w:space="0" w:color="auto"/>
              <w:right w:val="single" w:sz="4" w:space="0" w:color="auto"/>
            </w:tcBorders>
          </w:tcPr>
          <w:p w14:paraId="21C91308" w14:textId="77777777" w:rsidR="00B87BA4" w:rsidDel="00AF6EDB" w:rsidRDefault="00B87BA4">
            <w:pPr>
              <w:widowControl/>
              <w:spacing w:afterLines="0" w:after="0"/>
              <w:ind w:left="0" w:firstLineChars="0" w:firstLine="0"/>
              <w:rPr>
                <w:del w:id="526" w:author="作成者"/>
                <w:rFonts w:ascii="ＭＳ Ｐゴシック" w:eastAsia="ＭＳ Ｐゴシック" w:hAnsi="ＭＳ Ｐゴシック" w:cs="ＭＳ Ｐゴシック"/>
                <w:kern w:val="0"/>
                <w:sz w:val="16"/>
                <w:szCs w:val="16"/>
              </w:rPr>
            </w:pPr>
            <w:del w:id="527" w:author="作成者">
              <w:r w:rsidDel="00AF6EDB">
                <w:rPr>
                  <w:rFonts w:ascii="ＭＳ Ｐゴシック" w:eastAsia="ＭＳ Ｐゴシック" w:hAnsi="ＭＳ Ｐゴシック" w:cs="ＭＳ Ｐゴシック" w:hint="eastAsia"/>
                  <w:kern w:val="0"/>
                  <w:sz w:val="16"/>
                  <w:szCs w:val="16"/>
                </w:rPr>
                <w:delText>データが保護されていないと、データが改ざんされたり、漏えいしたりするなどの恐れがある。</w:delText>
              </w:r>
            </w:del>
          </w:p>
        </w:tc>
        <w:tc>
          <w:tcPr>
            <w:tcW w:w="1807" w:type="dxa"/>
            <w:tcBorders>
              <w:top w:val="nil"/>
              <w:left w:val="nil"/>
              <w:bottom w:val="single" w:sz="4" w:space="0" w:color="auto"/>
              <w:right w:val="single" w:sz="4" w:space="0" w:color="auto"/>
            </w:tcBorders>
          </w:tcPr>
          <w:p w14:paraId="39EBE0A4" w14:textId="77777777" w:rsidR="00B87BA4" w:rsidDel="00AF6EDB" w:rsidRDefault="00B87BA4">
            <w:pPr>
              <w:widowControl/>
              <w:spacing w:afterLines="0" w:after="0"/>
              <w:ind w:left="0" w:firstLineChars="0" w:firstLine="0"/>
              <w:rPr>
                <w:del w:id="528" w:author="作成者"/>
                <w:rFonts w:ascii="ＭＳ Ｐゴシック" w:eastAsia="ＭＳ Ｐゴシック" w:hAnsi="ＭＳ Ｐゴシック" w:cs="ＭＳ Ｐゴシック"/>
                <w:bCs/>
                <w:kern w:val="0"/>
                <w:sz w:val="16"/>
                <w:szCs w:val="16"/>
              </w:rPr>
            </w:pPr>
            <w:del w:id="529" w:author="作成者">
              <w:r w:rsidDel="00AF6EDB">
                <w:rPr>
                  <w:rFonts w:ascii="ＭＳ Ｐゴシック" w:eastAsia="ＭＳ Ｐゴシック" w:hAnsi="ＭＳ Ｐゴシック" w:cs="ＭＳ Ｐゴシック" w:hint="eastAsia"/>
                  <w:bCs/>
                  <w:kern w:val="0"/>
                  <w:sz w:val="16"/>
                  <w:szCs w:val="16"/>
                </w:rPr>
                <w:delText>■何も決められていない</w:delText>
              </w:r>
              <w:r w:rsidDel="00AF6EDB">
                <w:rPr>
                  <w:rFonts w:ascii="ＭＳ Ｐゴシック" w:eastAsia="ＭＳ Ｐゴシック" w:hAnsi="ＭＳ Ｐゴシック" w:cs="ＭＳ Ｐゴシック"/>
                  <w:bCs/>
                  <w:kern w:val="0"/>
                  <w:sz w:val="16"/>
                  <w:szCs w:val="16"/>
                </w:rPr>
                <w:br/>
              </w:r>
              <w:r w:rsidDel="00AF6EDB">
                <w:rPr>
                  <w:rFonts w:ascii="ＭＳ Ｐゴシック" w:eastAsia="ＭＳ Ｐゴシック" w:hAnsi="ＭＳ Ｐゴシック" w:cs="ＭＳ Ｐゴシック" w:hint="eastAsia"/>
                  <w:bCs/>
                  <w:kern w:val="0"/>
                  <w:sz w:val="16"/>
                  <w:szCs w:val="16"/>
                </w:rPr>
                <w:delText>データの改ざんや、漏えいの対策を施さない。</w:delText>
              </w:r>
            </w:del>
          </w:p>
        </w:tc>
        <w:tc>
          <w:tcPr>
            <w:tcW w:w="1807" w:type="dxa"/>
            <w:tcBorders>
              <w:top w:val="single" w:sz="4" w:space="0" w:color="auto"/>
              <w:left w:val="nil"/>
              <w:bottom w:val="single" w:sz="4" w:space="0" w:color="auto"/>
              <w:right w:val="single" w:sz="4" w:space="0" w:color="auto"/>
            </w:tcBorders>
            <w:shd w:val="clear" w:color="auto" w:fill="CCFFFF"/>
          </w:tcPr>
          <w:p w14:paraId="2915B90A" w14:textId="77777777" w:rsidR="00B87BA4" w:rsidDel="00AF6EDB" w:rsidRDefault="00B87BA4">
            <w:pPr>
              <w:widowControl/>
              <w:spacing w:afterLines="0" w:after="0"/>
              <w:ind w:left="0" w:firstLineChars="0" w:firstLine="0"/>
              <w:rPr>
                <w:del w:id="530" w:author="作成者"/>
                <w:rFonts w:ascii="ＭＳ Ｐゴシック" w:eastAsia="ＭＳ Ｐゴシック" w:hAnsi="ＭＳ Ｐゴシック" w:cs="ＭＳ Ｐゴシック"/>
                <w:bCs/>
                <w:kern w:val="0"/>
                <w:sz w:val="16"/>
                <w:szCs w:val="16"/>
              </w:rPr>
            </w:pPr>
            <w:del w:id="531" w:author="作成者">
              <w:r w:rsidDel="00AF6EDB">
                <w:rPr>
                  <w:rFonts w:ascii="ＭＳ Ｐゴシック" w:eastAsia="ＭＳ Ｐゴシック" w:hAnsi="ＭＳ Ｐゴシック" w:cs="ＭＳ Ｐゴシック" w:hint="eastAsia"/>
                  <w:bCs/>
                  <w:kern w:val="0"/>
                  <w:sz w:val="16"/>
                  <w:szCs w:val="16"/>
                </w:rPr>
                <w:delText>■特定のデータ、情報が保護されている</w:delText>
              </w:r>
              <w:r w:rsidDel="00AF6EDB">
                <w:rPr>
                  <w:rFonts w:ascii="ＭＳ Ｐゴシック" w:eastAsia="ＭＳ Ｐゴシック" w:hAnsi="ＭＳ Ｐゴシック" w:cs="ＭＳ Ｐゴシック" w:hint="eastAsia"/>
                  <w:kern w:val="0"/>
                  <w:sz w:val="16"/>
                  <w:szCs w:val="16"/>
                </w:rPr>
                <w:br/>
                <w:delText>データ・情報をパスワードや暗号で保護する。</w:delText>
              </w:r>
            </w:del>
          </w:p>
        </w:tc>
        <w:tc>
          <w:tcPr>
            <w:tcW w:w="1807" w:type="dxa"/>
            <w:tcBorders>
              <w:top w:val="single" w:sz="4" w:space="0" w:color="auto"/>
              <w:left w:val="nil"/>
              <w:bottom w:val="single" w:sz="4" w:space="0" w:color="auto"/>
              <w:right w:val="single" w:sz="4" w:space="0" w:color="auto"/>
            </w:tcBorders>
          </w:tcPr>
          <w:p w14:paraId="416876B8" w14:textId="77777777" w:rsidR="00B87BA4" w:rsidDel="00AF6EDB" w:rsidRDefault="00B87BA4">
            <w:pPr>
              <w:widowControl/>
              <w:spacing w:afterLines="0" w:after="0"/>
              <w:ind w:left="0" w:firstLineChars="0" w:firstLine="0"/>
              <w:rPr>
                <w:del w:id="532" w:author="作成者"/>
                <w:rFonts w:ascii="ＭＳ Ｐゴシック" w:eastAsia="ＭＳ Ｐゴシック" w:hAnsi="ＭＳ Ｐゴシック" w:cs="ＭＳ Ｐゴシック"/>
                <w:bCs/>
                <w:kern w:val="0"/>
                <w:sz w:val="16"/>
                <w:szCs w:val="16"/>
              </w:rPr>
            </w:pPr>
            <w:del w:id="533" w:author="作成者">
              <w:r w:rsidDel="00AF6EDB">
                <w:rPr>
                  <w:rFonts w:ascii="ＭＳ Ｐゴシック" w:eastAsia="ＭＳ Ｐゴシック" w:hAnsi="ＭＳ Ｐゴシック" w:cs="ＭＳ Ｐゴシック" w:hint="eastAsia"/>
                  <w:bCs/>
                  <w:kern w:val="0"/>
                  <w:sz w:val="16"/>
                  <w:szCs w:val="16"/>
                </w:rPr>
                <w:delText>■すべてのデータ、情報が保護されている</w:delText>
              </w:r>
              <w:r w:rsidDel="00AF6EDB">
                <w:rPr>
                  <w:rFonts w:ascii="ＭＳ Ｐゴシック" w:eastAsia="ＭＳ Ｐゴシック" w:hAnsi="ＭＳ Ｐゴシック" w:cs="ＭＳ Ｐゴシック" w:hint="eastAsia"/>
                  <w:kern w:val="0"/>
                  <w:sz w:val="16"/>
                  <w:szCs w:val="16"/>
                </w:rPr>
                <w:br/>
                <w:delText>すべてのデータを暗号化やアクセス権で保護する。</w:delText>
              </w:r>
            </w:del>
          </w:p>
        </w:tc>
        <w:tc>
          <w:tcPr>
            <w:tcW w:w="1950" w:type="dxa"/>
            <w:tcBorders>
              <w:top w:val="nil"/>
              <w:left w:val="nil"/>
              <w:bottom w:val="single" w:sz="4" w:space="0" w:color="auto"/>
              <w:right w:val="single" w:sz="8" w:space="0" w:color="auto"/>
            </w:tcBorders>
          </w:tcPr>
          <w:p w14:paraId="5F9F52A0" w14:textId="77777777" w:rsidR="00B87BA4" w:rsidDel="00AF6EDB" w:rsidRDefault="00B87BA4">
            <w:pPr>
              <w:widowControl/>
              <w:spacing w:afterLines="0" w:after="0"/>
              <w:ind w:left="0" w:firstLineChars="0" w:firstLine="0"/>
              <w:rPr>
                <w:del w:id="534" w:author="作成者"/>
                <w:rFonts w:ascii="ＭＳ Ｐゴシック" w:eastAsia="ＭＳ Ｐゴシック" w:hAnsi="ＭＳ Ｐゴシック" w:cs="ＭＳ Ｐゴシック"/>
                <w:bCs/>
                <w:kern w:val="0"/>
                <w:sz w:val="16"/>
                <w:szCs w:val="16"/>
              </w:rPr>
            </w:pPr>
            <w:del w:id="535" w:author="作成者">
              <w:r w:rsidDel="00AF6EDB">
                <w:rPr>
                  <w:rFonts w:ascii="ＭＳ Ｐゴシック" w:eastAsia="ＭＳ Ｐゴシック" w:hAnsi="ＭＳ Ｐゴシック" w:cs="ＭＳ Ｐゴシック" w:hint="eastAsia"/>
                  <w:bCs/>
                  <w:kern w:val="0"/>
                  <w:sz w:val="16"/>
                  <w:szCs w:val="16"/>
                </w:rPr>
                <w:delText>■第三者が利用できないようになっている</w:delText>
              </w:r>
              <w:r w:rsidDel="00AF6EDB">
                <w:rPr>
                  <w:rFonts w:ascii="ＭＳ Ｐゴシック" w:eastAsia="ＭＳ Ｐゴシック" w:hAnsi="ＭＳ Ｐゴシック" w:cs="ＭＳ Ｐゴシック" w:hint="eastAsia"/>
                  <w:kern w:val="0"/>
                  <w:sz w:val="16"/>
                  <w:szCs w:val="16"/>
                </w:rPr>
                <w:br/>
                <w:delText>データに対して、アクセス権と暗号の両方で保護している。</w:delText>
              </w:r>
            </w:del>
          </w:p>
        </w:tc>
        <w:tc>
          <w:tcPr>
            <w:tcW w:w="851" w:type="dxa"/>
            <w:tcBorders>
              <w:top w:val="single" w:sz="4" w:space="0" w:color="auto"/>
              <w:left w:val="single" w:sz="4" w:space="0" w:color="auto"/>
              <w:bottom w:val="single" w:sz="4" w:space="0" w:color="auto"/>
              <w:right w:val="single" w:sz="4" w:space="0" w:color="auto"/>
            </w:tcBorders>
          </w:tcPr>
          <w:p w14:paraId="7E319F89" w14:textId="77777777" w:rsidR="00B87BA4" w:rsidDel="00AF6EDB" w:rsidRDefault="00B87BA4">
            <w:pPr>
              <w:widowControl/>
              <w:spacing w:afterLines="0" w:after="0"/>
              <w:ind w:left="0" w:firstLineChars="0" w:firstLine="0"/>
              <w:rPr>
                <w:del w:id="536" w:author="作成者"/>
                <w:rFonts w:ascii="ＭＳ Ｐゴシック" w:eastAsia="ＭＳ Ｐゴシック" w:hAnsi="ＭＳ Ｐゴシック" w:cs="ＭＳ Ｐゴシック"/>
                <w:color w:val="000000"/>
                <w:kern w:val="0"/>
                <w:sz w:val="16"/>
                <w:szCs w:val="16"/>
              </w:rPr>
            </w:pPr>
          </w:p>
        </w:tc>
        <w:tc>
          <w:tcPr>
            <w:tcW w:w="850" w:type="dxa"/>
            <w:tcBorders>
              <w:top w:val="single" w:sz="4" w:space="0" w:color="auto"/>
              <w:left w:val="single" w:sz="4" w:space="0" w:color="auto"/>
              <w:bottom w:val="single" w:sz="4" w:space="0" w:color="auto"/>
              <w:right w:val="single" w:sz="4" w:space="0" w:color="auto"/>
            </w:tcBorders>
          </w:tcPr>
          <w:p w14:paraId="50C23BB0" w14:textId="77777777" w:rsidR="00B87BA4" w:rsidDel="00AF6EDB" w:rsidRDefault="00B87BA4">
            <w:pPr>
              <w:widowControl/>
              <w:spacing w:afterLines="0" w:after="0"/>
              <w:ind w:left="0" w:firstLineChars="0" w:firstLine="0"/>
              <w:rPr>
                <w:del w:id="537" w:author="作成者"/>
                <w:rFonts w:ascii="ＭＳ Ｐゴシック" w:eastAsia="ＭＳ Ｐゴシック" w:hAnsi="ＭＳ Ｐゴシック" w:cs="ＭＳ Ｐゴシック"/>
                <w:color w:val="000000"/>
                <w:kern w:val="0"/>
                <w:sz w:val="16"/>
                <w:szCs w:val="16"/>
              </w:rPr>
            </w:pPr>
          </w:p>
        </w:tc>
        <w:tc>
          <w:tcPr>
            <w:tcW w:w="1134" w:type="dxa"/>
            <w:tcBorders>
              <w:top w:val="single" w:sz="4" w:space="0" w:color="auto"/>
              <w:left w:val="single" w:sz="4" w:space="0" w:color="auto"/>
              <w:bottom w:val="single" w:sz="4" w:space="0" w:color="auto"/>
              <w:right w:val="single" w:sz="4" w:space="0" w:color="auto"/>
            </w:tcBorders>
            <w:noWrap/>
            <w:vAlign w:val="center"/>
          </w:tcPr>
          <w:p w14:paraId="46789E96" w14:textId="77777777" w:rsidR="00B87BA4" w:rsidDel="00AF6EDB" w:rsidRDefault="00B87BA4">
            <w:pPr>
              <w:widowControl/>
              <w:spacing w:afterLines="0" w:after="0"/>
              <w:ind w:left="0" w:firstLineChars="0" w:firstLine="0"/>
              <w:rPr>
                <w:del w:id="538" w:author="作成者"/>
                <w:rFonts w:ascii="ＭＳ Ｐゴシック" w:eastAsia="ＭＳ Ｐゴシック" w:hAnsi="ＭＳ Ｐゴシック" w:cs="ＭＳ Ｐゴシック"/>
                <w:color w:val="000000"/>
                <w:kern w:val="0"/>
                <w:sz w:val="16"/>
                <w:szCs w:val="16"/>
              </w:rPr>
            </w:pPr>
            <w:del w:id="539" w:author="作成者">
              <w:r w:rsidDel="00AF6EDB">
                <w:rPr>
                  <w:rFonts w:ascii="ＭＳ Ｐゴシック" w:eastAsia="ＭＳ Ｐゴシック" w:hAnsi="ＭＳ Ｐゴシック" w:cs="ＭＳ Ｐゴシック" w:hint="eastAsia"/>
                  <w:color w:val="000000"/>
                  <w:kern w:val="0"/>
                  <w:sz w:val="16"/>
                  <w:szCs w:val="16"/>
                </w:rPr>
                <w:delText xml:space="preserve">　</w:delText>
              </w:r>
            </w:del>
          </w:p>
        </w:tc>
        <w:tc>
          <w:tcPr>
            <w:tcW w:w="1503" w:type="dxa"/>
            <w:tcBorders>
              <w:top w:val="single" w:sz="4" w:space="0" w:color="auto"/>
              <w:left w:val="nil"/>
              <w:bottom w:val="single" w:sz="4" w:space="0" w:color="auto"/>
              <w:right w:val="single" w:sz="8" w:space="0" w:color="auto"/>
            </w:tcBorders>
            <w:noWrap/>
            <w:vAlign w:val="center"/>
          </w:tcPr>
          <w:p w14:paraId="1C68BD8E" w14:textId="77777777" w:rsidR="00B87BA4" w:rsidDel="00AF6EDB" w:rsidRDefault="00B87BA4">
            <w:pPr>
              <w:widowControl/>
              <w:spacing w:afterLines="0" w:after="0"/>
              <w:ind w:left="0" w:firstLineChars="0" w:firstLine="0"/>
              <w:rPr>
                <w:del w:id="540" w:author="作成者"/>
                <w:rFonts w:ascii="ＭＳ Ｐゴシック" w:eastAsia="ＭＳ Ｐゴシック" w:hAnsi="ＭＳ Ｐゴシック" w:cs="ＭＳ Ｐゴシック"/>
                <w:color w:val="000000"/>
                <w:kern w:val="0"/>
                <w:sz w:val="16"/>
                <w:szCs w:val="16"/>
              </w:rPr>
            </w:pPr>
            <w:del w:id="541" w:author="作成者">
              <w:r w:rsidDel="00AF6EDB">
                <w:rPr>
                  <w:rFonts w:ascii="ＭＳ Ｐゴシック" w:eastAsia="ＭＳ Ｐゴシック" w:hAnsi="ＭＳ Ｐゴシック" w:cs="ＭＳ Ｐゴシック" w:hint="eastAsia"/>
                  <w:color w:val="000000"/>
                  <w:kern w:val="0"/>
                  <w:sz w:val="16"/>
                  <w:szCs w:val="16"/>
                </w:rPr>
                <w:delText xml:space="preserve">　</w:delText>
              </w:r>
            </w:del>
          </w:p>
        </w:tc>
      </w:tr>
      <w:tr w:rsidR="00B87BA4" w:rsidDel="00AF6EDB" w14:paraId="729D6FE1" w14:textId="77777777">
        <w:trPr>
          <w:trHeight w:val="776"/>
          <w:jc w:val="center"/>
          <w:del w:id="542" w:author="作成者"/>
        </w:trPr>
        <w:tc>
          <w:tcPr>
            <w:tcW w:w="1851" w:type="dxa"/>
            <w:tcBorders>
              <w:top w:val="nil"/>
              <w:left w:val="single" w:sz="8" w:space="0" w:color="auto"/>
              <w:bottom w:val="single" w:sz="8" w:space="0" w:color="auto"/>
              <w:right w:val="single" w:sz="4" w:space="0" w:color="auto"/>
            </w:tcBorders>
          </w:tcPr>
          <w:p w14:paraId="29DE63EA" w14:textId="77777777" w:rsidR="00B87BA4" w:rsidDel="00AF6EDB" w:rsidRDefault="00B87BA4">
            <w:pPr>
              <w:widowControl/>
              <w:spacing w:afterLines="0" w:after="0"/>
              <w:ind w:left="0" w:firstLineChars="0" w:firstLine="0"/>
              <w:rPr>
                <w:del w:id="543" w:author="作成者"/>
                <w:rFonts w:ascii="ＭＳ Ｐゴシック" w:eastAsia="ＭＳ Ｐゴシック" w:hAnsi="ＭＳ Ｐゴシック" w:cs="ＭＳ Ｐゴシック"/>
                <w:bCs/>
                <w:kern w:val="0"/>
                <w:sz w:val="16"/>
                <w:szCs w:val="16"/>
              </w:rPr>
            </w:pPr>
            <w:del w:id="544" w:author="作成者">
              <w:r w:rsidDel="00AF6EDB">
                <w:rPr>
                  <w:rFonts w:ascii="ＭＳ Ｐゴシック" w:eastAsia="ＭＳ Ｐゴシック" w:hAnsi="ＭＳ Ｐゴシック" w:cs="ＭＳ Ｐゴシック" w:hint="eastAsia"/>
                  <w:bCs/>
                  <w:kern w:val="0"/>
                  <w:sz w:val="16"/>
                  <w:szCs w:val="16"/>
                </w:rPr>
                <w:delText>■ログ管理</w:delText>
              </w:r>
              <w:r w:rsidDel="00AF6EDB">
                <w:rPr>
                  <w:rFonts w:ascii="ＭＳ Ｐゴシック" w:eastAsia="ＭＳ Ｐゴシック" w:hAnsi="ＭＳ Ｐゴシック" w:cs="ＭＳ Ｐゴシック" w:hint="eastAsia"/>
                  <w:bCs/>
                  <w:kern w:val="0"/>
                  <w:sz w:val="16"/>
                  <w:szCs w:val="16"/>
                </w:rPr>
                <w:br/>
              </w:r>
              <w:r w:rsidDel="00AF6EDB">
                <w:rPr>
                  <w:rFonts w:ascii="ＭＳ Ｐゴシック" w:eastAsia="ＭＳ Ｐゴシック" w:hAnsi="ＭＳ Ｐゴシック" w:cs="ＭＳ Ｐゴシック" w:hint="eastAsia"/>
                  <w:kern w:val="0"/>
                  <w:sz w:val="16"/>
                  <w:szCs w:val="16"/>
                </w:rPr>
                <w:delText>情報の持ち出し履歴をとって監査の証跡資料として管理する。</w:delText>
              </w:r>
            </w:del>
          </w:p>
        </w:tc>
        <w:tc>
          <w:tcPr>
            <w:tcW w:w="1779" w:type="dxa"/>
            <w:tcBorders>
              <w:top w:val="nil"/>
              <w:left w:val="nil"/>
              <w:bottom w:val="single" w:sz="8" w:space="0" w:color="auto"/>
              <w:right w:val="single" w:sz="4" w:space="0" w:color="auto"/>
            </w:tcBorders>
          </w:tcPr>
          <w:p w14:paraId="53ABBFFA" w14:textId="77777777" w:rsidR="00B87BA4" w:rsidDel="00AF6EDB" w:rsidRDefault="00B87BA4">
            <w:pPr>
              <w:widowControl/>
              <w:spacing w:afterLines="0" w:after="0"/>
              <w:ind w:left="0" w:firstLineChars="0" w:firstLine="0"/>
              <w:rPr>
                <w:del w:id="545" w:author="作成者"/>
                <w:rFonts w:ascii="ＭＳ Ｐゴシック" w:eastAsia="ＭＳ Ｐゴシック" w:hAnsi="ＭＳ Ｐゴシック" w:cs="ＭＳ Ｐゴシック"/>
                <w:kern w:val="0"/>
                <w:sz w:val="16"/>
                <w:szCs w:val="16"/>
              </w:rPr>
            </w:pPr>
            <w:del w:id="546" w:author="作成者">
              <w:r w:rsidDel="00AF6EDB">
                <w:rPr>
                  <w:rFonts w:ascii="ＭＳ Ｐゴシック" w:eastAsia="ＭＳ Ｐゴシック" w:hAnsi="ＭＳ Ｐゴシック" w:cs="ＭＳ Ｐゴシック" w:hint="eastAsia"/>
                  <w:kern w:val="0"/>
                  <w:sz w:val="16"/>
                  <w:szCs w:val="16"/>
                </w:rPr>
                <w:delText>情報システムの適切な監査ログが管理されていないと不正な出来事に気づく事ができない恐れがある。</w:delText>
              </w:r>
            </w:del>
          </w:p>
        </w:tc>
        <w:tc>
          <w:tcPr>
            <w:tcW w:w="1807" w:type="dxa"/>
            <w:tcBorders>
              <w:top w:val="nil"/>
              <w:left w:val="nil"/>
              <w:bottom w:val="single" w:sz="8" w:space="0" w:color="auto"/>
              <w:right w:val="single" w:sz="4" w:space="0" w:color="auto"/>
            </w:tcBorders>
          </w:tcPr>
          <w:p w14:paraId="7EF0CDF5" w14:textId="77777777" w:rsidR="00B87BA4" w:rsidDel="00AF6EDB" w:rsidRDefault="00B87BA4">
            <w:pPr>
              <w:widowControl/>
              <w:spacing w:afterLines="0" w:after="0"/>
              <w:ind w:left="0" w:firstLineChars="0" w:firstLine="0"/>
              <w:rPr>
                <w:del w:id="547" w:author="作成者"/>
                <w:rFonts w:ascii="ＭＳ Ｐゴシック" w:eastAsia="ＭＳ Ｐゴシック" w:hAnsi="ＭＳ Ｐゴシック" w:cs="ＭＳ Ｐゴシック"/>
                <w:bCs/>
                <w:kern w:val="0"/>
                <w:sz w:val="16"/>
                <w:szCs w:val="16"/>
              </w:rPr>
            </w:pPr>
            <w:del w:id="548" w:author="作成者">
              <w:r w:rsidDel="00AF6EDB">
                <w:rPr>
                  <w:rFonts w:ascii="ＭＳ Ｐゴシック" w:eastAsia="ＭＳ Ｐゴシック" w:hAnsi="ＭＳ Ｐゴシック" w:cs="ＭＳ Ｐゴシック" w:hint="eastAsia"/>
                  <w:bCs/>
                  <w:kern w:val="0"/>
                  <w:sz w:val="16"/>
                  <w:szCs w:val="16"/>
                </w:rPr>
                <w:delText>■何も決められていない</w:delText>
              </w:r>
              <w:r w:rsidDel="00AF6EDB">
                <w:rPr>
                  <w:rFonts w:ascii="ＭＳ Ｐゴシック" w:eastAsia="ＭＳ Ｐゴシック" w:hAnsi="ＭＳ Ｐゴシック" w:cs="ＭＳ Ｐゴシック"/>
                  <w:bCs/>
                  <w:kern w:val="0"/>
                  <w:sz w:val="16"/>
                  <w:szCs w:val="16"/>
                </w:rPr>
                <w:br/>
              </w:r>
              <w:r w:rsidDel="00AF6EDB">
                <w:rPr>
                  <w:rFonts w:ascii="ＭＳ Ｐゴシック" w:eastAsia="ＭＳ Ｐゴシック" w:hAnsi="ＭＳ Ｐゴシック" w:cs="ＭＳ Ｐゴシック" w:hint="eastAsia"/>
                  <w:bCs/>
                  <w:kern w:val="0"/>
                  <w:sz w:val="16"/>
                  <w:szCs w:val="16"/>
                </w:rPr>
                <w:delText>ログを取得していない。</w:delText>
              </w:r>
            </w:del>
          </w:p>
        </w:tc>
        <w:tc>
          <w:tcPr>
            <w:tcW w:w="1807" w:type="dxa"/>
            <w:tcBorders>
              <w:top w:val="single" w:sz="4" w:space="0" w:color="auto"/>
              <w:left w:val="nil"/>
              <w:bottom w:val="single" w:sz="8" w:space="0" w:color="auto"/>
              <w:right w:val="single" w:sz="4" w:space="0" w:color="auto"/>
            </w:tcBorders>
            <w:shd w:val="clear" w:color="auto" w:fill="CCFFFF"/>
          </w:tcPr>
          <w:p w14:paraId="771A1EAC" w14:textId="77777777" w:rsidR="00B87BA4" w:rsidDel="00AF6EDB" w:rsidRDefault="00B87BA4">
            <w:pPr>
              <w:widowControl/>
              <w:spacing w:afterLines="0" w:after="0"/>
              <w:ind w:left="0" w:firstLineChars="0" w:firstLine="0"/>
              <w:rPr>
                <w:del w:id="549" w:author="作成者"/>
                <w:rFonts w:ascii="ＭＳ Ｐゴシック" w:eastAsia="ＭＳ Ｐゴシック" w:hAnsi="ＭＳ Ｐゴシック" w:cs="ＭＳ Ｐゴシック"/>
                <w:bCs/>
                <w:kern w:val="0"/>
                <w:sz w:val="16"/>
                <w:szCs w:val="16"/>
              </w:rPr>
            </w:pPr>
            <w:del w:id="550" w:author="作成者">
              <w:r w:rsidDel="00AF6EDB">
                <w:rPr>
                  <w:rFonts w:ascii="ＭＳ Ｐゴシック" w:eastAsia="ＭＳ Ｐゴシック" w:hAnsi="ＭＳ Ｐゴシック" w:cs="ＭＳ Ｐゴシック" w:hint="eastAsia"/>
                  <w:bCs/>
                  <w:kern w:val="0"/>
                  <w:sz w:val="16"/>
                  <w:szCs w:val="16"/>
                </w:rPr>
                <w:delText>■ログの取得のみ</w:delText>
              </w:r>
              <w:r w:rsidDel="00AF6EDB">
                <w:rPr>
                  <w:rFonts w:ascii="ＭＳ Ｐゴシック" w:eastAsia="ＭＳ Ｐゴシック" w:hAnsi="ＭＳ Ｐゴシック" w:cs="ＭＳ Ｐゴシック"/>
                  <w:bCs/>
                  <w:kern w:val="0"/>
                  <w:sz w:val="16"/>
                  <w:szCs w:val="16"/>
                </w:rPr>
                <w:br/>
              </w:r>
              <w:r w:rsidDel="00AF6EDB">
                <w:rPr>
                  <w:rFonts w:ascii="ＭＳ Ｐゴシック" w:eastAsia="ＭＳ Ｐゴシック" w:hAnsi="ＭＳ Ｐゴシック" w:cs="ＭＳ Ｐゴシック" w:hint="eastAsia"/>
                  <w:bCs/>
                  <w:kern w:val="0"/>
                  <w:sz w:val="16"/>
                  <w:szCs w:val="16"/>
                </w:rPr>
                <w:delText>ログを保存する。</w:delText>
              </w:r>
            </w:del>
          </w:p>
        </w:tc>
        <w:tc>
          <w:tcPr>
            <w:tcW w:w="1807" w:type="dxa"/>
            <w:tcBorders>
              <w:top w:val="single" w:sz="4" w:space="0" w:color="auto"/>
              <w:left w:val="nil"/>
              <w:bottom w:val="single" w:sz="8" w:space="0" w:color="auto"/>
              <w:right w:val="single" w:sz="4" w:space="0" w:color="auto"/>
            </w:tcBorders>
          </w:tcPr>
          <w:p w14:paraId="40179143" w14:textId="77777777" w:rsidR="00B87BA4" w:rsidDel="00AF6EDB" w:rsidRDefault="00B87BA4">
            <w:pPr>
              <w:widowControl/>
              <w:spacing w:afterLines="0" w:after="0"/>
              <w:ind w:left="0" w:firstLineChars="0" w:firstLine="0"/>
              <w:rPr>
                <w:del w:id="551" w:author="作成者"/>
                <w:rFonts w:ascii="ＭＳ Ｐゴシック" w:eastAsia="ＭＳ Ｐゴシック" w:hAnsi="ＭＳ Ｐゴシック" w:cs="ＭＳ Ｐゴシック"/>
                <w:bCs/>
                <w:kern w:val="0"/>
                <w:sz w:val="16"/>
                <w:szCs w:val="16"/>
              </w:rPr>
            </w:pPr>
            <w:del w:id="552" w:author="作成者">
              <w:r w:rsidDel="00AF6EDB">
                <w:rPr>
                  <w:rFonts w:ascii="ＭＳ Ｐゴシック" w:eastAsia="ＭＳ Ｐゴシック" w:hAnsi="ＭＳ Ｐゴシック" w:cs="ＭＳ Ｐゴシック" w:hint="eastAsia"/>
                  <w:bCs/>
                  <w:kern w:val="0"/>
                  <w:sz w:val="16"/>
                  <w:szCs w:val="16"/>
                </w:rPr>
                <w:delText>■ログを取得し、定期的なレポートを行う</w:delText>
              </w:r>
              <w:r w:rsidDel="00AF6EDB">
                <w:rPr>
                  <w:rFonts w:ascii="ＭＳ Ｐゴシック" w:eastAsia="ＭＳ Ｐゴシック" w:hAnsi="ＭＳ Ｐゴシック" w:cs="ＭＳ Ｐゴシック"/>
                  <w:bCs/>
                  <w:kern w:val="0"/>
                  <w:sz w:val="16"/>
                  <w:szCs w:val="16"/>
                </w:rPr>
                <w:br/>
              </w:r>
              <w:r w:rsidDel="00AF6EDB">
                <w:rPr>
                  <w:rFonts w:ascii="ＭＳ Ｐゴシック" w:eastAsia="ＭＳ Ｐゴシック" w:hAnsi="ＭＳ Ｐゴシック" w:cs="ＭＳ Ｐゴシック" w:hint="eastAsia"/>
                  <w:bCs/>
                  <w:kern w:val="0"/>
                  <w:sz w:val="16"/>
                  <w:szCs w:val="16"/>
                </w:rPr>
                <w:delText>ログを保存し、内容を分析し報告する。</w:delText>
              </w:r>
            </w:del>
          </w:p>
        </w:tc>
        <w:tc>
          <w:tcPr>
            <w:tcW w:w="1950" w:type="dxa"/>
            <w:tcBorders>
              <w:top w:val="nil"/>
              <w:left w:val="nil"/>
              <w:bottom w:val="single" w:sz="8" w:space="0" w:color="auto"/>
              <w:right w:val="single" w:sz="8" w:space="0" w:color="auto"/>
            </w:tcBorders>
          </w:tcPr>
          <w:p w14:paraId="632C9D04" w14:textId="77777777" w:rsidR="00B87BA4" w:rsidDel="00AF6EDB" w:rsidRDefault="00B87BA4">
            <w:pPr>
              <w:widowControl/>
              <w:spacing w:afterLines="0" w:after="0"/>
              <w:ind w:left="0" w:firstLineChars="0" w:firstLine="0"/>
              <w:rPr>
                <w:del w:id="553" w:author="作成者"/>
                <w:rFonts w:ascii="ＭＳ Ｐゴシック" w:eastAsia="ＭＳ Ｐゴシック" w:hAnsi="ＭＳ Ｐゴシック" w:cs="ＭＳ Ｐゴシック"/>
                <w:bCs/>
                <w:kern w:val="0"/>
                <w:sz w:val="16"/>
                <w:szCs w:val="16"/>
              </w:rPr>
            </w:pPr>
            <w:del w:id="554" w:author="作成者">
              <w:r w:rsidDel="00AF6EDB">
                <w:rPr>
                  <w:rFonts w:ascii="ＭＳ Ｐゴシック" w:eastAsia="ＭＳ Ｐゴシック" w:hAnsi="ＭＳ Ｐゴシック" w:cs="ＭＳ Ｐゴシック" w:hint="eastAsia"/>
                  <w:bCs/>
                  <w:kern w:val="0"/>
                  <w:sz w:val="16"/>
                  <w:szCs w:val="16"/>
                </w:rPr>
                <w:delText>■取得ログのレポートに加え、常時監視を行う</w:delText>
              </w:r>
              <w:r w:rsidDel="00AF6EDB">
                <w:rPr>
                  <w:rFonts w:ascii="ＭＳ Ｐゴシック" w:eastAsia="ＭＳ Ｐゴシック" w:hAnsi="ＭＳ Ｐゴシック" w:cs="ＭＳ Ｐゴシック"/>
                  <w:bCs/>
                  <w:kern w:val="0"/>
                  <w:sz w:val="16"/>
                  <w:szCs w:val="16"/>
                </w:rPr>
                <w:br/>
              </w:r>
              <w:r w:rsidDel="00AF6EDB">
                <w:rPr>
                  <w:rFonts w:ascii="ＭＳ Ｐゴシック" w:eastAsia="ＭＳ Ｐゴシック" w:hAnsi="ＭＳ Ｐゴシック" w:cs="ＭＳ Ｐゴシック" w:hint="eastAsia"/>
                  <w:bCs/>
                  <w:kern w:val="0"/>
                  <w:sz w:val="16"/>
                  <w:szCs w:val="16"/>
                </w:rPr>
                <w:delText>自動的にログを分析し、異常があれば通知する。</w:delText>
              </w:r>
            </w:del>
          </w:p>
        </w:tc>
        <w:tc>
          <w:tcPr>
            <w:tcW w:w="851" w:type="dxa"/>
            <w:tcBorders>
              <w:top w:val="nil"/>
              <w:left w:val="nil"/>
              <w:bottom w:val="single" w:sz="8" w:space="0" w:color="auto"/>
              <w:right w:val="single" w:sz="4" w:space="0" w:color="auto"/>
            </w:tcBorders>
          </w:tcPr>
          <w:p w14:paraId="41908EF3" w14:textId="77777777" w:rsidR="00B87BA4" w:rsidDel="00AF6EDB" w:rsidRDefault="00B87BA4">
            <w:pPr>
              <w:widowControl/>
              <w:spacing w:afterLines="0" w:after="0"/>
              <w:ind w:left="0" w:firstLineChars="0" w:firstLine="0"/>
              <w:rPr>
                <w:del w:id="555" w:author="作成者"/>
                <w:rFonts w:ascii="ＭＳ Ｐゴシック" w:eastAsia="ＭＳ Ｐゴシック" w:hAnsi="ＭＳ Ｐゴシック" w:cs="ＭＳ Ｐゴシック"/>
                <w:color w:val="000000"/>
                <w:kern w:val="0"/>
                <w:sz w:val="16"/>
                <w:szCs w:val="16"/>
              </w:rPr>
            </w:pPr>
          </w:p>
        </w:tc>
        <w:tc>
          <w:tcPr>
            <w:tcW w:w="850" w:type="dxa"/>
            <w:tcBorders>
              <w:top w:val="nil"/>
              <w:left w:val="nil"/>
              <w:bottom w:val="single" w:sz="8" w:space="0" w:color="auto"/>
              <w:right w:val="single" w:sz="4" w:space="0" w:color="auto"/>
            </w:tcBorders>
          </w:tcPr>
          <w:p w14:paraId="61C8DAB7" w14:textId="77777777" w:rsidR="00B87BA4" w:rsidDel="00AF6EDB" w:rsidRDefault="00B87BA4">
            <w:pPr>
              <w:widowControl/>
              <w:spacing w:afterLines="0" w:after="0"/>
              <w:ind w:left="0" w:firstLineChars="0" w:firstLine="0"/>
              <w:rPr>
                <w:del w:id="556" w:author="作成者"/>
                <w:rFonts w:ascii="ＭＳ Ｐゴシック" w:eastAsia="ＭＳ Ｐゴシック" w:hAnsi="ＭＳ Ｐゴシック" w:cs="ＭＳ Ｐゴシック"/>
                <w:color w:val="000000"/>
                <w:kern w:val="0"/>
                <w:sz w:val="16"/>
                <w:szCs w:val="16"/>
              </w:rPr>
            </w:pPr>
          </w:p>
        </w:tc>
        <w:tc>
          <w:tcPr>
            <w:tcW w:w="1134" w:type="dxa"/>
            <w:tcBorders>
              <w:top w:val="nil"/>
              <w:left w:val="single" w:sz="4" w:space="0" w:color="auto"/>
              <w:bottom w:val="single" w:sz="8" w:space="0" w:color="auto"/>
              <w:right w:val="single" w:sz="4" w:space="0" w:color="auto"/>
            </w:tcBorders>
            <w:noWrap/>
            <w:vAlign w:val="center"/>
          </w:tcPr>
          <w:p w14:paraId="717B8188" w14:textId="77777777" w:rsidR="00B87BA4" w:rsidDel="00AF6EDB" w:rsidRDefault="00B87BA4">
            <w:pPr>
              <w:widowControl/>
              <w:spacing w:afterLines="0" w:after="0"/>
              <w:ind w:left="0" w:firstLineChars="0" w:firstLine="0"/>
              <w:rPr>
                <w:del w:id="557" w:author="作成者"/>
                <w:rFonts w:ascii="ＭＳ Ｐゴシック" w:eastAsia="ＭＳ Ｐゴシック" w:hAnsi="ＭＳ Ｐゴシック" w:cs="ＭＳ Ｐゴシック"/>
                <w:color w:val="000000"/>
                <w:kern w:val="0"/>
                <w:sz w:val="16"/>
                <w:szCs w:val="16"/>
              </w:rPr>
            </w:pPr>
            <w:del w:id="558" w:author="作成者">
              <w:r w:rsidDel="00AF6EDB">
                <w:rPr>
                  <w:rFonts w:ascii="ＭＳ Ｐゴシック" w:eastAsia="ＭＳ Ｐゴシック" w:hAnsi="ＭＳ Ｐゴシック" w:cs="ＭＳ Ｐゴシック" w:hint="eastAsia"/>
                  <w:color w:val="000000"/>
                  <w:kern w:val="0"/>
                  <w:sz w:val="16"/>
                  <w:szCs w:val="16"/>
                </w:rPr>
                <w:delText xml:space="preserve">　</w:delText>
              </w:r>
            </w:del>
          </w:p>
        </w:tc>
        <w:tc>
          <w:tcPr>
            <w:tcW w:w="1503" w:type="dxa"/>
            <w:tcBorders>
              <w:top w:val="nil"/>
              <w:left w:val="nil"/>
              <w:bottom w:val="single" w:sz="8" w:space="0" w:color="auto"/>
              <w:right w:val="single" w:sz="8" w:space="0" w:color="auto"/>
            </w:tcBorders>
            <w:noWrap/>
            <w:vAlign w:val="center"/>
          </w:tcPr>
          <w:p w14:paraId="2A25438E" w14:textId="77777777" w:rsidR="00B87BA4" w:rsidDel="00AF6EDB" w:rsidRDefault="00B87BA4">
            <w:pPr>
              <w:widowControl/>
              <w:spacing w:afterLines="0" w:after="0"/>
              <w:ind w:left="0" w:firstLineChars="0" w:firstLine="0"/>
              <w:rPr>
                <w:del w:id="559" w:author="作成者"/>
                <w:rFonts w:ascii="ＭＳ Ｐゴシック" w:eastAsia="ＭＳ Ｐゴシック" w:hAnsi="ＭＳ Ｐゴシック" w:cs="ＭＳ Ｐゴシック"/>
                <w:color w:val="000000"/>
                <w:kern w:val="0"/>
                <w:sz w:val="16"/>
                <w:szCs w:val="16"/>
              </w:rPr>
            </w:pPr>
            <w:del w:id="560" w:author="作成者">
              <w:r w:rsidDel="00AF6EDB">
                <w:rPr>
                  <w:rFonts w:ascii="ＭＳ Ｐゴシック" w:eastAsia="ＭＳ Ｐゴシック" w:hAnsi="ＭＳ Ｐゴシック" w:cs="ＭＳ Ｐゴシック" w:hint="eastAsia"/>
                  <w:color w:val="000000"/>
                  <w:kern w:val="0"/>
                  <w:sz w:val="16"/>
                  <w:szCs w:val="16"/>
                </w:rPr>
                <w:delText xml:space="preserve">　</w:delText>
              </w:r>
            </w:del>
          </w:p>
        </w:tc>
      </w:tr>
    </w:tbl>
    <w:p w14:paraId="1CDA0E04" w14:textId="77777777" w:rsidR="00B87BA4" w:rsidDel="00AF6EDB" w:rsidRDefault="00B87BA4">
      <w:pPr>
        <w:spacing w:afterLines="0" w:after="0"/>
        <w:ind w:left="0" w:firstLineChars="0" w:firstLine="0"/>
        <w:rPr>
          <w:del w:id="561" w:author="作成者"/>
        </w:rPr>
      </w:pPr>
    </w:p>
    <w:p w14:paraId="74586BEB" w14:textId="77777777" w:rsidR="00B87BA4" w:rsidDel="00AF6EDB" w:rsidRDefault="00B87BA4">
      <w:pPr>
        <w:spacing w:afterLines="0" w:after="0"/>
        <w:ind w:left="0" w:firstLineChars="0" w:firstLine="0"/>
        <w:rPr>
          <w:del w:id="562" w:author="作成者"/>
        </w:rPr>
      </w:pPr>
      <w:del w:id="563" w:author="作成者">
        <w:r w:rsidDel="00AF6EDB">
          <w:rPr>
            <w:rFonts w:hint="eastAsia"/>
          </w:rPr>
          <w:delText>■物理的セキュリティ対策</w:delText>
        </w:r>
      </w:del>
    </w:p>
    <w:tbl>
      <w:tblPr>
        <w:tblW w:w="15358" w:type="dxa"/>
        <w:jc w:val="center"/>
        <w:tblCellMar>
          <w:left w:w="99" w:type="dxa"/>
          <w:right w:w="99" w:type="dxa"/>
        </w:tblCellMar>
        <w:tblLook w:val="04A0" w:firstRow="1" w:lastRow="0" w:firstColumn="1" w:lastColumn="0" w:noHBand="0" w:noVBand="1"/>
      </w:tblPr>
      <w:tblGrid>
        <w:gridCol w:w="1796"/>
        <w:gridCol w:w="1843"/>
        <w:gridCol w:w="1807"/>
        <w:gridCol w:w="1807"/>
        <w:gridCol w:w="1807"/>
        <w:gridCol w:w="1950"/>
        <w:gridCol w:w="851"/>
        <w:gridCol w:w="850"/>
        <w:gridCol w:w="1134"/>
        <w:gridCol w:w="1513"/>
      </w:tblGrid>
      <w:tr w:rsidR="00B87BA4" w:rsidDel="00AF6EDB" w14:paraId="1B82744E" w14:textId="77777777">
        <w:trPr>
          <w:cantSplit/>
          <w:trHeight w:val="157"/>
          <w:tblHeader/>
          <w:jc w:val="center"/>
          <w:del w:id="564" w:author="作成者"/>
        </w:trPr>
        <w:tc>
          <w:tcPr>
            <w:tcW w:w="1796" w:type="dxa"/>
            <w:vMerge w:val="restart"/>
            <w:tcBorders>
              <w:top w:val="single" w:sz="8" w:space="0" w:color="auto"/>
              <w:left w:val="single" w:sz="8" w:space="0" w:color="auto"/>
              <w:bottom w:val="single" w:sz="8" w:space="0" w:color="000000"/>
              <w:right w:val="single" w:sz="4" w:space="0" w:color="auto"/>
            </w:tcBorders>
            <w:noWrap/>
            <w:vAlign w:val="center"/>
          </w:tcPr>
          <w:p w14:paraId="7F31069C" w14:textId="77777777" w:rsidR="00B87BA4" w:rsidDel="00AF6EDB" w:rsidRDefault="00B87BA4">
            <w:pPr>
              <w:widowControl/>
              <w:spacing w:afterLines="0" w:after="0"/>
              <w:ind w:left="0" w:firstLineChars="0" w:firstLine="0"/>
              <w:jc w:val="center"/>
              <w:rPr>
                <w:del w:id="565" w:author="作成者"/>
                <w:rFonts w:ascii="ＭＳ Ｐゴシック" w:eastAsia="ＭＳ Ｐゴシック" w:hAnsi="ＭＳ Ｐゴシック" w:cs="ＭＳ Ｐゴシック"/>
                <w:kern w:val="0"/>
                <w:sz w:val="16"/>
                <w:szCs w:val="16"/>
              </w:rPr>
            </w:pPr>
            <w:del w:id="566" w:author="作成者">
              <w:r w:rsidDel="00AF6EDB">
                <w:rPr>
                  <w:rFonts w:ascii="ＭＳ Ｐゴシック" w:eastAsia="ＭＳ Ｐゴシック" w:hAnsi="ＭＳ Ｐゴシック" w:cs="ＭＳ Ｐゴシック" w:hint="eastAsia"/>
                  <w:kern w:val="0"/>
                  <w:sz w:val="16"/>
                  <w:szCs w:val="16"/>
                </w:rPr>
                <w:delText>物理的</w:delText>
              </w:r>
              <w:r w:rsidDel="00AF6EDB">
                <w:rPr>
                  <w:rFonts w:ascii="ＭＳ Ｐゴシック" w:eastAsia="ＭＳ Ｐゴシック" w:hAnsi="ＭＳ Ｐゴシック" w:cs="ＭＳ Ｐゴシック"/>
                  <w:kern w:val="0"/>
                  <w:sz w:val="16"/>
                  <w:szCs w:val="16"/>
                </w:rPr>
                <w:br/>
              </w:r>
              <w:r w:rsidDel="00AF6EDB">
                <w:rPr>
                  <w:rFonts w:ascii="ＭＳ Ｐゴシック" w:eastAsia="ＭＳ Ｐゴシック" w:hAnsi="ＭＳ Ｐゴシック" w:cs="ＭＳ Ｐゴシック" w:hint="eastAsia"/>
                  <w:kern w:val="0"/>
                  <w:sz w:val="16"/>
                  <w:szCs w:val="16"/>
                </w:rPr>
                <w:delText>セキュリティ対策</w:delText>
              </w:r>
            </w:del>
          </w:p>
        </w:tc>
        <w:tc>
          <w:tcPr>
            <w:tcW w:w="1843" w:type="dxa"/>
            <w:vMerge w:val="restart"/>
            <w:tcBorders>
              <w:top w:val="single" w:sz="8" w:space="0" w:color="auto"/>
              <w:left w:val="single" w:sz="4" w:space="0" w:color="auto"/>
              <w:bottom w:val="single" w:sz="8" w:space="0" w:color="000000"/>
              <w:right w:val="single" w:sz="4" w:space="0" w:color="auto"/>
            </w:tcBorders>
            <w:noWrap/>
            <w:vAlign w:val="center"/>
          </w:tcPr>
          <w:p w14:paraId="16D792A0" w14:textId="77777777" w:rsidR="00B87BA4" w:rsidDel="00AF6EDB" w:rsidRDefault="00B87BA4">
            <w:pPr>
              <w:widowControl/>
              <w:spacing w:afterLines="0" w:after="0"/>
              <w:ind w:left="0" w:firstLineChars="0" w:firstLine="0"/>
              <w:jc w:val="center"/>
              <w:rPr>
                <w:del w:id="567" w:author="作成者"/>
                <w:rFonts w:ascii="ＭＳ Ｐゴシック" w:eastAsia="ＭＳ Ｐゴシック" w:hAnsi="ＭＳ Ｐゴシック" w:cs="ＭＳ Ｐゴシック"/>
                <w:kern w:val="0"/>
                <w:sz w:val="16"/>
                <w:szCs w:val="16"/>
              </w:rPr>
            </w:pPr>
            <w:del w:id="568" w:author="作成者">
              <w:r w:rsidDel="00AF6EDB">
                <w:rPr>
                  <w:rFonts w:ascii="ＭＳ Ｐゴシック" w:eastAsia="ＭＳ Ｐゴシック" w:hAnsi="ＭＳ Ｐゴシック" w:cs="ＭＳ Ｐゴシック" w:hint="eastAsia"/>
                  <w:kern w:val="0"/>
                  <w:sz w:val="16"/>
                  <w:szCs w:val="16"/>
                </w:rPr>
                <w:delText>脅威の内容</w:delText>
              </w:r>
            </w:del>
          </w:p>
        </w:tc>
        <w:tc>
          <w:tcPr>
            <w:tcW w:w="7371" w:type="dxa"/>
            <w:gridSpan w:val="4"/>
            <w:tcBorders>
              <w:top w:val="single" w:sz="8" w:space="0" w:color="auto"/>
              <w:left w:val="nil"/>
              <w:bottom w:val="single" w:sz="4" w:space="0" w:color="auto"/>
              <w:right w:val="single" w:sz="8" w:space="0" w:color="000000"/>
            </w:tcBorders>
            <w:noWrap/>
            <w:vAlign w:val="center"/>
          </w:tcPr>
          <w:p w14:paraId="6720B2A7" w14:textId="77777777" w:rsidR="00B87BA4" w:rsidDel="00AF6EDB" w:rsidRDefault="00B87BA4">
            <w:pPr>
              <w:widowControl/>
              <w:spacing w:afterLines="0" w:after="0"/>
              <w:ind w:left="0" w:firstLineChars="0" w:firstLine="0"/>
              <w:jc w:val="center"/>
              <w:rPr>
                <w:del w:id="569" w:author="作成者"/>
                <w:rFonts w:ascii="ＭＳ Ｐゴシック" w:eastAsia="ＭＳ Ｐゴシック" w:hAnsi="ＭＳ Ｐゴシック" w:cs="ＭＳ Ｐゴシック"/>
                <w:kern w:val="0"/>
                <w:sz w:val="16"/>
                <w:szCs w:val="16"/>
              </w:rPr>
            </w:pPr>
            <w:del w:id="570" w:author="作成者">
              <w:r w:rsidDel="00AF6EDB">
                <w:rPr>
                  <w:rFonts w:ascii="ＭＳ Ｐゴシック" w:eastAsia="ＭＳ Ｐゴシック" w:hAnsi="ＭＳ Ｐゴシック" w:cs="ＭＳ Ｐゴシック" w:hint="eastAsia"/>
                  <w:kern w:val="0"/>
                  <w:sz w:val="16"/>
                  <w:szCs w:val="16"/>
                </w:rPr>
                <w:delText>参考情報（上位レベルは下位レベルの内容を含む）</w:delText>
              </w:r>
            </w:del>
          </w:p>
        </w:tc>
        <w:tc>
          <w:tcPr>
            <w:tcW w:w="1701" w:type="dxa"/>
            <w:gridSpan w:val="2"/>
            <w:tcBorders>
              <w:top w:val="single" w:sz="8" w:space="0" w:color="auto"/>
              <w:left w:val="nil"/>
              <w:bottom w:val="single" w:sz="4" w:space="0" w:color="auto"/>
              <w:right w:val="single" w:sz="4" w:space="0" w:color="auto"/>
            </w:tcBorders>
          </w:tcPr>
          <w:p w14:paraId="6C72A926" w14:textId="77777777" w:rsidR="00B87BA4" w:rsidDel="00AF6EDB" w:rsidRDefault="00B87BA4">
            <w:pPr>
              <w:widowControl/>
              <w:spacing w:afterLines="0" w:after="0"/>
              <w:ind w:left="0" w:firstLineChars="0" w:firstLine="0"/>
              <w:jc w:val="center"/>
              <w:rPr>
                <w:del w:id="571" w:author="作成者"/>
                <w:rFonts w:ascii="ＭＳ Ｐゴシック" w:eastAsia="ＭＳ Ｐゴシック" w:hAnsi="ＭＳ Ｐゴシック" w:cs="ＭＳ Ｐゴシック"/>
                <w:color w:val="000000"/>
                <w:kern w:val="0"/>
                <w:sz w:val="16"/>
                <w:szCs w:val="16"/>
              </w:rPr>
            </w:pPr>
            <w:del w:id="572" w:author="作成者">
              <w:r w:rsidDel="00AF6EDB">
                <w:rPr>
                  <w:rFonts w:ascii="ＭＳ Ｐゴシック" w:eastAsia="ＭＳ Ｐゴシック" w:hAnsi="ＭＳ Ｐゴシック" w:cs="ＭＳ Ｐゴシック" w:hint="eastAsia"/>
                  <w:color w:val="000000"/>
                  <w:kern w:val="0"/>
                  <w:sz w:val="16"/>
                  <w:szCs w:val="16"/>
                </w:rPr>
                <w:delText>役割</w:delText>
              </w:r>
            </w:del>
          </w:p>
        </w:tc>
        <w:tc>
          <w:tcPr>
            <w:tcW w:w="2647" w:type="dxa"/>
            <w:gridSpan w:val="2"/>
            <w:tcBorders>
              <w:top w:val="single" w:sz="8" w:space="0" w:color="auto"/>
              <w:left w:val="single" w:sz="4" w:space="0" w:color="auto"/>
              <w:bottom w:val="single" w:sz="4" w:space="0" w:color="auto"/>
              <w:right w:val="single" w:sz="8" w:space="0" w:color="000000"/>
            </w:tcBorders>
            <w:noWrap/>
            <w:vAlign w:val="center"/>
          </w:tcPr>
          <w:p w14:paraId="05D01A02" w14:textId="77777777" w:rsidR="00B87BA4" w:rsidDel="00AF6EDB" w:rsidRDefault="00B87BA4">
            <w:pPr>
              <w:widowControl/>
              <w:spacing w:afterLines="0" w:after="0"/>
              <w:ind w:left="0" w:firstLineChars="0" w:firstLine="0"/>
              <w:jc w:val="center"/>
              <w:rPr>
                <w:del w:id="573" w:author="作成者"/>
                <w:rFonts w:ascii="ＭＳ Ｐゴシック" w:eastAsia="ＭＳ Ｐゴシック" w:hAnsi="ＭＳ Ｐゴシック" w:cs="ＭＳ Ｐゴシック"/>
                <w:color w:val="000000"/>
                <w:kern w:val="0"/>
                <w:sz w:val="16"/>
                <w:szCs w:val="16"/>
              </w:rPr>
            </w:pPr>
            <w:del w:id="574" w:author="作成者">
              <w:r w:rsidDel="00AF6EDB">
                <w:rPr>
                  <w:rFonts w:ascii="ＭＳ Ｐゴシック" w:eastAsia="ＭＳ Ｐゴシック" w:hAnsi="ＭＳ Ｐゴシック" w:cs="ＭＳ Ｐゴシック" w:hint="eastAsia"/>
                  <w:color w:val="000000"/>
                  <w:kern w:val="0"/>
                  <w:sz w:val="16"/>
                  <w:szCs w:val="16"/>
                </w:rPr>
                <w:delText>本件業務での対応</w:delText>
              </w:r>
            </w:del>
          </w:p>
        </w:tc>
      </w:tr>
      <w:tr w:rsidR="00B87BA4" w:rsidDel="00AF6EDB" w14:paraId="616CBB8C" w14:textId="77777777">
        <w:trPr>
          <w:cantSplit/>
          <w:trHeight w:val="60"/>
          <w:tblHeader/>
          <w:jc w:val="center"/>
          <w:del w:id="575" w:author="作成者"/>
        </w:trPr>
        <w:tc>
          <w:tcPr>
            <w:tcW w:w="1796" w:type="dxa"/>
            <w:vMerge/>
            <w:tcBorders>
              <w:top w:val="single" w:sz="8" w:space="0" w:color="auto"/>
              <w:left w:val="single" w:sz="8" w:space="0" w:color="auto"/>
              <w:bottom w:val="single" w:sz="8" w:space="0" w:color="000000"/>
              <w:right w:val="single" w:sz="4" w:space="0" w:color="auto"/>
            </w:tcBorders>
            <w:vAlign w:val="center"/>
          </w:tcPr>
          <w:p w14:paraId="76B482F0" w14:textId="77777777" w:rsidR="00B87BA4" w:rsidDel="00AF6EDB" w:rsidRDefault="00B87BA4">
            <w:pPr>
              <w:widowControl/>
              <w:spacing w:afterLines="0" w:after="0"/>
              <w:ind w:left="0" w:firstLineChars="0" w:firstLine="0"/>
              <w:rPr>
                <w:del w:id="576" w:author="作成者"/>
                <w:rFonts w:ascii="ＭＳ Ｐゴシック" w:eastAsia="ＭＳ Ｐゴシック" w:hAnsi="ＭＳ Ｐゴシック" w:cs="ＭＳ Ｐゴシック"/>
                <w:kern w:val="0"/>
                <w:sz w:val="16"/>
                <w:szCs w:val="16"/>
              </w:rPr>
            </w:pPr>
          </w:p>
        </w:tc>
        <w:tc>
          <w:tcPr>
            <w:tcW w:w="1843" w:type="dxa"/>
            <w:vMerge/>
            <w:tcBorders>
              <w:top w:val="single" w:sz="8" w:space="0" w:color="auto"/>
              <w:left w:val="single" w:sz="4" w:space="0" w:color="auto"/>
              <w:bottom w:val="single" w:sz="8" w:space="0" w:color="000000"/>
              <w:right w:val="single" w:sz="4" w:space="0" w:color="auto"/>
            </w:tcBorders>
            <w:vAlign w:val="center"/>
          </w:tcPr>
          <w:p w14:paraId="061030A5" w14:textId="77777777" w:rsidR="00B87BA4" w:rsidDel="00AF6EDB" w:rsidRDefault="00B87BA4">
            <w:pPr>
              <w:widowControl/>
              <w:spacing w:afterLines="0" w:after="0"/>
              <w:ind w:left="0" w:firstLineChars="0" w:firstLine="0"/>
              <w:rPr>
                <w:del w:id="577" w:author="作成者"/>
                <w:rFonts w:ascii="ＭＳ Ｐゴシック" w:eastAsia="ＭＳ Ｐゴシック" w:hAnsi="ＭＳ Ｐゴシック" w:cs="ＭＳ Ｐゴシック"/>
                <w:kern w:val="0"/>
                <w:sz w:val="16"/>
                <w:szCs w:val="16"/>
              </w:rPr>
            </w:pPr>
          </w:p>
        </w:tc>
        <w:tc>
          <w:tcPr>
            <w:tcW w:w="1807" w:type="dxa"/>
            <w:tcBorders>
              <w:top w:val="nil"/>
              <w:left w:val="nil"/>
              <w:bottom w:val="single" w:sz="8" w:space="0" w:color="auto"/>
              <w:right w:val="single" w:sz="4" w:space="0" w:color="auto"/>
            </w:tcBorders>
            <w:vAlign w:val="center"/>
          </w:tcPr>
          <w:p w14:paraId="3626DC5E" w14:textId="77777777" w:rsidR="00B87BA4" w:rsidDel="00AF6EDB" w:rsidRDefault="00B87BA4">
            <w:pPr>
              <w:widowControl/>
              <w:spacing w:afterLines="0" w:after="0"/>
              <w:ind w:left="0" w:firstLineChars="0" w:firstLine="0"/>
              <w:jc w:val="center"/>
              <w:rPr>
                <w:del w:id="578" w:author="作成者"/>
                <w:rFonts w:ascii="ＭＳ Ｐゴシック" w:eastAsia="ＭＳ Ｐゴシック" w:hAnsi="ＭＳ Ｐゴシック" w:cs="ＭＳ Ｐゴシック"/>
                <w:kern w:val="0"/>
                <w:sz w:val="16"/>
                <w:szCs w:val="16"/>
              </w:rPr>
            </w:pPr>
            <w:del w:id="579" w:author="作成者">
              <w:r w:rsidDel="00AF6EDB">
                <w:rPr>
                  <w:rFonts w:ascii="ＭＳ Ｐゴシック" w:eastAsia="ＭＳ Ｐゴシック" w:hAnsi="ＭＳ Ｐゴシック" w:cs="ＭＳ Ｐゴシック" w:hint="eastAsia"/>
                  <w:kern w:val="0"/>
                  <w:sz w:val="16"/>
                  <w:szCs w:val="16"/>
                </w:rPr>
                <w:delText>レベル1</w:delText>
              </w:r>
            </w:del>
          </w:p>
        </w:tc>
        <w:tc>
          <w:tcPr>
            <w:tcW w:w="1807" w:type="dxa"/>
            <w:tcBorders>
              <w:top w:val="nil"/>
              <w:left w:val="nil"/>
              <w:bottom w:val="single" w:sz="8" w:space="0" w:color="auto"/>
              <w:right w:val="single" w:sz="4" w:space="0" w:color="auto"/>
            </w:tcBorders>
            <w:vAlign w:val="center"/>
          </w:tcPr>
          <w:p w14:paraId="0BE0E55B" w14:textId="77777777" w:rsidR="00B87BA4" w:rsidDel="00AF6EDB" w:rsidRDefault="00B87BA4">
            <w:pPr>
              <w:widowControl/>
              <w:spacing w:afterLines="0" w:after="0"/>
              <w:ind w:left="0" w:firstLineChars="0" w:firstLine="0"/>
              <w:jc w:val="center"/>
              <w:rPr>
                <w:del w:id="580" w:author="作成者"/>
                <w:rFonts w:ascii="ＭＳ Ｐゴシック" w:eastAsia="ＭＳ Ｐゴシック" w:hAnsi="ＭＳ Ｐゴシック" w:cs="ＭＳ Ｐゴシック"/>
                <w:color w:val="000000"/>
                <w:kern w:val="0"/>
                <w:sz w:val="16"/>
                <w:szCs w:val="16"/>
              </w:rPr>
            </w:pPr>
            <w:del w:id="581" w:author="作成者">
              <w:r w:rsidDel="00AF6EDB">
                <w:rPr>
                  <w:rFonts w:ascii="ＭＳ Ｐゴシック" w:eastAsia="ＭＳ Ｐゴシック" w:hAnsi="ＭＳ Ｐゴシック" w:cs="ＭＳ Ｐゴシック" w:hint="eastAsia"/>
                  <w:color w:val="000000"/>
                  <w:kern w:val="0"/>
                  <w:sz w:val="16"/>
                  <w:szCs w:val="16"/>
                </w:rPr>
                <w:delText>レベル2</w:delText>
              </w:r>
            </w:del>
          </w:p>
        </w:tc>
        <w:tc>
          <w:tcPr>
            <w:tcW w:w="1807" w:type="dxa"/>
            <w:tcBorders>
              <w:top w:val="nil"/>
              <w:left w:val="nil"/>
              <w:bottom w:val="single" w:sz="8" w:space="0" w:color="auto"/>
              <w:right w:val="single" w:sz="4" w:space="0" w:color="auto"/>
            </w:tcBorders>
            <w:vAlign w:val="center"/>
          </w:tcPr>
          <w:p w14:paraId="4DCB9A6A" w14:textId="77777777" w:rsidR="00B87BA4" w:rsidDel="00AF6EDB" w:rsidRDefault="00B87BA4">
            <w:pPr>
              <w:widowControl/>
              <w:spacing w:afterLines="0" w:after="0"/>
              <w:ind w:left="0" w:firstLineChars="0" w:firstLine="0"/>
              <w:jc w:val="center"/>
              <w:rPr>
                <w:del w:id="582" w:author="作成者"/>
                <w:rFonts w:ascii="ＭＳ Ｐゴシック" w:eastAsia="ＭＳ Ｐゴシック" w:hAnsi="ＭＳ Ｐゴシック" w:cs="ＭＳ Ｐゴシック"/>
                <w:color w:val="000000"/>
                <w:kern w:val="0"/>
                <w:sz w:val="16"/>
                <w:szCs w:val="16"/>
              </w:rPr>
            </w:pPr>
            <w:del w:id="583" w:author="作成者">
              <w:r w:rsidDel="00AF6EDB">
                <w:rPr>
                  <w:rFonts w:ascii="ＭＳ Ｐゴシック" w:eastAsia="ＭＳ Ｐゴシック" w:hAnsi="ＭＳ Ｐゴシック" w:cs="ＭＳ Ｐゴシック" w:hint="eastAsia"/>
                  <w:color w:val="000000"/>
                  <w:kern w:val="0"/>
                  <w:sz w:val="16"/>
                  <w:szCs w:val="16"/>
                </w:rPr>
                <w:delText>レベル3</w:delText>
              </w:r>
            </w:del>
          </w:p>
        </w:tc>
        <w:tc>
          <w:tcPr>
            <w:tcW w:w="1950" w:type="dxa"/>
            <w:tcBorders>
              <w:top w:val="nil"/>
              <w:left w:val="nil"/>
              <w:bottom w:val="single" w:sz="8" w:space="0" w:color="auto"/>
              <w:right w:val="single" w:sz="8" w:space="0" w:color="auto"/>
            </w:tcBorders>
            <w:vAlign w:val="center"/>
          </w:tcPr>
          <w:p w14:paraId="16EFC3DB" w14:textId="77777777" w:rsidR="00B87BA4" w:rsidDel="00AF6EDB" w:rsidRDefault="00B87BA4">
            <w:pPr>
              <w:widowControl/>
              <w:spacing w:afterLines="0" w:after="0"/>
              <w:ind w:left="0" w:firstLineChars="0" w:firstLine="0"/>
              <w:jc w:val="center"/>
              <w:rPr>
                <w:del w:id="584" w:author="作成者"/>
                <w:rFonts w:ascii="ＭＳ Ｐゴシック" w:eastAsia="ＭＳ Ｐゴシック" w:hAnsi="ＭＳ Ｐゴシック" w:cs="ＭＳ Ｐゴシック"/>
                <w:kern w:val="0"/>
                <w:sz w:val="16"/>
                <w:szCs w:val="16"/>
              </w:rPr>
            </w:pPr>
            <w:del w:id="585" w:author="作成者">
              <w:r w:rsidDel="00AF6EDB">
                <w:rPr>
                  <w:rFonts w:ascii="ＭＳ Ｐゴシック" w:eastAsia="ＭＳ Ｐゴシック" w:hAnsi="ＭＳ Ｐゴシック" w:cs="ＭＳ Ｐゴシック" w:hint="eastAsia"/>
                  <w:kern w:val="0"/>
                  <w:sz w:val="16"/>
                  <w:szCs w:val="16"/>
                </w:rPr>
                <w:delText>レベル4</w:delText>
              </w:r>
            </w:del>
          </w:p>
        </w:tc>
        <w:tc>
          <w:tcPr>
            <w:tcW w:w="851" w:type="dxa"/>
            <w:tcBorders>
              <w:top w:val="nil"/>
              <w:left w:val="nil"/>
              <w:bottom w:val="single" w:sz="8" w:space="0" w:color="auto"/>
              <w:right w:val="single" w:sz="4" w:space="0" w:color="auto"/>
            </w:tcBorders>
          </w:tcPr>
          <w:p w14:paraId="073958E4" w14:textId="77777777" w:rsidR="00B87BA4" w:rsidDel="00AF6EDB" w:rsidRDefault="00B87BA4">
            <w:pPr>
              <w:widowControl/>
              <w:spacing w:afterLines="0" w:after="0"/>
              <w:ind w:left="0" w:firstLineChars="0" w:firstLine="0"/>
              <w:jc w:val="center"/>
              <w:rPr>
                <w:del w:id="586" w:author="作成者"/>
                <w:rFonts w:ascii="ＭＳ Ｐゴシック" w:eastAsia="ＭＳ Ｐゴシック" w:hAnsi="ＭＳ Ｐゴシック" w:cs="ＭＳ Ｐゴシック"/>
                <w:color w:val="000000"/>
                <w:kern w:val="0"/>
                <w:sz w:val="16"/>
                <w:szCs w:val="16"/>
              </w:rPr>
            </w:pPr>
            <w:del w:id="587" w:author="作成者">
              <w:r w:rsidDel="00AF6EDB">
                <w:rPr>
                  <w:rFonts w:ascii="ＭＳ Ｐゴシック" w:eastAsia="ＭＳ Ｐゴシック" w:hAnsi="ＭＳ Ｐゴシック" w:cs="ＭＳ Ｐゴシック" w:hint="eastAsia"/>
                  <w:color w:val="000000"/>
                  <w:kern w:val="0"/>
                  <w:sz w:val="16"/>
                  <w:szCs w:val="16"/>
                </w:rPr>
                <w:delText>ユーザ</w:delText>
              </w:r>
            </w:del>
          </w:p>
        </w:tc>
        <w:tc>
          <w:tcPr>
            <w:tcW w:w="850" w:type="dxa"/>
            <w:tcBorders>
              <w:top w:val="nil"/>
              <w:left w:val="nil"/>
              <w:bottom w:val="single" w:sz="8" w:space="0" w:color="auto"/>
              <w:right w:val="single" w:sz="4" w:space="0" w:color="auto"/>
            </w:tcBorders>
          </w:tcPr>
          <w:p w14:paraId="3E13DC60" w14:textId="77777777" w:rsidR="00B87BA4" w:rsidDel="00AF6EDB" w:rsidRDefault="00B87BA4">
            <w:pPr>
              <w:widowControl/>
              <w:spacing w:afterLines="0" w:after="0"/>
              <w:ind w:left="0" w:firstLineChars="0" w:firstLine="0"/>
              <w:jc w:val="center"/>
              <w:rPr>
                <w:del w:id="588" w:author="作成者"/>
                <w:rFonts w:ascii="ＭＳ Ｐゴシック" w:eastAsia="ＭＳ Ｐゴシック" w:hAnsi="ＭＳ Ｐゴシック" w:cs="ＭＳ Ｐゴシック"/>
                <w:color w:val="000000"/>
                <w:kern w:val="0"/>
                <w:sz w:val="16"/>
                <w:szCs w:val="16"/>
              </w:rPr>
            </w:pPr>
            <w:del w:id="589" w:author="作成者">
              <w:r w:rsidDel="00AF6EDB">
                <w:rPr>
                  <w:rFonts w:ascii="ＭＳ Ｐゴシック" w:eastAsia="ＭＳ Ｐゴシック" w:hAnsi="ＭＳ Ｐゴシック" w:cs="ＭＳ Ｐゴシック" w:hint="eastAsia"/>
                  <w:color w:val="000000"/>
                  <w:kern w:val="0"/>
                  <w:sz w:val="16"/>
                  <w:szCs w:val="16"/>
                </w:rPr>
                <w:delText>ベンダ</w:delText>
              </w:r>
            </w:del>
          </w:p>
        </w:tc>
        <w:tc>
          <w:tcPr>
            <w:tcW w:w="1134" w:type="dxa"/>
            <w:tcBorders>
              <w:top w:val="nil"/>
              <w:left w:val="single" w:sz="4" w:space="0" w:color="auto"/>
              <w:bottom w:val="single" w:sz="8" w:space="0" w:color="auto"/>
              <w:right w:val="single" w:sz="4" w:space="0" w:color="auto"/>
            </w:tcBorders>
            <w:noWrap/>
            <w:vAlign w:val="center"/>
          </w:tcPr>
          <w:p w14:paraId="1AFA1589" w14:textId="77777777" w:rsidR="00B87BA4" w:rsidDel="00AF6EDB" w:rsidRDefault="00B87BA4">
            <w:pPr>
              <w:widowControl/>
              <w:spacing w:afterLines="0" w:after="0"/>
              <w:ind w:left="0" w:firstLineChars="0" w:firstLine="0"/>
              <w:jc w:val="center"/>
              <w:rPr>
                <w:del w:id="590" w:author="作成者"/>
                <w:rFonts w:ascii="ＭＳ Ｐゴシック" w:eastAsia="ＭＳ Ｐゴシック" w:hAnsi="ＭＳ Ｐゴシック" w:cs="ＭＳ Ｐゴシック"/>
                <w:color w:val="000000"/>
                <w:kern w:val="0"/>
                <w:sz w:val="16"/>
                <w:szCs w:val="16"/>
              </w:rPr>
            </w:pPr>
            <w:del w:id="591" w:author="作成者">
              <w:r w:rsidDel="00AF6EDB">
                <w:rPr>
                  <w:rFonts w:ascii="ＭＳ Ｐゴシック" w:eastAsia="ＭＳ Ｐゴシック" w:hAnsi="ＭＳ Ｐゴシック" w:cs="ＭＳ Ｐゴシック" w:hint="eastAsia"/>
                  <w:color w:val="000000"/>
                  <w:kern w:val="0"/>
                  <w:sz w:val="16"/>
                  <w:szCs w:val="16"/>
                </w:rPr>
                <w:delText>対応レベル</w:delText>
              </w:r>
            </w:del>
          </w:p>
        </w:tc>
        <w:tc>
          <w:tcPr>
            <w:tcW w:w="1513" w:type="dxa"/>
            <w:tcBorders>
              <w:top w:val="nil"/>
              <w:left w:val="nil"/>
              <w:bottom w:val="single" w:sz="8" w:space="0" w:color="auto"/>
              <w:right w:val="single" w:sz="8" w:space="0" w:color="auto"/>
            </w:tcBorders>
            <w:noWrap/>
            <w:vAlign w:val="center"/>
          </w:tcPr>
          <w:p w14:paraId="0718E743" w14:textId="77777777" w:rsidR="00B87BA4" w:rsidDel="00AF6EDB" w:rsidRDefault="00B87BA4">
            <w:pPr>
              <w:widowControl/>
              <w:spacing w:afterLines="0" w:after="0"/>
              <w:ind w:left="0" w:firstLineChars="0" w:firstLine="0"/>
              <w:jc w:val="center"/>
              <w:rPr>
                <w:del w:id="592" w:author="作成者"/>
                <w:rFonts w:ascii="ＭＳ Ｐゴシック" w:eastAsia="ＭＳ Ｐゴシック" w:hAnsi="ＭＳ Ｐゴシック" w:cs="ＭＳ Ｐゴシック"/>
                <w:color w:val="000000"/>
                <w:kern w:val="0"/>
                <w:sz w:val="16"/>
                <w:szCs w:val="16"/>
              </w:rPr>
            </w:pPr>
            <w:del w:id="593" w:author="作成者">
              <w:r w:rsidDel="00AF6EDB">
                <w:rPr>
                  <w:rFonts w:ascii="ＭＳ Ｐゴシック" w:eastAsia="ＭＳ Ｐゴシック" w:hAnsi="ＭＳ Ｐゴシック" w:cs="ＭＳ Ｐゴシック" w:hint="eastAsia"/>
                  <w:color w:val="000000"/>
                  <w:kern w:val="0"/>
                  <w:sz w:val="16"/>
                  <w:szCs w:val="16"/>
                </w:rPr>
                <w:delText>仕様又は</w:delText>
              </w:r>
              <w:r w:rsidDel="00AF6EDB">
                <w:rPr>
                  <w:rFonts w:ascii="ＭＳ Ｐゴシック" w:eastAsia="ＭＳ Ｐゴシック" w:hAnsi="ＭＳ Ｐゴシック" w:cs="ＭＳ Ｐゴシック"/>
                  <w:color w:val="000000"/>
                  <w:kern w:val="0"/>
                  <w:sz w:val="16"/>
                  <w:szCs w:val="16"/>
                </w:rPr>
                <w:br/>
              </w:r>
              <w:r w:rsidDel="00AF6EDB">
                <w:rPr>
                  <w:rFonts w:ascii="ＭＳ Ｐゴシック" w:eastAsia="ＭＳ Ｐゴシック" w:hAnsi="ＭＳ Ｐゴシック" w:cs="ＭＳ Ｐゴシック" w:hint="eastAsia"/>
                  <w:color w:val="000000"/>
                  <w:kern w:val="0"/>
                  <w:sz w:val="16"/>
                  <w:szCs w:val="16"/>
                </w:rPr>
                <w:delText>候補製品等</w:delText>
              </w:r>
            </w:del>
          </w:p>
        </w:tc>
      </w:tr>
      <w:tr w:rsidR="00B87BA4" w:rsidDel="00AF6EDB" w14:paraId="31DB95E0" w14:textId="77777777">
        <w:trPr>
          <w:trHeight w:val="782"/>
          <w:jc w:val="center"/>
          <w:del w:id="594" w:author="作成者"/>
        </w:trPr>
        <w:tc>
          <w:tcPr>
            <w:tcW w:w="1796" w:type="dxa"/>
            <w:tcBorders>
              <w:top w:val="nil"/>
              <w:left w:val="single" w:sz="8" w:space="0" w:color="auto"/>
              <w:bottom w:val="single" w:sz="4" w:space="0" w:color="auto"/>
              <w:right w:val="single" w:sz="4" w:space="0" w:color="auto"/>
            </w:tcBorders>
          </w:tcPr>
          <w:p w14:paraId="2363CB45" w14:textId="77777777" w:rsidR="00B87BA4" w:rsidDel="00AF6EDB" w:rsidRDefault="00B87BA4">
            <w:pPr>
              <w:widowControl/>
              <w:spacing w:afterLines="0" w:after="0"/>
              <w:ind w:left="0" w:firstLineChars="0" w:firstLine="0"/>
              <w:rPr>
                <w:del w:id="595" w:author="作成者"/>
                <w:rFonts w:ascii="ＭＳ Ｐゴシック" w:eastAsia="ＭＳ Ｐゴシック" w:hAnsi="ＭＳ Ｐゴシック" w:cs="ＭＳ Ｐゴシック"/>
                <w:bCs/>
                <w:kern w:val="0"/>
                <w:sz w:val="16"/>
                <w:szCs w:val="16"/>
              </w:rPr>
            </w:pPr>
            <w:del w:id="596" w:author="作成者">
              <w:r w:rsidDel="00AF6EDB">
                <w:rPr>
                  <w:rFonts w:ascii="ＭＳ Ｐゴシック" w:eastAsia="ＭＳ Ｐゴシック" w:hAnsi="ＭＳ Ｐゴシック" w:cs="ＭＳ Ｐゴシック" w:hint="eastAsia"/>
                  <w:bCs/>
                  <w:kern w:val="0"/>
                  <w:sz w:val="16"/>
                  <w:szCs w:val="16"/>
                </w:rPr>
                <w:delText>■作業領域（場所）</w:delText>
              </w:r>
              <w:r w:rsidDel="00AF6EDB">
                <w:rPr>
                  <w:rFonts w:ascii="ＭＳ Ｐゴシック" w:eastAsia="ＭＳ Ｐゴシック" w:hAnsi="ＭＳ Ｐゴシック" w:cs="ＭＳ Ｐゴシック" w:hint="eastAsia"/>
                  <w:bCs/>
                  <w:kern w:val="0"/>
                  <w:sz w:val="16"/>
                  <w:szCs w:val="16"/>
                </w:rPr>
                <w:br/>
              </w:r>
              <w:r w:rsidDel="00AF6EDB">
                <w:rPr>
                  <w:rFonts w:ascii="ＭＳ Ｐゴシック" w:eastAsia="ＭＳ Ｐゴシック" w:hAnsi="ＭＳ Ｐゴシック" w:cs="ＭＳ Ｐゴシック" w:hint="eastAsia"/>
                  <w:kern w:val="0"/>
                  <w:sz w:val="16"/>
                  <w:szCs w:val="16"/>
                </w:rPr>
                <w:delText>マシンルームやコンピュータを置いておく環境を管理する。</w:delText>
              </w:r>
            </w:del>
          </w:p>
        </w:tc>
        <w:tc>
          <w:tcPr>
            <w:tcW w:w="1843" w:type="dxa"/>
            <w:tcBorders>
              <w:top w:val="nil"/>
              <w:left w:val="nil"/>
              <w:bottom w:val="single" w:sz="4" w:space="0" w:color="auto"/>
              <w:right w:val="single" w:sz="4" w:space="0" w:color="auto"/>
            </w:tcBorders>
          </w:tcPr>
          <w:p w14:paraId="4679CEA3" w14:textId="77777777" w:rsidR="00B87BA4" w:rsidDel="00AF6EDB" w:rsidRDefault="00B87BA4">
            <w:pPr>
              <w:widowControl/>
              <w:spacing w:afterLines="0" w:after="0"/>
              <w:ind w:left="0" w:firstLineChars="0" w:firstLine="0"/>
              <w:rPr>
                <w:del w:id="597" w:author="作成者"/>
                <w:rFonts w:ascii="ＭＳ Ｐゴシック" w:eastAsia="ＭＳ Ｐゴシック" w:hAnsi="ＭＳ Ｐゴシック" w:cs="ＭＳ Ｐゴシック"/>
                <w:kern w:val="0"/>
                <w:sz w:val="16"/>
                <w:szCs w:val="16"/>
              </w:rPr>
            </w:pPr>
            <w:del w:id="598" w:author="作成者">
              <w:r w:rsidDel="00AF6EDB">
                <w:rPr>
                  <w:rFonts w:ascii="ＭＳ Ｐゴシック" w:eastAsia="ＭＳ Ｐゴシック" w:hAnsi="ＭＳ Ｐゴシック" w:cs="ＭＳ Ｐゴシック" w:hint="eastAsia"/>
                  <w:kern w:val="0"/>
                  <w:sz w:val="16"/>
                  <w:szCs w:val="16"/>
                </w:rPr>
                <w:delText>部外者が、簡単に会社や部屋に入れてしまうと、情報を盗まれる恐れがある。</w:delText>
              </w:r>
            </w:del>
          </w:p>
        </w:tc>
        <w:tc>
          <w:tcPr>
            <w:tcW w:w="1807" w:type="dxa"/>
            <w:tcBorders>
              <w:top w:val="nil"/>
              <w:left w:val="nil"/>
              <w:bottom w:val="single" w:sz="4" w:space="0" w:color="auto"/>
              <w:right w:val="single" w:sz="4" w:space="0" w:color="auto"/>
            </w:tcBorders>
          </w:tcPr>
          <w:p w14:paraId="49F92260" w14:textId="77777777" w:rsidR="00B87BA4" w:rsidDel="00AF6EDB" w:rsidRDefault="00B87BA4">
            <w:pPr>
              <w:widowControl/>
              <w:spacing w:afterLines="0" w:after="0"/>
              <w:ind w:left="0" w:firstLineChars="0" w:firstLine="0"/>
              <w:rPr>
                <w:del w:id="599" w:author="作成者"/>
                <w:rFonts w:ascii="ＭＳ Ｐゴシック" w:eastAsia="ＭＳ Ｐゴシック" w:hAnsi="ＭＳ Ｐゴシック" w:cs="ＭＳ Ｐゴシック"/>
                <w:bCs/>
                <w:kern w:val="0"/>
                <w:sz w:val="16"/>
                <w:szCs w:val="16"/>
              </w:rPr>
            </w:pPr>
            <w:del w:id="600" w:author="作成者">
              <w:r w:rsidDel="00AF6EDB">
                <w:rPr>
                  <w:rFonts w:ascii="ＭＳ Ｐゴシック" w:eastAsia="ＭＳ Ｐゴシック" w:hAnsi="ＭＳ Ｐゴシック" w:cs="ＭＳ Ｐゴシック" w:hint="eastAsia"/>
                  <w:bCs/>
                  <w:kern w:val="0"/>
                  <w:sz w:val="16"/>
                  <w:szCs w:val="16"/>
                </w:rPr>
                <w:delText>■何も決められていない</w:delText>
              </w:r>
              <w:r w:rsidDel="00AF6EDB">
                <w:rPr>
                  <w:rFonts w:ascii="ＭＳ Ｐゴシック" w:eastAsia="ＭＳ Ｐゴシック" w:hAnsi="ＭＳ Ｐゴシック" w:cs="ＭＳ Ｐゴシック" w:hint="eastAsia"/>
                  <w:bCs/>
                  <w:kern w:val="0"/>
                  <w:sz w:val="16"/>
                  <w:szCs w:val="16"/>
                </w:rPr>
                <w:br/>
              </w:r>
              <w:r w:rsidDel="00AF6EDB">
                <w:rPr>
                  <w:rFonts w:ascii="ＭＳ Ｐゴシック" w:eastAsia="ＭＳ Ｐゴシック" w:hAnsi="ＭＳ Ｐゴシック" w:cs="ＭＳ Ｐゴシック" w:hint="eastAsia"/>
                  <w:kern w:val="0"/>
                  <w:sz w:val="16"/>
                  <w:szCs w:val="16"/>
                </w:rPr>
                <w:delText>施錠管理、入退室管理されていない。</w:delText>
              </w:r>
            </w:del>
          </w:p>
        </w:tc>
        <w:tc>
          <w:tcPr>
            <w:tcW w:w="1807" w:type="dxa"/>
            <w:tcBorders>
              <w:top w:val="nil"/>
              <w:left w:val="nil"/>
              <w:bottom w:val="single" w:sz="4" w:space="0" w:color="auto"/>
              <w:right w:val="single" w:sz="4" w:space="0" w:color="auto"/>
            </w:tcBorders>
            <w:shd w:val="clear" w:color="000000" w:fill="CCFFFF"/>
          </w:tcPr>
          <w:p w14:paraId="75A88A93" w14:textId="77777777" w:rsidR="00B87BA4" w:rsidDel="00AF6EDB" w:rsidRDefault="00B87BA4">
            <w:pPr>
              <w:widowControl/>
              <w:spacing w:afterLines="0" w:after="0"/>
              <w:ind w:left="0" w:firstLineChars="0" w:firstLine="0"/>
              <w:rPr>
                <w:del w:id="601" w:author="作成者"/>
                <w:rFonts w:ascii="ＭＳ Ｐゴシック" w:eastAsia="ＭＳ Ｐゴシック" w:hAnsi="ＭＳ Ｐゴシック" w:cs="ＭＳ Ｐゴシック"/>
                <w:bCs/>
                <w:kern w:val="0"/>
                <w:sz w:val="16"/>
                <w:szCs w:val="16"/>
              </w:rPr>
            </w:pPr>
            <w:del w:id="602" w:author="作成者">
              <w:r w:rsidDel="00AF6EDB">
                <w:rPr>
                  <w:rFonts w:ascii="ＭＳ Ｐゴシック" w:eastAsia="ＭＳ Ｐゴシック" w:hAnsi="ＭＳ Ｐゴシック" w:cs="ＭＳ Ｐゴシック" w:hint="eastAsia"/>
                  <w:bCs/>
                  <w:kern w:val="0"/>
                  <w:sz w:val="16"/>
                  <w:szCs w:val="16"/>
                </w:rPr>
                <w:delText>■隔離する</w:delText>
              </w:r>
              <w:r w:rsidDel="00AF6EDB">
                <w:rPr>
                  <w:rFonts w:ascii="ＭＳ Ｐゴシック" w:eastAsia="ＭＳ Ｐゴシック" w:hAnsi="ＭＳ Ｐゴシック" w:cs="ＭＳ Ｐゴシック" w:hint="eastAsia"/>
                  <w:kern w:val="0"/>
                  <w:sz w:val="16"/>
                  <w:szCs w:val="16"/>
                </w:rPr>
                <w:br/>
                <w:delText>マシンルームは施錠する。第三者のオフィスへの入退出を制限する。</w:delText>
              </w:r>
            </w:del>
          </w:p>
        </w:tc>
        <w:tc>
          <w:tcPr>
            <w:tcW w:w="1807" w:type="dxa"/>
            <w:tcBorders>
              <w:top w:val="nil"/>
              <w:left w:val="nil"/>
              <w:bottom w:val="single" w:sz="4" w:space="0" w:color="auto"/>
              <w:right w:val="single" w:sz="4" w:space="0" w:color="auto"/>
            </w:tcBorders>
          </w:tcPr>
          <w:p w14:paraId="5DD9111A" w14:textId="77777777" w:rsidR="00B87BA4" w:rsidDel="00AF6EDB" w:rsidRDefault="00B87BA4">
            <w:pPr>
              <w:widowControl/>
              <w:spacing w:afterLines="0" w:after="0"/>
              <w:ind w:left="0" w:firstLineChars="0" w:firstLine="0"/>
              <w:rPr>
                <w:del w:id="603" w:author="作成者"/>
                <w:rFonts w:ascii="ＭＳ Ｐゴシック" w:eastAsia="ＭＳ Ｐゴシック" w:hAnsi="ＭＳ Ｐゴシック" w:cs="ＭＳ Ｐゴシック"/>
                <w:bCs/>
                <w:kern w:val="0"/>
                <w:sz w:val="16"/>
                <w:szCs w:val="16"/>
              </w:rPr>
            </w:pPr>
            <w:del w:id="604" w:author="作成者">
              <w:r w:rsidDel="00AF6EDB">
                <w:rPr>
                  <w:rFonts w:ascii="ＭＳ Ｐゴシック" w:eastAsia="ＭＳ Ｐゴシック" w:hAnsi="ＭＳ Ｐゴシック" w:cs="ＭＳ Ｐゴシック" w:hint="eastAsia"/>
                  <w:bCs/>
                  <w:kern w:val="0"/>
                  <w:sz w:val="16"/>
                  <w:szCs w:val="16"/>
                </w:rPr>
                <w:delText>■立ち入りを制限する</w:delText>
              </w:r>
              <w:r w:rsidDel="00AF6EDB">
                <w:rPr>
                  <w:rFonts w:ascii="ＭＳ Ｐゴシック" w:eastAsia="ＭＳ Ｐゴシック" w:hAnsi="ＭＳ Ｐゴシック" w:cs="ＭＳ Ｐゴシック" w:hint="eastAsia"/>
                  <w:bCs/>
                  <w:kern w:val="0"/>
                  <w:sz w:val="16"/>
                  <w:szCs w:val="16"/>
                </w:rPr>
                <w:br/>
              </w:r>
              <w:r w:rsidDel="00AF6EDB">
                <w:rPr>
                  <w:rFonts w:ascii="ＭＳ Ｐゴシック" w:eastAsia="ＭＳ Ｐゴシック" w:hAnsi="ＭＳ Ｐゴシック" w:cs="ＭＳ Ｐゴシック" w:hint="eastAsia"/>
                  <w:kern w:val="0"/>
                  <w:sz w:val="16"/>
                  <w:szCs w:val="16"/>
                </w:rPr>
                <w:delText>常時、暗証番号、ICカード、生体認証等により、部屋の入退室を制限する。</w:delText>
              </w:r>
            </w:del>
          </w:p>
        </w:tc>
        <w:tc>
          <w:tcPr>
            <w:tcW w:w="1950" w:type="dxa"/>
            <w:tcBorders>
              <w:top w:val="nil"/>
              <w:left w:val="nil"/>
              <w:bottom w:val="single" w:sz="4" w:space="0" w:color="auto"/>
              <w:right w:val="single" w:sz="8" w:space="0" w:color="auto"/>
            </w:tcBorders>
          </w:tcPr>
          <w:p w14:paraId="6B71FB45" w14:textId="77777777" w:rsidR="00B87BA4" w:rsidDel="00AF6EDB" w:rsidRDefault="00B87BA4">
            <w:pPr>
              <w:widowControl/>
              <w:spacing w:afterLines="0" w:after="0"/>
              <w:ind w:left="0" w:firstLineChars="0" w:firstLine="0"/>
              <w:rPr>
                <w:del w:id="605" w:author="作成者"/>
                <w:rFonts w:ascii="ＭＳ Ｐゴシック" w:eastAsia="ＭＳ Ｐゴシック" w:hAnsi="ＭＳ Ｐゴシック" w:cs="ＭＳ Ｐゴシック"/>
                <w:bCs/>
                <w:kern w:val="0"/>
                <w:sz w:val="16"/>
                <w:szCs w:val="16"/>
              </w:rPr>
            </w:pPr>
            <w:del w:id="606" w:author="作成者">
              <w:r w:rsidDel="00AF6EDB">
                <w:rPr>
                  <w:rFonts w:ascii="ＭＳ Ｐゴシック" w:eastAsia="ＭＳ Ｐゴシック" w:hAnsi="ＭＳ Ｐゴシック" w:cs="ＭＳ Ｐゴシック" w:hint="eastAsia"/>
                  <w:bCs/>
                  <w:kern w:val="0"/>
                  <w:sz w:val="16"/>
                  <w:szCs w:val="16"/>
                </w:rPr>
                <w:delText>■立ち入りを監視して記録する</w:delText>
              </w:r>
              <w:r w:rsidDel="00AF6EDB">
                <w:rPr>
                  <w:rFonts w:ascii="ＭＳ Ｐゴシック" w:eastAsia="ＭＳ Ｐゴシック" w:hAnsi="ＭＳ Ｐゴシック" w:cs="ＭＳ Ｐゴシック"/>
                  <w:bCs/>
                  <w:kern w:val="0"/>
                  <w:sz w:val="16"/>
                  <w:szCs w:val="16"/>
                </w:rPr>
                <w:br/>
              </w:r>
              <w:r w:rsidDel="00AF6EDB">
                <w:rPr>
                  <w:rFonts w:ascii="ＭＳ Ｐゴシック" w:eastAsia="ＭＳ Ｐゴシック" w:hAnsi="ＭＳ Ｐゴシック" w:cs="ＭＳ Ｐゴシック" w:hint="eastAsia"/>
                  <w:kern w:val="0"/>
                  <w:sz w:val="16"/>
                  <w:szCs w:val="16"/>
                </w:rPr>
                <w:delText>防犯カメラを設置し、部屋の入退室を記録する。</w:delText>
              </w:r>
            </w:del>
          </w:p>
        </w:tc>
        <w:tc>
          <w:tcPr>
            <w:tcW w:w="851" w:type="dxa"/>
            <w:tcBorders>
              <w:top w:val="nil"/>
              <w:left w:val="nil"/>
              <w:bottom w:val="single" w:sz="4" w:space="0" w:color="auto"/>
              <w:right w:val="single" w:sz="4" w:space="0" w:color="auto"/>
            </w:tcBorders>
          </w:tcPr>
          <w:p w14:paraId="0EC16454" w14:textId="77777777" w:rsidR="00B87BA4" w:rsidDel="00AF6EDB" w:rsidRDefault="00B87BA4">
            <w:pPr>
              <w:widowControl/>
              <w:spacing w:afterLines="0" w:after="0"/>
              <w:ind w:left="0" w:firstLineChars="0" w:firstLine="0"/>
              <w:rPr>
                <w:del w:id="607" w:author="作成者"/>
                <w:rFonts w:ascii="ＭＳ Ｐゴシック" w:eastAsia="ＭＳ Ｐゴシック" w:hAnsi="ＭＳ Ｐゴシック" w:cs="ＭＳ Ｐゴシック"/>
                <w:color w:val="000000"/>
                <w:kern w:val="0"/>
                <w:sz w:val="16"/>
                <w:szCs w:val="16"/>
              </w:rPr>
            </w:pPr>
          </w:p>
        </w:tc>
        <w:tc>
          <w:tcPr>
            <w:tcW w:w="850" w:type="dxa"/>
            <w:tcBorders>
              <w:top w:val="nil"/>
              <w:left w:val="nil"/>
              <w:bottom w:val="single" w:sz="4" w:space="0" w:color="auto"/>
              <w:right w:val="single" w:sz="4" w:space="0" w:color="auto"/>
            </w:tcBorders>
          </w:tcPr>
          <w:p w14:paraId="2C32B153" w14:textId="77777777" w:rsidR="00B87BA4" w:rsidDel="00AF6EDB" w:rsidRDefault="00B87BA4">
            <w:pPr>
              <w:widowControl/>
              <w:spacing w:afterLines="0" w:after="0"/>
              <w:ind w:left="0" w:firstLineChars="0" w:firstLine="0"/>
              <w:rPr>
                <w:del w:id="608" w:author="作成者"/>
                <w:rFonts w:ascii="ＭＳ Ｐゴシック" w:eastAsia="ＭＳ Ｐゴシック" w:hAnsi="ＭＳ Ｐゴシック" w:cs="ＭＳ Ｐゴシック"/>
                <w:color w:val="000000"/>
                <w:kern w:val="0"/>
                <w:sz w:val="16"/>
                <w:szCs w:val="16"/>
              </w:rPr>
            </w:pPr>
          </w:p>
        </w:tc>
        <w:tc>
          <w:tcPr>
            <w:tcW w:w="1134" w:type="dxa"/>
            <w:tcBorders>
              <w:top w:val="nil"/>
              <w:left w:val="single" w:sz="4" w:space="0" w:color="auto"/>
              <w:bottom w:val="single" w:sz="4" w:space="0" w:color="auto"/>
              <w:right w:val="single" w:sz="4" w:space="0" w:color="auto"/>
            </w:tcBorders>
            <w:noWrap/>
            <w:vAlign w:val="center"/>
          </w:tcPr>
          <w:p w14:paraId="2FC98995" w14:textId="77777777" w:rsidR="00B87BA4" w:rsidDel="00AF6EDB" w:rsidRDefault="00B87BA4">
            <w:pPr>
              <w:widowControl/>
              <w:spacing w:afterLines="0" w:after="0"/>
              <w:ind w:left="0" w:firstLineChars="0" w:firstLine="0"/>
              <w:rPr>
                <w:del w:id="609" w:author="作成者"/>
                <w:rFonts w:ascii="ＭＳ Ｐゴシック" w:eastAsia="ＭＳ Ｐゴシック" w:hAnsi="ＭＳ Ｐゴシック" w:cs="ＭＳ Ｐゴシック"/>
                <w:color w:val="000000"/>
                <w:kern w:val="0"/>
                <w:sz w:val="16"/>
                <w:szCs w:val="16"/>
              </w:rPr>
            </w:pPr>
            <w:del w:id="610" w:author="作成者">
              <w:r w:rsidDel="00AF6EDB">
                <w:rPr>
                  <w:rFonts w:ascii="ＭＳ Ｐゴシック" w:eastAsia="ＭＳ Ｐゴシック" w:hAnsi="ＭＳ Ｐゴシック" w:cs="ＭＳ Ｐゴシック" w:hint="eastAsia"/>
                  <w:color w:val="000000"/>
                  <w:kern w:val="0"/>
                  <w:sz w:val="16"/>
                  <w:szCs w:val="16"/>
                </w:rPr>
                <w:delText xml:space="preserve">　</w:delText>
              </w:r>
            </w:del>
          </w:p>
        </w:tc>
        <w:tc>
          <w:tcPr>
            <w:tcW w:w="1513" w:type="dxa"/>
            <w:tcBorders>
              <w:top w:val="nil"/>
              <w:left w:val="nil"/>
              <w:bottom w:val="single" w:sz="4" w:space="0" w:color="auto"/>
              <w:right w:val="single" w:sz="8" w:space="0" w:color="auto"/>
            </w:tcBorders>
            <w:noWrap/>
            <w:vAlign w:val="center"/>
          </w:tcPr>
          <w:p w14:paraId="61AFD718" w14:textId="77777777" w:rsidR="00B87BA4" w:rsidDel="00AF6EDB" w:rsidRDefault="00B87BA4">
            <w:pPr>
              <w:widowControl/>
              <w:spacing w:afterLines="0" w:after="0"/>
              <w:ind w:left="0" w:firstLineChars="0" w:firstLine="0"/>
              <w:rPr>
                <w:del w:id="611" w:author="作成者"/>
                <w:rFonts w:ascii="ＭＳ Ｐゴシック" w:eastAsia="ＭＳ Ｐゴシック" w:hAnsi="ＭＳ Ｐゴシック" w:cs="ＭＳ Ｐゴシック"/>
                <w:color w:val="000000"/>
                <w:kern w:val="0"/>
                <w:sz w:val="16"/>
                <w:szCs w:val="16"/>
              </w:rPr>
            </w:pPr>
            <w:del w:id="612" w:author="作成者">
              <w:r w:rsidDel="00AF6EDB">
                <w:rPr>
                  <w:rFonts w:ascii="ＭＳ Ｐゴシック" w:eastAsia="ＭＳ Ｐゴシック" w:hAnsi="ＭＳ Ｐゴシック" w:cs="ＭＳ Ｐゴシック" w:hint="eastAsia"/>
                  <w:color w:val="000000"/>
                  <w:kern w:val="0"/>
                  <w:sz w:val="16"/>
                  <w:szCs w:val="16"/>
                </w:rPr>
                <w:delText xml:space="preserve">　</w:delText>
              </w:r>
            </w:del>
          </w:p>
        </w:tc>
      </w:tr>
      <w:tr w:rsidR="00B87BA4" w:rsidDel="00AF6EDB" w14:paraId="290BA509" w14:textId="77777777">
        <w:trPr>
          <w:trHeight w:val="457"/>
          <w:jc w:val="center"/>
          <w:del w:id="613" w:author="作成者"/>
        </w:trPr>
        <w:tc>
          <w:tcPr>
            <w:tcW w:w="1796" w:type="dxa"/>
            <w:tcBorders>
              <w:top w:val="nil"/>
              <w:left w:val="single" w:sz="8" w:space="0" w:color="auto"/>
              <w:bottom w:val="single" w:sz="4" w:space="0" w:color="auto"/>
              <w:right w:val="single" w:sz="4" w:space="0" w:color="auto"/>
            </w:tcBorders>
          </w:tcPr>
          <w:p w14:paraId="50118A44" w14:textId="77777777" w:rsidR="00B87BA4" w:rsidDel="00AF6EDB" w:rsidRDefault="00B87BA4">
            <w:pPr>
              <w:widowControl/>
              <w:spacing w:afterLines="0" w:after="0"/>
              <w:ind w:left="0" w:firstLineChars="0" w:firstLine="0"/>
              <w:rPr>
                <w:del w:id="614" w:author="作成者"/>
                <w:rFonts w:ascii="ＭＳ Ｐゴシック" w:eastAsia="ＭＳ Ｐゴシック" w:hAnsi="ＭＳ Ｐゴシック" w:cs="ＭＳ Ｐゴシック"/>
                <w:bCs/>
                <w:kern w:val="0"/>
                <w:sz w:val="16"/>
                <w:szCs w:val="16"/>
              </w:rPr>
            </w:pPr>
            <w:del w:id="615" w:author="作成者">
              <w:r w:rsidDel="00AF6EDB">
                <w:rPr>
                  <w:rFonts w:ascii="ＭＳ Ｐゴシック" w:eastAsia="ＭＳ Ｐゴシック" w:hAnsi="ＭＳ Ｐゴシック" w:cs="ＭＳ Ｐゴシック" w:hint="eastAsia"/>
                  <w:bCs/>
                  <w:kern w:val="0"/>
                  <w:sz w:val="16"/>
                  <w:szCs w:val="16"/>
                </w:rPr>
                <w:delText>■データの保管</w:delText>
              </w:r>
              <w:r w:rsidDel="00AF6EDB">
                <w:rPr>
                  <w:rFonts w:ascii="ＭＳ Ｐゴシック" w:eastAsia="ＭＳ Ｐゴシック" w:hAnsi="ＭＳ Ｐゴシック" w:cs="ＭＳ Ｐゴシック" w:hint="eastAsia"/>
                  <w:kern w:val="0"/>
                  <w:sz w:val="16"/>
                  <w:szCs w:val="16"/>
                </w:rPr>
                <w:br/>
                <w:delText>データのバックアップを行なう。</w:delText>
              </w:r>
            </w:del>
          </w:p>
        </w:tc>
        <w:tc>
          <w:tcPr>
            <w:tcW w:w="1843" w:type="dxa"/>
            <w:tcBorders>
              <w:top w:val="nil"/>
              <w:left w:val="nil"/>
              <w:bottom w:val="single" w:sz="4" w:space="0" w:color="auto"/>
              <w:right w:val="single" w:sz="4" w:space="0" w:color="auto"/>
            </w:tcBorders>
          </w:tcPr>
          <w:p w14:paraId="4BF22F04" w14:textId="77777777" w:rsidR="00B87BA4" w:rsidDel="00AF6EDB" w:rsidRDefault="00B87BA4">
            <w:pPr>
              <w:widowControl/>
              <w:spacing w:afterLines="0" w:after="0"/>
              <w:ind w:left="0" w:firstLineChars="0" w:firstLine="0"/>
              <w:rPr>
                <w:del w:id="616" w:author="作成者"/>
                <w:rFonts w:ascii="ＭＳ Ｐゴシック" w:eastAsia="ＭＳ Ｐゴシック" w:hAnsi="ＭＳ Ｐゴシック" w:cs="ＭＳ Ｐゴシック"/>
                <w:kern w:val="0"/>
                <w:sz w:val="16"/>
                <w:szCs w:val="16"/>
              </w:rPr>
            </w:pPr>
            <w:del w:id="617" w:author="作成者">
              <w:r w:rsidDel="00AF6EDB">
                <w:rPr>
                  <w:rFonts w:ascii="ＭＳ Ｐゴシック" w:eastAsia="ＭＳ Ｐゴシック" w:hAnsi="ＭＳ Ｐゴシック" w:cs="ＭＳ Ｐゴシック" w:hint="eastAsia"/>
                  <w:kern w:val="0"/>
                  <w:sz w:val="16"/>
                  <w:szCs w:val="16"/>
                </w:rPr>
                <w:delText>システムの緊急停止や不慮の災害の発生時に、システムを業務可能な状態に復旧できなくなる。</w:delText>
              </w:r>
            </w:del>
          </w:p>
        </w:tc>
        <w:tc>
          <w:tcPr>
            <w:tcW w:w="1807" w:type="dxa"/>
            <w:tcBorders>
              <w:top w:val="nil"/>
              <w:left w:val="nil"/>
              <w:bottom w:val="single" w:sz="4" w:space="0" w:color="auto"/>
              <w:right w:val="single" w:sz="4" w:space="0" w:color="auto"/>
            </w:tcBorders>
          </w:tcPr>
          <w:p w14:paraId="25027DE7" w14:textId="77777777" w:rsidR="00B87BA4" w:rsidDel="00AF6EDB" w:rsidRDefault="00B87BA4">
            <w:pPr>
              <w:widowControl/>
              <w:spacing w:afterLines="0" w:after="0"/>
              <w:ind w:left="0" w:firstLineChars="0" w:firstLine="0"/>
              <w:rPr>
                <w:del w:id="618" w:author="作成者"/>
                <w:rFonts w:ascii="ＭＳ Ｐゴシック" w:eastAsia="ＭＳ Ｐゴシック" w:hAnsi="ＭＳ Ｐゴシック" w:cs="ＭＳ Ｐゴシック"/>
                <w:bCs/>
                <w:kern w:val="0"/>
                <w:sz w:val="16"/>
                <w:szCs w:val="16"/>
              </w:rPr>
            </w:pPr>
            <w:del w:id="619" w:author="作成者">
              <w:r w:rsidDel="00AF6EDB">
                <w:rPr>
                  <w:rFonts w:ascii="ＭＳ Ｐゴシック" w:eastAsia="ＭＳ Ｐゴシック" w:hAnsi="ＭＳ Ｐゴシック" w:cs="ＭＳ Ｐゴシック" w:hint="eastAsia"/>
                  <w:bCs/>
                  <w:kern w:val="0"/>
                  <w:sz w:val="16"/>
                  <w:szCs w:val="16"/>
                </w:rPr>
                <w:delText>■何も決められていない</w:delText>
              </w:r>
              <w:r w:rsidDel="00AF6EDB">
                <w:rPr>
                  <w:rFonts w:ascii="ＭＳ Ｐゴシック" w:eastAsia="ＭＳ Ｐゴシック" w:hAnsi="ＭＳ Ｐゴシック" w:cs="ＭＳ Ｐゴシック" w:hint="eastAsia"/>
                  <w:kern w:val="0"/>
                  <w:sz w:val="16"/>
                  <w:szCs w:val="16"/>
                </w:rPr>
                <w:br/>
                <w:delText>データをバックアップしていない。</w:delText>
              </w:r>
            </w:del>
          </w:p>
        </w:tc>
        <w:tc>
          <w:tcPr>
            <w:tcW w:w="1807" w:type="dxa"/>
            <w:tcBorders>
              <w:top w:val="nil"/>
              <w:left w:val="nil"/>
              <w:bottom w:val="single" w:sz="4" w:space="0" w:color="auto"/>
              <w:right w:val="single" w:sz="4" w:space="0" w:color="auto"/>
            </w:tcBorders>
            <w:shd w:val="clear" w:color="000000" w:fill="CCFFFF"/>
          </w:tcPr>
          <w:p w14:paraId="6BA4CB66" w14:textId="77777777" w:rsidR="00B87BA4" w:rsidDel="00AF6EDB" w:rsidRDefault="00B87BA4">
            <w:pPr>
              <w:widowControl/>
              <w:spacing w:afterLines="0" w:after="0"/>
              <w:ind w:left="0" w:firstLineChars="0" w:firstLine="0"/>
              <w:rPr>
                <w:del w:id="620" w:author="作成者"/>
                <w:rFonts w:ascii="ＭＳ Ｐゴシック" w:eastAsia="ＭＳ Ｐゴシック" w:hAnsi="ＭＳ Ｐゴシック" w:cs="ＭＳ Ｐゴシック"/>
                <w:bCs/>
                <w:kern w:val="0"/>
                <w:sz w:val="16"/>
                <w:szCs w:val="16"/>
              </w:rPr>
            </w:pPr>
            <w:del w:id="621" w:author="作成者">
              <w:r w:rsidDel="00AF6EDB">
                <w:rPr>
                  <w:rFonts w:ascii="ＭＳ Ｐゴシック" w:eastAsia="ＭＳ Ｐゴシック" w:hAnsi="ＭＳ Ｐゴシック" w:cs="ＭＳ Ｐゴシック" w:hint="eastAsia"/>
                  <w:bCs/>
                  <w:kern w:val="0"/>
                  <w:sz w:val="16"/>
                  <w:szCs w:val="16"/>
                </w:rPr>
                <w:delText>■複製を保管するための機能を持つ</w:delText>
              </w:r>
              <w:r w:rsidDel="00AF6EDB">
                <w:rPr>
                  <w:rFonts w:ascii="ＭＳ Ｐゴシック" w:eastAsia="ＭＳ Ｐゴシック" w:hAnsi="ＭＳ Ｐゴシック" w:cs="ＭＳ Ｐゴシック"/>
                  <w:bCs/>
                  <w:kern w:val="0"/>
                  <w:sz w:val="16"/>
                  <w:szCs w:val="16"/>
                </w:rPr>
                <w:br/>
              </w:r>
              <w:r w:rsidDel="00AF6EDB">
                <w:rPr>
                  <w:rFonts w:ascii="ＭＳ Ｐゴシック" w:eastAsia="ＭＳ Ｐゴシック" w:hAnsi="ＭＳ Ｐゴシック" w:cs="ＭＳ Ｐゴシック" w:hint="eastAsia"/>
                  <w:bCs/>
                  <w:kern w:val="0"/>
                  <w:sz w:val="16"/>
                  <w:szCs w:val="16"/>
                </w:rPr>
                <w:delText>日次で複製する。障害発生時には、前日までのデータが復旧できる。</w:delText>
              </w:r>
            </w:del>
          </w:p>
        </w:tc>
        <w:tc>
          <w:tcPr>
            <w:tcW w:w="1807" w:type="dxa"/>
            <w:tcBorders>
              <w:top w:val="nil"/>
              <w:left w:val="nil"/>
              <w:bottom w:val="single" w:sz="4" w:space="0" w:color="auto"/>
              <w:right w:val="single" w:sz="4" w:space="0" w:color="auto"/>
            </w:tcBorders>
          </w:tcPr>
          <w:p w14:paraId="2C1C0902" w14:textId="77777777" w:rsidR="00B87BA4" w:rsidDel="00AF6EDB" w:rsidRDefault="00B87BA4">
            <w:pPr>
              <w:widowControl/>
              <w:spacing w:afterLines="0" w:after="0"/>
              <w:ind w:left="0" w:firstLineChars="0" w:firstLine="0"/>
              <w:rPr>
                <w:del w:id="622" w:author="作成者"/>
                <w:rFonts w:ascii="ＭＳ Ｐゴシック" w:eastAsia="ＭＳ Ｐゴシック" w:hAnsi="ＭＳ Ｐゴシック" w:cs="ＭＳ Ｐゴシック"/>
                <w:bCs/>
                <w:kern w:val="0"/>
                <w:sz w:val="16"/>
                <w:szCs w:val="16"/>
              </w:rPr>
            </w:pPr>
            <w:del w:id="623" w:author="作成者">
              <w:r w:rsidDel="00AF6EDB">
                <w:rPr>
                  <w:rFonts w:ascii="ＭＳ Ｐゴシック" w:eastAsia="ＭＳ Ｐゴシック" w:hAnsi="ＭＳ Ｐゴシック" w:cs="ＭＳ Ｐゴシック" w:hint="eastAsia"/>
                  <w:bCs/>
                  <w:kern w:val="0"/>
                  <w:sz w:val="16"/>
                  <w:szCs w:val="16"/>
                </w:rPr>
                <w:delText>■複製を世代管理する</w:delText>
              </w:r>
              <w:r w:rsidDel="00AF6EDB">
                <w:rPr>
                  <w:rFonts w:ascii="ＭＳ Ｐゴシック" w:eastAsia="ＭＳ Ｐゴシック" w:hAnsi="ＭＳ Ｐゴシック" w:cs="ＭＳ Ｐゴシック"/>
                  <w:bCs/>
                  <w:kern w:val="0"/>
                  <w:sz w:val="16"/>
                  <w:szCs w:val="16"/>
                </w:rPr>
                <w:br/>
              </w:r>
              <w:r w:rsidDel="00AF6EDB">
                <w:rPr>
                  <w:rFonts w:ascii="ＭＳ Ｐゴシック" w:eastAsia="ＭＳ Ｐゴシック" w:hAnsi="ＭＳ Ｐゴシック" w:cs="ＭＳ Ｐゴシック" w:hint="eastAsia"/>
                  <w:bCs/>
                  <w:kern w:val="0"/>
                  <w:sz w:val="16"/>
                  <w:szCs w:val="16"/>
                </w:rPr>
                <w:delText>一定期間、遡って復旧できるように複製する。</w:delText>
              </w:r>
            </w:del>
          </w:p>
        </w:tc>
        <w:tc>
          <w:tcPr>
            <w:tcW w:w="1950" w:type="dxa"/>
            <w:tcBorders>
              <w:top w:val="nil"/>
              <w:left w:val="nil"/>
              <w:bottom w:val="single" w:sz="4" w:space="0" w:color="auto"/>
              <w:right w:val="single" w:sz="8" w:space="0" w:color="auto"/>
            </w:tcBorders>
          </w:tcPr>
          <w:p w14:paraId="4A925C6E" w14:textId="77777777" w:rsidR="00B87BA4" w:rsidDel="00AF6EDB" w:rsidRDefault="00B87BA4">
            <w:pPr>
              <w:widowControl/>
              <w:spacing w:afterLines="0" w:after="0"/>
              <w:ind w:left="0" w:firstLineChars="0" w:firstLine="0"/>
              <w:rPr>
                <w:del w:id="624" w:author="作成者"/>
                <w:rFonts w:ascii="ＭＳ Ｐゴシック" w:eastAsia="ＭＳ Ｐゴシック" w:hAnsi="ＭＳ Ｐゴシック" w:cs="ＭＳ Ｐゴシック"/>
                <w:bCs/>
                <w:kern w:val="0"/>
                <w:sz w:val="16"/>
                <w:szCs w:val="16"/>
              </w:rPr>
            </w:pPr>
            <w:del w:id="625" w:author="作成者">
              <w:r w:rsidDel="00AF6EDB">
                <w:rPr>
                  <w:rFonts w:ascii="ＭＳ Ｐゴシック" w:eastAsia="ＭＳ Ｐゴシック" w:hAnsi="ＭＳ Ｐゴシック" w:cs="ＭＳ Ｐゴシック" w:hint="eastAsia"/>
                  <w:bCs/>
                  <w:kern w:val="0"/>
                  <w:sz w:val="16"/>
                  <w:szCs w:val="16"/>
                </w:rPr>
                <w:delText>■離れた拠点で複製が保管されている</w:delText>
              </w:r>
              <w:r w:rsidDel="00AF6EDB">
                <w:rPr>
                  <w:rFonts w:ascii="ＭＳ Ｐゴシック" w:eastAsia="ＭＳ Ｐゴシック" w:hAnsi="ＭＳ Ｐゴシック" w:cs="ＭＳ Ｐゴシック"/>
                  <w:bCs/>
                  <w:kern w:val="0"/>
                  <w:sz w:val="16"/>
                  <w:szCs w:val="16"/>
                </w:rPr>
                <w:br/>
              </w:r>
              <w:r w:rsidDel="00AF6EDB">
                <w:rPr>
                  <w:rFonts w:ascii="ＭＳ Ｐゴシック" w:eastAsia="ＭＳ Ｐゴシック" w:hAnsi="ＭＳ Ｐゴシック" w:cs="ＭＳ Ｐゴシック" w:hint="eastAsia"/>
                  <w:bCs/>
                  <w:kern w:val="0"/>
                  <w:sz w:val="16"/>
                  <w:szCs w:val="16"/>
                </w:rPr>
                <w:delText>世代管理された複製が遠隔地で保管され、被災してもデータを復旧できる。</w:delText>
              </w:r>
            </w:del>
          </w:p>
        </w:tc>
        <w:tc>
          <w:tcPr>
            <w:tcW w:w="851" w:type="dxa"/>
            <w:tcBorders>
              <w:top w:val="nil"/>
              <w:left w:val="nil"/>
              <w:bottom w:val="single" w:sz="4" w:space="0" w:color="auto"/>
              <w:right w:val="single" w:sz="4" w:space="0" w:color="auto"/>
            </w:tcBorders>
          </w:tcPr>
          <w:p w14:paraId="6BF0C578" w14:textId="77777777" w:rsidR="00B87BA4" w:rsidDel="00AF6EDB" w:rsidRDefault="00B87BA4">
            <w:pPr>
              <w:widowControl/>
              <w:spacing w:afterLines="0" w:after="0"/>
              <w:ind w:left="0" w:firstLineChars="0" w:firstLine="0"/>
              <w:rPr>
                <w:del w:id="626" w:author="作成者"/>
                <w:rFonts w:ascii="ＭＳ Ｐゴシック" w:eastAsia="ＭＳ Ｐゴシック" w:hAnsi="ＭＳ Ｐゴシック" w:cs="ＭＳ Ｐゴシック"/>
                <w:color w:val="000000"/>
                <w:kern w:val="0"/>
                <w:sz w:val="16"/>
                <w:szCs w:val="16"/>
              </w:rPr>
            </w:pPr>
          </w:p>
        </w:tc>
        <w:tc>
          <w:tcPr>
            <w:tcW w:w="850" w:type="dxa"/>
            <w:tcBorders>
              <w:top w:val="nil"/>
              <w:left w:val="nil"/>
              <w:bottom w:val="single" w:sz="4" w:space="0" w:color="auto"/>
              <w:right w:val="single" w:sz="4" w:space="0" w:color="auto"/>
            </w:tcBorders>
          </w:tcPr>
          <w:p w14:paraId="0ED480D0" w14:textId="77777777" w:rsidR="00B87BA4" w:rsidDel="00AF6EDB" w:rsidRDefault="00B87BA4">
            <w:pPr>
              <w:widowControl/>
              <w:spacing w:afterLines="0" w:after="0"/>
              <w:ind w:left="0" w:firstLineChars="0" w:firstLine="0"/>
              <w:rPr>
                <w:del w:id="627" w:author="作成者"/>
                <w:rFonts w:ascii="ＭＳ Ｐゴシック" w:eastAsia="ＭＳ Ｐゴシック" w:hAnsi="ＭＳ Ｐゴシック" w:cs="ＭＳ Ｐゴシック"/>
                <w:color w:val="000000"/>
                <w:kern w:val="0"/>
                <w:sz w:val="16"/>
                <w:szCs w:val="16"/>
              </w:rPr>
            </w:pPr>
          </w:p>
        </w:tc>
        <w:tc>
          <w:tcPr>
            <w:tcW w:w="1134" w:type="dxa"/>
            <w:tcBorders>
              <w:top w:val="nil"/>
              <w:left w:val="single" w:sz="4" w:space="0" w:color="auto"/>
              <w:bottom w:val="single" w:sz="4" w:space="0" w:color="auto"/>
              <w:right w:val="single" w:sz="4" w:space="0" w:color="auto"/>
            </w:tcBorders>
            <w:noWrap/>
            <w:vAlign w:val="center"/>
          </w:tcPr>
          <w:p w14:paraId="095E548D" w14:textId="77777777" w:rsidR="00B87BA4" w:rsidDel="00AF6EDB" w:rsidRDefault="00B87BA4">
            <w:pPr>
              <w:widowControl/>
              <w:spacing w:afterLines="0" w:after="0"/>
              <w:ind w:left="0" w:firstLineChars="0" w:firstLine="0"/>
              <w:rPr>
                <w:del w:id="628" w:author="作成者"/>
                <w:rFonts w:ascii="ＭＳ Ｐゴシック" w:eastAsia="ＭＳ Ｐゴシック" w:hAnsi="ＭＳ Ｐゴシック" w:cs="ＭＳ Ｐゴシック"/>
                <w:color w:val="000000"/>
                <w:kern w:val="0"/>
                <w:sz w:val="16"/>
                <w:szCs w:val="16"/>
              </w:rPr>
            </w:pPr>
            <w:del w:id="629" w:author="作成者">
              <w:r w:rsidDel="00AF6EDB">
                <w:rPr>
                  <w:rFonts w:ascii="ＭＳ Ｐゴシック" w:eastAsia="ＭＳ Ｐゴシック" w:hAnsi="ＭＳ Ｐゴシック" w:cs="ＭＳ Ｐゴシック" w:hint="eastAsia"/>
                  <w:color w:val="000000"/>
                  <w:kern w:val="0"/>
                  <w:sz w:val="16"/>
                  <w:szCs w:val="16"/>
                </w:rPr>
                <w:delText xml:space="preserve">　</w:delText>
              </w:r>
            </w:del>
          </w:p>
        </w:tc>
        <w:tc>
          <w:tcPr>
            <w:tcW w:w="1513" w:type="dxa"/>
            <w:tcBorders>
              <w:top w:val="nil"/>
              <w:left w:val="nil"/>
              <w:bottom w:val="single" w:sz="4" w:space="0" w:color="auto"/>
              <w:right w:val="single" w:sz="8" w:space="0" w:color="auto"/>
            </w:tcBorders>
            <w:noWrap/>
            <w:vAlign w:val="center"/>
          </w:tcPr>
          <w:p w14:paraId="02DE666A" w14:textId="77777777" w:rsidR="00B87BA4" w:rsidDel="00AF6EDB" w:rsidRDefault="00B87BA4">
            <w:pPr>
              <w:widowControl/>
              <w:spacing w:afterLines="0" w:after="0"/>
              <w:ind w:left="0" w:firstLineChars="0" w:firstLine="0"/>
              <w:rPr>
                <w:del w:id="630" w:author="作成者"/>
                <w:rFonts w:ascii="ＭＳ Ｐゴシック" w:eastAsia="ＭＳ Ｐゴシック" w:hAnsi="ＭＳ Ｐゴシック" w:cs="ＭＳ Ｐゴシック"/>
                <w:color w:val="000000"/>
                <w:kern w:val="0"/>
                <w:sz w:val="16"/>
                <w:szCs w:val="16"/>
              </w:rPr>
            </w:pPr>
            <w:del w:id="631" w:author="作成者">
              <w:r w:rsidDel="00AF6EDB">
                <w:rPr>
                  <w:rFonts w:ascii="ＭＳ Ｐゴシック" w:eastAsia="ＭＳ Ｐゴシック" w:hAnsi="ＭＳ Ｐゴシック" w:cs="ＭＳ Ｐゴシック" w:hint="eastAsia"/>
                  <w:color w:val="000000"/>
                  <w:kern w:val="0"/>
                  <w:sz w:val="16"/>
                  <w:szCs w:val="16"/>
                </w:rPr>
                <w:delText xml:space="preserve">　</w:delText>
              </w:r>
            </w:del>
          </w:p>
        </w:tc>
      </w:tr>
      <w:tr w:rsidR="00B87BA4" w:rsidDel="00AF6EDB" w14:paraId="5E115016" w14:textId="77777777">
        <w:trPr>
          <w:trHeight w:val="816"/>
          <w:jc w:val="center"/>
          <w:del w:id="632" w:author="作成者"/>
        </w:trPr>
        <w:tc>
          <w:tcPr>
            <w:tcW w:w="1796" w:type="dxa"/>
            <w:tcBorders>
              <w:top w:val="nil"/>
              <w:left w:val="single" w:sz="8" w:space="0" w:color="auto"/>
              <w:bottom w:val="single" w:sz="4" w:space="0" w:color="auto"/>
              <w:right w:val="single" w:sz="4" w:space="0" w:color="auto"/>
            </w:tcBorders>
          </w:tcPr>
          <w:p w14:paraId="3EC70A69" w14:textId="77777777" w:rsidR="00B87BA4" w:rsidDel="00AF6EDB" w:rsidRDefault="00B87BA4">
            <w:pPr>
              <w:widowControl/>
              <w:spacing w:afterLines="0" w:after="0"/>
              <w:ind w:left="0" w:firstLineChars="0" w:firstLine="0"/>
              <w:rPr>
                <w:del w:id="633" w:author="作成者"/>
                <w:rFonts w:ascii="ＭＳ Ｐゴシック" w:eastAsia="ＭＳ Ｐゴシック" w:hAnsi="ＭＳ Ｐゴシック" w:cs="ＭＳ Ｐゴシック"/>
                <w:bCs/>
                <w:kern w:val="0"/>
                <w:sz w:val="16"/>
                <w:szCs w:val="16"/>
              </w:rPr>
            </w:pPr>
            <w:del w:id="634" w:author="作成者">
              <w:r w:rsidDel="00AF6EDB">
                <w:rPr>
                  <w:rFonts w:ascii="ＭＳ Ｐゴシック" w:eastAsia="ＭＳ Ｐゴシック" w:hAnsi="ＭＳ Ｐゴシック" w:cs="ＭＳ Ｐゴシック" w:hint="eastAsia"/>
                  <w:bCs/>
                  <w:kern w:val="0"/>
                  <w:sz w:val="16"/>
                  <w:szCs w:val="16"/>
                </w:rPr>
                <w:delText>■作業環境管理（空調等）</w:delText>
              </w:r>
              <w:r w:rsidDel="00AF6EDB">
                <w:rPr>
                  <w:rFonts w:ascii="ＭＳ Ｐゴシック" w:eastAsia="ＭＳ Ｐゴシック" w:hAnsi="ＭＳ Ｐゴシック" w:cs="ＭＳ Ｐゴシック"/>
                  <w:bCs/>
                  <w:kern w:val="0"/>
                  <w:sz w:val="16"/>
                  <w:szCs w:val="16"/>
                </w:rPr>
                <w:br/>
              </w:r>
              <w:r w:rsidDel="00AF6EDB">
                <w:rPr>
                  <w:rFonts w:ascii="ＭＳ Ｐゴシック" w:eastAsia="ＭＳ Ｐゴシック" w:hAnsi="ＭＳ Ｐゴシック" w:cs="ＭＳ Ｐゴシック" w:hint="eastAsia"/>
                  <w:bCs/>
                  <w:kern w:val="0"/>
                  <w:sz w:val="16"/>
                  <w:szCs w:val="16"/>
                </w:rPr>
                <w:delText>適切な温度、湿度を保つ。</w:delText>
              </w:r>
            </w:del>
          </w:p>
        </w:tc>
        <w:tc>
          <w:tcPr>
            <w:tcW w:w="1843" w:type="dxa"/>
            <w:tcBorders>
              <w:top w:val="nil"/>
              <w:left w:val="nil"/>
              <w:bottom w:val="single" w:sz="4" w:space="0" w:color="auto"/>
              <w:right w:val="single" w:sz="4" w:space="0" w:color="auto"/>
            </w:tcBorders>
          </w:tcPr>
          <w:p w14:paraId="74E73B34" w14:textId="77777777" w:rsidR="00B87BA4" w:rsidDel="00AF6EDB" w:rsidRDefault="00B87BA4">
            <w:pPr>
              <w:widowControl/>
              <w:spacing w:afterLines="0" w:after="0"/>
              <w:ind w:left="0" w:firstLineChars="0" w:firstLine="0"/>
              <w:rPr>
                <w:del w:id="635" w:author="作成者"/>
                <w:rFonts w:ascii="ＭＳ Ｐゴシック" w:eastAsia="ＭＳ Ｐゴシック" w:hAnsi="ＭＳ Ｐゴシック" w:cs="ＭＳ Ｐゴシック"/>
                <w:kern w:val="0"/>
                <w:sz w:val="16"/>
                <w:szCs w:val="16"/>
              </w:rPr>
            </w:pPr>
            <w:del w:id="636" w:author="作成者">
              <w:r w:rsidDel="00AF6EDB">
                <w:rPr>
                  <w:rFonts w:ascii="ＭＳ Ｐゴシック" w:eastAsia="ＭＳ Ｐゴシック" w:hAnsi="ＭＳ Ｐゴシック" w:cs="ＭＳ Ｐゴシック" w:hint="eastAsia"/>
                  <w:kern w:val="0"/>
                  <w:sz w:val="16"/>
                  <w:szCs w:val="16"/>
                </w:rPr>
                <w:delText>高温、多湿になると、コンピュータが正確に作動しなくなるおそれがある。</w:delText>
              </w:r>
            </w:del>
          </w:p>
        </w:tc>
        <w:tc>
          <w:tcPr>
            <w:tcW w:w="1807" w:type="dxa"/>
            <w:tcBorders>
              <w:top w:val="nil"/>
              <w:left w:val="nil"/>
              <w:bottom w:val="single" w:sz="4" w:space="0" w:color="auto"/>
              <w:right w:val="single" w:sz="4" w:space="0" w:color="auto"/>
            </w:tcBorders>
          </w:tcPr>
          <w:p w14:paraId="65D72AA8" w14:textId="77777777" w:rsidR="00B87BA4" w:rsidDel="00AF6EDB" w:rsidRDefault="00B87BA4">
            <w:pPr>
              <w:widowControl/>
              <w:spacing w:afterLines="0" w:after="0"/>
              <w:ind w:left="0" w:firstLineChars="0" w:firstLine="0"/>
              <w:rPr>
                <w:del w:id="637" w:author="作成者"/>
                <w:rFonts w:ascii="ＭＳ Ｐゴシック" w:eastAsia="ＭＳ Ｐゴシック" w:hAnsi="ＭＳ Ｐゴシック" w:cs="ＭＳ Ｐゴシック"/>
                <w:bCs/>
                <w:kern w:val="0"/>
                <w:sz w:val="16"/>
                <w:szCs w:val="16"/>
              </w:rPr>
            </w:pPr>
            <w:del w:id="638" w:author="作成者">
              <w:r w:rsidDel="00AF6EDB">
                <w:rPr>
                  <w:rFonts w:ascii="ＭＳ Ｐゴシック" w:eastAsia="ＭＳ Ｐゴシック" w:hAnsi="ＭＳ Ｐゴシック" w:cs="ＭＳ Ｐゴシック" w:hint="eastAsia"/>
                  <w:bCs/>
                  <w:kern w:val="0"/>
                  <w:sz w:val="16"/>
                  <w:szCs w:val="16"/>
                </w:rPr>
                <w:delText>■何も決められていない</w:delText>
              </w:r>
              <w:r w:rsidDel="00AF6EDB">
                <w:rPr>
                  <w:rFonts w:ascii="ＭＳ Ｐゴシック" w:eastAsia="ＭＳ Ｐゴシック" w:hAnsi="ＭＳ Ｐゴシック" w:cs="ＭＳ Ｐゴシック"/>
                  <w:bCs/>
                  <w:kern w:val="0"/>
                  <w:sz w:val="16"/>
                  <w:szCs w:val="16"/>
                </w:rPr>
                <w:br/>
              </w:r>
              <w:r w:rsidDel="00AF6EDB">
                <w:rPr>
                  <w:rFonts w:ascii="ＭＳ Ｐゴシック" w:eastAsia="ＭＳ Ｐゴシック" w:hAnsi="ＭＳ Ｐゴシック" w:cs="ＭＳ Ｐゴシック" w:hint="eastAsia"/>
                  <w:bCs/>
                  <w:kern w:val="0"/>
                  <w:sz w:val="16"/>
                  <w:szCs w:val="16"/>
                </w:rPr>
                <w:delText>空調設備がない、又は、管理していない。</w:delText>
              </w:r>
            </w:del>
          </w:p>
        </w:tc>
        <w:tc>
          <w:tcPr>
            <w:tcW w:w="1807" w:type="dxa"/>
            <w:tcBorders>
              <w:top w:val="nil"/>
              <w:left w:val="nil"/>
              <w:bottom w:val="single" w:sz="4" w:space="0" w:color="auto"/>
              <w:right w:val="single" w:sz="4" w:space="0" w:color="auto"/>
            </w:tcBorders>
            <w:shd w:val="clear" w:color="000000" w:fill="CCFFFF"/>
          </w:tcPr>
          <w:p w14:paraId="0A8C571C" w14:textId="77777777" w:rsidR="00B87BA4" w:rsidDel="00AF6EDB" w:rsidRDefault="00B87BA4">
            <w:pPr>
              <w:widowControl/>
              <w:spacing w:afterLines="0" w:after="0"/>
              <w:ind w:left="0" w:firstLineChars="0" w:firstLine="0"/>
              <w:rPr>
                <w:del w:id="639" w:author="作成者"/>
                <w:rFonts w:ascii="ＭＳ Ｐゴシック" w:eastAsia="ＭＳ Ｐゴシック" w:hAnsi="ＭＳ Ｐゴシック" w:cs="ＭＳ Ｐゴシック"/>
                <w:bCs/>
                <w:kern w:val="0"/>
                <w:sz w:val="16"/>
                <w:szCs w:val="16"/>
              </w:rPr>
            </w:pPr>
            <w:del w:id="640" w:author="作成者">
              <w:r w:rsidDel="00AF6EDB">
                <w:rPr>
                  <w:rFonts w:ascii="ＭＳ Ｐゴシック" w:eastAsia="ＭＳ Ｐゴシック" w:hAnsi="ＭＳ Ｐゴシック" w:cs="ＭＳ Ｐゴシック" w:hint="eastAsia"/>
                  <w:bCs/>
                  <w:kern w:val="0"/>
                  <w:sz w:val="16"/>
                  <w:szCs w:val="16"/>
                </w:rPr>
                <w:delText>■手動で適切な環境を維持する</w:delText>
              </w:r>
              <w:r w:rsidDel="00AF6EDB">
                <w:rPr>
                  <w:rFonts w:ascii="ＭＳ Ｐゴシック" w:eastAsia="ＭＳ Ｐゴシック" w:hAnsi="ＭＳ Ｐゴシック" w:cs="ＭＳ Ｐゴシック" w:hint="eastAsia"/>
                  <w:bCs/>
                  <w:kern w:val="0"/>
                  <w:sz w:val="16"/>
                  <w:szCs w:val="16"/>
                </w:rPr>
                <w:br/>
              </w:r>
              <w:r w:rsidDel="00AF6EDB">
                <w:rPr>
                  <w:rFonts w:ascii="ＭＳ Ｐゴシック" w:eastAsia="ＭＳ Ｐゴシック" w:hAnsi="ＭＳ Ｐゴシック" w:cs="ＭＳ Ｐゴシック" w:hint="eastAsia"/>
                  <w:kern w:val="0"/>
                  <w:sz w:val="16"/>
                  <w:szCs w:val="16"/>
                </w:rPr>
                <w:delText>人が判断して、空調を調節する。</w:delText>
              </w:r>
            </w:del>
          </w:p>
        </w:tc>
        <w:tc>
          <w:tcPr>
            <w:tcW w:w="1807" w:type="dxa"/>
            <w:tcBorders>
              <w:top w:val="nil"/>
              <w:left w:val="nil"/>
              <w:bottom w:val="single" w:sz="4" w:space="0" w:color="auto"/>
              <w:right w:val="single" w:sz="4" w:space="0" w:color="auto"/>
            </w:tcBorders>
          </w:tcPr>
          <w:p w14:paraId="44F68C1D" w14:textId="77777777" w:rsidR="00B87BA4" w:rsidDel="00AF6EDB" w:rsidRDefault="00B87BA4">
            <w:pPr>
              <w:widowControl/>
              <w:spacing w:afterLines="0" w:after="0"/>
              <w:ind w:left="0" w:firstLineChars="0" w:firstLine="0"/>
              <w:rPr>
                <w:del w:id="641" w:author="作成者"/>
                <w:rFonts w:ascii="ＭＳ Ｐゴシック" w:eastAsia="ＭＳ Ｐゴシック" w:hAnsi="ＭＳ Ｐゴシック" w:cs="ＭＳ Ｐゴシック"/>
                <w:bCs/>
                <w:kern w:val="0"/>
                <w:sz w:val="16"/>
                <w:szCs w:val="16"/>
              </w:rPr>
            </w:pPr>
            <w:del w:id="642" w:author="作成者">
              <w:r w:rsidDel="00AF6EDB">
                <w:rPr>
                  <w:rFonts w:ascii="ＭＳ Ｐゴシック" w:eastAsia="ＭＳ Ｐゴシック" w:hAnsi="ＭＳ Ｐゴシック" w:cs="ＭＳ Ｐゴシック" w:hint="eastAsia"/>
                  <w:bCs/>
                  <w:kern w:val="0"/>
                  <w:sz w:val="16"/>
                  <w:szCs w:val="16"/>
                </w:rPr>
                <w:delText>■自動で適切な環境を維持する</w:delText>
              </w:r>
              <w:r w:rsidDel="00AF6EDB">
                <w:rPr>
                  <w:rFonts w:ascii="ＭＳ Ｐゴシック" w:eastAsia="ＭＳ Ｐゴシック" w:hAnsi="ＭＳ Ｐゴシック" w:cs="ＭＳ Ｐゴシック"/>
                  <w:bCs/>
                  <w:kern w:val="0"/>
                  <w:sz w:val="16"/>
                  <w:szCs w:val="16"/>
                </w:rPr>
                <w:br/>
              </w:r>
              <w:r w:rsidDel="00AF6EDB">
                <w:rPr>
                  <w:rFonts w:ascii="ＭＳ Ｐゴシック" w:eastAsia="ＭＳ Ｐゴシック" w:hAnsi="ＭＳ Ｐゴシック" w:cs="ＭＳ Ｐゴシック" w:hint="eastAsia"/>
                  <w:kern w:val="0"/>
                  <w:sz w:val="16"/>
                  <w:szCs w:val="16"/>
                </w:rPr>
                <w:delText>自動的に適切な温度、湿度に調節される。</w:delText>
              </w:r>
            </w:del>
          </w:p>
        </w:tc>
        <w:tc>
          <w:tcPr>
            <w:tcW w:w="1950" w:type="dxa"/>
            <w:tcBorders>
              <w:top w:val="nil"/>
              <w:left w:val="nil"/>
              <w:bottom w:val="single" w:sz="4" w:space="0" w:color="auto"/>
              <w:right w:val="single" w:sz="8" w:space="0" w:color="auto"/>
            </w:tcBorders>
          </w:tcPr>
          <w:p w14:paraId="4169FE31" w14:textId="77777777" w:rsidR="00B87BA4" w:rsidDel="00AF6EDB" w:rsidRDefault="00B87BA4">
            <w:pPr>
              <w:widowControl/>
              <w:spacing w:afterLines="0" w:after="0"/>
              <w:ind w:left="0" w:firstLineChars="0" w:firstLine="0"/>
              <w:rPr>
                <w:del w:id="643" w:author="作成者"/>
                <w:rFonts w:ascii="ＭＳ Ｐゴシック" w:eastAsia="ＭＳ Ｐゴシック" w:hAnsi="ＭＳ Ｐゴシック" w:cs="ＭＳ Ｐゴシック"/>
                <w:bCs/>
                <w:kern w:val="0"/>
                <w:sz w:val="16"/>
                <w:szCs w:val="16"/>
              </w:rPr>
            </w:pPr>
            <w:del w:id="644" w:author="作成者">
              <w:r w:rsidDel="00AF6EDB">
                <w:rPr>
                  <w:rFonts w:ascii="ＭＳ Ｐゴシック" w:eastAsia="ＭＳ Ｐゴシック" w:hAnsi="ＭＳ Ｐゴシック" w:cs="ＭＳ Ｐゴシック" w:hint="eastAsia"/>
                  <w:bCs/>
                  <w:kern w:val="0"/>
                  <w:sz w:val="16"/>
                  <w:szCs w:val="16"/>
                </w:rPr>
                <w:delText>■停電でも適切な環境が維持される</w:delText>
              </w:r>
              <w:r w:rsidDel="00AF6EDB">
                <w:rPr>
                  <w:rFonts w:ascii="ＭＳ Ｐゴシック" w:eastAsia="ＭＳ Ｐゴシック" w:hAnsi="ＭＳ Ｐゴシック" w:cs="ＭＳ Ｐゴシック"/>
                  <w:bCs/>
                  <w:kern w:val="0"/>
                  <w:sz w:val="16"/>
                  <w:szCs w:val="16"/>
                </w:rPr>
                <w:br/>
              </w:r>
              <w:r w:rsidDel="00AF6EDB">
                <w:rPr>
                  <w:rFonts w:ascii="ＭＳ Ｐゴシック" w:eastAsia="ＭＳ Ｐゴシック" w:hAnsi="ＭＳ Ｐゴシック" w:cs="ＭＳ Ｐゴシック" w:hint="eastAsia"/>
                  <w:kern w:val="0"/>
                  <w:sz w:val="16"/>
                  <w:szCs w:val="16"/>
                </w:rPr>
                <w:delText>非常用発電装置で作業環境が適切に維持される。</w:delText>
              </w:r>
            </w:del>
          </w:p>
        </w:tc>
        <w:tc>
          <w:tcPr>
            <w:tcW w:w="851" w:type="dxa"/>
            <w:tcBorders>
              <w:top w:val="nil"/>
              <w:left w:val="single" w:sz="4" w:space="0" w:color="auto"/>
              <w:bottom w:val="single" w:sz="4" w:space="0" w:color="auto"/>
              <w:right w:val="single" w:sz="4" w:space="0" w:color="auto"/>
            </w:tcBorders>
          </w:tcPr>
          <w:p w14:paraId="1A49667C" w14:textId="77777777" w:rsidR="00B87BA4" w:rsidDel="00AF6EDB" w:rsidRDefault="00B87BA4">
            <w:pPr>
              <w:widowControl/>
              <w:spacing w:afterLines="0" w:after="0"/>
              <w:ind w:left="0" w:firstLineChars="0" w:firstLine="0"/>
              <w:rPr>
                <w:del w:id="645" w:author="作成者"/>
                <w:rFonts w:ascii="ＭＳ Ｐゴシック" w:eastAsia="ＭＳ Ｐゴシック" w:hAnsi="ＭＳ Ｐゴシック" w:cs="ＭＳ Ｐゴシック"/>
                <w:color w:val="000000"/>
                <w:kern w:val="0"/>
                <w:sz w:val="16"/>
                <w:szCs w:val="16"/>
              </w:rPr>
            </w:pPr>
          </w:p>
        </w:tc>
        <w:tc>
          <w:tcPr>
            <w:tcW w:w="850" w:type="dxa"/>
            <w:tcBorders>
              <w:top w:val="nil"/>
              <w:left w:val="single" w:sz="4" w:space="0" w:color="auto"/>
              <w:bottom w:val="single" w:sz="4" w:space="0" w:color="auto"/>
              <w:right w:val="single" w:sz="4" w:space="0" w:color="auto"/>
            </w:tcBorders>
          </w:tcPr>
          <w:p w14:paraId="0CED5DDE" w14:textId="77777777" w:rsidR="00B87BA4" w:rsidDel="00AF6EDB" w:rsidRDefault="00B87BA4">
            <w:pPr>
              <w:widowControl/>
              <w:spacing w:afterLines="0" w:after="0"/>
              <w:ind w:left="0" w:firstLineChars="0" w:firstLine="0"/>
              <w:rPr>
                <w:del w:id="646" w:author="作成者"/>
                <w:rFonts w:ascii="ＭＳ Ｐゴシック" w:eastAsia="ＭＳ Ｐゴシック" w:hAnsi="ＭＳ Ｐゴシック" w:cs="ＭＳ Ｐゴシック"/>
                <w:color w:val="000000"/>
                <w:kern w:val="0"/>
                <w:sz w:val="16"/>
                <w:szCs w:val="16"/>
              </w:rPr>
            </w:pPr>
          </w:p>
        </w:tc>
        <w:tc>
          <w:tcPr>
            <w:tcW w:w="1134" w:type="dxa"/>
            <w:tcBorders>
              <w:top w:val="nil"/>
              <w:left w:val="single" w:sz="4" w:space="0" w:color="auto"/>
              <w:bottom w:val="single" w:sz="4" w:space="0" w:color="auto"/>
              <w:right w:val="single" w:sz="4" w:space="0" w:color="auto"/>
            </w:tcBorders>
            <w:noWrap/>
            <w:vAlign w:val="center"/>
          </w:tcPr>
          <w:p w14:paraId="0936D7AE" w14:textId="77777777" w:rsidR="00B87BA4" w:rsidDel="00AF6EDB" w:rsidRDefault="00B87BA4">
            <w:pPr>
              <w:widowControl/>
              <w:spacing w:afterLines="0" w:after="0"/>
              <w:ind w:left="0" w:firstLineChars="0" w:firstLine="0"/>
              <w:rPr>
                <w:del w:id="647" w:author="作成者"/>
                <w:rFonts w:ascii="ＭＳ Ｐゴシック" w:eastAsia="ＭＳ Ｐゴシック" w:hAnsi="ＭＳ Ｐゴシック" w:cs="ＭＳ Ｐゴシック"/>
                <w:color w:val="000000"/>
                <w:kern w:val="0"/>
                <w:sz w:val="16"/>
                <w:szCs w:val="16"/>
              </w:rPr>
            </w:pPr>
            <w:del w:id="648" w:author="作成者">
              <w:r w:rsidDel="00AF6EDB">
                <w:rPr>
                  <w:rFonts w:ascii="ＭＳ Ｐゴシック" w:eastAsia="ＭＳ Ｐゴシック" w:hAnsi="ＭＳ Ｐゴシック" w:cs="ＭＳ Ｐゴシック" w:hint="eastAsia"/>
                  <w:color w:val="000000"/>
                  <w:kern w:val="0"/>
                  <w:sz w:val="16"/>
                  <w:szCs w:val="16"/>
                </w:rPr>
                <w:delText xml:space="preserve">　</w:delText>
              </w:r>
            </w:del>
          </w:p>
        </w:tc>
        <w:tc>
          <w:tcPr>
            <w:tcW w:w="1513" w:type="dxa"/>
            <w:tcBorders>
              <w:top w:val="nil"/>
              <w:left w:val="nil"/>
              <w:bottom w:val="single" w:sz="4" w:space="0" w:color="auto"/>
              <w:right w:val="single" w:sz="8" w:space="0" w:color="auto"/>
            </w:tcBorders>
            <w:noWrap/>
            <w:vAlign w:val="center"/>
          </w:tcPr>
          <w:p w14:paraId="17FCF35F" w14:textId="77777777" w:rsidR="00B87BA4" w:rsidDel="00AF6EDB" w:rsidRDefault="00B87BA4">
            <w:pPr>
              <w:widowControl/>
              <w:spacing w:afterLines="0" w:after="0"/>
              <w:ind w:left="0" w:firstLineChars="0" w:firstLine="0"/>
              <w:rPr>
                <w:del w:id="649" w:author="作成者"/>
                <w:rFonts w:ascii="ＭＳ Ｐゴシック" w:eastAsia="ＭＳ Ｐゴシック" w:hAnsi="ＭＳ Ｐゴシック" w:cs="ＭＳ Ｐゴシック"/>
                <w:color w:val="000000"/>
                <w:kern w:val="0"/>
                <w:sz w:val="16"/>
                <w:szCs w:val="16"/>
              </w:rPr>
            </w:pPr>
            <w:del w:id="650" w:author="作成者">
              <w:r w:rsidDel="00AF6EDB">
                <w:rPr>
                  <w:rFonts w:ascii="ＭＳ Ｐゴシック" w:eastAsia="ＭＳ Ｐゴシック" w:hAnsi="ＭＳ Ｐゴシック" w:cs="ＭＳ Ｐゴシック" w:hint="eastAsia"/>
                  <w:color w:val="000000"/>
                  <w:kern w:val="0"/>
                  <w:sz w:val="16"/>
                  <w:szCs w:val="16"/>
                </w:rPr>
                <w:delText xml:space="preserve">　</w:delText>
              </w:r>
            </w:del>
          </w:p>
        </w:tc>
      </w:tr>
      <w:tr w:rsidR="00B87BA4" w:rsidDel="00AF6EDB" w14:paraId="5B77E633" w14:textId="77777777">
        <w:trPr>
          <w:trHeight w:val="544"/>
          <w:jc w:val="center"/>
          <w:del w:id="651" w:author="作成者"/>
        </w:trPr>
        <w:tc>
          <w:tcPr>
            <w:tcW w:w="1796" w:type="dxa"/>
            <w:tcBorders>
              <w:top w:val="nil"/>
              <w:left w:val="single" w:sz="8" w:space="0" w:color="auto"/>
              <w:bottom w:val="single" w:sz="4" w:space="0" w:color="auto"/>
              <w:right w:val="single" w:sz="4" w:space="0" w:color="auto"/>
            </w:tcBorders>
          </w:tcPr>
          <w:p w14:paraId="593A4E42" w14:textId="77777777" w:rsidR="00B87BA4" w:rsidDel="00AF6EDB" w:rsidRDefault="00B87BA4">
            <w:pPr>
              <w:widowControl/>
              <w:spacing w:afterLines="0" w:after="0"/>
              <w:ind w:left="0" w:firstLineChars="0" w:firstLine="0"/>
              <w:rPr>
                <w:del w:id="652" w:author="作成者"/>
                <w:rFonts w:ascii="ＭＳ Ｐゴシック" w:eastAsia="ＭＳ Ｐゴシック" w:hAnsi="ＭＳ Ｐゴシック" w:cs="ＭＳ Ｐゴシック"/>
                <w:bCs/>
                <w:kern w:val="0"/>
                <w:sz w:val="16"/>
                <w:szCs w:val="16"/>
              </w:rPr>
            </w:pPr>
            <w:del w:id="653" w:author="作成者">
              <w:r w:rsidDel="00AF6EDB">
                <w:rPr>
                  <w:rFonts w:ascii="ＭＳ Ｐゴシック" w:eastAsia="ＭＳ Ｐゴシック" w:hAnsi="ＭＳ Ｐゴシック" w:cs="ＭＳ Ｐゴシック" w:hint="eastAsia"/>
                  <w:bCs/>
                  <w:kern w:val="0"/>
                  <w:sz w:val="16"/>
                  <w:szCs w:val="16"/>
                </w:rPr>
                <w:delText>■停電時の機器運用</w:delText>
              </w:r>
              <w:r w:rsidDel="00AF6EDB">
                <w:rPr>
                  <w:rFonts w:ascii="ＭＳ Ｐゴシック" w:eastAsia="ＭＳ Ｐゴシック" w:hAnsi="ＭＳ Ｐゴシック" w:cs="ＭＳ Ｐゴシック" w:hint="eastAsia"/>
                  <w:kern w:val="0"/>
                  <w:sz w:val="16"/>
                  <w:szCs w:val="16"/>
                </w:rPr>
                <w:br/>
                <w:delText>停電時の稼動性を確保する。</w:delText>
              </w:r>
            </w:del>
          </w:p>
        </w:tc>
        <w:tc>
          <w:tcPr>
            <w:tcW w:w="1843" w:type="dxa"/>
            <w:tcBorders>
              <w:top w:val="nil"/>
              <w:left w:val="nil"/>
              <w:bottom w:val="single" w:sz="4" w:space="0" w:color="auto"/>
              <w:right w:val="single" w:sz="4" w:space="0" w:color="auto"/>
            </w:tcBorders>
          </w:tcPr>
          <w:p w14:paraId="2CD913E4" w14:textId="77777777" w:rsidR="00B87BA4" w:rsidDel="00AF6EDB" w:rsidRDefault="00B87BA4">
            <w:pPr>
              <w:widowControl/>
              <w:spacing w:afterLines="0" w:after="0"/>
              <w:ind w:left="0" w:firstLineChars="0" w:firstLine="0"/>
              <w:rPr>
                <w:del w:id="654" w:author="作成者"/>
                <w:rFonts w:ascii="ＭＳ Ｐゴシック" w:eastAsia="ＭＳ Ｐゴシック" w:hAnsi="ＭＳ Ｐゴシック" w:cs="ＭＳ Ｐゴシック"/>
                <w:kern w:val="0"/>
                <w:sz w:val="16"/>
                <w:szCs w:val="16"/>
              </w:rPr>
            </w:pPr>
            <w:del w:id="655" w:author="作成者">
              <w:r w:rsidDel="00AF6EDB">
                <w:rPr>
                  <w:rFonts w:ascii="ＭＳ Ｐゴシック" w:eastAsia="ＭＳ Ｐゴシック" w:hAnsi="ＭＳ Ｐゴシック" w:cs="ＭＳ Ｐゴシック" w:hint="eastAsia"/>
                  <w:kern w:val="0"/>
                  <w:sz w:val="16"/>
                  <w:szCs w:val="16"/>
                </w:rPr>
                <w:delText>停電などにより、コンピュータが稼動せずに業務が中断される、データを喪失するおそれがある。</w:delText>
              </w:r>
            </w:del>
          </w:p>
        </w:tc>
        <w:tc>
          <w:tcPr>
            <w:tcW w:w="1807" w:type="dxa"/>
            <w:tcBorders>
              <w:top w:val="nil"/>
              <w:left w:val="nil"/>
              <w:bottom w:val="single" w:sz="4" w:space="0" w:color="auto"/>
              <w:right w:val="single" w:sz="4" w:space="0" w:color="auto"/>
            </w:tcBorders>
          </w:tcPr>
          <w:p w14:paraId="1EDCEA78" w14:textId="77777777" w:rsidR="00B87BA4" w:rsidDel="00AF6EDB" w:rsidRDefault="00B87BA4">
            <w:pPr>
              <w:widowControl/>
              <w:spacing w:afterLines="0" w:after="0"/>
              <w:ind w:left="0" w:firstLineChars="0" w:firstLine="0"/>
              <w:rPr>
                <w:del w:id="656" w:author="作成者"/>
                <w:rFonts w:ascii="ＭＳ Ｐゴシック" w:eastAsia="ＭＳ Ｐゴシック" w:hAnsi="ＭＳ Ｐゴシック" w:cs="ＭＳ Ｐゴシック"/>
                <w:bCs/>
                <w:kern w:val="0"/>
                <w:sz w:val="16"/>
                <w:szCs w:val="16"/>
              </w:rPr>
            </w:pPr>
            <w:del w:id="657" w:author="作成者">
              <w:r w:rsidDel="00AF6EDB">
                <w:rPr>
                  <w:rFonts w:ascii="ＭＳ Ｐゴシック" w:eastAsia="ＭＳ Ｐゴシック" w:hAnsi="ＭＳ Ｐゴシック" w:cs="ＭＳ Ｐゴシック" w:hint="eastAsia"/>
                  <w:bCs/>
                  <w:kern w:val="0"/>
                  <w:sz w:val="16"/>
                  <w:szCs w:val="16"/>
                </w:rPr>
                <w:delText>■何も決められていない</w:delText>
              </w:r>
              <w:r w:rsidDel="00AF6EDB">
                <w:rPr>
                  <w:rFonts w:ascii="ＭＳ Ｐゴシック" w:eastAsia="ＭＳ Ｐゴシック" w:hAnsi="ＭＳ Ｐゴシック" w:cs="ＭＳ Ｐゴシック"/>
                  <w:bCs/>
                  <w:kern w:val="0"/>
                  <w:sz w:val="16"/>
                  <w:szCs w:val="16"/>
                </w:rPr>
                <w:br/>
              </w:r>
              <w:r w:rsidDel="00AF6EDB">
                <w:rPr>
                  <w:rFonts w:ascii="ＭＳ Ｐゴシック" w:eastAsia="ＭＳ Ｐゴシック" w:hAnsi="ＭＳ Ｐゴシック" w:cs="ＭＳ Ｐゴシック" w:hint="eastAsia"/>
                  <w:bCs/>
                  <w:kern w:val="0"/>
                  <w:sz w:val="16"/>
                  <w:szCs w:val="16"/>
                </w:rPr>
                <w:delText>停電時には利用できない。データが失われることがある。</w:delText>
              </w:r>
            </w:del>
          </w:p>
        </w:tc>
        <w:tc>
          <w:tcPr>
            <w:tcW w:w="1807" w:type="dxa"/>
            <w:tcBorders>
              <w:top w:val="nil"/>
              <w:left w:val="nil"/>
              <w:bottom w:val="single" w:sz="4" w:space="0" w:color="auto"/>
              <w:right w:val="single" w:sz="4" w:space="0" w:color="auto"/>
            </w:tcBorders>
            <w:shd w:val="clear" w:color="000000" w:fill="CCFFFF"/>
          </w:tcPr>
          <w:p w14:paraId="1C1BD2DD" w14:textId="77777777" w:rsidR="00B87BA4" w:rsidDel="00AF6EDB" w:rsidRDefault="00B87BA4">
            <w:pPr>
              <w:widowControl/>
              <w:spacing w:afterLines="0" w:after="0"/>
              <w:ind w:left="0" w:firstLineChars="0" w:firstLine="0"/>
              <w:rPr>
                <w:del w:id="658" w:author="作成者"/>
                <w:rFonts w:ascii="ＭＳ Ｐゴシック" w:eastAsia="ＭＳ Ｐゴシック" w:hAnsi="ＭＳ Ｐゴシック" w:cs="ＭＳ Ｐゴシック"/>
                <w:bCs/>
                <w:kern w:val="0"/>
                <w:sz w:val="16"/>
                <w:szCs w:val="16"/>
              </w:rPr>
            </w:pPr>
            <w:del w:id="659" w:author="作成者">
              <w:r w:rsidDel="00AF6EDB">
                <w:rPr>
                  <w:rFonts w:ascii="ＭＳ Ｐゴシック" w:eastAsia="ＭＳ Ｐゴシック" w:hAnsi="ＭＳ Ｐゴシック" w:cs="ＭＳ Ｐゴシック" w:hint="eastAsia"/>
                  <w:bCs/>
                  <w:kern w:val="0"/>
                  <w:sz w:val="16"/>
                  <w:szCs w:val="16"/>
                </w:rPr>
                <w:delText>■停電発生時に安全に停止できる</w:delText>
              </w:r>
              <w:r w:rsidDel="00AF6EDB">
                <w:rPr>
                  <w:rFonts w:ascii="ＭＳ Ｐゴシック" w:eastAsia="ＭＳ Ｐゴシック" w:hAnsi="ＭＳ Ｐゴシック" w:cs="ＭＳ Ｐゴシック"/>
                  <w:bCs/>
                  <w:kern w:val="0"/>
                  <w:sz w:val="16"/>
                  <w:szCs w:val="16"/>
                </w:rPr>
                <w:br/>
              </w:r>
              <w:r w:rsidDel="00AF6EDB">
                <w:rPr>
                  <w:rFonts w:ascii="ＭＳ Ｐゴシック" w:eastAsia="ＭＳ Ｐゴシック" w:hAnsi="ＭＳ Ｐゴシック" w:cs="ＭＳ Ｐゴシック" w:hint="eastAsia"/>
                  <w:bCs/>
                  <w:kern w:val="0"/>
                  <w:sz w:val="16"/>
                  <w:szCs w:val="16"/>
                </w:rPr>
                <w:delText>無停電電源装置により、停電を検知し、自動的に機器を停止する。</w:delText>
              </w:r>
            </w:del>
          </w:p>
        </w:tc>
        <w:tc>
          <w:tcPr>
            <w:tcW w:w="1807" w:type="dxa"/>
            <w:tcBorders>
              <w:top w:val="nil"/>
              <w:left w:val="nil"/>
              <w:bottom w:val="single" w:sz="4" w:space="0" w:color="auto"/>
              <w:right w:val="single" w:sz="4" w:space="0" w:color="auto"/>
            </w:tcBorders>
          </w:tcPr>
          <w:p w14:paraId="727536E2" w14:textId="77777777" w:rsidR="00B87BA4" w:rsidDel="00AF6EDB" w:rsidRDefault="00B87BA4">
            <w:pPr>
              <w:widowControl/>
              <w:spacing w:afterLines="0" w:after="0"/>
              <w:ind w:left="0" w:firstLineChars="0" w:firstLine="0"/>
              <w:rPr>
                <w:del w:id="660" w:author="作成者"/>
                <w:rFonts w:ascii="ＭＳ Ｐゴシック" w:eastAsia="ＭＳ Ｐゴシック" w:hAnsi="ＭＳ Ｐゴシック" w:cs="ＭＳ Ｐゴシック"/>
                <w:bCs/>
                <w:kern w:val="0"/>
                <w:sz w:val="16"/>
                <w:szCs w:val="16"/>
              </w:rPr>
            </w:pPr>
            <w:del w:id="661" w:author="作成者">
              <w:r w:rsidDel="00AF6EDB">
                <w:rPr>
                  <w:rFonts w:ascii="ＭＳ Ｐゴシック" w:eastAsia="ＭＳ Ｐゴシック" w:hAnsi="ＭＳ Ｐゴシック" w:cs="ＭＳ Ｐゴシック" w:hint="eastAsia"/>
                  <w:bCs/>
                  <w:kern w:val="0"/>
                  <w:sz w:val="16"/>
                  <w:szCs w:val="16"/>
                </w:rPr>
                <w:delText>■障害発生時にも一定時間稼動できる設備がある</w:delText>
              </w:r>
              <w:r w:rsidDel="00AF6EDB">
                <w:rPr>
                  <w:rFonts w:ascii="ＭＳ Ｐゴシック" w:eastAsia="ＭＳ Ｐゴシック" w:hAnsi="ＭＳ Ｐゴシック" w:cs="ＭＳ Ｐゴシック"/>
                  <w:bCs/>
                  <w:kern w:val="0"/>
                  <w:sz w:val="16"/>
                  <w:szCs w:val="16"/>
                </w:rPr>
                <w:br/>
              </w:r>
              <w:r w:rsidDel="00AF6EDB">
                <w:rPr>
                  <w:rFonts w:ascii="ＭＳ Ｐゴシック" w:eastAsia="ＭＳ Ｐゴシック" w:hAnsi="ＭＳ Ｐゴシック" w:cs="ＭＳ Ｐゴシック" w:hint="eastAsia"/>
                  <w:bCs/>
                  <w:kern w:val="0"/>
                  <w:sz w:val="16"/>
                  <w:szCs w:val="16"/>
                </w:rPr>
                <w:delText>無停電電源装置により、一定時間稼働し、データを保護の上、機器を停止する。</w:delText>
              </w:r>
            </w:del>
          </w:p>
        </w:tc>
        <w:tc>
          <w:tcPr>
            <w:tcW w:w="1950" w:type="dxa"/>
            <w:tcBorders>
              <w:top w:val="nil"/>
              <w:left w:val="nil"/>
              <w:bottom w:val="single" w:sz="4" w:space="0" w:color="auto"/>
              <w:right w:val="single" w:sz="8" w:space="0" w:color="auto"/>
            </w:tcBorders>
          </w:tcPr>
          <w:p w14:paraId="15C76AB3" w14:textId="77777777" w:rsidR="00B87BA4" w:rsidDel="00AF6EDB" w:rsidRDefault="00B87BA4">
            <w:pPr>
              <w:widowControl/>
              <w:spacing w:afterLines="0" w:after="0"/>
              <w:ind w:left="0" w:firstLineChars="0" w:firstLine="0"/>
              <w:rPr>
                <w:del w:id="662" w:author="作成者"/>
                <w:rFonts w:ascii="ＭＳ Ｐゴシック" w:eastAsia="ＭＳ Ｐゴシック" w:hAnsi="ＭＳ Ｐゴシック" w:cs="ＭＳ Ｐゴシック"/>
                <w:bCs/>
                <w:kern w:val="0"/>
                <w:sz w:val="16"/>
                <w:szCs w:val="16"/>
              </w:rPr>
            </w:pPr>
            <w:del w:id="663" w:author="作成者">
              <w:r w:rsidDel="00AF6EDB">
                <w:rPr>
                  <w:rFonts w:ascii="ＭＳ Ｐゴシック" w:eastAsia="ＭＳ Ｐゴシック" w:hAnsi="ＭＳ Ｐゴシック" w:cs="ＭＳ Ｐゴシック" w:hint="eastAsia"/>
                  <w:bCs/>
                  <w:kern w:val="0"/>
                  <w:sz w:val="16"/>
                  <w:szCs w:val="16"/>
                </w:rPr>
                <w:delText>■システムを常に稼動し続けられる設備が整っている</w:delText>
              </w:r>
              <w:r w:rsidDel="00AF6EDB">
                <w:rPr>
                  <w:rFonts w:ascii="ＭＳ Ｐゴシック" w:eastAsia="ＭＳ Ｐゴシック" w:hAnsi="ＭＳ Ｐゴシック" w:cs="ＭＳ Ｐゴシック"/>
                  <w:bCs/>
                  <w:kern w:val="0"/>
                  <w:sz w:val="16"/>
                  <w:szCs w:val="16"/>
                </w:rPr>
                <w:br/>
              </w:r>
              <w:r w:rsidDel="00AF6EDB">
                <w:rPr>
                  <w:rFonts w:ascii="ＭＳ Ｐゴシック" w:eastAsia="ＭＳ Ｐゴシック" w:hAnsi="ＭＳ Ｐゴシック" w:cs="ＭＳ Ｐゴシック" w:hint="eastAsia"/>
                  <w:bCs/>
                  <w:kern w:val="0"/>
                  <w:sz w:val="16"/>
                  <w:szCs w:val="16"/>
                </w:rPr>
                <w:delText>非常用発電装置により、停電中もシステムを安定稼働する。</w:delText>
              </w:r>
            </w:del>
          </w:p>
        </w:tc>
        <w:tc>
          <w:tcPr>
            <w:tcW w:w="851" w:type="dxa"/>
            <w:tcBorders>
              <w:top w:val="nil"/>
              <w:left w:val="single" w:sz="4" w:space="0" w:color="auto"/>
              <w:bottom w:val="single" w:sz="4" w:space="0" w:color="auto"/>
              <w:right w:val="single" w:sz="4" w:space="0" w:color="auto"/>
            </w:tcBorders>
          </w:tcPr>
          <w:p w14:paraId="1E550C67" w14:textId="77777777" w:rsidR="00B87BA4" w:rsidDel="00AF6EDB" w:rsidRDefault="00B87BA4">
            <w:pPr>
              <w:widowControl/>
              <w:spacing w:afterLines="0" w:after="0"/>
              <w:ind w:left="0" w:firstLineChars="0" w:firstLine="0"/>
              <w:rPr>
                <w:del w:id="664" w:author="作成者"/>
                <w:rFonts w:ascii="ＭＳ Ｐゴシック" w:eastAsia="ＭＳ Ｐゴシック" w:hAnsi="ＭＳ Ｐゴシック" w:cs="ＭＳ Ｐゴシック"/>
                <w:color w:val="000000"/>
                <w:kern w:val="0"/>
                <w:sz w:val="16"/>
                <w:szCs w:val="16"/>
              </w:rPr>
            </w:pPr>
          </w:p>
        </w:tc>
        <w:tc>
          <w:tcPr>
            <w:tcW w:w="850" w:type="dxa"/>
            <w:tcBorders>
              <w:top w:val="nil"/>
              <w:left w:val="single" w:sz="4" w:space="0" w:color="auto"/>
              <w:bottom w:val="single" w:sz="4" w:space="0" w:color="auto"/>
              <w:right w:val="single" w:sz="4" w:space="0" w:color="auto"/>
            </w:tcBorders>
          </w:tcPr>
          <w:p w14:paraId="3FC987CF" w14:textId="77777777" w:rsidR="00B87BA4" w:rsidDel="00AF6EDB" w:rsidRDefault="00B87BA4">
            <w:pPr>
              <w:widowControl/>
              <w:spacing w:afterLines="0" w:after="0"/>
              <w:ind w:left="0" w:firstLineChars="0" w:firstLine="0"/>
              <w:rPr>
                <w:del w:id="665" w:author="作成者"/>
                <w:rFonts w:ascii="ＭＳ Ｐゴシック" w:eastAsia="ＭＳ Ｐゴシック" w:hAnsi="ＭＳ Ｐゴシック" w:cs="ＭＳ Ｐゴシック"/>
                <w:color w:val="000000"/>
                <w:kern w:val="0"/>
                <w:sz w:val="16"/>
                <w:szCs w:val="16"/>
              </w:rPr>
            </w:pPr>
          </w:p>
        </w:tc>
        <w:tc>
          <w:tcPr>
            <w:tcW w:w="1134" w:type="dxa"/>
            <w:tcBorders>
              <w:top w:val="nil"/>
              <w:left w:val="single" w:sz="4" w:space="0" w:color="auto"/>
              <w:bottom w:val="single" w:sz="4" w:space="0" w:color="auto"/>
              <w:right w:val="single" w:sz="4" w:space="0" w:color="auto"/>
            </w:tcBorders>
            <w:noWrap/>
            <w:vAlign w:val="center"/>
          </w:tcPr>
          <w:p w14:paraId="316BF97A" w14:textId="77777777" w:rsidR="00B87BA4" w:rsidDel="00AF6EDB" w:rsidRDefault="00B87BA4">
            <w:pPr>
              <w:widowControl/>
              <w:spacing w:afterLines="0" w:after="0"/>
              <w:ind w:left="0" w:firstLineChars="0" w:firstLine="0"/>
              <w:rPr>
                <w:del w:id="666" w:author="作成者"/>
                <w:rFonts w:ascii="ＭＳ Ｐゴシック" w:eastAsia="ＭＳ Ｐゴシック" w:hAnsi="ＭＳ Ｐゴシック" w:cs="ＭＳ Ｐゴシック"/>
                <w:color w:val="000000"/>
                <w:kern w:val="0"/>
                <w:sz w:val="16"/>
                <w:szCs w:val="16"/>
              </w:rPr>
            </w:pPr>
            <w:del w:id="667" w:author="作成者">
              <w:r w:rsidDel="00AF6EDB">
                <w:rPr>
                  <w:rFonts w:ascii="ＭＳ Ｐゴシック" w:eastAsia="ＭＳ Ｐゴシック" w:hAnsi="ＭＳ Ｐゴシック" w:cs="ＭＳ Ｐゴシック" w:hint="eastAsia"/>
                  <w:color w:val="000000"/>
                  <w:kern w:val="0"/>
                  <w:sz w:val="16"/>
                  <w:szCs w:val="16"/>
                </w:rPr>
                <w:delText xml:space="preserve">　</w:delText>
              </w:r>
            </w:del>
          </w:p>
        </w:tc>
        <w:tc>
          <w:tcPr>
            <w:tcW w:w="1513" w:type="dxa"/>
            <w:tcBorders>
              <w:top w:val="nil"/>
              <w:left w:val="nil"/>
              <w:bottom w:val="single" w:sz="4" w:space="0" w:color="auto"/>
              <w:right w:val="single" w:sz="8" w:space="0" w:color="auto"/>
            </w:tcBorders>
            <w:noWrap/>
            <w:vAlign w:val="center"/>
          </w:tcPr>
          <w:p w14:paraId="164E78AB" w14:textId="77777777" w:rsidR="00B87BA4" w:rsidDel="00AF6EDB" w:rsidRDefault="00B87BA4">
            <w:pPr>
              <w:widowControl/>
              <w:spacing w:afterLines="0" w:after="0"/>
              <w:ind w:left="0" w:firstLineChars="0" w:firstLine="0"/>
              <w:rPr>
                <w:del w:id="668" w:author="作成者"/>
                <w:rFonts w:ascii="ＭＳ Ｐゴシック" w:eastAsia="ＭＳ Ｐゴシック" w:hAnsi="ＭＳ Ｐゴシック" w:cs="ＭＳ Ｐゴシック"/>
                <w:color w:val="000000"/>
                <w:kern w:val="0"/>
                <w:sz w:val="16"/>
                <w:szCs w:val="16"/>
              </w:rPr>
            </w:pPr>
            <w:del w:id="669" w:author="作成者">
              <w:r w:rsidDel="00AF6EDB">
                <w:rPr>
                  <w:rFonts w:ascii="ＭＳ Ｐゴシック" w:eastAsia="ＭＳ Ｐゴシック" w:hAnsi="ＭＳ Ｐゴシック" w:cs="ＭＳ Ｐゴシック" w:hint="eastAsia"/>
                  <w:color w:val="000000"/>
                  <w:kern w:val="0"/>
                  <w:sz w:val="16"/>
                  <w:szCs w:val="16"/>
                </w:rPr>
                <w:delText xml:space="preserve">　</w:delText>
              </w:r>
            </w:del>
          </w:p>
        </w:tc>
      </w:tr>
      <w:tr w:rsidR="00B87BA4" w:rsidDel="00AF6EDB" w14:paraId="47A3CC9F" w14:textId="77777777">
        <w:trPr>
          <w:trHeight w:val="796"/>
          <w:jc w:val="center"/>
          <w:del w:id="670" w:author="作成者"/>
        </w:trPr>
        <w:tc>
          <w:tcPr>
            <w:tcW w:w="1796" w:type="dxa"/>
            <w:tcBorders>
              <w:top w:val="nil"/>
              <w:left w:val="single" w:sz="4" w:space="0" w:color="auto"/>
              <w:bottom w:val="single" w:sz="4" w:space="0" w:color="auto"/>
              <w:right w:val="single" w:sz="4" w:space="0" w:color="auto"/>
            </w:tcBorders>
          </w:tcPr>
          <w:p w14:paraId="21C72791" w14:textId="77777777" w:rsidR="00B87BA4" w:rsidDel="00AF6EDB" w:rsidRDefault="00B87BA4">
            <w:pPr>
              <w:widowControl/>
              <w:spacing w:afterLines="0" w:after="0"/>
              <w:ind w:left="0" w:firstLineChars="0" w:firstLine="0"/>
              <w:rPr>
                <w:del w:id="671" w:author="作成者"/>
                <w:rFonts w:ascii="ＭＳ Ｐゴシック" w:eastAsia="ＭＳ Ｐゴシック" w:hAnsi="ＭＳ Ｐゴシック" w:cs="ＭＳ Ｐゴシック"/>
                <w:bCs/>
                <w:kern w:val="0"/>
                <w:sz w:val="16"/>
                <w:szCs w:val="16"/>
              </w:rPr>
            </w:pPr>
            <w:del w:id="672" w:author="作成者">
              <w:r w:rsidDel="00AF6EDB">
                <w:rPr>
                  <w:rFonts w:ascii="ＭＳ Ｐゴシック" w:eastAsia="ＭＳ Ｐゴシック" w:hAnsi="ＭＳ Ｐゴシック" w:cs="ＭＳ Ｐゴシック" w:hint="eastAsia"/>
                  <w:bCs/>
                  <w:kern w:val="0"/>
                  <w:sz w:val="16"/>
                  <w:szCs w:val="16"/>
                </w:rPr>
                <w:delText>■資産の管理</w:delText>
              </w:r>
              <w:r w:rsidDel="00AF6EDB">
                <w:rPr>
                  <w:rFonts w:ascii="ＭＳ Ｐゴシック" w:eastAsia="ＭＳ Ｐゴシック" w:hAnsi="ＭＳ Ｐゴシック" w:cs="ＭＳ Ｐゴシック" w:hint="eastAsia"/>
                  <w:kern w:val="0"/>
                  <w:sz w:val="16"/>
                  <w:szCs w:val="16"/>
                </w:rPr>
                <w:br/>
                <w:delText>資産台帳を作成し、資産を管理する。</w:delText>
              </w:r>
            </w:del>
          </w:p>
        </w:tc>
        <w:tc>
          <w:tcPr>
            <w:tcW w:w="1843" w:type="dxa"/>
            <w:tcBorders>
              <w:top w:val="nil"/>
              <w:left w:val="nil"/>
              <w:bottom w:val="single" w:sz="8" w:space="0" w:color="auto"/>
              <w:right w:val="single" w:sz="4" w:space="0" w:color="auto"/>
            </w:tcBorders>
          </w:tcPr>
          <w:p w14:paraId="7045B4DF" w14:textId="77777777" w:rsidR="00B87BA4" w:rsidDel="00AF6EDB" w:rsidRDefault="00B87BA4">
            <w:pPr>
              <w:widowControl/>
              <w:spacing w:afterLines="0" w:after="0"/>
              <w:ind w:left="0" w:firstLineChars="0" w:firstLine="0"/>
              <w:rPr>
                <w:del w:id="673" w:author="作成者"/>
                <w:rFonts w:ascii="ＭＳ Ｐゴシック" w:eastAsia="ＭＳ Ｐゴシック" w:hAnsi="ＭＳ Ｐゴシック" w:cs="ＭＳ Ｐゴシック"/>
                <w:kern w:val="0"/>
                <w:sz w:val="16"/>
                <w:szCs w:val="16"/>
              </w:rPr>
            </w:pPr>
            <w:del w:id="674" w:author="作成者">
              <w:r w:rsidDel="00AF6EDB">
                <w:rPr>
                  <w:rFonts w:ascii="ＭＳ Ｐゴシック" w:eastAsia="ＭＳ Ｐゴシック" w:hAnsi="ＭＳ Ｐゴシック" w:cs="ＭＳ Ｐゴシック" w:hint="eastAsia"/>
                  <w:kern w:val="0"/>
                  <w:sz w:val="16"/>
                  <w:szCs w:val="16"/>
                </w:rPr>
                <w:delText>資産（情報機器・電子媒体・紙）の資産管理がされていないと紛失・盗難の検知ができない。</w:delText>
              </w:r>
            </w:del>
          </w:p>
        </w:tc>
        <w:tc>
          <w:tcPr>
            <w:tcW w:w="1807" w:type="dxa"/>
            <w:tcBorders>
              <w:top w:val="nil"/>
              <w:left w:val="nil"/>
              <w:bottom w:val="single" w:sz="8" w:space="0" w:color="auto"/>
              <w:right w:val="single" w:sz="4" w:space="0" w:color="auto"/>
            </w:tcBorders>
          </w:tcPr>
          <w:p w14:paraId="3D38CEFD" w14:textId="77777777" w:rsidR="00B87BA4" w:rsidDel="00AF6EDB" w:rsidRDefault="00B87BA4">
            <w:pPr>
              <w:widowControl/>
              <w:spacing w:afterLines="0" w:after="0"/>
              <w:ind w:left="0" w:firstLineChars="0" w:firstLine="0"/>
              <w:rPr>
                <w:del w:id="675" w:author="作成者"/>
                <w:rFonts w:ascii="ＭＳ Ｐゴシック" w:eastAsia="ＭＳ Ｐゴシック" w:hAnsi="ＭＳ Ｐゴシック" w:cs="ＭＳ Ｐゴシック"/>
                <w:bCs/>
                <w:kern w:val="0"/>
                <w:sz w:val="16"/>
                <w:szCs w:val="16"/>
              </w:rPr>
            </w:pPr>
            <w:del w:id="676" w:author="作成者">
              <w:r w:rsidDel="00AF6EDB">
                <w:rPr>
                  <w:rFonts w:ascii="ＭＳ Ｐゴシック" w:eastAsia="ＭＳ Ｐゴシック" w:hAnsi="ＭＳ Ｐゴシック" w:cs="ＭＳ Ｐゴシック" w:hint="eastAsia"/>
                  <w:bCs/>
                  <w:kern w:val="0"/>
                  <w:sz w:val="16"/>
                  <w:szCs w:val="16"/>
                </w:rPr>
                <w:delText>■何も決められていない</w:delText>
              </w:r>
              <w:r w:rsidDel="00AF6EDB">
                <w:rPr>
                  <w:rFonts w:ascii="ＭＳ Ｐゴシック" w:eastAsia="ＭＳ Ｐゴシック" w:hAnsi="ＭＳ Ｐゴシック" w:cs="ＭＳ Ｐゴシック" w:hint="eastAsia"/>
                  <w:kern w:val="0"/>
                  <w:sz w:val="16"/>
                  <w:szCs w:val="16"/>
                </w:rPr>
                <w:br/>
                <w:delText>資産管理されていない。</w:delText>
              </w:r>
            </w:del>
          </w:p>
        </w:tc>
        <w:tc>
          <w:tcPr>
            <w:tcW w:w="1807" w:type="dxa"/>
            <w:tcBorders>
              <w:top w:val="nil"/>
              <w:left w:val="nil"/>
              <w:bottom w:val="single" w:sz="8" w:space="0" w:color="auto"/>
              <w:right w:val="single" w:sz="4" w:space="0" w:color="auto"/>
            </w:tcBorders>
            <w:shd w:val="clear" w:color="000000" w:fill="CCFFFF"/>
          </w:tcPr>
          <w:p w14:paraId="4769A30A" w14:textId="77777777" w:rsidR="00B87BA4" w:rsidDel="00AF6EDB" w:rsidRDefault="00B87BA4">
            <w:pPr>
              <w:widowControl/>
              <w:spacing w:afterLines="0" w:after="0"/>
              <w:ind w:left="0" w:firstLineChars="0" w:firstLine="0"/>
              <w:rPr>
                <w:del w:id="677" w:author="作成者"/>
                <w:rFonts w:ascii="ＭＳ Ｐゴシック" w:eastAsia="ＭＳ Ｐゴシック" w:hAnsi="ＭＳ Ｐゴシック" w:cs="ＭＳ Ｐゴシック"/>
                <w:bCs/>
                <w:kern w:val="0"/>
                <w:sz w:val="16"/>
                <w:szCs w:val="16"/>
              </w:rPr>
            </w:pPr>
            <w:del w:id="678" w:author="作成者">
              <w:r w:rsidDel="00AF6EDB">
                <w:rPr>
                  <w:rFonts w:ascii="ＭＳ Ｐゴシック" w:eastAsia="ＭＳ Ｐゴシック" w:hAnsi="ＭＳ Ｐゴシック" w:cs="ＭＳ Ｐゴシック" w:hint="eastAsia"/>
                  <w:bCs/>
                  <w:kern w:val="0"/>
                  <w:sz w:val="16"/>
                  <w:szCs w:val="16"/>
                </w:rPr>
                <w:delText>■紙面上で管理している</w:delText>
              </w:r>
              <w:r w:rsidDel="00AF6EDB">
                <w:rPr>
                  <w:rFonts w:ascii="ＭＳ Ｐゴシック" w:eastAsia="ＭＳ Ｐゴシック" w:hAnsi="ＭＳ Ｐゴシック" w:cs="ＭＳ Ｐゴシック" w:hint="eastAsia"/>
                  <w:kern w:val="0"/>
                  <w:sz w:val="16"/>
                  <w:szCs w:val="16"/>
                </w:rPr>
                <w:br/>
                <w:delText>人が資産を確認し、管理台帳を作成して管理する。</w:delText>
              </w:r>
            </w:del>
          </w:p>
        </w:tc>
        <w:tc>
          <w:tcPr>
            <w:tcW w:w="1807" w:type="dxa"/>
            <w:tcBorders>
              <w:top w:val="nil"/>
              <w:left w:val="nil"/>
              <w:bottom w:val="single" w:sz="8" w:space="0" w:color="auto"/>
              <w:right w:val="single" w:sz="4" w:space="0" w:color="auto"/>
            </w:tcBorders>
          </w:tcPr>
          <w:p w14:paraId="3AA09C63" w14:textId="77777777" w:rsidR="00B87BA4" w:rsidDel="00AF6EDB" w:rsidRDefault="00B87BA4">
            <w:pPr>
              <w:widowControl/>
              <w:spacing w:afterLines="0" w:after="0"/>
              <w:ind w:left="0" w:firstLineChars="0" w:firstLine="0"/>
              <w:rPr>
                <w:del w:id="679" w:author="作成者"/>
                <w:rFonts w:ascii="ＭＳ Ｐゴシック" w:eastAsia="ＭＳ Ｐゴシック" w:hAnsi="ＭＳ Ｐゴシック" w:cs="ＭＳ Ｐゴシック"/>
                <w:bCs/>
                <w:kern w:val="0"/>
                <w:sz w:val="16"/>
                <w:szCs w:val="16"/>
              </w:rPr>
            </w:pPr>
            <w:del w:id="680" w:author="作成者">
              <w:r w:rsidDel="00AF6EDB">
                <w:rPr>
                  <w:rFonts w:ascii="ＭＳ Ｐゴシック" w:eastAsia="ＭＳ Ｐゴシック" w:hAnsi="ＭＳ Ｐゴシック" w:cs="ＭＳ Ｐゴシック" w:hint="eastAsia"/>
                  <w:bCs/>
                  <w:kern w:val="0"/>
                  <w:sz w:val="16"/>
                  <w:szCs w:val="16"/>
                </w:rPr>
                <w:delText>■ツール等によりコンピュータ上で管理している</w:delText>
              </w:r>
              <w:r w:rsidDel="00AF6EDB">
                <w:rPr>
                  <w:rFonts w:ascii="ＭＳ Ｐゴシック" w:eastAsia="ＭＳ Ｐゴシック" w:hAnsi="ＭＳ Ｐゴシック" w:cs="ＭＳ Ｐゴシック" w:hint="eastAsia"/>
                  <w:kern w:val="0"/>
                  <w:sz w:val="16"/>
                  <w:szCs w:val="16"/>
                </w:rPr>
                <w:br/>
                <w:delText>資産管理ソフトを使い、機器情報を取得し資産台帳を作成、管理する。</w:delText>
              </w:r>
            </w:del>
          </w:p>
        </w:tc>
        <w:tc>
          <w:tcPr>
            <w:tcW w:w="1950" w:type="dxa"/>
            <w:tcBorders>
              <w:top w:val="nil"/>
              <w:left w:val="nil"/>
              <w:bottom w:val="single" w:sz="8" w:space="0" w:color="auto"/>
              <w:right w:val="single" w:sz="8" w:space="0" w:color="auto"/>
            </w:tcBorders>
          </w:tcPr>
          <w:p w14:paraId="3E9C4F11" w14:textId="77777777" w:rsidR="00B87BA4" w:rsidDel="00AF6EDB" w:rsidRDefault="00B87BA4">
            <w:pPr>
              <w:widowControl/>
              <w:spacing w:afterLines="0" w:after="0"/>
              <w:ind w:left="0" w:firstLineChars="0" w:firstLine="0"/>
              <w:rPr>
                <w:del w:id="681" w:author="作成者"/>
                <w:rFonts w:ascii="ＭＳ Ｐゴシック" w:eastAsia="ＭＳ Ｐゴシック" w:hAnsi="ＭＳ Ｐゴシック" w:cs="ＭＳ Ｐゴシック"/>
                <w:bCs/>
                <w:kern w:val="0"/>
                <w:sz w:val="16"/>
                <w:szCs w:val="16"/>
              </w:rPr>
            </w:pPr>
            <w:del w:id="682" w:author="作成者">
              <w:r w:rsidDel="00AF6EDB">
                <w:rPr>
                  <w:rFonts w:ascii="ＭＳ Ｐゴシック" w:eastAsia="ＭＳ Ｐゴシック" w:hAnsi="ＭＳ Ｐゴシック" w:cs="ＭＳ Ｐゴシック" w:hint="eastAsia"/>
                  <w:bCs/>
                  <w:kern w:val="0"/>
                  <w:sz w:val="16"/>
                  <w:szCs w:val="16"/>
                </w:rPr>
                <w:delText>■定期的に見直しがかけられている</w:delText>
              </w:r>
              <w:r w:rsidDel="00AF6EDB">
                <w:rPr>
                  <w:rFonts w:ascii="ＭＳ Ｐゴシック" w:eastAsia="ＭＳ Ｐゴシック" w:hAnsi="ＭＳ Ｐゴシック" w:cs="ＭＳ Ｐゴシック" w:hint="eastAsia"/>
                  <w:kern w:val="0"/>
                  <w:sz w:val="16"/>
                  <w:szCs w:val="16"/>
                </w:rPr>
                <w:br/>
                <w:delText>資産管理ソフトを使い、定期的に実査監査をおこなう。</w:delText>
              </w:r>
            </w:del>
          </w:p>
        </w:tc>
        <w:tc>
          <w:tcPr>
            <w:tcW w:w="851" w:type="dxa"/>
            <w:tcBorders>
              <w:top w:val="nil"/>
              <w:left w:val="single" w:sz="4" w:space="0" w:color="auto"/>
              <w:bottom w:val="single" w:sz="4" w:space="0" w:color="auto"/>
              <w:right w:val="single" w:sz="4" w:space="0" w:color="auto"/>
            </w:tcBorders>
          </w:tcPr>
          <w:p w14:paraId="0D92157F" w14:textId="77777777" w:rsidR="00B87BA4" w:rsidDel="00AF6EDB" w:rsidRDefault="00B87BA4">
            <w:pPr>
              <w:widowControl/>
              <w:spacing w:afterLines="0" w:after="0"/>
              <w:ind w:left="0" w:firstLineChars="0" w:firstLine="0"/>
              <w:rPr>
                <w:del w:id="683" w:author="作成者"/>
                <w:rFonts w:ascii="ＭＳ Ｐゴシック" w:eastAsia="ＭＳ Ｐゴシック" w:hAnsi="ＭＳ Ｐゴシック" w:cs="ＭＳ Ｐゴシック"/>
                <w:color w:val="000000"/>
                <w:kern w:val="0"/>
                <w:sz w:val="16"/>
                <w:szCs w:val="16"/>
              </w:rPr>
            </w:pPr>
          </w:p>
        </w:tc>
        <w:tc>
          <w:tcPr>
            <w:tcW w:w="850" w:type="dxa"/>
            <w:tcBorders>
              <w:top w:val="nil"/>
              <w:left w:val="single" w:sz="4" w:space="0" w:color="auto"/>
              <w:bottom w:val="single" w:sz="4" w:space="0" w:color="auto"/>
              <w:right w:val="single" w:sz="4" w:space="0" w:color="auto"/>
            </w:tcBorders>
          </w:tcPr>
          <w:p w14:paraId="384F6634" w14:textId="77777777" w:rsidR="00B87BA4" w:rsidDel="00AF6EDB" w:rsidRDefault="00B87BA4">
            <w:pPr>
              <w:widowControl/>
              <w:spacing w:afterLines="0" w:after="0"/>
              <w:ind w:left="0" w:firstLineChars="0" w:firstLine="0"/>
              <w:rPr>
                <w:del w:id="684" w:author="作成者"/>
                <w:rFonts w:ascii="ＭＳ Ｐゴシック" w:eastAsia="ＭＳ Ｐゴシック" w:hAnsi="ＭＳ Ｐゴシック" w:cs="ＭＳ Ｐゴシック"/>
                <w:color w:val="000000"/>
                <w:kern w:val="0"/>
                <w:sz w:val="16"/>
                <w:szCs w:val="16"/>
              </w:rPr>
            </w:pPr>
          </w:p>
        </w:tc>
        <w:tc>
          <w:tcPr>
            <w:tcW w:w="1134" w:type="dxa"/>
            <w:tcBorders>
              <w:top w:val="nil"/>
              <w:left w:val="single" w:sz="4" w:space="0" w:color="auto"/>
              <w:bottom w:val="single" w:sz="4" w:space="0" w:color="auto"/>
              <w:right w:val="single" w:sz="4" w:space="0" w:color="auto"/>
            </w:tcBorders>
            <w:noWrap/>
            <w:vAlign w:val="center"/>
          </w:tcPr>
          <w:p w14:paraId="5910B427" w14:textId="77777777" w:rsidR="00B87BA4" w:rsidDel="00AF6EDB" w:rsidRDefault="00B87BA4">
            <w:pPr>
              <w:widowControl/>
              <w:spacing w:afterLines="0" w:after="0"/>
              <w:ind w:left="0" w:firstLineChars="0" w:firstLine="0"/>
              <w:rPr>
                <w:del w:id="685" w:author="作成者"/>
                <w:rFonts w:ascii="ＭＳ Ｐゴシック" w:eastAsia="ＭＳ Ｐゴシック" w:hAnsi="ＭＳ Ｐゴシック" w:cs="ＭＳ Ｐゴシック"/>
                <w:color w:val="000000"/>
                <w:kern w:val="0"/>
                <w:sz w:val="16"/>
                <w:szCs w:val="16"/>
              </w:rPr>
            </w:pPr>
            <w:del w:id="686" w:author="作成者">
              <w:r w:rsidDel="00AF6EDB">
                <w:rPr>
                  <w:rFonts w:ascii="ＭＳ Ｐゴシック" w:eastAsia="ＭＳ Ｐゴシック" w:hAnsi="ＭＳ Ｐゴシック" w:cs="ＭＳ Ｐゴシック" w:hint="eastAsia"/>
                  <w:color w:val="000000"/>
                  <w:kern w:val="0"/>
                  <w:sz w:val="16"/>
                  <w:szCs w:val="16"/>
                </w:rPr>
                <w:delText xml:space="preserve">　</w:delText>
              </w:r>
            </w:del>
          </w:p>
        </w:tc>
        <w:tc>
          <w:tcPr>
            <w:tcW w:w="1513" w:type="dxa"/>
            <w:tcBorders>
              <w:top w:val="nil"/>
              <w:left w:val="nil"/>
              <w:bottom w:val="single" w:sz="4" w:space="0" w:color="auto"/>
              <w:right w:val="single" w:sz="8" w:space="0" w:color="auto"/>
            </w:tcBorders>
            <w:noWrap/>
            <w:vAlign w:val="center"/>
          </w:tcPr>
          <w:p w14:paraId="70DC1F25" w14:textId="77777777" w:rsidR="00B87BA4" w:rsidDel="00AF6EDB" w:rsidRDefault="00B87BA4">
            <w:pPr>
              <w:widowControl/>
              <w:spacing w:afterLines="0" w:after="0"/>
              <w:ind w:left="0" w:firstLineChars="0" w:firstLine="0"/>
              <w:rPr>
                <w:del w:id="687" w:author="作成者"/>
                <w:rFonts w:ascii="ＭＳ Ｐゴシック" w:eastAsia="ＭＳ Ｐゴシック" w:hAnsi="ＭＳ Ｐゴシック" w:cs="ＭＳ Ｐゴシック"/>
                <w:color w:val="000000"/>
                <w:kern w:val="0"/>
                <w:sz w:val="16"/>
                <w:szCs w:val="16"/>
              </w:rPr>
            </w:pPr>
            <w:del w:id="688" w:author="作成者">
              <w:r w:rsidDel="00AF6EDB">
                <w:rPr>
                  <w:rFonts w:ascii="ＭＳ Ｐゴシック" w:eastAsia="ＭＳ Ｐゴシック" w:hAnsi="ＭＳ Ｐゴシック" w:cs="ＭＳ Ｐゴシック" w:hint="eastAsia"/>
                  <w:color w:val="000000"/>
                  <w:kern w:val="0"/>
                  <w:sz w:val="16"/>
                  <w:szCs w:val="16"/>
                </w:rPr>
                <w:delText xml:space="preserve">　</w:delText>
              </w:r>
            </w:del>
          </w:p>
        </w:tc>
      </w:tr>
    </w:tbl>
    <w:p w14:paraId="71EDC51A" w14:textId="77777777" w:rsidR="00B87BA4" w:rsidDel="00AF6EDB" w:rsidRDefault="00B87BA4">
      <w:pPr>
        <w:spacing w:afterLines="0"/>
        <w:ind w:left="0" w:firstLine="210"/>
        <w:rPr>
          <w:del w:id="689" w:author="作成者"/>
        </w:rPr>
      </w:pPr>
    </w:p>
    <w:p w14:paraId="49AF7260" w14:textId="77777777" w:rsidR="00B87BA4" w:rsidDel="00AF6EDB" w:rsidRDefault="00B87BA4">
      <w:pPr>
        <w:spacing w:afterLines="0"/>
        <w:ind w:left="0" w:firstLine="210"/>
        <w:rPr>
          <w:del w:id="690" w:author="作成者"/>
        </w:rPr>
      </w:pPr>
      <w:del w:id="691" w:author="作成者">
        <w:r w:rsidDel="00AF6EDB">
          <w:rPr>
            <w:rFonts w:hint="eastAsia"/>
          </w:rPr>
          <w:delText>■管理的セキュリティ対策</w:delText>
        </w:r>
      </w:del>
    </w:p>
    <w:tbl>
      <w:tblPr>
        <w:tblW w:w="15353" w:type="dxa"/>
        <w:jc w:val="center"/>
        <w:tblCellMar>
          <w:left w:w="99" w:type="dxa"/>
          <w:right w:w="99" w:type="dxa"/>
        </w:tblCellMar>
        <w:tblLook w:val="04A0" w:firstRow="1" w:lastRow="0" w:firstColumn="1" w:lastColumn="0" w:noHBand="0" w:noVBand="1"/>
      </w:tblPr>
      <w:tblGrid>
        <w:gridCol w:w="1794"/>
        <w:gridCol w:w="1843"/>
        <w:gridCol w:w="1807"/>
        <w:gridCol w:w="1807"/>
        <w:gridCol w:w="1807"/>
        <w:gridCol w:w="1950"/>
        <w:gridCol w:w="851"/>
        <w:gridCol w:w="850"/>
        <w:gridCol w:w="1134"/>
        <w:gridCol w:w="1510"/>
      </w:tblGrid>
      <w:tr w:rsidR="00B87BA4" w:rsidDel="00AF6EDB" w14:paraId="61421F8B" w14:textId="77777777">
        <w:trPr>
          <w:cantSplit/>
          <w:trHeight w:val="81"/>
          <w:tblHeader/>
          <w:jc w:val="center"/>
          <w:del w:id="692" w:author="作成者"/>
        </w:trPr>
        <w:tc>
          <w:tcPr>
            <w:tcW w:w="1794" w:type="dxa"/>
            <w:vMerge w:val="restart"/>
            <w:tcBorders>
              <w:top w:val="single" w:sz="8" w:space="0" w:color="auto"/>
              <w:left w:val="single" w:sz="8" w:space="0" w:color="auto"/>
              <w:bottom w:val="single" w:sz="4" w:space="0" w:color="auto"/>
              <w:right w:val="single" w:sz="4" w:space="0" w:color="auto"/>
            </w:tcBorders>
            <w:noWrap/>
            <w:vAlign w:val="center"/>
          </w:tcPr>
          <w:p w14:paraId="6AC3B759" w14:textId="77777777" w:rsidR="00B87BA4" w:rsidDel="00AF6EDB" w:rsidRDefault="00B87BA4">
            <w:pPr>
              <w:widowControl/>
              <w:spacing w:afterLines="0" w:after="0"/>
              <w:ind w:left="0" w:firstLineChars="0" w:firstLine="0"/>
              <w:jc w:val="center"/>
              <w:rPr>
                <w:del w:id="693" w:author="作成者"/>
                <w:rFonts w:ascii="ＭＳ Ｐゴシック" w:eastAsia="ＭＳ Ｐゴシック" w:hAnsi="ＭＳ Ｐゴシック" w:cs="ＭＳ Ｐゴシック"/>
                <w:kern w:val="0"/>
                <w:sz w:val="16"/>
                <w:szCs w:val="16"/>
              </w:rPr>
            </w:pPr>
            <w:del w:id="694" w:author="作成者">
              <w:r w:rsidDel="00AF6EDB">
                <w:rPr>
                  <w:rFonts w:ascii="ＭＳ Ｐゴシック" w:eastAsia="ＭＳ Ｐゴシック" w:hAnsi="ＭＳ Ｐゴシック" w:cs="ＭＳ Ｐゴシック" w:hint="eastAsia"/>
                  <w:kern w:val="0"/>
                  <w:sz w:val="16"/>
                  <w:szCs w:val="16"/>
                </w:rPr>
                <w:delText>管理的</w:delText>
              </w:r>
              <w:r w:rsidDel="00AF6EDB">
                <w:rPr>
                  <w:rFonts w:ascii="ＭＳ Ｐゴシック" w:eastAsia="ＭＳ Ｐゴシック" w:hAnsi="ＭＳ Ｐゴシック" w:cs="ＭＳ Ｐゴシック"/>
                  <w:kern w:val="0"/>
                  <w:sz w:val="16"/>
                  <w:szCs w:val="16"/>
                </w:rPr>
                <w:br/>
              </w:r>
              <w:r w:rsidDel="00AF6EDB">
                <w:rPr>
                  <w:rFonts w:ascii="ＭＳ Ｐゴシック" w:eastAsia="ＭＳ Ｐゴシック" w:hAnsi="ＭＳ Ｐゴシック" w:cs="ＭＳ Ｐゴシック" w:hint="eastAsia"/>
                  <w:kern w:val="0"/>
                  <w:sz w:val="16"/>
                  <w:szCs w:val="16"/>
                </w:rPr>
                <w:delText>セキュリティ対策</w:delText>
              </w:r>
            </w:del>
          </w:p>
        </w:tc>
        <w:tc>
          <w:tcPr>
            <w:tcW w:w="1843" w:type="dxa"/>
            <w:vMerge w:val="restart"/>
            <w:tcBorders>
              <w:top w:val="single" w:sz="8" w:space="0" w:color="auto"/>
              <w:left w:val="single" w:sz="4" w:space="0" w:color="auto"/>
              <w:bottom w:val="single" w:sz="8" w:space="0" w:color="000000"/>
              <w:right w:val="single" w:sz="4" w:space="0" w:color="auto"/>
            </w:tcBorders>
            <w:noWrap/>
            <w:vAlign w:val="center"/>
          </w:tcPr>
          <w:p w14:paraId="715DAF70" w14:textId="77777777" w:rsidR="00B87BA4" w:rsidDel="00AF6EDB" w:rsidRDefault="00B87BA4">
            <w:pPr>
              <w:widowControl/>
              <w:spacing w:afterLines="0" w:after="0"/>
              <w:ind w:left="0" w:firstLineChars="0" w:firstLine="0"/>
              <w:jc w:val="center"/>
              <w:rPr>
                <w:del w:id="695" w:author="作成者"/>
                <w:rFonts w:ascii="ＭＳ Ｐゴシック" w:eastAsia="ＭＳ Ｐゴシック" w:hAnsi="ＭＳ Ｐゴシック" w:cs="ＭＳ Ｐゴシック"/>
                <w:kern w:val="0"/>
                <w:sz w:val="16"/>
                <w:szCs w:val="16"/>
              </w:rPr>
            </w:pPr>
            <w:del w:id="696" w:author="作成者">
              <w:r w:rsidDel="00AF6EDB">
                <w:rPr>
                  <w:rFonts w:ascii="ＭＳ Ｐゴシック" w:eastAsia="ＭＳ Ｐゴシック" w:hAnsi="ＭＳ Ｐゴシック" w:cs="ＭＳ Ｐゴシック" w:hint="eastAsia"/>
                  <w:kern w:val="0"/>
                  <w:sz w:val="16"/>
                  <w:szCs w:val="16"/>
                </w:rPr>
                <w:delText>脅威の内容</w:delText>
              </w:r>
            </w:del>
          </w:p>
        </w:tc>
        <w:tc>
          <w:tcPr>
            <w:tcW w:w="7371" w:type="dxa"/>
            <w:gridSpan w:val="4"/>
            <w:tcBorders>
              <w:top w:val="single" w:sz="8" w:space="0" w:color="auto"/>
              <w:left w:val="nil"/>
              <w:bottom w:val="single" w:sz="4" w:space="0" w:color="auto"/>
              <w:right w:val="single" w:sz="8" w:space="0" w:color="000000"/>
            </w:tcBorders>
            <w:noWrap/>
            <w:vAlign w:val="center"/>
          </w:tcPr>
          <w:p w14:paraId="32206149" w14:textId="77777777" w:rsidR="00B87BA4" w:rsidDel="00AF6EDB" w:rsidRDefault="00B87BA4">
            <w:pPr>
              <w:widowControl/>
              <w:spacing w:afterLines="0" w:after="0"/>
              <w:ind w:left="0" w:firstLineChars="0" w:firstLine="0"/>
              <w:jc w:val="center"/>
              <w:rPr>
                <w:del w:id="697" w:author="作成者"/>
                <w:rFonts w:ascii="ＭＳ Ｐゴシック" w:eastAsia="ＭＳ Ｐゴシック" w:hAnsi="ＭＳ Ｐゴシック" w:cs="ＭＳ Ｐゴシック"/>
                <w:kern w:val="0"/>
                <w:sz w:val="16"/>
                <w:szCs w:val="16"/>
              </w:rPr>
            </w:pPr>
            <w:del w:id="698" w:author="作成者">
              <w:r w:rsidDel="00AF6EDB">
                <w:rPr>
                  <w:rFonts w:ascii="ＭＳ Ｐゴシック" w:eastAsia="ＭＳ Ｐゴシック" w:hAnsi="ＭＳ Ｐゴシック" w:cs="ＭＳ Ｐゴシック" w:hint="eastAsia"/>
                  <w:kern w:val="0"/>
                  <w:sz w:val="16"/>
                  <w:szCs w:val="16"/>
                </w:rPr>
                <w:delText>参考情報（上位レベルは下位レベルの内容を含む）</w:delText>
              </w:r>
            </w:del>
          </w:p>
        </w:tc>
        <w:tc>
          <w:tcPr>
            <w:tcW w:w="1701" w:type="dxa"/>
            <w:gridSpan w:val="2"/>
            <w:tcBorders>
              <w:top w:val="single" w:sz="8" w:space="0" w:color="auto"/>
              <w:left w:val="nil"/>
              <w:bottom w:val="single" w:sz="4" w:space="0" w:color="auto"/>
              <w:right w:val="single" w:sz="4" w:space="0" w:color="auto"/>
            </w:tcBorders>
          </w:tcPr>
          <w:p w14:paraId="1F410244" w14:textId="77777777" w:rsidR="00B87BA4" w:rsidDel="00AF6EDB" w:rsidRDefault="00B87BA4">
            <w:pPr>
              <w:widowControl/>
              <w:spacing w:afterLines="0" w:after="0"/>
              <w:ind w:left="0" w:firstLineChars="0" w:firstLine="0"/>
              <w:jc w:val="center"/>
              <w:rPr>
                <w:del w:id="699" w:author="作成者"/>
                <w:rFonts w:ascii="ＭＳ Ｐゴシック" w:eastAsia="ＭＳ Ｐゴシック" w:hAnsi="ＭＳ Ｐゴシック" w:cs="ＭＳ Ｐゴシック"/>
                <w:color w:val="000000"/>
                <w:kern w:val="0"/>
                <w:sz w:val="16"/>
                <w:szCs w:val="16"/>
              </w:rPr>
            </w:pPr>
            <w:del w:id="700" w:author="作成者">
              <w:r w:rsidDel="00AF6EDB">
                <w:rPr>
                  <w:rFonts w:ascii="ＭＳ Ｐゴシック" w:eastAsia="ＭＳ Ｐゴシック" w:hAnsi="ＭＳ Ｐゴシック" w:cs="ＭＳ Ｐゴシック" w:hint="eastAsia"/>
                  <w:color w:val="000000"/>
                  <w:kern w:val="0"/>
                  <w:sz w:val="16"/>
                  <w:szCs w:val="16"/>
                </w:rPr>
                <w:delText>役割</w:delText>
              </w:r>
            </w:del>
          </w:p>
        </w:tc>
        <w:tc>
          <w:tcPr>
            <w:tcW w:w="2644" w:type="dxa"/>
            <w:gridSpan w:val="2"/>
            <w:tcBorders>
              <w:top w:val="single" w:sz="8" w:space="0" w:color="auto"/>
              <w:left w:val="single" w:sz="4" w:space="0" w:color="auto"/>
              <w:bottom w:val="single" w:sz="4" w:space="0" w:color="auto"/>
              <w:right w:val="single" w:sz="8" w:space="0" w:color="000000"/>
            </w:tcBorders>
            <w:noWrap/>
            <w:vAlign w:val="center"/>
          </w:tcPr>
          <w:p w14:paraId="1C00AEE4" w14:textId="77777777" w:rsidR="00B87BA4" w:rsidDel="00AF6EDB" w:rsidRDefault="00B87BA4">
            <w:pPr>
              <w:widowControl/>
              <w:spacing w:afterLines="0" w:after="0"/>
              <w:ind w:left="0" w:firstLineChars="0" w:firstLine="0"/>
              <w:jc w:val="center"/>
              <w:rPr>
                <w:del w:id="701" w:author="作成者"/>
                <w:rFonts w:ascii="ＭＳ Ｐゴシック" w:eastAsia="ＭＳ Ｐゴシック" w:hAnsi="ＭＳ Ｐゴシック" w:cs="ＭＳ Ｐゴシック"/>
                <w:color w:val="000000"/>
                <w:kern w:val="0"/>
                <w:sz w:val="16"/>
                <w:szCs w:val="16"/>
              </w:rPr>
            </w:pPr>
            <w:del w:id="702" w:author="作成者">
              <w:r w:rsidDel="00AF6EDB">
                <w:rPr>
                  <w:rFonts w:ascii="ＭＳ Ｐゴシック" w:eastAsia="ＭＳ Ｐゴシック" w:hAnsi="ＭＳ Ｐゴシック" w:cs="ＭＳ Ｐゴシック" w:hint="eastAsia"/>
                  <w:color w:val="000000"/>
                  <w:kern w:val="0"/>
                  <w:sz w:val="16"/>
                  <w:szCs w:val="16"/>
                </w:rPr>
                <w:delText>本件業務での対応</w:delText>
              </w:r>
            </w:del>
          </w:p>
        </w:tc>
      </w:tr>
      <w:tr w:rsidR="00B87BA4" w:rsidDel="00AF6EDB" w14:paraId="667489AB" w14:textId="77777777">
        <w:trPr>
          <w:cantSplit/>
          <w:trHeight w:val="141"/>
          <w:jc w:val="center"/>
          <w:del w:id="703" w:author="作成者"/>
        </w:trPr>
        <w:tc>
          <w:tcPr>
            <w:tcW w:w="1794" w:type="dxa"/>
            <w:vMerge/>
            <w:tcBorders>
              <w:top w:val="single" w:sz="8" w:space="0" w:color="auto"/>
              <w:left w:val="single" w:sz="8" w:space="0" w:color="auto"/>
              <w:bottom w:val="single" w:sz="4" w:space="0" w:color="auto"/>
              <w:right w:val="single" w:sz="4" w:space="0" w:color="auto"/>
            </w:tcBorders>
            <w:vAlign w:val="center"/>
          </w:tcPr>
          <w:p w14:paraId="40C0F29C" w14:textId="77777777" w:rsidR="00B87BA4" w:rsidDel="00AF6EDB" w:rsidRDefault="00B87BA4">
            <w:pPr>
              <w:widowControl/>
              <w:spacing w:afterLines="0" w:after="0"/>
              <w:ind w:left="0" w:firstLineChars="0" w:firstLine="0"/>
              <w:rPr>
                <w:del w:id="704" w:author="作成者"/>
                <w:rFonts w:ascii="ＭＳ Ｐゴシック" w:eastAsia="ＭＳ Ｐゴシック" w:hAnsi="ＭＳ Ｐゴシック" w:cs="ＭＳ Ｐゴシック"/>
                <w:kern w:val="0"/>
                <w:sz w:val="16"/>
                <w:szCs w:val="16"/>
              </w:rPr>
            </w:pPr>
          </w:p>
        </w:tc>
        <w:tc>
          <w:tcPr>
            <w:tcW w:w="1843" w:type="dxa"/>
            <w:vMerge/>
            <w:tcBorders>
              <w:top w:val="single" w:sz="8" w:space="0" w:color="auto"/>
              <w:left w:val="single" w:sz="4" w:space="0" w:color="auto"/>
              <w:bottom w:val="single" w:sz="8" w:space="0" w:color="000000"/>
              <w:right w:val="single" w:sz="4" w:space="0" w:color="auto"/>
            </w:tcBorders>
            <w:vAlign w:val="center"/>
          </w:tcPr>
          <w:p w14:paraId="45281FB7" w14:textId="77777777" w:rsidR="00B87BA4" w:rsidDel="00AF6EDB" w:rsidRDefault="00B87BA4">
            <w:pPr>
              <w:widowControl/>
              <w:spacing w:afterLines="0" w:after="0"/>
              <w:ind w:left="0" w:firstLineChars="0" w:firstLine="0"/>
              <w:rPr>
                <w:del w:id="705" w:author="作成者"/>
                <w:rFonts w:ascii="ＭＳ Ｐゴシック" w:eastAsia="ＭＳ Ｐゴシック" w:hAnsi="ＭＳ Ｐゴシック" w:cs="ＭＳ Ｐゴシック"/>
                <w:kern w:val="0"/>
                <w:sz w:val="16"/>
                <w:szCs w:val="16"/>
              </w:rPr>
            </w:pPr>
          </w:p>
        </w:tc>
        <w:tc>
          <w:tcPr>
            <w:tcW w:w="1807" w:type="dxa"/>
            <w:tcBorders>
              <w:top w:val="nil"/>
              <w:left w:val="nil"/>
              <w:bottom w:val="nil"/>
              <w:right w:val="single" w:sz="4" w:space="0" w:color="auto"/>
            </w:tcBorders>
            <w:vAlign w:val="center"/>
          </w:tcPr>
          <w:p w14:paraId="2F558F8A" w14:textId="77777777" w:rsidR="00B87BA4" w:rsidDel="00AF6EDB" w:rsidRDefault="00B87BA4">
            <w:pPr>
              <w:widowControl/>
              <w:spacing w:afterLines="0" w:after="0"/>
              <w:ind w:left="0" w:firstLineChars="0" w:firstLine="0"/>
              <w:jc w:val="center"/>
              <w:rPr>
                <w:del w:id="706" w:author="作成者"/>
                <w:rFonts w:ascii="ＭＳ Ｐゴシック" w:eastAsia="ＭＳ Ｐゴシック" w:hAnsi="ＭＳ Ｐゴシック" w:cs="ＭＳ Ｐゴシック"/>
                <w:kern w:val="0"/>
                <w:sz w:val="16"/>
                <w:szCs w:val="16"/>
              </w:rPr>
            </w:pPr>
            <w:del w:id="707" w:author="作成者">
              <w:r w:rsidDel="00AF6EDB">
                <w:rPr>
                  <w:rFonts w:ascii="ＭＳ Ｐゴシック" w:eastAsia="ＭＳ Ｐゴシック" w:hAnsi="ＭＳ Ｐゴシック" w:cs="ＭＳ Ｐゴシック" w:hint="eastAsia"/>
                  <w:kern w:val="0"/>
                  <w:sz w:val="16"/>
                  <w:szCs w:val="16"/>
                </w:rPr>
                <w:delText>レベル1</w:delText>
              </w:r>
            </w:del>
          </w:p>
        </w:tc>
        <w:tc>
          <w:tcPr>
            <w:tcW w:w="1807" w:type="dxa"/>
            <w:tcBorders>
              <w:top w:val="nil"/>
              <w:left w:val="nil"/>
              <w:bottom w:val="single" w:sz="8" w:space="0" w:color="auto"/>
              <w:right w:val="single" w:sz="4" w:space="0" w:color="auto"/>
            </w:tcBorders>
            <w:vAlign w:val="center"/>
          </w:tcPr>
          <w:p w14:paraId="007075BB" w14:textId="77777777" w:rsidR="00B87BA4" w:rsidDel="00AF6EDB" w:rsidRDefault="00B87BA4">
            <w:pPr>
              <w:widowControl/>
              <w:spacing w:afterLines="0" w:after="0"/>
              <w:ind w:left="0" w:firstLineChars="0" w:firstLine="0"/>
              <w:jc w:val="center"/>
              <w:rPr>
                <w:del w:id="708" w:author="作成者"/>
                <w:rFonts w:ascii="ＭＳ Ｐゴシック" w:eastAsia="ＭＳ Ｐゴシック" w:hAnsi="ＭＳ Ｐゴシック" w:cs="ＭＳ Ｐゴシック"/>
                <w:kern w:val="0"/>
                <w:sz w:val="16"/>
                <w:szCs w:val="16"/>
              </w:rPr>
            </w:pPr>
            <w:del w:id="709" w:author="作成者">
              <w:r w:rsidDel="00AF6EDB">
                <w:rPr>
                  <w:rFonts w:ascii="ＭＳ Ｐゴシック" w:eastAsia="ＭＳ Ｐゴシック" w:hAnsi="ＭＳ Ｐゴシック" w:cs="ＭＳ Ｐゴシック" w:hint="eastAsia"/>
                  <w:kern w:val="0"/>
                  <w:sz w:val="16"/>
                  <w:szCs w:val="16"/>
                </w:rPr>
                <w:delText>レベル2</w:delText>
              </w:r>
            </w:del>
          </w:p>
        </w:tc>
        <w:tc>
          <w:tcPr>
            <w:tcW w:w="1807" w:type="dxa"/>
            <w:tcBorders>
              <w:top w:val="nil"/>
              <w:left w:val="nil"/>
              <w:bottom w:val="single" w:sz="8" w:space="0" w:color="auto"/>
              <w:right w:val="single" w:sz="4" w:space="0" w:color="auto"/>
            </w:tcBorders>
            <w:vAlign w:val="center"/>
          </w:tcPr>
          <w:p w14:paraId="75613D2E" w14:textId="77777777" w:rsidR="00B87BA4" w:rsidDel="00AF6EDB" w:rsidRDefault="00B87BA4">
            <w:pPr>
              <w:widowControl/>
              <w:spacing w:afterLines="0" w:after="0"/>
              <w:ind w:left="0" w:firstLineChars="0" w:firstLine="0"/>
              <w:jc w:val="center"/>
              <w:rPr>
                <w:del w:id="710" w:author="作成者"/>
                <w:rFonts w:ascii="ＭＳ Ｐゴシック" w:eastAsia="ＭＳ Ｐゴシック" w:hAnsi="ＭＳ Ｐゴシック" w:cs="ＭＳ Ｐゴシック"/>
                <w:kern w:val="0"/>
                <w:sz w:val="16"/>
                <w:szCs w:val="16"/>
              </w:rPr>
            </w:pPr>
            <w:del w:id="711" w:author="作成者">
              <w:r w:rsidDel="00AF6EDB">
                <w:rPr>
                  <w:rFonts w:ascii="ＭＳ Ｐゴシック" w:eastAsia="ＭＳ Ｐゴシック" w:hAnsi="ＭＳ Ｐゴシック" w:cs="ＭＳ Ｐゴシック" w:hint="eastAsia"/>
                  <w:kern w:val="0"/>
                  <w:sz w:val="16"/>
                  <w:szCs w:val="16"/>
                </w:rPr>
                <w:delText>レベル3</w:delText>
              </w:r>
            </w:del>
          </w:p>
        </w:tc>
        <w:tc>
          <w:tcPr>
            <w:tcW w:w="1950" w:type="dxa"/>
            <w:tcBorders>
              <w:top w:val="nil"/>
              <w:left w:val="nil"/>
              <w:bottom w:val="nil"/>
              <w:right w:val="single" w:sz="8" w:space="0" w:color="auto"/>
            </w:tcBorders>
            <w:vAlign w:val="center"/>
          </w:tcPr>
          <w:p w14:paraId="2E74FB09" w14:textId="77777777" w:rsidR="00B87BA4" w:rsidDel="00AF6EDB" w:rsidRDefault="00B87BA4">
            <w:pPr>
              <w:widowControl/>
              <w:spacing w:afterLines="0" w:after="0"/>
              <w:ind w:left="0" w:firstLineChars="0" w:firstLine="0"/>
              <w:jc w:val="center"/>
              <w:rPr>
                <w:del w:id="712" w:author="作成者"/>
                <w:rFonts w:ascii="ＭＳ Ｐゴシック" w:eastAsia="ＭＳ Ｐゴシック" w:hAnsi="ＭＳ Ｐゴシック" w:cs="ＭＳ Ｐゴシック"/>
                <w:kern w:val="0"/>
                <w:sz w:val="16"/>
                <w:szCs w:val="16"/>
              </w:rPr>
            </w:pPr>
            <w:del w:id="713" w:author="作成者">
              <w:r w:rsidDel="00AF6EDB">
                <w:rPr>
                  <w:rFonts w:ascii="ＭＳ Ｐゴシック" w:eastAsia="ＭＳ Ｐゴシック" w:hAnsi="ＭＳ Ｐゴシック" w:cs="ＭＳ Ｐゴシック" w:hint="eastAsia"/>
                  <w:kern w:val="0"/>
                  <w:sz w:val="16"/>
                  <w:szCs w:val="16"/>
                </w:rPr>
                <w:delText>レベル4</w:delText>
              </w:r>
            </w:del>
          </w:p>
        </w:tc>
        <w:tc>
          <w:tcPr>
            <w:tcW w:w="851" w:type="dxa"/>
            <w:tcBorders>
              <w:top w:val="nil"/>
              <w:left w:val="nil"/>
              <w:bottom w:val="single" w:sz="8" w:space="0" w:color="auto"/>
              <w:right w:val="single" w:sz="4" w:space="0" w:color="auto"/>
            </w:tcBorders>
          </w:tcPr>
          <w:p w14:paraId="58CF47BC" w14:textId="77777777" w:rsidR="00B87BA4" w:rsidDel="00AF6EDB" w:rsidRDefault="00B87BA4">
            <w:pPr>
              <w:widowControl/>
              <w:spacing w:afterLines="0" w:after="0"/>
              <w:ind w:left="0" w:firstLineChars="0" w:firstLine="0"/>
              <w:jc w:val="center"/>
              <w:rPr>
                <w:del w:id="714" w:author="作成者"/>
                <w:rFonts w:ascii="ＭＳ Ｐゴシック" w:eastAsia="ＭＳ Ｐゴシック" w:hAnsi="ＭＳ Ｐゴシック" w:cs="ＭＳ Ｐゴシック"/>
                <w:color w:val="000000"/>
                <w:kern w:val="0"/>
                <w:sz w:val="16"/>
                <w:szCs w:val="16"/>
              </w:rPr>
            </w:pPr>
            <w:del w:id="715" w:author="作成者">
              <w:r w:rsidDel="00AF6EDB">
                <w:rPr>
                  <w:rFonts w:ascii="ＭＳ Ｐゴシック" w:eastAsia="ＭＳ Ｐゴシック" w:hAnsi="ＭＳ Ｐゴシック" w:cs="ＭＳ Ｐゴシック" w:hint="eastAsia"/>
                  <w:color w:val="000000"/>
                  <w:kern w:val="0"/>
                  <w:sz w:val="16"/>
                  <w:szCs w:val="16"/>
                </w:rPr>
                <w:delText>ユーザ</w:delText>
              </w:r>
            </w:del>
          </w:p>
        </w:tc>
        <w:tc>
          <w:tcPr>
            <w:tcW w:w="850" w:type="dxa"/>
            <w:tcBorders>
              <w:top w:val="nil"/>
              <w:left w:val="nil"/>
              <w:bottom w:val="single" w:sz="8" w:space="0" w:color="auto"/>
              <w:right w:val="single" w:sz="4" w:space="0" w:color="auto"/>
            </w:tcBorders>
          </w:tcPr>
          <w:p w14:paraId="22FFCB5E" w14:textId="77777777" w:rsidR="00B87BA4" w:rsidDel="00AF6EDB" w:rsidRDefault="00B87BA4">
            <w:pPr>
              <w:widowControl/>
              <w:spacing w:afterLines="0" w:after="0"/>
              <w:ind w:left="0" w:firstLineChars="0" w:firstLine="0"/>
              <w:jc w:val="center"/>
              <w:rPr>
                <w:del w:id="716" w:author="作成者"/>
                <w:rFonts w:ascii="ＭＳ Ｐゴシック" w:eastAsia="ＭＳ Ｐゴシック" w:hAnsi="ＭＳ Ｐゴシック" w:cs="ＭＳ Ｐゴシック"/>
                <w:color w:val="000000"/>
                <w:kern w:val="0"/>
                <w:sz w:val="16"/>
                <w:szCs w:val="16"/>
              </w:rPr>
            </w:pPr>
            <w:del w:id="717" w:author="作成者">
              <w:r w:rsidDel="00AF6EDB">
                <w:rPr>
                  <w:rFonts w:ascii="ＭＳ Ｐゴシック" w:eastAsia="ＭＳ Ｐゴシック" w:hAnsi="ＭＳ Ｐゴシック" w:cs="ＭＳ Ｐゴシック" w:hint="eastAsia"/>
                  <w:color w:val="000000"/>
                  <w:kern w:val="0"/>
                  <w:sz w:val="16"/>
                  <w:szCs w:val="16"/>
                </w:rPr>
                <w:delText>ベンダ</w:delText>
              </w:r>
            </w:del>
          </w:p>
        </w:tc>
        <w:tc>
          <w:tcPr>
            <w:tcW w:w="1134" w:type="dxa"/>
            <w:tcBorders>
              <w:top w:val="nil"/>
              <w:left w:val="single" w:sz="4" w:space="0" w:color="auto"/>
              <w:bottom w:val="single" w:sz="8" w:space="0" w:color="auto"/>
              <w:right w:val="single" w:sz="4" w:space="0" w:color="auto"/>
            </w:tcBorders>
            <w:noWrap/>
            <w:vAlign w:val="center"/>
          </w:tcPr>
          <w:p w14:paraId="4A29A758" w14:textId="77777777" w:rsidR="00B87BA4" w:rsidDel="00AF6EDB" w:rsidRDefault="00B87BA4">
            <w:pPr>
              <w:widowControl/>
              <w:spacing w:afterLines="0" w:after="0"/>
              <w:ind w:left="0" w:firstLineChars="0" w:firstLine="0"/>
              <w:jc w:val="center"/>
              <w:rPr>
                <w:del w:id="718" w:author="作成者"/>
                <w:rFonts w:ascii="ＭＳ Ｐゴシック" w:eastAsia="ＭＳ Ｐゴシック" w:hAnsi="ＭＳ Ｐゴシック" w:cs="ＭＳ Ｐゴシック"/>
                <w:color w:val="000000"/>
                <w:kern w:val="0"/>
                <w:sz w:val="16"/>
                <w:szCs w:val="16"/>
              </w:rPr>
            </w:pPr>
            <w:del w:id="719" w:author="作成者">
              <w:r w:rsidDel="00AF6EDB">
                <w:rPr>
                  <w:rFonts w:ascii="ＭＳ Ｐゴシック" w:eastAsia="ＭＳ Ｐゴシック" w:hAnsi="ＭＳ Ｐゴシック" w:cs="ＭＳ Ｐゴシック" w:hint="eastAsia"/>
                  <w:color w:val="000000"/>
                  <w:kern w:val="0"/>
                  <w:sz w:val="16"/>
                  <w:szCs w:val="16"/>
                </w:rPr>
                <w:delText>対応レベル</w:delText>
              </w:r>
            </w:del>
          </w:p>
        </w:tc>
        <w:tc>
          <w:tcPr>
            <w:tcW w:w="1510" w:type="dxa"/>
            <w:tcBorders>
              <w:top w:val="nil"/>
              <w:left w:val="nil"/>
              <w:bottom w:val="single" w:sz="8" w:space="0" w:color="auto"/>
              <w:right w:val="single" w:sz="8" w:space="0" w:color="auto"/>
            </w:tcBorders>
            <w:noWrap/>
            <w:vAlign w:val="center"/>
          </w:tcPr>
          <w:p w14:paraId="3B05BEC6" w14:textId="77777777" w:rsidR="00B87BA4" w:rsidDel="00AF6EDB" w:rsidRDefault="00B87BA4">
            <w:pPr>
              <w:widowControl/>
              <w:spacing w:afterLines="0" w:after="0"/>
              <w:ind w:left="0" w:firstLineChars="0" w:firstLine="0"/>
              <w:jc w:val="center"/>
              <w:rPr>
                <w:del w:id="720" w:author="作成者"/>
                <w:rFonts w:ascii="ＭＳ Ｐゴシック" w:eastAsia="ＭＳ Ｐゴシック" w:hAnsi="ＭＳ Ｐゴシック" w:cs="ＭＳ Ｐゴシック"/>
                <w:color w:val="000000"/>
                <w:kern w:val="0"/>
                <w:sz w:val="16"/>
                <w:szCs w:val="16"/>
              </w:rPr>
            </w:pPr>
            <w:del w:id="721" w:author="作成者">
              <w:r w:rsidDel="00AF6EDB">
                <w:rPr>
                  <w:rFonts w:ascii="ＭＳ Ｐゴシック" w:eastAsia="ＭＳ Ｐゴシック" w:hAnsi="ＭＳ Ｐゴシック" w:cs="ＭＳ Ｐゴシック" w:hint="eastAsia"/>
                  <w:color w:val="000000"/>
                  <w:kern w:val="0"/>
                  <w:sz w:val="16"/>
                  <w:szCs w:val="16"/>
                </w:rPr>
                <w:delText>仕様又は</w:delText>
              </w:r>
              <w:r w:rsidDel="00AF6EDB">
                <w:rPr>
                  <w:rFonts w:ascii="ＭＳ Ｐゴシック" w:eastAsia="ＭＳ Ｐゴシック" w:hAnsi="ＭＳ Ｐゴシック" w:cs="ＭＳ Ｐゴシック"/>
                  <w:color w:val="000000"/>
                  <w:kern w:val="0"/>
                  <w:sz w:val="16"/>
                  <w:szCs w:val="16"/>
                </w:rPr>
                <w:br/>
              </w:r>
              <w:r w:rsidDel="00AF6EDB">
                <w:rPr>
                  <w:rFonts w:ascii="ＭＳ Ｐゴシック" w:eastAsia="ＭＳ Ｐゴシック" w:hAnsi="ＭＳ Ｐゴシック" w:cs="ＭＳ Ｐゴシック" w:hint="eastAsia"/>
                  <w:color w:val="000000"/>
                  <w:kern w:val="0"/>
                  <w:sz w:val="16"/>
                  <w:szCs w:val="16"/>
                </w:rPr>
                <w:delText>候補製品等</w:delText>
              </w:r>
            </w:del>
          </w:p>
        </w:tc>
      </w:tr>
      <w:tr w:rsidR="00B87BA4" w:rsidDel="00AF6EDB" w14:paraId="6A3A2D87" w14:textId="77777777">
        <w:trPr>
          <w:trHeight w:val="966"/>
          <w:jc w:val="center"/>
          <w:del w:id="722" w:author="作成者"/>
        </w:trPr>
        <w:tc>
          <w:tcPr>
            <w:tcW w:w="1794" w:type="dxa"/>
            <w:tcBorders>
              <w:top w:val="single" w:sz="8" w:space="0" w:color="auto"/>
              <w:left w:val="single" w:sz="8" w:space="0" w:color="auto"/>
              <w:bottom w:val="single" w:sz="4" w:space="0" w:color="auto"/>
              <w:right w:val="single" w:sz="4" w:space="0" w:color="auto"/>
            </w:tcBorders>
          </w:tcPr>
          <w:p w14:paraId="1FD259DD" w14:textId="77777777" w:rsidR="00B87BA4" w:rsidDel="00AF6EDB" w:rsidRDefault="00B87BA4">
            <w:pPr>
              <w:widowControl/>
              <w:spacing w:afterLines="0" w:after="0"/>
              <w:ind w:left="0" w:firstLineChars="0" w:firstLine="0"/>
              <w:rPr>
                <w:del w:id="723" w:author="作成者"/>
                <w:rFonts w:ascii="ＭＳ Ｐゴシック" w:eastAsia="ＭＳ Ｐゴシック" w:hAnsi="ＭＳ Ｐゴシック" w:cs="ＭＳ Ｐゴシック"/>
                <w:bCs/>
                <w:kern w:val="0"/>
                <w:sz w:val="16"/>
                <w:szCs w:val="16"/>
              </w:rPr>
            </w:pPr>
            <w:del w:id="724" w:author="作成者">
              <w:r w:rsidDel="00AF6EDB">
                <w:rPr>
                  <w:rFonts w:ascii="ＭＳ Ｐゴシック" w:eastAsia="ＭＳ Ｐゴシック" w:hAnsi="ＭＳ Ｐゴシック" w:cs="ＭＳ Ｐゴシック" w:hint="eastAsia"/>
                  <w:bCs/>
                  <w:kern w:val="0"/>
                  <w:sz w:val="16"/>
                  <w:szCs w:val="16"/>
                </w:rPr>
                <w:delText>■資産分類</w:delText>
              </w:r>
              <w:r w:rsidDel="00AF6EDB">
                <w:rPr>
                  <w:rFonts w:ascii="ＭＳ Ｐゴシック" w:eastAsia="ＭＳ Ｐゴシック" w:hAnsi="ＭＳ Ｐゴシック" w:cs="ＭＳ Ｐゴシック"/>
                  <w:bCs/>
                  <w:kern w:val="0"/>
                  <w:sz w:val="16"/>
                  <w:szCs w:val="16"/>
                </w:rPr>
                <w:br/>
              </w:r>
              <w:r w:rsidDel="00AF6EDB">
                <w:rPr>
                  <w:rFonts w:ascii="ＭＳ Ｐゴシック" w:eastAsia="ＭＳ Ｐゴシック" w:hAnsi="ＭＳ Ｐゴシック" w:cs="ＭＳ Ｐゴシック" w:hint="eastAsia"/>
                  <w:bCs/>
                  <w:kern w:val="0"/>
                  <w:sz w:val="16"/>
                  <w:szCs w:val="16"/>
                </w:rPr>
                <w:delText>資産を重要度に応じて分類し、取扱いを定め管理する。</w:delText>
              </w:r>
            </w:del>
          </w:p>
        </w:tc>
        <w:tc>
          <w:tcPr>
            <w:tcW w:w="1843" w:type="dxa"/>
            <w:tcBorders>
              <w:top w:val="nil"/>
              <w:left w:val="nil"/>
              <w:bottom w:val="single" w:sz="4" w:space="0" w:color="auto"/>
              <w:right w:val="single" w:sz="4" w:space="0" w:color="auto"/>
            </w:tcBorders>
          </w:tcPr>
          <w:p w14:paraId="63CE269C" w14:textId="77777777" w:rsidR="00B87BA4" w:rsidDel="00AF6EDB" w:rsidRDefault="00B87BA4">
            <w:pPr>
              <w:widowControl/>
              <w:spacing w:afterLines="0" w:after="0"/>
              <w:ind w:left="0" w:firstLineChars="0" w:firstLine="0"/>
              <w:rPr>
                <w:del w:id="725" w:author="作成者"/>
                <w:rFonts w:ascii="ＭＳ Ｐゴシック" w:eastAsia="ＭＳ Ｐゴシック" w:hAnsi="ＭＳ Ｐゴシック" w:cs="ＭＳ Ｐゴシック"/>
                <w:kern w:val="0"/>
                <w:sz w:val="16"/>
                <w:szCs w:val="16"/>
              </w:rPr>
            </w:pPr>
            <w:del w:id="726" w:author="作成者">
              <w:r w:rsidDel="00AF6EDB">
                <w:rPr>
                  <w:rFonts w:ascii="ＭＳ Ｐゴシック" w:eastAsia="ＭＳ Ｐゴシック" w:hAnsi="ＭＳ Ｐゴシック" w:cs="ＭＳ Ｐゴシック" w:hint="eastAsia"/>
                  <w:kern w:val="0"/>
                  <w:sz w:val="16"/>
                  <w:szCs w:val="16"/>
                </w:rPr>
                <w:delText>情報資産が取扱い基準（極秘・社外秘など）によって分類されていないと、権限のない者から情報が漏えいする可能性がある。</w:delText>
              </w:r>
            </w:del>
          </w:p>
        </w:tc>
        <w:tc>
          <w:tcPr>
            <w:tcW w:w="1807" w:type="dxa"/>
            <w:tcBorders>
              <w:top w:val="single" w:sz="8" w:space="0" w:color="auto"/>
              <w:left w:val="nil"/>
              <w:bottom w:val="single" w:sz="4" w:space="0" w:color="auto"/>
              <w:right w:val="single" w:sz="4" w:space="0" w:color="auto"/>
            </w:tcBorders>
          </w:tcPr>
          <w:p w14:paraId="76AC18C4" w14:textId="77777777" w:rsidR="00B87BA4" w:rsidDel="00AF6EDB" w:rsidRDefault="00B87BA4">
            <w:pPr>
              <w:widowControl/>
              <w:spacing w:afterLines="0" w:after="0"/>
              <w:ind w:left="0" w:firstLineChars="0" w:firstLine="0"/>
              <w:rPr>
                <w:del w:id="727" w:author="作成者"/>
                <w:rFonts w:ascii="ＭＳ Ｐゴシック" w:eastAsia="ＭＳ Ｐゴシック" w:hAnsi="ＭＳ Ｐゴシック" w:cs="ＭＳ Ｐゴシック"/>
                <w:bCs/>
                <w:kern w:val="0"/>
                <w:sz w:val="16"/>
                <w:szCs w:val="16"/>
              </w:rPr>
            </w:pPr>
            <w:del w:id="728" w:author="作成者">
              <w:r w:rsidDel="00AF6EDB">
                <w:rPr>
                  <w:rFonts w:ascii="ＭＳ Ｐゴシック" w:eastAsia="ＭＳ Ｐゴシック" w:hAnsi="ＭＳ Ｐゴシック" w:cs="ＭＳ Ｐゴシック" w:hint="eastAsia"/>
                  <w:bCs/>
                  <w:kern w:val="0"/>
                  <w:sz w:val="16"/>
                  <w:szCs w:val="16"/>
                </w:rPr>
                <w:delText>■何も決められていない</w:delText>
              </w:r>
              <w:r w:rsidDel="00AF6EDB">
                <w:rPr>
                  <w:rFonts w:ascii="ＭＳ Ｐゴシック" w:eastAsia="ＭＳ Ｐゴシック" w:hAnsi="ＭＳ Ｐゴシック" w:cs="ＭＳ Ｐゴシック" w:hint="eastAsia"/>
                  <w:kern w:val="0"/>
                  <w:sz w:val="16"/>
                  <w:szCs w:val="16"/>
                </w:rPr>
                <w:br/>
                <w:delText>分類基準がない。</w:delText>
              </w:r>
            </w:del>
          </w:p>
        </w:tc>
        <w:tc>
          <w:tcPr>
            <w:tcW w:w="1807" w:type="dxa"/>
            <w:tcBorders>
              <w:top w:val="single" w:sz="8" w:space="0" w:color="auto"/>
              <w:left w:val="nil"/>
              <w:bottom w:val="single" w:sz="4" w:space="0" w:color="auto"/>
              <w:right w:val="single" w:sz="4" w:space="0" w:color="auto"/>
            </w:tcBorders>
            <w:shd w:val="clear" w:color="auto" w:fill="CCFFFF"/>
          </w:tcPr>
          <w:p w14:paraId="433F1F33" w14:textId="77777777" w:rsidR="00B87BA4" w:rsidDel="00AF6EDB" w:rsidRDefault="00B87BA4">
            <w:pPr>
              <w:widowControl/>
              <w:spacing w:afterLines="0" w:after="0"/>
              <w:ind w:left="0" w:firstLineChars="0" w:firstLine="0"/>
              <w:rPr>
                <w:del w:id="729" w:author="作成者"/>
                <w:rFonts w:ascii="ＭＳ Ｐゴシック" w:eastAsia="ＭＳ Ｐゴシック" w:hAnsi="ＭＳ Ｐゴシック" w:cs="ＭＳ Ｐゴシック"/>
                <w:bCs/>
                <w:kern w:val="0"/>
                <w:sz w:val="16"/>
                <w:szCs w:val="16"/>
              </w:rPr>
            </w:pPr>
            <w:del w:id="730" w:author="作成者">
              <w:r w:rsidDel="00AF6EDB">
                <w:rPr>
                  <w:rFonts w:ascii="ＭＳ Ｐゴシック" w:eastAsia="ＭＳ Ｐゴシック" w:hAnsi="ＭＳ Ｐゴシック" w:cs="ＭＳ Ｐゴシック" w:hint="eastAsia"/>
                  <w:bCs/>
                  <w:kern w:val="0"/>
                  <w:sz w:val="16"/>
                  <w:szCs w:val="16"/>
                </w:rPr>
                <w:delText>■分類基準がある</w:delText>
              </w:r>
              <w:r w:rsidDel="00AF6EDB">
                <w:rPr>
                  <w:rFonts w:ascii="ＭＳ Ｐゴシック" w:eastAsia="ＭＳ Ｐゴシック" w:hAnsi="ＭＳ Ｐゴシック" w:cs="ＭＳ Ｐゴシック" w:hint="eastAsia"/>
                  <w:kern w:val="0"/>
                  <w:sz w:val="16"/>
                  <w:szCs w:val="16"/>
                </w:rPr>
                <w:br/>
                <w:delText>情報資産の分類基準によって分類し、取扱いが定められている。</w:delText>
              </w:r>
            </w:del>
          </w:p>
        </w:tc>
        <w:tc>
          <w:tcPr>
            <w:tcW w:w="1807" w:type="dxa"/>
            <w:tcBorders>
              <w:top w:val="single" w:sz="8" w:space="0" w:color="auto"/>
              <w:left w:val="nil"/>
              <w:bottom w:val="single" w:sz="4" w:space="0" w:color="auto"/>
              <w:right w:val="single" w:sz="4" w:space="0" w:color="auto"/>
            </w:tcBorders>
            <w:shd w:val="clear" w:color="000000" w:fill="auto"/>
          </w:tcPr>
          <w:p w14:paraId="679CB513" w14:textId="77777777" w:rsidR="00B87BA4" w:rsidDel="00AF6EDB" w:rsidRDefault="00B87BA4">
            <w:pPr>
              <w:widowControl/>
              <w:spacing w:afterLines="0" w:after="0"/>
              <w:ind w:left="0" w:firstLineChars="0" w:firstLine="0"/>
              <w:rPr>
                <w:del w:id="731" w:author="作成者"/>
                <w:rFonts w:ascii="ＭＳ Ｐゴシック" w:eastAsia="ＭＳ Ｐゴシック" w:hAnsi="ＭＳ Ｐゴシック" w:cs="ＭＳ Ｐゴシック"/>
                <w:bCs/>
                <w:kern w:val="0"/>
                <w:sz w:val="16"/>
                <w:szCs w:val="16"/>
              </w:rPr>
            </w:pPr>
            <w:del w:id="732" w:author="作成者">
              <w:r w:rsidDel="00AF6EDB">
                <w:rPr>
                  <w:rFonts w:ascii="ＭＳ Ｐゴシック" w:eastAsia="ＭＳ Ｐゴシック" w:hAnsi="ＭＳ Ｐゴシック" w:cs="ＭＳ Ｐゴシック" w:hint="eastAsia"/>
                  <w:bCs/>
                  <w:kern w:val="0"/>
                  <w:sz w:val="16"/>
                  <w:szCs w:val="16"/>
                </w:rPr>
                <w:delText>■分類基準ごとに管理されている</w:delText>
              </w:r>
              <w:r w:rsidDel="00AF6EDB">
                <w:rPr>
                  <w:rFonts w:ascii="ＭＳ Ｐゴシック" w:eastAsia="ＭＳ Ｐゴシック" w:hAnsi="ＭＳ Ｐゴシック" w:cs="ＭＳ Ｐゴシック" w:hint="eastAsia"/>
                  <w:kern w:val="0"/>
                  <w:sz w:val="16"/>
                  <w:szCs w:val="16"/>
                </w:rPr>
                <w:br/>
                <w:delText>情報資産の所在が管理されている。</w:delText>
              </w:r>
            </w:del>
          </w:p>
        </w:tc>
        <w:tc>
          <w:tcPr>
            <w:tcW w:w="1950" w:type="dxa"/>
            <w:tcBorders>
              <w:top w:val="single" w:sz="8" w:space="0" w:color="auto"/>
              <w:left w:val="nil"/>
              <w:bottom w:val="single" w:sz="4" w:space="0" w:color="auto"/>
              <w:right w:val="single" w:sz="8" w:space="0" w:color="auto"/>
            </w:tcBorders>
          </w:tcPr>
          <w:p w14:paraId="01DB9A09" w14:textId="77777777" w:rsidR="00B87BA4" w:rsidDel="00AF6EDB" w:rsidRDefault="00B87BA4">
            <w:pPr>
              <w:widowControl/>
              <w:spacing w:afterLines="0" w:after="0"/>
              <w:ind w:left="0" w:firstLineChars="0" w:firstLine="0"/>
              <w:rPr>
                <w:del w:id="733" w:author="作成者"/>
                <w:rFonts w:ascii="ＭＳ Ｐゴシック" w:eastAsia="ＭＳ Ｐゴシック" w:hAnsi="ＭＳ Ｐゴシック" w:cs="ＭＳ Ｐゴシック"/>
                <w:bCs/>
                <w:kern w:val="0"/>
                <w:sz w:val="16"/>
                <w:szCs w:val="16"/>
              </w:rPr>
            </w:pPr>
            <w:del w:id="734" w:author="作成者">
              <w:r w:rsidDel="00AF6EDB">
                <w:rPr>
                  <w:rFonts w:ascii="ＭＳ Ｐゴシック" w:eastAsia="ＭＳ Ｐゴシック" w:hAnsi="ＭＳ Ｐゴシック" w:cs="ＭＳ Ｐゴシック" w:hint="eastAsia"/>
                  <w:bCs/>
                  <w:kern w:val="0"/>
                  <w:sz w:val="16"/>
                  <w:szCs w:val="16"/>
                </w:rPr>
                <w:delText>■分類基準ごとにアクセスできる人が決まっていて、履歴がとられている</w:delText>
              </w:r>
              <w:r w:rsidDel="00AF6EDB">
                <w:rPr>
                  <w:rFonts w:ascii="ＭＳ Ｐゴシック" w:eastAsia="ＭＳ Ｐゴシック" w:hAnsi="ＭＳ Ｐゴシック" w:cs="ＭＳ Ｐゴシック"/>
                  <w:bCs/>
                  <w:kern w:val="0"/>
                  <w:sz w:val="16"/>
                  <w:szCs w:val="16"/>
                </w:rPr>
                <w:br/>
              </w:r>
              <w:r w:rsidDel="00AF6EDB">
                <w:rPr>
                  <w:rFonts w:ascii="ＭＳ Ｐゴシック" w:eastAsia="ＭＳ Ｐゴシック" w:hAnsi="ＭＳ Ｐゴシック" w:cs="ＭＳ Ｐゴシック" w:hint="eastAsia"/>
                  <w:bCs/>
                  <w:kern w:val="0"/>
                  <w:sz w:val="16"/>
                  <w:szCs w:val="16"/>
                </w:rPr>
                <w:delText>情報を参照した際は、記録が残る。</w:delText>
              </w:r>
            </w:del>
          </w:p>
        </w:tc>
        <w:tc>
          <w:tcPr>
            <w:tcW w:w="851" w:type="dxa"/>
            <w:tcBorders>
              <w:top w:val="single" w:sz="4" w:space="0" w:color="auto"/>
              <w:left w:val="single" w:sz="4" w:space="0" w:color="auto"/>
              <w:bottom w:val="single" w:sz="4" w:space="0" w:color="auto"/>
              <w:right w:val="single" w:sz="4" w:space="0" w:color="auto"/>
            </w:tcBorders>
          </w:tcPr>
          <w:p w14:paraId="60B0EF9C" w14:textId="77777777" w:rsidR="00B87BA4" w:rsidDel="00AF6EDB" w:rsidRDefault="00B87BA4">
            <w:pPr>
              <w:widowControl/>
              <w:spacing w:afterLines="0" w:after="0"/>
              <w:ind w:left="0" w:firstLineChars="0" w:firstLine="0"/>
              <w:rPr>
                <w:del w:id="735" w:author="作成者"/>
                <w:rFonts w:ascii="ＭＳ Ｐゴシック" w:eastAsia="ＭＳ Ｐゴシック" w:hAnsi="ＭＳ Ｐゴシック" w:cs="ＭＳ Ｐゴシック"/>
                <w:color w:val="000000"/>
                <w:kern w:val="0"/>
                <w:sz w:val="16"/>
                <w:szCs w:val="16"/>
              </w:rPr>
            </w:pPr>
          </w:p>
        </w:tc>
        <w:tc>
          <w:tcPr>
            <w:tcW w:w="850" w:type="dxa"/>
            <w:tcBorders>
              <w:top w:val="single" w:sz="4" w:space="0" w:color="auto"/>
              <w:left w:val="single" w:sz="4" w:space="0" w:color="auto"/>
              <w:bottom w:val="single" w:sz="4" w:space="0" w:color="auto"/>
              <w:right w:val="single" w:sz="4" w:space="0" w:color="auto"/>
            </w:tcBorders>
          </w:tcPr>
          <w:p w14:paraId="7EE5112E" w14:textId="77777777" w:rsidR="00B87BA4" w:rsidDel="00AF6EDB" w:rsidRDefault="00B87BA4">
            <w:pPr>
              <w:widowControl/>
              <w:spacing w:afterLines="0" w:after="0"/>
              <w:ind w:left="0" w:firstLineChars="0" w:firstLine="0"/>
              <w:rPr>
                <w:del w:id="736" w:author="作成者"/>
                <w:rFonts w:ascii="ＭＳ Ｐゴシック" w:eastAsia="ＭＳ Ｐゴシック" w:hAnsi="ＭＳ Ｐゴシック" w:cs="ＭＳ Ｐゴシック"/>
                <w:color w:val="000000"/>
                <w:kern w:val="0"/>
                <w:sz w:val="16"/>
                <w:szCs w:val="16"/>
              </w:rPr>
            </w:pPr>
          </w:p>
        </w:tc>
        <w:tc>
          <w:tcPr>
            <w:tcW w:w="1134" w:type="dxa"/>
            <w:tcBorders>
              <w:top w:val="single" w:sz="4" w:space="0" w:color="auto"/>
              <w:left w:val="single" w:sz="4" w:space="0" w:color="auto"/>
              <w:bottom w:val="single" w:sz="4" w:space="0" w:color="auto"/>
              <w:right w:val="single" w:sz="4" w:space="0" w:color="auto"/>
            </w:tcBorders>
            <w:noWrap/>
            <w:vAlign w:val="center"/>
          </w:tcPr>
          <w:p w14:paraId="34D11CEE" w14:textId="77777777" w:rsidR="00B87BA4" w:rsidDel="00AF6EDB" w:rsidRDefault="00B87BA4">
            <w:pPr>
              <w:widowControl/>
              <w:spacing w:afterLines="0" w:after="0"/>
              <w:ind w:left="0" w:firstLineChars="0" w:firstLine="0"/>
              <w:rPr>
                <w:del w:id="737" w:author="作成者"/>
                <w:rFonts w:ascii="ＭＳ Ｐゴシック" w:eastAsia="ＭＳ Ｐゴシック" w:hAnsi="ＭＳ Ｐゴシック" w:cs="ＭＳ Ｐゴシック"/>
                <w:color w:val="000000"/>
                <w:kern w:val="0"/>
                <w:sz w:val="16"/>
                <w:szCs w:val="16"/>
              </w:rPr>
            </w:pPr>
            <w:del w:id="738" w:author="作成者">
              <w:r w:rsidDel="00AF6EDB">
                <w:rPr>
                  <w:rFonts w:ascii="ＭＳ Ｐゴシック" w:eastAsia="ＭＳ Ｐゴシック" w:hAnsi="ＭＳ Ｐゴシック" w:cs="ＭＳ Ｐゴシック" w:hint="eastAsia"/>
                  <w:color w:val="000000"/>
                  <w:kern w:val="0"/>
                  <w:sz w:val="16"/>
                  <w:szCs w:val="16"/>
                </w:rPr>
                <w:delText xml:space="preserve">　</w:delText>
              </w:r>
            </w:del>
          </w:p>
        </w:tc>
        <w:tc>
          <w:tcPr>
            <w:tcW w:w="1510" w:type="dxa"/>
            <w:tcBorders>
              <w:top w:val="single" w:sz="4" w:space="0" w:color="auto"/>
              <w:left w:val="nil"/>
              <w:bottom w:val="single" w:sz="4" w:space="0" w:color="auto"/>
              <w:right w:val="single" w:sz="8" w:space="0" w:color="auto"/>
            </w:tcBorders>
            <w:noWrap/>
            <w:vAlign w:val="center"/>
          </w:tcPr>
          <w:p w14:paraId="554F9CAB" w14:textId="77777777" w:rsidR="00B87BA4" w:rsidDel="00AF6EDB" w:rsidRDefault="00B87BA4">
            <w:pPr>
              <w:widowControl/>
              <w:spacing w:afterLines="0" w:after="0"/>
              <w:ind w:left="0" w:firstLineChars="0" w:firstLine="0"/>
              <w:rPr>
                <w:del w:id="739" w:author="作成者"/>
                <w:rFonts w:ascii="ＭＳ Ｐゴシック" w:eastAsia="ＭＳ Ｐゴシック" w:hAnsi="ＭＳ Ｐゴシック" w:cs="ＭＳ Ｐゴシック"/>
                <w:color w:val="000000"/>
                <w:kern w:val="0"/>
                <w:sz w:val="16"/>
                <w:szCs w:val="16"/>
              </w:rPr>
            </w:pPr>
            <w:del w:id="740" w:author="作成者">
              <w:r w:rsidDel="00AF6EDB">
                <w:rPr>
                  <w:rFonts w:ascii="ＭＳ Ｐゴシック" w:eastAsia="ＭＳ Ｐゴシック" w:hAnsi="ＭＳ Ｐゴシック" w:cs="ＭＳ Ｐゴシック" w:hint="eastAsia"/>
                  <w:color w:val="000000"/>
                  <w:kern w:val="0"/>
                  <w:sz w:val="16"/>
                  <w:szCs w:val="16"/>
                </w:rPr>
                <w:delText xml:space="preserve">　</w:delText>
              </w:r>
            </w:del>
          </w:p>
        </w:tc>
      </w:tr>
      <w:tr w:rsidR="00B87BA4" w:rsidDel="00AF6EDB" w14:paraId="1682532A" w14:textId="77777777">
        <w:trPr>
          <w:trHeight w:val="1062"/>
          <w:jc w:val="center"/>
          <w:del w:id="741" w:author="作成者"/>
        </w:trPr>
        <w:tc>
          <w:tcPr>
            <w:tcW w:w="1794" w:type="dxa"/>
            <w:tcBorders>
              <w:top w:val="nil"/>
              <w:left w:val="single" w:sz="8" w:space="0" w:color="auto"/>
              <w:bottom w:val="single" w:sz="4" w:space="0" w:color="auto"/>
              <w:right w:val="single" w:sz="4" w:space="0" w:color="auto"/>
            </w:tcBorders>
          </w:tcPr>
          <w:p w14:paraId="54F172FA" w14:textId="77777777" w:rsidR="00B87BA4" w:rsidDel="00AF6EDB" w:rsidRDefault="00B87BA4">
            <w:pPr>
              <w:widowControl/>
              <w:spacing w:afterLines="0" w:after="0"/>
              <w:ind w:left="0" w:firstLineChars="0" w:firstLine="0"/>
              <w:rPr>
                <w:del w:id="742" w:author="作成者"/>
                <w:rFonts w:ascii="ＭＳ Ｐゴシック" w:eastAsia="ＭＳ Ｐゴシック" w:hAnsi="ＭＳ Ｐゴシック" w:cs="ＭＳ Ｐゴシック"/>
                <w:bCs/>
                <w:kern w:val="0"/>
                <w:sz w:val="16"/>
                <w:szCs w:val="16"/>
              </w:rPr>
            </w:pPr>
            <w:del w:id="743" w:author="作成者">
              <w:r w:rsidDel="00AF6EDB">
                <w:rPr>
                  <w:rFonts w:ascii="ＭＳ Ｐゴシック" w:eastAsia="ＭＳ Ｐゴシック" w:hAnsi="ＭＳ Ｐゴシック" w:cs="ＭＳ Ｐゴシック" w:hint="eastAsia"/>
                  <w:bCs/>
                  <w:kern w:val="0"/>
                  <w:sz w:val="16"/>
                  <w:szCs w:val="16"/>
                </w:rPr>
                <w:delText>■システム受入れ管理</w:delText>
              </w:r>
              <w:r w:rsidDel="00AF6EDB">
                <w:rPr>
                  <w:rFonts w:ascii="ＭＳ Ｐゴシック" w:eastAsia="ＭＳ Ｐゴシック" w:hAnsi="ＭＳ Ｐゴシック" w:cs="ＭＳ Ｐゴシック"/>
                  <w:bCs/>
                  <w:kern w:val="0"/>
                  <w:sz w:val="16"/>
                  <w:szCs w:val="16"/>
                </w:rPr>
                <w:br/>
              </w:r>
              <w:r w:rsidDel="00AF6EDB">
                <w:rPr>
                  <w:rFonts w:ascii="ＭＳ Ｐゴシック" w:eastAsia="ＭＳ Ｐゴシック" w:hAnsi="ＭＳ Ｐゴシック" w:cs="ＭＳ Ｐゴシック" w:hint="eastAsia"/>
                  <w:bCs/>
                  <w:kern w:val="0"/>
                  <w:sz w:val="16"/>
                  <w:szCs w:val="16"/>
                </w:rPr>
                <w:delText>コンピュータシステムの受入れ基準を定め管理する。</w:delText>
              </w:r>
            </w:del>
          </w:p>
        </w:tc>
        <w:tc>
          <w:tcPr>
            <w:tcW w:w="1843" w:type="dxa"/>
            <w:tcBorders>
              <w:top w:val="nil"/>
              <w:left w:val="nil"/>
              <w:bottom w:val="single" w:sz="4" w:space="0" w:color="auto"/>
              <w:right w:val="single" w:sz="4" w:space="0" w:color="auto"/>
            </w:tcBorders>
          </w:tcPr>
          <w:p w14:paraId="4DD4BFFB" w14:textId="77777777" w:rsidR="00B87BA4" w:rsidDel="00AF6EDB" w:rsidRDefault="00B87BA4">
            <w:pPr>
              <w:widowControl/>
              <w:spacing w:afterLines="0" w:after="0"/>
              <w:ind w:left="0" w:firstLineChars="0" w:firstLine="0"/>
              <w:rPr>
                <w:del w:id="744" w:author="作成者"/>
                <w:rFonts w:ascii="ＭＳ Ｐゴシック" w:eastAsia="ＭＳ Ｐゴシック" w:hAnsi="ＭＳ Ｐゴシック" w:cs="ＭＳ Ｐゴシック"/>
                <w:kern w:val="0"/>
                <w:sz w:val="16"/>
                <w:szCs w:val="16"/>
              </w:rPr>
            </w:pPr>
            <w:del w:id="745" w:author="作成者">
              <w:r w:rsidDel="00AF6EDB">
                <w:rPr>
                  <w:rFonts w:ascii="ＭＳ Ｐゴシック" w:eastAsia="ＭＳ Ｐゴシック" w:hAnsi="ＭＳ Ｐゴシック" w:cs="ＭＳ Ｐゴシック" w:hint="eastAsia"/>
                  <w:kern w:val="0"/>
                  <w:sz w:val="16"/>
                  <w:szCs w:val="16"/>
                </w:rPr>
                <w:delText>受け入れたシステムの不備に気づかず稼動したり、ネットワークに接続すると、不具合が発生する可能性がある。</w:delText>
              </w:r>
            </w:del>
          </w:p>
        </w:tc>
        <w:tc>
          <w:tcPr>
            <w:tcW w:w="1807" w:type="dxa"/>
            <w:tcBorders>
              <w:top w:val="nil"/>
              <w:left w:val="nil"/>
              <w:bottom w:val="single" w:sz="4" w:space="0" w:color="auto"/>
              <w:right w:val="single" w:sz="4" w:space="0" w:color="auto"/>
            </w:tcBorders>
          </w:tcPr>
          <w:p w14:paraId="75D5CDE2" w14:textId="77777777" w:rsidR="00B87BA4" w:rsidDel="00AF6EDB" w:rsidRDefault="00B87BA4">
            <w:pPr>
              <w:widowControl/>
              <w:spacing w:afterLines="0" w:after="0"/>
              <w:ind w:left="0" w:firstLineChars="0" w:firstLine="0"/>
              <w:rPr>
                <w:del w:id="746" w:author="作成者"/>
                <w:rFonts w:ascii="ＭＳ Ｐゴシック" w:eastAsia="ＭＳ Ｐゴシック" w:hAnsi="ＭＳ Ｐゴシック" w:cs="ＭＳ Ｐゴシック"/>
                <w:bCs/>
                <w:kern w:val="0"/>
                <w:sz w:val="16"/>
                <w:szCs w:val="16"/>
              </w:rPr>
            </w:pPr>
            <w:del w:id="747" w:author="作成者">
              <w:r w:rsidDel="00AF6EDB">
                <w:rPr>
                  <w:rFonts w:ascii="ＭＳ Ｐゴシック" w:eastAsia="ＭＳ Ｐゴシック" w:hAnsi="ＭＳ Ｐゴシック" w:cs="ＭＳ Ｐゴシック" w:hint="eastAsia"/>
                  <w:bCs/>
                  <w:kern w:val="0"/>
                  <w:sz w:val="16"/>
                  <w:szCs w:val="16"/>
                </w:rPr>
                <w:delText>■何も決められていない</w:delText>
              </w:r>
              <w:r w:rsidDel="00AF6EDB">
                <w:rPr>
                  <w:rFonts w:ascii="ＭＳ Ｐゴシック" w:eastAsia="ＭＳ Ｐゴシック" w:hAnsi="ＭＳ Ｐゴシック" w:cs="ＭＳ Ｐゴシック"/>
                  <w:bCs/>
                  <w:kern w:val="0"/>
                  <w:sz w:val="16"/>
                  <w:szCs w:val="16"/>
                </w:rPr>
                <w:br/>
              </w:r>
              <w:r w:rsidDel="00AF6EDB">
                <w:rPr>
                  <w:rFonts w:ascii="ＭＳ Ｐゴシック" w:eastAsia="ＭＳ Ｐゴシック" w:hAnsi="ＭＳ Ｐゴシック" w:cs="ＭＳ Ｐゴシック" w:hint="eastAsia"/>
                  <w:bCs/>
                  <w:kern w:val="0"/>
                  <w:sz w:val="16"/>
                  <w:szCs w:val="16"/>
                </w:rPr>
                <w:delText>受入れ方法がない。</w:delText>
              </w:r>
            </w:del>
          </w:p>
        </w:tc>
        <w:tc>
          <w:tcPr>
            <w:tcW w:w="1807" w:type="dxa"/>
            <w:tcBorders>
              <w:top w:val="single" w:sz="4" w:space="0" w:color="auto"/>
              <w:left w:val="nil"/>
              <w:bottom w:val="single" w:sz="4" w:space="0" w:color="auto"/>
              <w:right w:val="single" w:sz="4" w:space="0" w:color="auto"/>
            </w:tcBorders>
            <w:shd w:val="clear" w:color="auto" w:fill="CCFFFF"/>
          </w:tcPr>
          <w:p w14:paraId="26483ECE" w14:textId="77777777" w:rsidR="00B87BA4" w:rsidDel="00AF6EDB" w:rsidRDefault="00B87BA4">
            <w:pPr>
              <w:widowControl/>
              <w:spacing w:afterLines="0" w:after="0"/>
              <w:ind w:left="0" w:firstLineChars="0" w:firstLine="0"/>
              <w:rPr>
                <w:del w:id="748" w:author="作成者"/>
                <w:rFonts w:ascii="ＭＳ Ｐゴシック" w:eastAsia="ＭＳ Ｐゴシック" w:hAnsi="ＭＳ Ｐゴシック" w:cs="ＭＳ Ｐゴシック"/>
                <w:bCs/>
                <w:kern w:val="0"/>
                <w:sz w:val="16"/>
                <w:szCs w:val="16"/>
              </w:rPr>
            </w:pPr>
            <w:del w:id="749" w:author="作成者">
              <w:r w:rsidDel="00AF6EDB">
                <w:rPr>
                  <w:rFonts w:ascii="ＭＳ Ｐゴシック" w:eastAsia="ＭＳ Ｐゴシック" w:hAnsi="ＭＳ Ｐゴシック" w:cs="ＭＳ Ｐゴシック" w:hint="eastAsia"/>
                  <w:bCs/>
                  <w:kern w:val="0"/>
                  <w:sz w:val="16"/>
                  <w:szCs w:val="16"/>
                </w:rPr>
                <w:delText>■ベンダのテスト基準に従う</w:delText>
              </w:r>
              <w:r w:rsidDel="00AF6EDB">
                <w:rPr>
                  <w:rFonts w:ascii="ＭＳ Ｐゴシック" w:eastAsia="ＭＳ Ｐゴシック" w:hAnsi="ＭＳ Ｐゴシック" w:cs="ＭＳ Ｐゴシック" w:hint="eastAsia"/>
                  <w:kern w:val="0"/>
                  <w:sz w:val="16"/>
                  <w:szCs w:val="16"/>
                </w:rPr>
                <w:br/>
                <w:delText>ベンダが作成したデータとテスト方法でテストする。</w:delText>
              </w:r>
            </w:del>
          </w:p>
        </w:tc>
        <w:tc>
          <w:tcPr>
            <w:tcW w:w="1807" w:type="dxa"/>
            <w:tcBorders>
              <w:top w:val="single" w:sz="4" w:space="0" w:color="auto"/>
              <w:left w:val="nil"/>
              <w:bottom w:val="single" w:sz="4" w:space="0" w:color="auto"/>
              <w:right w:val="single" w:sz="4" w:space="0" w:color="auto"/>
            </w:tcBorders>
            <w:shd w:val="clear" w:color="000000" w:fill="auto"/>
          </w:tcPr>
          <w:p w14:paraId="3C9E274C" w14:textId="77777777" w:rsidR="00B87BA4" w:rsidDel="00AF6EDB" w:rsidRDefault="00B87BA4">
            <w:pPr>
              <w:widowControl/>
              <w:spacing w:afterLines="0" w:after="0"/>
              <w:ind w:left="0" w:firstLineChars="0" w:firstLine="0"/>
              <w:rPr>
                <w:del w:id="750" w:author="作成者"/>
                <w:rFonts w:ascii="ＭＳ Ｐゴシック" w:eastAsia="ＭＳ Ｐゴシック" w:hAnsi="ＭＳ Ｐゴシック" w:cs="ＭＳ Ｐゴシック"/>
                <w:bCs/>
                <w:kern w:val="0"/>
                <w:sz w:val="16"/>
                <w:szCs w:val="16"/>
              </w:rPr>
            </w:pPr>
            <w:del w:id="751" w:author="作成者">
              <w:r w:rsidDel="00AF6EDB">
                <w:rPr>
                  <w:rFonts w:ascii="ＭＳ Ｐゴシック" w:eastAsia="ＭＳ Ｐゴシック" w:hAnsi="ＭＳ Ｐゴシック" w:cs="ＭＳ Ｐゴシック" w:hint="eastAsia"/>
                  <w:bCs/>
                  <w:kern w:val="0"/>
                  <w:sz w:val="16"/>
                  <w:szCs w:val="16"/>
                </w:rPr>
                <w:delText>■自社のデータを使用しテストを行う</w:delText>
              </w:r>
              <w:r w:rsidDel="00AF6EDB">
                <w:rPr>
                  <w:rFonts w:ascii="ＭＳ Ｐゴシック" w:eastAsia="ＭＳ Ｐゴシック" w:hAnsi="ＭＳ Ｐゴシック" w:cs="ＭＳ Ｐゴシック" w:hint="eastAsia"/>
                  <w:kern w:val="0"/>
                  <w:sz w:val="16"/>
                  <w:szCs w:val="16"/>
                </w:rPr>
                <w:br/>
                <w:delText>自社の実際に使用するデータと、ベンダが作成したテスト方法でテストする。</w:delText>
              </w:r>
            </w:del>
          </w:p>
        </w:tc>
        <w:tc>
          <w:tcPr>
            <w:tcW w:w="1950" w:type="dxa"/>
            <w:tcBorders>
              <w:top w:val="nil"/>
              <w:left w:val="nil"/>
              <w:bottom w:val="single" w:sz="4" w:space="0" w:color="auto"/>
              <w:right w:val="single" w:sz="8" w:space="0" w:color="auto"/>
            </w:tcBorders>
          </w:tcPr>
          <w:p w14:paraId="1A566CDF" w14:textId="77777777" w:rsidR="00B87BA4" w:rsidDel="00AF6EDB" w:rsidRDefault="00B87BA4">
            <w:pPr>
              <w:widowControl/>
              <w:spacing w:afterLines="0" w:after="0"/>
              <w:ind w:left="0" w:firstLineChars="0" w:firstLine="0"/>
              <w:rPr>
                <w:del w:id="752" w:author="作成者"/>
                <w:rFonts w:ascii="ＭＳ Ｐゴシック" w:eastAsia="ＭＳ Ｐゴシック" w:hAnsi="ＭＳ Ｐゴシック" w:cs="ＭＳ Ｐゴシック"/>
                <w:bCs/>
                <w:kern w:val="0"/>
                <w:sz w:val="16"/>
                <w:szCs w:val="16"/>
              </w:rPr>
            </w:pPr>
            <w:del w:id="753" w:author="作成者">
              <w:r w:rsidDel="00AF6EDB">
                <w:rPr>
                  <w:rFonts w:ascii="ＭＳ Ｐゴシック" w:eastAsia="ＭＳ Ｐゴシック" w:hAnsi="ＭＳ Ｐゴシック" w:cs="ＭＳ Ｐゴシック" w:hint="eastAsia"/>
                  <w:bCs/>
                  <w:kern w:val="0"/>
                  <w:sz w:val="16"/>
                  <w:szCs w:val="16"/>
                </w:rPr>
                <w:delText>■自社で受入れ検査基準を定め、システムを網羅するテストを行う</w:delText>
              </w:r>
              <w:r w:rsidDel="00AF6EDB">
                <w:rPr>
                  <w:rFonts w:ascii="ＭＳ Ｐゴシック" w:eastAsia="ＭＳ Ｐゴシック" w:hAnsi="ＭＳ Ｐゴシック" w:cs="ＭＳ Ｐゴシック"/>
                  <w:bCs/>
                  <w:kern w:val="0"/>
                  <w:sz w:val="16"/>
                  <w:szCs w:val="16"/>
                </w:rPr>
                <w:br/>
              </w:r>
              <w:r w:rsidDel="00AF6EDB">
                <w:rPr>
                  <w:rFonts w:ascii="ＭＳ Ｐゴシック" w:eastAsia="ＭＳ Ｐゴシック" w:hAnsi="ＭＳ Ｐゴシック" w:cs="ＭＳ Ｐゴシック" w:hint="eastAsia"/>
                  <w:bCs/>
                  <w:kern w:val="0"/>
                  <w:sz w:val="16"/>
                  <w:szCs w:val="16"/>
                </w:rPr>
                <w:delText>自社でテストデータ、テスト方法を定め、テストする。</w:delText>
              </w:r>
            </w:del>
          </w:p>
        </w:tc>
        <w:tc>
          <w:tcPr>
            <w:tcW w:w="851" w:type="dxa"/>
            <w:tcBorders>
              <w:top w:val="nil"/>
              <w:left w:val="single" w:sz="4" w:space="0" w:color="auto"/>
              <w:bottom w:val="single" w:sz="4" w:space="0" w:color="auto"/>
              <w:right w:val="single" w:sz="4" w:space="0" w:color="auto"/>
            </w:tcBorders>
          </w:tcPr>
          <w:p w14:paraId="009B6DD3" w14:textId="77777777" w:rsidR="00B87BA4" w:rsidDel="00AF6EDB" w:rsidRDefault="00B87BA4">
            <w:pPr>
              <w:widowControl/>
              <w:spacing w:afterLines="0" w:after="0"/>
              <w:ind w:left="0" w:firstLineChars="0" w:firstLine="0"/>
              <w:rPr>
                <w:del w:id="754" w:author="作成者"/>
                <w:rFonts w:ascii="ＭＳ Ｐゴシック" w:eastAsia="ＭＳ Ｐゴシック" w:hAnsi="ＭＳ Ｐゴシック" w:cs="ＭＳ Ｐゴシック"/>
                <w:color w:val="000000"/>
                <w:kern w:val="0"/>
                <w:sz w:val="16"/>
                <w:szCs w:val="16"/>
              </w:rPr>
            </w:pPr>
          </w:p>
        </w:tc>
        <w:tc>
          <w:tcPr>
            <w:tcW w:w="850" w:type="dxa"/>
            <w:tcBorders>
              <w:top w:val="nil"/>
              <w:left w:val="single" w:sz="4" w:space="0" w:color="auto"/>
              <w:bottom w:val="single" w:sz="4" w:space="0" w:color="auto"/>
              <w:right w:val="single" w:sz="4" w:space="0" w:color="auto"/>
            </w:tcBorders>
          </w:tcPr>
          <w:p w14:paraId="65D0DDB7" w14:textId="77777777" w:rsidR="00B87BA4" w:rsidDel="00AF6EDB" w:rsidRDefault="00B87BA4">
            <w:pPr>
              <w:widowControl/>
              <w:spacing w:afterLines="0" w:after="0"/>
              <w:ind w:left="0" w:firstLineChars="0" w:firstLine="0"/>
              <w:rPr>
                <w:del w:id="755" w:author="作成者"/>
                <w:rFonts w:ascii="ＭＳ Ｐゴシック" w:eastAsia="ＭＳ Ｐゴシック" w:hAnsi="ＭＳ Ｐゴシック" w:cs="ＭＳ Ｐゴシック"/>
                <w:color w:val="000000"/>
                <w:kern w:val="0"/>
                <w:sz w:val="16"/>
                <w:szCs w:val="16"/>
              </w:rPr>
            </w:pPr>
          </w:p>
        </w:tc>
        <w:tc>
          <w:tcPr>
            <w:tcW w:w="1134" w:type="dxa"/>
            <w:tcBorders>
              <w:top w:val="nil"/>
              <w:left w:val="single" w:sz="4" w:space="0" w:color="auto"/>
              <w:bottom w:val="single" w:sz="4" w:space="0" w:color="auto"/>
              <w:right w:val="single" w:sz="4" w:space="0" w:color="auto"/>
            </w:tcBorders>
            <w:noWrap/>
            <w:vAlign w:val="center"/>
          </w:tcPr>
          <w:p w14:paraId="18D699D0" w14:textId="77777777" w:rsidR="00B87BA4" w:rsidDel="00AF6EDB" w:rsidRDefault="00B87BA4">
            <w:pPr>
              <w:widowControl/>
              <w:spacing w:afterLines="0" w:after="0"/>
              <w:ind w:left="0" w:firstLineChars="0" w:firstLine="0"/>
              <w:rPr>
                <w:del w:id="756" w:author="作成者"/>
                <w:rFonts w:ascii="ＭＳ Ｐゴシック" w:eastAsia="ＭＳ Ｐゴシック" w:hAnsi="ＭＳ Ｐゴシック" w:cs="ＭＳ Ｐゴシック"/>
                <w:color w:val="000000"/>
                <w:kern w:val="0"/>
                <w:sz w:val="16"/>
                <w:szCs w:val="16"/>
              </w:rPr>
            </w:pPr>
            <w:del w:id="757" w:author="作成者">
              <w:r w:rsidDel="00AF6EDB">
                <w:rPr>
                  <w:rFonts w:ascii="ＭＳ Ｐゴシック" w:eastAsia="ＭＳ Ｐゴシック" w:hAnsi="ＭＳ Ｐゴシック" w:cs="ＭＳ Ｐゴシック" w:hint="eastAsia"/>
                  <w:color w:val="000000"/>
                  <w:kern w:val="0"/>
                  <w:sz w:val="16"/>
                  <w:szCs w:val="16"/>
                </w:rPr>
                <w:delText xml:space="preserve">　</w:delText>
              </w:r>
            </w:del>
          </w:p>
        </w:tc>
        <w:tc>
          <w:tcPr>
            <w:tcW w:w="1510" w:type="dxa"/>
            <w:tcBorders>
              <w:top w:val="nil"/>
              <w:left w:val="nil"/>
              <w:bottom w:val="single" w:sz="4" w:space="0" w:color="auto"/>
              <w:right w:val="single" w:sz="8" w:space="0" w:color="auto"/>
            </w:tcBorders>
            <w:noWrap/>
            <w:vAlign w:val="center"/>
          </w:tcPr>
          <w:p w14:paraId="7BD787D1" w14:textId="77777777" w:rsidR="00B87BA4" w:rsidDel="00AF6EDB" w:rsidRDefault="00B87BA4">
            <w:pPr>
              <w:widowControl/>
              <w:spacing w:afterLines="0" w:after="0"/>
              <w:ind w:left="0" w:firstLineChars="0" w:firstLine="0"/>
              <w:rPr>
                <w:del w:id="758" w:author="作成者"/>
                <w:rFonts w:ascii="ＭＳ Ｐゴシック" w:eastAsia="ＭＳ Ｐゴシック" w:hAnsi="ＭＳ Ｐゴシック" w:cs="ＭＳ Ｐゴシック"/>
                <w:color w:val="000000"/>
                <w:kern w:val="0"/>
                <w:sz w:val="16"/>
                <w:szCs w:val="16"/>
              </w:rPr>
            </w:pPr>
            <w:del w:id="759" w:author="作成者">
              <w:r w:rsidDel="00AF6EDB">
                <w:rPr>
                  <w:rFonts w:ascii="ＭＳ Ｐゴシック" w:eastAsia="ＭＳ Ｐゴシック" w:hAnsi="ＭＳ Ｐゴシック" w:cs="ＭＳ Ｐゴシック" w:hint="eastAsia"/>
                  <w:color w:val="000000"/>
                  <w:kern w:val="0"/>
                  <w:sz w:val="16"/>
                  <w:szCs w:val="16"/>
                </w:rPr>
                <w:delText xml:space="preserve">　</w:delText>
              </w:r>
            </w:del>
          </w:p>
        </w:tc>
      </w:tr>
      <w:tr w:rsidR="00B87BA4" w:rsidDel="00AF6EDB" w14:paraId="60A478FE" w14:textId="77777777">
        <w:trPr>
          <w:trHeight w:val="192"/>
          <w:jc w:val="center"/>
          <w:del w:id="760" w:author="作成者"/>
        </w:trPr>
        <w:tc>
          <w:tcPr>
            <w:tcW w:w="1794" w:type="dxa"/>
            <w:tcBorders>
              <w:top w:val="nil"/>
              <w:left w:val="single" w:sz="8" w:space="0" w:color="auto"/>
              <w:bottom w:val="single" w:sz="4" w:space="0" w:color="auto"/>
              <w:right w:val="single" w:sz="4" w:space="0" w:color="auto"/>
            </w:tcBorders>
          </w:tcPr>
          <w:p w14:paraId="20BD3DDD" w14:textId="77777777" w:rsidR="00B87BA4" w:rsidDel="00AF6EDB" w:rsidRDefault="00B87BA4">
            <w:pPr>
              <w:widowControl/>
              <w:spacing w:afterLines="0" w:after="0"/>
              <w:ind w:left="0" w:firstLineChars="0" w:firstLine="0"/>
              <w:rPr>
                <w:del w:id="761" w:author="作成者"/>
                <w:rFonts w:ascii="ＭＳ Ｐゴシック" w:eastAsia="ＭＳ Ｐゴシック" w:hAnsi="ＭＳ Ｐゴシック" w:cs="ＭＳ Ｐゴシック"/>
                <w:bCs/>
                <w:kern w:val="0"/>
                <w:sz w:val="16"/>
                <w:szCs w:val="16"/>
              </w:rPr>
            </w:pPr>
            <w:del w:id="762" w:author="作成者">
              <w:r w:rsidDel="00AF6EDB">
                <w:rPr>
                  <w:rFonts w:ascii="ＭＳ Ｐゴシック" w:eastAsia="ＭＳ Ｐゴシック" w:hAnsi="ＭＳ Ｐゴシック" w:cs="ＭＳ Ｐゴシック" w:hint="eastAsia"/>
                  <w:bCs/>
                  <w:kern w:val="0"/>
                  <w:sz w:val="16"/>
                  <w:szCs w:val="16"/>
                </w:rPr>
                <w:delText>■運用体制</w:delText>
              </w:r>
              <w:r w:rsidDel="00AF6EDB">
                <w:rPr>
                  <w:rFonts w:ascii="ＭＳ Ｐゴシック" w:eastAsia="ＭＳ Ｐゴシック" w:hAnsi="ＭＳ Ｐゴシック" w:cs="ＭＳ Ｐゴシック" w:hint="eastAsia"/>
                  <w:kern w:val="0"/>
                  <w:sz w:val="16"/>
                  <w:szCs w:val="16"/>
                </w:rPr>
                <w:br/>
                <w:delText>社員または社員以外の組織に運用させる場合の管理方法を定める。</w:delText>
              </w:r>
            </w:del>
          </w:p>
        </w:tc>
        <w:tc>
          <w:tcPr>
            <w:tcW w:w="1843" w:type="dxa"/>
            <w:tcBorders>
              <w:top w:val="nil"/>
              <w:left w:val="nil"/>
              <w:bottom w:val="single" w:sz="4" w:space="0" w:color="auto"/>
              <w:right w:val="single" w:sz="4" w:space="0" w:color="auto"/>
            </w:tcBorders>
          </w:tcPr>
          <w:p w14:paraId="16FB0554" w14:textId="77777777" w:rsidR="00B87BA4" w:rsidDel="00AF6EDB" w:rsidRDefault="00B87BA4">
            <w:pPr>
              <w:widowControl/>
              <w:spacing w:afterLines="0" w:after="0"/>
              <w:ind w:left="0" w:firstLineChars="0" w:firstLine="0"/>
              <w:rPr>
                <w:del w:id="763" w:author="作成者"/>
                <w:rFonts w:ascii="ＭＳ Ｐゴシック" w:eastAsia="ＭＳ Ｐゴシック" w:hAnsi="ＭＳ Ｐゴシック" w:cs="ＭＳ Ｐゴシック"/>
                <w:kern w:val="0"/>
                <w:sz w:val="16"/>
                <w:szCs w:val="16"/>
              </w:rPr>
            </w:pPr>
            <w:del w:id="764" w:author="作成者">
              <w:r w:rsidDel="00AF6EDB">
                <w:rPr>
                  <w:rFonts w:ascii="ＭＳ Ｐゴシック" w:eastAsia="ＭＳ Ｐゴシック" w:hAnsi="ＭＳ Ｐゴシック" w:cs="ＭＳ Ｐゴシック" w:hint="eastAsia"/>
                  <w:kern w:val="0"/>
                  <w:sz w:val="16"/>
                  <w:szCs w:val="16"/>
                </w:rPr>
                <w:delText>情報システムの運営を部外者に行わせる場合、管理基準がないと、情報が漏えいする。</w:delText>
              </w:r>
            </w:del>
          </w:p>
        </w:tc>
        <w:tc>
          <w:tcPr>
            <w:tcW w:w="1807" w:type="dxa"/>
            <w:tcBorders>
              <w:top w:val="nil"/>
              <w:left w:val="nil"/>
              <w:bottom w:val="single" w:sz="4" w:space="0" w:color="auto"/>
              <w:right w:val="single" w:sz="4" w:space="0" w:color="auto"/>
            </w:tcBorders>
          </w:tcPr>
          <w:p w14:paraId="37082A47" w14:textId="77777777" w:rsidR="00B87BA4" w:rsidDel="00AF6EDB" w:rsidRDefault="00B87BA4">
            <w:pPr>
              <w:widowControl/>
              <w:spacing w:afterLines="0" w:after="0"/>
              <w:ind w:left="0" w:firstLineChars="0" w:firstLine="0"/>
              <w:rPr>
                <w:del w:id="765" w:author="作成者"/>
                <w:rFonts w:ascii="ＭＳ Ｐゴシック" w:eastAsia="ＭＳ Ｐゴシック" w:hAnsi="ＭＳ Ｐゴシック" w:cs="ＭＳ Ｐゴシック"/>
                <w:bCs/>
                <w:kern w:val="0"/>
                <w:sz w:val="16"/>
                <w:szCs w:val="16"/>
              </w:rPr>
            </w:pPr>
            <w:del w:id="766" w:author="作成者">
              <w:r w:rsidDel="00AF6EDB">
                <w:rPr>
                  <w:rFonts w:ascii="ＭＳ Ｐゴシック" w:eastAsia="ＭＳ Ｐゴシック" w:hAnsi="ＭＳ Ｐゴシック" w:cs="ＭＳ Ｐゴシック" w:hint="eastAsia"/>
                  <w:bCs/>
                  <w:kern w:val="0"/>
                  <w:sz w:val="16"/>
                  <w:szCs w:val="16"/>
                </w:rPr>
                <w:delText>■何も決められていない</w:delText>
              </w:r>
              <w:r w:rsidDel="00AF6EDB">
                <w:rPr>
                  <w:rFonts w:ascii="ＭＳ Ｐゴシック" w:eastAsia="ＭＳ Ｐゴシック" w:hAnsi="ＭＳ Ｐゴシック" w:cs="ＭＳ Ｐゴシック"/>
                  <w:bCs/>
                  <w:kern w:val="0"/>
                  <w:sz w:val="16"/>
                  <w:szCs w:val="16"/>
                </w:rPr>
                <w:br/>
              </w:r>
              <w:r w:rsidDel="00AF6EDB">
                <w:rPr>
                  <w:rFonts w:ascii="ＭＳ Ｐゴシック" w:eastAsia="ＭＳ Ｐゴシック" w:hAnsi="ＭＳ Ｐゴシック" w:cs="ＭＳ Ｐゴシック" w:hint="eastAsia"/>
                  <w:bCs/>
                  <w:kern w:val="0"/>
                  <w:sz w:val="16"/>
                  <w:szCs w:val="16"/>
                </w:rPr>
                <w:delText>管理基準がない。</w:delText>
              </w:r>
            </w:del>
          </w:p>
        </w:tc>
        <w:tc>
          <w:tcPr>
            <w:tcW w:w="1807" w:type="dxa"/>
            <w:tcBorders>
              <w:top w:val="single" w:sz="4" w:space="0" w:color="auto"/>
              <w:left w:val="nil"/>
              <w:bottom w:val="single" w:sz="4" w:space="0" w:color="auto"/>
              <w:right w:val="single" w:sz="4" w:space="0" w:color="auto"/>
            </w:tcBorders>
            <w:shd w:val="clear" w:color="auto" w:fill="CCFFFF"/>
          </w:tcPr>
          <w:p w14:paraId="4F4AB990" w14:textId="77777777" w:rsidR="00B87BA4" w:rsidDel="00AF6EDB" w:rsidRDefault="00B87BA4">
            <w:pPr>
              <w:widowControl/>
              <w:spacing w:afterLines="0" w:after="0"/>
              <w:ind w:left="0" w:firstLineChars="0" w:firstLine="0"/>
              <w:rPr>
                <w:del w:id="767" w:author="作成者"/>
                <w:rFonts w:ascii="ＭＳ Ｐゴシック" w:eastAsia="ＭＳ Ｐゴシック" w:hAnsi="ＭＳ Ｐゴシック" w:cs="ＭＳ Ｐゴシック"/>
                <w:bCs/>
                <w:kern w:val="0"/>
                <w:sz w:val="16"/>
                <w:szCs w:val="16"/>
              </w:rPr>
            </w:pPr>
            <w:del w:id="768" w:author="作成者">
              <w:r w:rsidDel="00AF6EDB">
                <w:rPr>
                  <w:rFonts w:ascii="ＭＳ Ｐゴシック" w:eastAsia="ＭＳ Ｐゴシック" w:hAnsi="ＭＳ Ｐゴシック" w:cs="ＭＳ Ｐゴシック" w:hint="eastAsia"/>
                  <w:bCs/>
                  <w:kern w:val="0"/>
                  <w:sz w:val="16"/>
                  <w:szCs w:val="16"/>
                </w:rPr>
                <w:delText>■運用契約、SLAを締結する、運用操作や機器、情報の操作履歴を記録する操作や情報持ち出しを記録する。</w:delText>
              </w:r>
            </w:del>
          </w:p>
        </w:tc>
        <w:tc>
          <w:tcPr>
            <w:tcW w:w="1807" w:type="dxa"/>
            <w:tcBorders>
              <w:top w:val="nil"/>
              <w:left w:val="nil"/>
              <w:bottom w:val="single" w:sz="4" w:space="0" w:color="auto"/>
              <w:right w:val="single" w:sz="4" w:space="0" w:color="auto"/>
            </w:tcBorders>
          </w:tcPr>
          <w:p w14:paraId="00BDA601" w14:textId="77777777" w:rsidR="00B87BA4" w:rsidDel="00AF6EDB" w:rsidRDefault="00B87BA4">
            <w:pPr>
              <w:widowControl/>
              <w:spacing w:afterLines="0" w:after="0"/>
              <w:ind w:left="0" w:firstLineChars="0" w:firstLine="0"/>
              <w:rPr>
                <w:del w:id="769" w:author="作成者"/>
                <w:rFonts w:ascii="ＭＳ Ｐゴシック" w:eastAsia="ＭＳ Ｐゴシック" w:hAnsi="ＭＳ Ｐゴシック" w:cs="ＭＳ Ｐゴシック"/>
                <w:bCs/>
                <w:kern w:val="0"/>
                <w:sz w:val="16"/>
                <w:szCs w:val="16"/>
              </w:rPr>
            </w:pPr>
            <w:del w:id="770" w:author="作成者">
              <w:r w:rsidDel="00AF6EDB">
                <w:rPr>
                  <w:rFonts w:ascii="ＭＳ Ｐゴシック" w:eastAsia="ＭＳ Ｐゴシック" w:hAnsi="ＭＳ Ｐゴシック" w:cs="ＭＳ Ｐゴシック" w:hint="eastAsia"/>
                  <w:bCs/>
                  <w:kern w:val="0"/>
                  <w:sz w:val="16"/>
                  <w:szCs w:val="16"/>
                </w:rPr>
                <w:delText>■運用契約、SLAを締結する、SLMを実施する、操作ログを取得する</w:delText>
              </w:r>
              <w:r w:rsidDel="00AF6EDB">
                <w:rPr>
                  <w:rFonts w:ascii="ＭＳ Ｐゴシック" w:eastAsia="ＭＳ Ｐゴシック" w:hAnsi="ＭＳ Ｐゴシック" w:cs="ＭＳ Ｐゴシック"/>
                  <w:bCs/>
                  <w:kern w:val="0"/>
                  <w:sz w:val="16"/>
                  <w:szCs w:val="16"/>
                </w:rPr>
                <w:br/>
              </w:r>
              <w:r w:rsidDel="00AF6EDB">
                <w:rPr>
                  <w:rFonts w:ascii="ＭＳ Ｐゴシック" w:eastAsia="ＭＳ Ｐゴシック" w:hAnsi="ＭＳ Ｐゴシック" w:cs="ＭＳ Ｐゴシック" w:hint="eastAsia"/>
                  <w:bCs/>
                  <w:kern w:val="0"/>
                  <w:sz w:val="16"/>
                  <w:szCs w:val="16"/>
                </w:rPr>
                <w:delText>誤操作や情報持ち出しを監視する。</w:delText>
              </w:r>
            </w:del>
          </w:p>
        </w:tc>
        <w:tc>
          <w:tcPr>
            <w:tcW w:w="1950" w:type="dxa"/>
            <w:tcBorders>
              <w:top w:val="nil"/>
              <w:left w:val="nil"/>
              <w:bottom w:val="single" w:sz="4" w:space="0" w:color="auto"/>
              <w:right w:val="single" w:sz="8" w:space="0" w:color="auto"/>
            </w:tcBorders>
          </w:tcPr>
          <w:p w14:paraId="06961BEE" w14:textId="77777777" w:rsidR="00B87BA4" w:rsidDel="00AF6EDB" w:rsidRDefault="00B87BA4">
            <w:pPr>
              <w:widowControl/>
              <w:spacing w:afterLines="0" w:after="0"/>
              <w:ind w:left="0" w:firstLineChars="0" w:firstLine="0"/>
              <w:rPr>
                <w:del w:id="771" w:author="作成者"/>
                <w:rFonts w:ascii="ＭＳ Ｐゴシック" w:eastAsia="ＭＳ Ｐゴシック" w:hAnsi="ＭＳ Ｐゴシック" w:cs="ＭＳ Ｐゴシック"/>
                <w:bCs/>
                <w:kern w:val="0"/>
                <w:sz w:val="16"/>
                <w:szCs w:val="16"/>
              </w:rPr>
            </w:pPr>
            <w:del w:id="772" w:author="作成者">
              <w:r w:rsidDel="00AF6EDB">
                <w:rPr>
                  <w:rFonts w:ascii="ＭＳ Ｐゴシック" w:eastAsia="ＭＳ Ｐゴシック" w:hAnsi="ＭＳ Ｐゴシック" w:cs="ＭＳ Ｐゴシック" w:hint="eastAsia"/>
                  <w:bCs/>
                  <w:kern w:val="0"/>
                  <w:sz w:val="16"/>
                  <w:szCs w:val="16"/>
                </w:rPr>
                <w:delText>■運用契約、SLAを締結する、操作ログを取得して、定期的に外部組織で監査する</w:delText>
              </w:r>
              <w:r w:rsidDel="00AF6EDB">
                <w:rPr>
                  <w:rFonts w:ascii="ＭＳ Ｐゴシック" w:eastAsia="ＭＳ Ｐゴシック" w:hAnsi="ＭＳ Ｐゴシック" w:cs="ＭＳ Ｐゴシック" w:hint="eastAsia"/>
                  <w:bCs/>
                  <w:kern w:val="0"/>
                  <w:sz w:val="16"/>
                  <w:szCs w:val="16"/>
                </w:rPr>
                <w:br/>
              </w:r>
              <w:r w:rsidDel="00AF6EDB">
                <w:rPr>
                  <w:rFonts w:ascii="ＭＳ Ｐゴシック" w:eastAsia="ＭＳ Ｐゴシック" w:hAnsi="ＭＳ Ｐゴシック" w:cs="ＭＳ Ｐゴシック" w:hint="eastAsia"/>
                  <w:kern w:val="0"/>
                  <w:sz w:val="16"/>
                  <w:szCs w:val="16"/>
                </w:rPr>
                <w:delText>規定違反者へは、警告が自動的に送られる。</w:delText>
              </w:r>
            </w:del>
          </w:p>
        </w:tc>
        <w:tc>
          <w:tcPr>
            <w:tcW w:w="851" w:type="dxa"/>
            <w:tcBorders>
              <w:top w:val="nil"/>
              <w:left w:val="single" w:sz="4" w:space="0" w:color="auto"/>
              <w:bottom w:val="single" w:sz="4" w:space="0" w:color="auto"/>
              <w:right w:val="single" w:sz="4" w:space="0" w:color="auto"/>
            </w:tcBorders>
          </w:tcPr>
          <w:p w14:paraId="47BA2957" w14:textId="77777777" w:rsidR="00B87BA4" w:rsidDel="00AF6EDB" w:rsidRDefault="00B87BA4">
            <w:pPr>
              <w:widowControl/>
              <w:spacing w:afterLines="0" w:after="0"/>
              <w:ind w:left="0" w:firstLineChars="0" w:firstLine="0"/>
              <w:rPr>
                <w:del w:id="773" w:author="作成者"/>
                <w:rFonts w:ascii="ＭＳ Ｐゴシック" w:eastAsia="ＭＳ Ｐゴシック" w:hAnsi="ＭＳ Ｐゴシック" w:cs="ＭＳ Ｐゴシック"/>
                <w:color w:val="000000"/>
                <w:kern w:val="0"/>
                <w:sz w:val="16"/>
                <w:szCs w:val="16"/>
              </w:rPr>
            </w:pPr>
          </w:p>
        </w:tc>
        <w:tc>
          <w:tcPr>
            <w:tcW w:w="850" w:type="dxa"/>
            <w:tcBorders>
              <w:top w:val="nil"/>
              <w:left w:val="single" w:sz="4" w:space="0" w:color="auto"/>
              <w:bottom w:val="single" w:sz="4" w:space="0" w:color="auto"/>
              <w:right w:val="single" w:sz="4" w:space="0" w:color="auto"/>
            </w:tcBorders>
          </w:tcPr>
          <w:p w14:paraId="4BD0D691" w14:textId="77777777" w:rsidR="00B87BA4" w:rsidDel="00AF6EDB" w:rsidRDefault="00B87BA4">
            <w:pPr>
              <w:widowControl/>
              <w:spacing w:afterLines="0" w:after="0"/>
              <w:ind w:left="0" w:firstLineChars="0" w:firstLine="0"/>
              <w:rPr>
                <w:del w:id="774" w:author="作成者"/>
                <w:rFonts w:ascii="ＭＳ Ｐゴシック" w:eastAsia="ＭＳ Ｐゴシック" w:hAnsi="ＭＳ Ｐゴシック" w:cs="ＭＳ Ｐゴシック"/>
                <w:color w:val="000000"/>
                <w:kern w:val="0"/>
                <w:sz w:val="16"/>
                <w:szCs w:val="16"/>
              </w:rPr>
            </w:pPr>
          </w:p>
        </w:tc>
        <w:tc>
          <w:tcPr>
            <w:tcW w:w="1134" w:type="dxa"/>
            <w:tcBorders>
              <w:top w:val="nil"/>
              <w:left w:val="single" w:sz="4" w:space="0" w:color="auto"/>
              <w:bottom w:val="single" w:sz="4" w:space="0" w:color="auto"/>
              <w:right w:val="single" w:sz="4" w:space="0" w:color="auto"/>
            </w:tcBorders>
            <w:noWrap/>
            <w:vAlign w:val="center"/>
          </w:tcPr>
          <w:p w14:paraId="25C466BF" w14:textId="77777777" w:rsidR="00B87BA4" w:rsidDel="00AF6EDB" w:rsidRDefault="00B87BA4">
            <w:pPr>
              <w:widowControl/>
              <w:spacing w:afterLines="0" w:after="0"/>
              <w:ind w:left="0" w:firstLineChars="0" w:firstLine="0"/>
              <w:rPr>
                <w:del w:id="775" w:author="作成者"/>
                <w:rFonts w:ascii="ＭＳ Ｐゴシック" w:eastAsia="ＭＳ Ｐゴシック" w:hAnsi="ＭＳ Ｐゴシック" w:cs="ＭＳ Ｐゴシック"/>
                <w:color w:val="000000"/>
                <w:kern w:val="0"/>
                <w:sz w:val="16"/>
                <w:szCs w:val="16"/>
              </w:rPr>
            </w:pPr>
            <w:del w:id="776" w:author="作成者">
              <w:r w:rsidDel="00AF6EDB">
                <w:rPr>
                  <w:rFonts w:ascii="ＭＳ Ｐゴシック" w:eastAsia="ＭＳ Ｐゴシック" w:hAnsi="ＭＳ Ｐゴシック" w:cs="ＭＳ Ｐゴシック" w:hint="eastAsia"/>
                  <w:color w:val="000000"/>
                  <w:kern w:val="0"/>
                  <w:sz w:val="16"/>
                  <w:szCs w:val="16"/>
                </w:rPr>
                <w:delText xml:space="preserve">　</w:delText>
              </w:r>
            </w:del>
          </w:p>
        </w:tc>
        <w:tc>
          <w:tcPr>
            <w:tcW w:w="1510" w:type="dxa"/>
            <w:tcBorders>
              <w:top w:val="nil"/>
              <w:left w:val="nil"/>
              <w:bottom w:val="single" w:sz="4" w:space="0" w:color="auto"/>
              <w:right w:val="single" w:sz="8" w:space="0" w:color="auto"/>
            </w:tcBorders>
            <w:noWrap/>
            <w:vAlign w:val="center"/>
          </w:tcPr>
          <w:p w14:paraId="7AA680B4" w14:textId="77777777" w:rsidR="00B87BA4" w:rsidDel="00AF6EDB" w:rsidRDefault="00B87BA4">
            <w:pPr>
              <w:widowControl/>
              <w:spacing w:afterLines="0" w:after="0"/>
              <w:ind w:left="0" w:firstLineChars="0" w:firstLine="0"/>
              <w:rPr>
                <w:del w:id="777" w:author="作成者"/>
                <w:rFonts w:ascii="ＭＳ Ｐゴシック" w:eastAsia="ＭＳ Ｐゴシック" w:hAnsi="ＭＳ Ｐゴシック" w:cs="ＭＳ Ｐゴシック"/>
                <w:color w:val="000000"/>
                <w:kern w:val="0"/>
                <w:sz w:val="16"/>
                <w:szCs w:val="16"/>
              </w:rPr>
            </w:pPr>
            <w:del w:id="778" w:author="作成者">
              <w:r w:rsidDel="00AF6EDB">
                <w:rPr>
                  <w:rFonts w:ascii="ＭＳ Ｐゴシック" w:eastAsia="ＭＳ Ｐゴシック" w:hAnsi="ＭＳ Ｐゴシック" w:cs="ＭＳ Ｐゴシック" w:hint="eastAsia"/>
                  <w:color w:val="000000"/>
                  <w:kern w:val="0"/>
                  <w:sz w:val="16"/>
                  <w:szCs w:val="16"/>
                </w:rPr>
                <w:delText xml:space="preserve">　</w:delText>
              </w:r>
            </w:del>
          </w:p>
        </w:tc>
      </w:tr>
      <w:tr w:rsidR="00B87BA4" w:rsidDel="00AF6EDB" w14:paraId="43F04CFE" w14:textId="77777777">
        <w:trPr>
          <w:trHeight w:val="977"/>
          <w:jc w:val="center"/>
          <w:del w:id="779" w:author="作成者"/>
        </w:trPr>
        <w:tc>
          <w:tcPr>
            <w:tcW w:w="1794" w:type="dxa"/>
            <w:tcBorders>
              <w:top w:val="nil"/>
              <w:left w:val="single" w:sz="4" w:space="0" w:color="auto"/>
              <w:bottom w:val="single" w:sz="8" w:space="0" w:color="auto"/>
              <w:right w:val="single" w:sz="4" w:space="0" w:color="auto"/>
            </w:tcBorders>
          </w:tcPr>
          <w:p w14:paraId="20C28F01" w14:textId="77777777" w:rsidR="00B87BA4" w:rsidDel="00AF6EDB" w:rsidRDefault="00B87BA4">
            <w:pPr>
              <w:widowControl/>
              <w:spacing w:afterLines="0" w:after="0"/>
              <w:ind w:left="0" w:firstLineChars="0" w:firstLine="0"/>
              <w:rPr>
                <w:del w:id="780" w:author="作成者"/>
                <w:rFonts w:ascii="ＭＳ Ｐゴシック" w:eastAsia="ＭＳ Ｐゴシック" w:hAnsi="ＭＳ Ｐゴシック" w:cs="ＭＳ Ｐゴシック"/>
                <w:bCs/>
                <w:kern w:val="0"/>
                <w:sz w:val="16"/>
                <w:szCs w:val="16"/>
              </w:rPr>
            </w:pPr>
            <w:del w:id="781" w:author="作成者">
              <w:r w:rsidDel="00AF6EDB">
                <w:rPr>
                  <w:rFonts w:ascii="ＭＳ Ｐゴシック" w:eastAsia="ＭＳ Ｐゴシック" w:hAnsi="ＭＳ Ｐゴシック" w:cs="ＭＳ Ｐゴシック" w:hint="eastAsia"/>
                  <w:bCs/>
                  <w:kern w:val="0"/>
                  <w:sz w:val="16"/>
                  <w:szCs w:val="16"/>
                </w:rPr>
                <w:delText>■情報漏えい時の対策体制</w:delText>
              </w:r>
              <w:r w:rsidDel="00AF6EDB">
                <w:rPr>
                  <w:rFonts w:ascii="ＭＳ Ｐゴシック" w:eastAsia="ＭＳ Ｐゴシック" w:hAnsi="ＭＳ Ｐゴシック" w:cs="ＭＳ Ｐゴシック"/>
                  <w:bCs/>
                  <w:kern w:val="0"/>
                  <w:sz w:val="16"/>
                  <w:szCs w:val="16"/>
                </w:rPr>
                <w:br/>
              </w:r>
              <w:r w:rsidDel="00AF6EDB">
                <w:rPr>
                  <w:rFonts w:ascii="ＭＳ Ｐゴシック" w:eastAsia="ＭＳ Ｐゴシック" w:hAnsi="ＭＳ Ｐゴシック" w:cs="ＭＳ Ｐゴシック" w:hint="eastAsia"/>
                  <w:bCs/>
                  <w:kern w:val="0"/>
                  <w:sz w:val="16"/>
                  <w:szCs w:val="16"/>
                </w:rPr>
                <w:delText>情報漏えいが発生した場合の手順、組織を定める。</w:delText>
              </w:r>
            </w:del>
          </w:p>
        </w:tc>
        <w:tc>
          <w:tcPr>
            <w:tcW w:w="1843" w:type="dxa"/>
            <w:tcBorders>
              <w:top w:val="nil"/>
              <w:left w:val="nil"/>
              <w:bottom w:val="single" w:sz="8" w:space="0" w:color="auto"/>
              <w:right w:val="single" w:sz="4" w:space="0" w:color="auto"/>
            </w:tcBorders>
          </w:tcPr>
          <w:p w14:paraId="62F4CDF6" w14:textId="77777777" w:rsidR="00B87BA4" w:rsidDel="00AF6EDB" w:rsidRDefault="00B87BA4">
            <w:pPr>
              <w:widowControl/>
              <w:spacing w:afterLines="0" w:after="0"/>
              <w:ind w:left="0" w:firstLineChars="0" w:firstLine="0"/>
              <w:rPr>
                <w:del w:id="782" w:author="作成者"/>
                <w:rFonts w:ascii="ＭＳ Ｐゴシック" w:eastAsia="ＭＳ Ｐゴシック" w:hAnsi="ＭＳ Ｐゴシック" w:cs="ＭＳ Ｐゴシック"/>
                <w:kern w:val="0"/>
                <w:sz w:val="16"/>
                <w:szCs w:val="16"/>
              </w:rPr>
            </w:pPr>
            <w:del w:id="783" w:author="作成者">
              <w:r w:rsidDel="00AF6EDB">
                <w:rPr>
                  <w:rFonts w:ascii="ＭＳ Ｐゴシック" w:eastAsia="ＭＳ Ｐゴシック" w:hAnsi="ＭＳ Ｐゴシック" w:cs="ＭＳ Ｐゴシック" w:hint="eastAsia"/>
                  <w:kern w:val="0"/>
                  <w:sz w:val="16"/>
                  <w:szCs w:val="16"/>
                </w:rPr>
                <w:delText>漏えい事故などが発生した場合の管理体制が決まっていないと、対応がおくれ被害が大きくなるおそれがある。</w:delText>
              </w:r>
            </w:del>
          </w:p>
        </w:tc>
        <w:tc>
          <w:tcPr>
            <w:tcW w:w="1807" w:type="dxa"/>
            <w:tcBorders>
              <w:top w:val="nil"/>
              <w:left w:val="nil"/>
              <w:bottom w:val="single" w:sz="8" w:space="0" w:color="auto"/>
              <w:right w:val="single" w:sz="4" w:space="0" w:color="auto"/>
            </w:tcBorders>
          </w:tcPr>
          <w:p w14:paraId="648E43D6" w14:textId="77777777" w:rsidR="00B87BA4" w:rsidDel="00AF6EDB" w:rsidRDefault="00B87BA4">
            <w:pPr>
              <w:widowControl/>
              <w:spacing w:afterLines="0" w:after="0"/>
              <w:ind w:left="0" w:firstLineChars="0" w:firstLine="0"/>
              <w:rPr>
                <w:del w:id="784" w:author="作成者"/>
                <w:rFonts w:ascii="ＭＳ Ｐゴシック" w:eastAsia="ＭＳ Ｐゴシック" w:hAnsi="ＭＳ Ｐゴシック" w:cs="ＭＳ Ｐゴシック"/>
                <w:bCs/>
                <w:kern w:val="0"/>
                <w:sz w:val="16"/>
                <w:szCs w:val="16"/>
              </w:rPr>
            </w:pPr>
            <w:del w:id="785" w:author="作成者">
              <w:r w:rsidDel="00AF6EDB">
                <w:rPr>
                  <w:rFonts w:ascii="ＭＳ Ｐゴシック" w:eastAsia="ＭＳ Ｐゴシック" w:hAnsi="ＭＳ Ｐゴシック" w:cs="ＭＳ Ｐゴシック" w:hint="eastAsia"/>
                  <w:bCs/>
                  <w:kern w:val="0"/>
                  <w:sz w:val="16"/>
                  <w:szCs w:val="16"/>
                </w:rPr>
                <w:delText>■何も決められていない</w:delText>
              </w:r>
              <w:r w:rsidDel="00AF6EDB">
                <w:rPr>
                  <w:rFonts w:ascii="ＭＳ Ｐゴシック" w:eastAsia="ＭＳ Ｐゴシック" w:hAnsi="ＭＳ Ｐゴシック" w:cs="ＭＳ Ｐゴシック"/>
                  <w:bCs/>
                  <w:kern w:val="0"/>
                  <w:sz w:val="16"/>
                  <w:szCs w:val="16"/>
                </w:rPr>
                <w:br/>
              </w:r>
              <w:r w:rsidDel="00AF6EDB">
                <w:rPr>
                  <w:rFonts w:ascii="ＭＳ Ｐゴシック" w:eastAsia="ＭＳ Ｐゴシック" w:hAnsi="ＭＳ Ｐゴシック" w:cs="ＭＳ Ｐゴシック" w:hint="eastAsia"/>
                  <w:bCs/>
                  <w:kern w:val="0"/>
                  <w:sz w:val="16"/>
                  <w:szCs w:val="16"/>
                </w:rPr>
                <w:delText>情報漏えい時の対策がない。</w:delText>
              </w:r>
            </w:del>
          </w:p>
        </w:tc>
        <w:tc>
          <w:tcPr>
            <w:tcW w:w="1807" w:type="dxa"/>
            <w:tcBorders>
              <w:top w:val="single" w:sz="4" w:space="0" w:color="auto"/>
              <w:left w:val="nil"/>
              <w:bottom w:val="single" w:sz="8" w:space="0" w:color="auto"/>
              <w:right w:val="single" w:sz="4" w:space="0" w:color="auto"/>
            </w:tcBorders>
            <w:shd w:val="clear" w:color="auto" w:fill="CCFFFF"/>
          </w:tcPr>
          <w:p w14:paraId="40CD510B" w14:textId="77777777" w:rsidR="00B87BA4" w:rsidDel="00AF6EDB" w:rsidRDefault="00B87BA4">
            <w:pPr>
              <w:widowControl/>
              <w:spacing w:afterLines="0" w:after="0"/>
              <w:ind w:left="0" w:firstLineChars="0" w:firstLine="0"/>
              <w:rPr>
                <w:del w:id="786" w:author="作成者"/>
                <w:rFonts w:ascii="ＭＳ Ｐゴシック" w:eastAsia="ＭＳ Ｐゴシック" w:hAnsi="ＭＳ Ｐゴシック" w:cs="ＭＳ Ｐゴシック"/>
                <w:bCs/>
                <w:kern w:val="0"/>
                <w:sz w:val="16"/>
                <w:szCs w:val="16"/>
              </w:rPr>
            </w:pPr>
            <w:del w:id="787" w:author="作成者">
              <w:r w:rsidDel="00AF6EDB">
                <w:rPr>
                  <w:rFonts w:ascii="ＭＳ Ｐゴシック" w:eastAsia="ＭＳ Ｐゴシック" w:hAnsi="ＭＳ Ｐゴシック" w:cs="ＭＳ Ｐゴシック" w:hint="eastAsia"/>
                  <w:bCs/>
                  <w:kern w:val="0"/>
                  <w:sz w:val="16"/>
                  <w:szCs w:val="16"/>
                </w:rPr>
                <w:delText>■体制は決められている</w:delText>
              </w:r>
              <w:r w:rsidDel="00AF6EDB">
                <w:rPr>
                  <w:rFonts w:ascii="ＭＳ Ｐゴシック" w:eastAsia="ＭＳ Ｐゴシック" w:hAnsi="ＭＳ Ｐゴシック" w:cs="ＭＳ Ｐゴシック"/>
                  <w:bCs/>
                  <w:kern w:val="0"/>
                  <w:sz w:val="16"/>
                  <w:szCs w:val="16"/>
                </w:rPr>
                <w:br/>
              </w:r>
              <w:r w:rsidDel="00AF6EDB">
                <w:rPr>
                  <w:rFonts w:ascii="ＭＳ Ｐゴシック" w:eastAsia="ＭＳ Ｐゴシック" w:hAnsi="ＭＳ Ｐゴシック" w:cs="ＭＳ Ｐゴシック" w:hint="eastAsia"/>
                  <w:bCs/>
                  <w:kern w:val="0"/>
                  <w:sz w:val="16"/>
                  <w:szCs w:val="16"/>
                </w:rPr>
                <w:delText>責任者、外部対応窓口など対策実施組織を定める。</w:delText>
              </w:r>
            </w:del>
          </w:p>
        </w:tc>
        <w:tc>
          <w:tcPr>
            <w:tcW w:w="1807" w:type="dxa"/>
            <w:tcBorders>
              <w:top w:val="nil"/>
              <w:left w:val="nil"/>
              <w:bottom w:val="single" w:sz="8" w:space="0" w:color="auto"/>
              <w:right w:val="single" w:sz="4" w:space="0" w:color="auto"/>
            </w:tcBorders>
          </w:tcPr>
          <w:p w14:paraId="1FAAE6D8" w14:textId="77777777" w:rsidR="00B87BA4" w:rsidDel="00AF6EDB" w:rsidRDefault="00B87BA4">
            <w:pPr>
              <w:widowControl/>
              <w:spacing w:afterLines="0" w:after="0"/>
              <w:ind w:left="0" w:firstLineChars="0" w:firstLine="0"/>
              <w:rPr>
                <w:del w:id="788" w:author="作成者"/>
                <w:rFonts w:ascii="ＭＳ Ｐゴシック" w:eastAsia="ＭＳ Ｐゴシック" w:hAnsi="ＭＳ Ｐゴシック" w:cs="ＭＳ Ｐゴシック"/>
                <w:bCs/>
                <w:kern w:val="0"/>
                <w:sz w:val="16"/>
                <w:szCs w:val="16"/>
              </w:rPr>
            </w:pPr>
            <w:del w:id="789" w:author="作成者">
              <w:r w:rsidDel="00AF6EDB">
                <w:rPr>
                  <w:rFonts w:ascii="ＭＳ Ｐゴシック" w:eastAsia="ＭＳ Ｐゴシック" w:hAnsi="ＭＳ Ｐゴシック" w:cs="ＭＳ Ｐゴシック" w:hint="eastAsia"/>
                  <w:bCs/>
                  <w:kern w:val="0"/>
                  <w:sz w:val="16"/>
                  <w:szCs w:val="16"/>
                </w:rPr>
                <w:delText>■漏えい事故のレベルによって対策体制が決められてる</w:delText>
              </w:r>
              <w:r w:rsidDel="00AF6EDB">
                <w:rPr>
                  <w:rFonts w:ascii="ＭＳ Ｐゴシック" w:eastAsia="ＭＳ Ｐゴシック" w:hAnsi="ＭＳ Ｐゴシック" w:cs="ＭＳ Ｐゴシック"/>
                  <w:bCs/>
                  <w:kern w:val="0"/>
                  <w:sz w:val="16"/>
                  <w:szCs w:val="16"/>
                </w:rPr>
                <w:br/>
              </w:r>
              <w:r w:rsidDel="00AF6EDB">
                <w:rPr>
                  <w:rFonts w:ascii="ＭＳ Ｐゴシック" w:eastAsia="ＭＳ Ｐゴシック" w:hAnsi="ＭＳ Ｐゴシック" w:cs="ＭＳ Ｐゴシック" w:hint="eastAsia"/>
                  <w:bCs/>
                  <w:kern w:val="0"/>
                  <w:sz w:val="16"/>
                  <w:szCs w:val="16"/>
                </w:rPr>
                <w:delText>漏えいした情報の内容に応じて、対策実施組織を定め、想定訓練を行なう。</w:delText>
              </w:r>
            </w:del>
          </w:p>
        </w:tc>
        <w:tc>
          <w:tcPr>
            <w:tcW w:w="1950" w:type="dxa"/>
            <w:tcBorders>
              <w:top w:val="nil"/>
              <w:left w:val="nil"/>
              <w:bottom w:val="single" w:sz="8" w:space="0" w:color="auto"/>
              <w:right w:val="single" w:sz="8" w:space="0" w:color="auto"/>
            </w:tcBorders>
          </w:tcPr>
          <w:p w14:paraId="7A66A9C2" w14:textId="77777777" w:rsidR="00B87BA4" w:rsidDel="00AF6EDB" w:rsidRDefault="00B87BA4">
            <w:pPr>
              <w:widowControl/>
              <w:spacing w:afterLines="0" w:after="0"/>
              <w:ind w:left="0" w:firstLineChars="0" w:firstLine="0"/>
              <w:rPr>
                <w:del w:id="790" w:author="作成者"/>
                <w:rFonts w:ascii="ＭＳ Ｐゴシック" w:eastAsia="ＭＳ Ｐゴシック" w:hAnsi="ＭＳ Ｐゴシック" w:cs="ＭＳ Ｐゴシック"/>
                <w:bCs/>
                <w:kern w:val="0"/>
                <w:sz w:val="16"/>
                <w:szCs w:val="16"/>
              </w:rPr>
            </w:pPr>
            <w:del w:id="791" w:author="作成者">
              <w:r w:rsidDel="00AF6EDB">
                <w:rPr>
                  <w:rFonts w:ascii="ＭＳ Ｐゴシック" w:eastAsia="ＭＳ Ｐゴシック" w:hAnsi="ＭＳ Ｐゴシック" w:cs="ＭＳ Ｐゴシック" w:hint="eastAsia"/>
                  <w:bCs/>
                  <w:kern w:val="0"/>
                  <w:sz w:val="16"/>
                  <w:szCs w:val="16"/>
                </w:rPr>
                <w:delText>■漏えい事故のレベルを判断し、全社に指揮命令をする組織体制がある</w:delText>
              </w:r>
              <w:r w:rsidDel="00AF6EDB">
                <w:rPr>
                  <w:rFonts w:ascii="ＭＳ Ｐゴシック" w:eastAsia="ＭＳ Ｐゴシック" w:hAnsi="ＭＳ Ｐゴシック" w:cs="ＭＳ Ｐゴシック"/>
                  <w:bCs/>
                  <w:kern w:val="0"/>
                  <w:sz w:val="16"/>
                  <w:szCs w:val="16"/>
                </w:rPr>
                <w:br/>
              </w:r>
              <w:r w:rsidDel="00AF6EDB">
                <w:rPr>
                  <w:rFonts w:ascii="ＭＳ Ｐゴシック" w:eastAsia="ＭＳ Ｐゴシック" w:hAnsi="ＭＳ Ｐゴシック" w:cs="ＭＳ Ｐゴシック" w:hint="eastAsia"/>
                  <w:bCs/>
                  <w:kern w:val="0"/>
                  <w:sz w:val="16"/>
                  <w:szCs w:val="16"/>
                </w:rPr>
                <w:delText>漏えいした情報の内容に応じて、対策実施組織を定め、想定訓練を行なう。</w:delText>
              </w:r>
            </w:del>
          </w:p>
        </w:tc>
        <w:tc>
          <w:tcPr>
            <w:tcW w:w="851" w:type="dxa"/>
            <w:tcBorders>
              <w:top w:val="nil"/>
              <w:left w:val="single" w:sz="4" w:space="0" w:color="auto"/>
              <w:bottom w:val="single" w:sz="4" w:space="0" w:color="auto"/>
              <w:right w:val="single" w:sz="4" w:space="0" w:color="auto"/>
            </w:tcBorders>
          </w:tcPr>
          <w:p w14:paraId="4F8B67A5" w14:textId="77777777" w:rsidR="00B87BA4" w:rsidDel="00AF6EDB" w:rsidRDefault="00B87BA4">
            <w:pPr>
              <w:widowControl/>
              <w:spacing w:afterLines="0" w:after="0"/>
              <w:ind w:left="0" w:firstLineChars="0" w:firstLine="0"/>
              <w:rPr>
                <w:del w:id="792" w:author="作成者"/>
                <w:rFonts w:ascii="ＭＳ Ｐゴシック" w:eastAsia="ＭＳ Ｐゴシック" w:hAnsi="ＭＳ Ｐゴシック" w:cs="ＭＳ Ｐゴシック"/>
                <w:color w:val="000000"/>
                <w:kern w:val="0"/>
                <w:sz w:val="16"/>
                <w:szCs w:val="16"/>
              </w:rPr>
            </w:pPr>
          </w:p>
        </w:tc>
        <w:tc>
          <w:tcPr>
            <w:tcW w:w="850" w:type="dxa"/>
            <w:tcBorders>
              <w:top w:val="nil"/>
              <w:left w:val="single" w:sz="4" w:space="0" w:color="auto"/>
              <w:bottom w:val="single" w:sz="4" w:space="0" w:color="auto"/>
              <w:right w:val="single" w:sz="4" w:space="0" w:color="auto"/>
            </w:tcBorders>
          </w:tcPr>
          <w:p w14:paraId="3213FBA2" w14:textId="77777777" w:rsidR="00B87BA4" w:rsidDel="00AF6EDB" w:rsidRDefault="00B87BA4">
            <w:pPr>
              <w:widowControl/>
              <w:spacing w:afterLines="0" w:after="0"/>
              <w:ind w:left="0" w:firstLineChars="0" w:firstLine="0"/>
              <w:rPr>
                <w:del w:id="793" w:author="作成者"/>
                <w:rFonts w:ascii="ＭＳ Ｐゴシック" w:eastAsia="ＭＳ Ｐゴシック" w:hAnsi="ＭＳ Ｐゴシック" w:cs="ＭＳ Ｐゴシック"/>
                <w:color w:val="000000"/>
                <w:kern w:val="0"/>
                <w:sz w:val="16"/>
                <w:szCs w:val="16"/>
              </w:rPr>
            </w:pPr>
          </w:p>
        </w:tc>
        <w:tc>
          <w:tcPr>
            <w:tcW w:w="1134" w:type="dxa"/>
            <w:tcBorders>
              <w:top w:val="nil"/>
              <w:left w:val="single" w:sz="4" w:space="0" w:color="auto"/>
              <w:bottom w:val="single" w:sz="4" w:space="0" w:color="auto"/>
              <w:right w:val="single" w:sz="4" w:space="0" w:color="auto"/>
            </w:tcBorders>
            <w:noWrap/>
            <w:vAlign w:val="center"/>
          </w:tcPr>
          <w:p w14:paraId="43A955C3" w14:textId="77777777" w:rsidR="00B87BA4" w:rsidDel="00AF6EDB" w:rsidRDefault="00B87BA4">
            <w:pPr>
              <w:widowControl/>
              <w:spacing w:afterLines="0" w:after="0"/>
              <w:ind w:left="0" w:firstLineChars="0" w:firstLine="0"/>
              <w:rPr>
                <w:del w:id="794" w:author="作成者"/>
                <w:rFonts w:ascii="ＭＳ Ｐゴシック" w:eastAsia="ＭＳ Ｐゴシック" w:hAnsi="ＭＳ Ｐゴシック" w:cs="ＭＳ Ｐゴシック"/>
                <w:color w:val="000000"/>
                <w:kern w:val="0"/>
                <w:sz w:val="16"/>
                <w:szCs w:val="16"/>
              </w:rPr>
            </w:pPr>
            <w:del w:id="795" w:author="作成者">
              <w:r w:rsidDel="00AF6EDB">
                <w:rPr>
                  <w:rFonts w:ascii="ＭＳ Ｐゴシック" w:eastAsia="ＭＳ Ｐゴシック" w:hAnsi="ＭＳ Ｐゴシック" w:cs="ＭＳ Ｐゴシック" w:hint="eastAsia"/>
                  <w:color w:val="000000"/>
                  <w:kern w:val="0"/>
                  <w:sz w:val="16"/>
                  <w:szCs w:val="16"/>
                </w:rPr>
                <w:delText xml:space="preserve">　</w:delText>
              </w:r>
            </w:del>
          </w:p>
        </w:tc>
        <w:tc>
          <w:tcPr>
            <w:tcW w:w="1510" w:type="dxa"/>
            <w:tcBorders>
              <w:top w:val="nil"/>
              <w:left w:val="nil"/>
              <w:bottom w:val="single" w:sz="4" w:space="0" w:color="auto"/>
              <w:right w:val="single" w:sz="8" w:space="0" w:color="auto"/>
            </w:tcBorders>
            <w:noWrap/>
            <w:vAlign w:val="center"/>
          </w:tcPr>
          <w:p w14:paraId="524BE07F" w14:textId="77777777" w:rsidR="00B87BA4" w:rsidDel="00AF6EDB" w:rsidRDefault="00B87BA4">
            <w:pPr>
              <w:widowControl/>
              <w:spacing w:afterLines="0" w:after="0"/>
              <w:ind w:left="0" w:firstLineChars="0" w:firstLine="0"/>
              <w:rPr>
                <w:del w:id="796" w:author="作成者"/>
                <w:rFonts w:ascii="ＭＳ Ｐゴシック" w:eastAsia="ＭＳ Ｐゴシック" w:hAnsi="ＭＳ Ｐゴシック" w:cs="ＭＳ Ｐゴシック"/>
                <w:color w:val="000000"/>
                <w:kern w:val="0"/>
                <w:sz w:val="16"/>
                <w:szCs w:val="16"/>
              </w:rPr>
            </w:pPr>
            <w:del w:id="797" w:author="作成者">
              <w:r w:rsidDel="00AF6EDB">
                <w:rPr>
                  <w:rFonts w:ascii="ＭＳ Ｐゴシック" w:eastAsia="ＭＳ Ｐゴシック" w:hAnsi="ＭＳ Ｐゴシック" w:cs="ＭＳ Ｐゴシック" w:hint="eastAsia"/>
                  <w:color w:val="000000"/>
                  <w:kern w:val="0"/>
                  <w:sz w:val="16"/>
                  <w:szCs w:val="16"/>
                </w:rPr>
                <w:delText xml:space="preserve">　</w:delText>
              </w:r>
            </w:del>
          </w:p>
        </w:tc>
      </w:tr>
    </w:tbl>
    <w:p w14:paraId="74C6727A" w14:textId="77777777" w:rsidR="00B87BA4" w:rsidDel="00AF6EDB" w:rsidRDefault="00B87BA4">
      <w:pPr>
        <w:spacing w:beforeLines="50" w:before="180" w:afterLines="0" w:after="0"/>
        <w:ind w:left="0" w:firstLine="210"/>
        <w:jc w:val="center"/>
        <w:rPr>
          <w:del w:id="798" w:author="作成者"/>
        </w:rPr>
      </w:pPr>
      <w:del w:id="799" w:author="作成者">
        <w:r w:rsidDel="00AF6EDB">
          <w:rPr>
            <w:rFonts w:hint="eastAsia"/>
          </w:rPr>
          <w:delText xml:space="preserve">10. </w:delText>
        </w:r>
        <w:r w:rsidDel="00AF6EDB">
          <w:rPr>
            <w:rFonts w:hint="eastAsia"/>
          </w:rPr>
          <w:delText>セキュリティチェックシート</w:delText>
        </w:r>
        <w:r w:rsidDel="00AF6EDB">
          <w:rPr>
            <w:rFonts w:hint="eastAsia"/>
          </w:rPr>
          <w:delText xml:space="preserve"> Web</w:delText>
        </w:r>
        <w:r w:rsidDel="00AF6EDB">
          <w:rPr>
            <w:rFonts w:hint="eastAsia"/>
          </w:rPr>
          <w:delText>アプリケーション版</w:delText>
        </w:r>
      </w:del>
    </w:p>
    <w:p w14:paraId="7C22BA16" w14:textId="77777777" w:rsidR="00B87BA4" w:rsidDel="00AF6EDB" w:rsidRDefault="00B87BA4">
      <w:pPr>
        <w:spacing w:afterLines="0"/>
        <w:ind w:left="0" w:firstLine="210"/>
        <w:rPr>
          <w:del w:id="800" w:author="作成者"/>
        </w:rPr>
      </w:pPr>
      <w:del w:id="801" w:author="作成者">
        <w:r w:rsidDel="00AF6EDB">
          <w:rPr>
            <w:rFonts w:hint="eastAsia"/>
          </w:rPr>
          <w:delText>■技術的セキュリティ対策</w:delText>
        </w:r>
      </w:del>
    </w:p>
    <w:tbl>
      <w:tblPr>
        <w:tblW w:w="15375" w:type="dxa"/>
        <w:jc w:val="center"/>
        <w:tblCellMar>
          <w:left w:w="99" w:type="dxa"/>
          <w:right w:w="99" w:type="dxa"/>
        </w:tblCellMar>
        <w:tblLook w:val="04A0" w:firstRow="1" w:lastRow="0" w:firstColumn="1" w:lastColumn="0" w:noHBand="0" w:noVBand="1"/>
      </w:tblPr>
      <w:tblGrid>
        <w:gridCol w:w="1805"/>
        <w:gridCol w:w="1843"/>
        <w:gridCol w:w="1807"/>
        <w:gridCol w:w="1807"/>
        <w:gridCol w:w="1807"/>
        <w:gridCol w:w="1950"/>
        <w:gridCol w:w="832"/>
        <w:gridCol w:w="869"/>
        <w:gridCol w:w="1134"/>
        <w:gridCol w:w="1521"/>
      </w:tblGrid>
      <w:tr w:rsidR="00B87BA4" w:rsidDel="00AF6EDB" w14:paraId="19B1FE4E" w14:textId="77777777">
        <w:trPr>
          <w:cantSplit/>
          <w:trHeight w:val="133"/>
          <w:tblHeader/>
          <w:jc w:val="center"/>
          <w:del w:id="802" w:author="作成者"/>
        </w:trPr>
        <w:tc>
          <w:tcPr>
            <w:tcW w:w="1805" w:type="dxa"/>
            <w:vMerge w:val="restart"/>
            <w:tcBorders>
              <w:top w:val="single" w:sz="8" w:space="0" w:color="auto"/>
              <w:left w:val="single" w:sz="8" w:space="0" w:color="auto"/>
              <w:bottom w:val="single" w:sz="8" w:space="0" w:color="000000"/>
              <w:right w:val="single" w:sz="4" w:space="0" w:color="auto"/>
            </w:tcBorders>
            <w:noWrap/>
            <w:vAlign w:val="center"/>
          </w:tcPr>
          <w:p w14:paraId="5B49E34A" w14:textId="77777777" w:rsidR="00B87BA4" w:rsidDel="00AF6EDB" w:rsidRDefault="00B87BA4">
            <w:pPr>
              <w:widowControl/>
              <w:spacing w:afterLines="0" w:after="0"/>
              <w:ind w:left="0" w:firstLineChars="0" w:firstLine="0"/>
              <w:jc w:val="center"/>
              <w:rPr>
                <w:del w:id="803" w:author="作成者"/>
                <w:rFonts w:ascii="ＭＳ Ｐゴシック" w:eastAsia="ＭＳ Ｐゴシック" w:hAnsi="ＭＳ Ｐゴシック" w:cs="ＭＳ Ｐゴシック"/>
                <w:kern w:val="0"/>
                <w:sz w:val="16"/>
                <w:szCs w:val="16"/>
              </w:rPr>
            </w:pPr>
            <w:del w:id="804" w:author="作成者">
              <w:r w:rsidDel="00AF6EDB">
                <w:rPr>
                  <w:rFonts w:ascii="ＭＳ Ｐゴシック" w:eastAsia="ＭＳ Ｐゴシック" w:hAnsi="ＭＳ Ｐゴシック" w:cs="ＭＳ Ｐゴシック" w:hint="eastAsia"/>
                  <w:kern w:val="0"/>
                  <w:sz w:val="16"/>
                  <w:szCs w:val="16"/>
                </w:rPr>
                <w:delText>技術的</w:delText>
              </w:r>
              <w:r w:rsidDel="00AF6EDB">
                <w:rPr>
                  <w:rFonts w:ascii="ＭＳ Ｐゴシック" w:eastAsia="ＭＳ Ｐゴシック" w:hAnsi="ＭＳ Ｐゴシック" w:cs="ＭＳ Ｐゴシック"/>
                  <w:kern w:val="0"/>
                  <w:sz w:val="16"/>
                  <w:szCs w:val="16"/>
                </w:rPr>
                <w:br/>
              </w:r>
              <w:r w:rsidDel="00AF6EDB">
                <w:rPr>
                  <w:rFonts w:ascii="ＭＳ Ｐゴシック" w:eastAsia="ＭＳ Ｐゴシック" w:hAnsi="ＭＳ Ｐゴシック" w:cs="ＭＳ Ｐゴシック" w:hint="eastAsia"/>
                  <w:kern w:val="0"/>
                  <w:sz w:val="16"/>
                  <w:szCs w:val="16"/>
                </w:rPr>
                <w:delText>セキュリティ対策</w:delText>
              </w:r>
            </w:del>
          </w:p>
        </w:tc>
        <w:tc>
          <w:tcPr>
            <w:tcW w:w="1843" w:type="dxa"/>
            <w:vMerge w:val="restart"/>
            <w:tcBorders>
              <w:top w:val="single" w:sz="8" w:space="0" w:color="auto"/>
              <w:left w:val="single" w:sz="4" w:space="0" w:color="auto"/>
              <w:bottom w:val="single" w:sz="8" w:space="0" w:color="000000"/>
              <w:right w:val="single" w:sz="4" w:space="0" w:color="auto"/>
            </w:tcBorders>
            <w:noWrap/>
            <w:vAlign w:val="center"/>
          </w:tcPr>
          <w:p w14:paraId="3CA16D1E" w14:textId="77777777" w:rsidR="00B87BA4" w:rsidDel="00AF6EDB" w:rsidRDefault="00B87BA4">
            <w:pPr>
              <w:widowControl/>
              <w:spacing w:afterLines="0" w:after="0"/>
              <w:ind w:left="0" w:firstLineChars="0" w:firstLine="0"/>
              <w:jc w:val="center"/>
              <w:rPr>
                <w:del w:id="805" w:author="作成者"/>
                <w:rFonts w:ascii="ＭＳ Ｐゴシック" w:eastAsia="ＭＳ Ｐゴシック" w:hAnsi="ＭＳ Ｐゴシック" w:cs="ＭＳ Ｐゴシック"/>
                <w:kern w:val="0"/>
                <w:sz w:val="16"/>
                <w:szCs w:val="16"/>
              </w:rPr>
            </w:pPr>
            <w:del w:id="806" w:author="作成者">
              <w:r w:rsidDel="00AF6EDB">
                <w:rPr>
                  <w:rFonts w:ascii="ＭＳ Ｐゴシック" w:eastAsia="ＭＳ Ｐゴシック" w:hAnsi="ＭＳ Ｐゴシック" w:cs="ＭＳ Ｐゴシック" w:hint="eastAsia"/>
                  <w:kern w:val="0"/>
                  <w:sz w:val="16"/>
                  <w:szCs w:val="16"/>
                </w:rPr>
                <w:delText>脅威の内容</w:delText>
              </w:r>
            </w:del>
          </w:p>
        </w:tc>
        <w:tc>
          <w:tcPr>
            <w:tcW w:w="7371" w:type="dxa"/>
            <w:gridSpan w:val="4"/>
            <w:tcBorders>
              <w:top w:val="single" w:sz="8" w:space="0" w:color="auto"/>
              <w:left w:val="nil"/>
              <w:bottom w:val="single" w:sz="4" w:space="0" w:color="auto"/>
              <w:right w:val="single" w:sz="8" w:space="0" w:color="000000"/>
            </w:tcBorders>
            <w:noWrap/>
            <w:vAlign w:val="center"/>
          </w:tcPr>
          <w:p w14:paraId="17E3EC92" w14:textId="77777777" w:rsidR="00B87BA4" w:rsidDel="00AF6EDB" w:rsidRDefault="00B87BA4">
            <w:pPr>
              <w:widowControl/>
              <w:spacing w:afterLines="0" w:after="0"/>
              <w:ind w:left="0" w:firstLineChars="0" w:firstLine="0"/>
              <w:jc w:val="center"/>
              <w:rPr>
                <w:del w:id="807" w:author="作成者"/>
                <w:rFonts w:ascii="ＭＳ Ｐゴシック" w:eastAsia="ＭＳ Ｐゴシック" w:hAnsi="ＭＳ Ｐゴシック" w:cs="ＭＳ Ｐゴシック"/>
                <w:kern w:val="0"/>
                <w:sz w:val="16"/>
                <w:szCs w:val="16"/>
              </w:rPr>
            </w:pPr>
            <w:del w:id="808" w:author="作成者">
              <w:r w:rsidDel="00AF6EDB">
                <w:rPr>
                  <w:rFonts w:ascii="ＭＳ Ｐゴシック" w:eastAsia="ＭＳ Ｐゴシック" w:hAnsi="ＭＳ Ｐゴシック" w:cs="ＭＳ Ｐゴシック" w:hint="eastAsia"/>
                  <w:kern w:val="0"/>
                  <w:sz w:val="16"/>
                  <w:szCs w:val="16"/>
                </w:rPr>
                <w:delText>参考情報（上位レベルは下位レベルの内容を含む）</w:delText>
              </w:r>
            </w:del>
          </w:p>
        </w:tc>
        <w:tc>
          <w:tcPr>
            <w:tcW w:w="1701" w:type="dxa"/>
            <w:gridSpan w:val="2"/>
            <w:tcBorders>
              <w:top w:val="single" w:sz="8" w:space="0" w:color="auto"/>
              <w:left w:val="nil"/>
              <w:bottom w:val="single" w:sz="4" w:space="0" w:color="auto"/>
              <w:right w:val="single" w:sz="4" w:space="0" w:color="auto"/>
            </w:tcBorders>
          </w:tcPr>
          <w:p w14:paraId="1DF75A42" w14:textId="77777777" w:rsidR="00B87BA4" w:rsidDel="00AF6EDB" w:rsidRDefault="00B87BA4">
            <w:pPr>
              <w:widowControl/>
              <w:spacing w:afterLines="0" w:after="0"/>
              <w:ind w:left="0" w:firstLineChars="0" w:firstLine="0"/>
              <w:jc w:val="center"/>
              <w:rPr>
                <w:del w:id="809" w:author="作成者"/>
                <w:rFonts w:ascii="ＭＳ Ｐゴシック" w:eastAsia="ＭＳ Ｐゴシック" w:hAnsi="ＭＳ Ｐゴシック" w:cs="ＭＳ Ｐゴシック"/>
                <w:color w:val="000000"/>
                <w:kern w:val="0"/>
                <w:sz w:val="16"/>
                <w:szCs w:val="16"/>
              </w:rPr>
            </w:pPr>
            <w:del w:id="810" w:author="作成者">
              <w:r w:rsidDel="00AF6EDB">
                <w:rPr>
                  <w:rFonts w:ascii="ＭＳ Ｐゴシック" w:eastAsia="ＭＳ Ｐゴシック" w:hAnsi="ＭＳ Ｐゴシック" w:cs="ＭＳ Ｐゴシック" w:hint="eastAsia"/>
                  <w:color w:val="000000"/>
                  <w:kern w:val="0"/>
                  <w:sz w:val="16"/>
                  <w:szCs w:val="16"/>
                </w:rPr>
                <w:delText>役割</w:delText>
              </w:r>
            </w:del>
          </w:p>
        </w:tc>
        <w:tc>
          <w:tcPr>
            <w:tcW w:w="2655" w:type="dxa"/>
            <w:gridSpan w:val="2"/>
            <w:tcBorders>
              <w:top w:val="single" w:sz="8" w:space="0" w:color="auto"/>
              <w:left w:val="single" w:sz="4" w:space="0" w:color="auto"/>
              <w:bottom w:val="single" w:sz="4" w:space="0" w:color="auto"/>
              <w:right w:val="single" w:sz="8" w:space="0" w:color="000000"/>
            </w:tcBorders>
            <w:noWrap/>
            <w:vAlign w:val="center"/>
          </w:tcPr>
          <w:p w14:paraId="354E58D0" w14:textId="77777777" w:rsidR="00B87BA4" w:rsidDel="00AF6EDB" w:rsidRDefault="00B87BA4">
            <w:pPr>
              <w:widowControl/>
              <w:spacing w:afterLines="0" w:after="0"/>
              <w:ind w:left="0" w:firstLineChars="0" w:firstLine="0"/>
              <w:jc w:val="center"/>
              <w:rPr>
                <w:del w:id="811" w:author="作成者"/>
                <w:rFonts w:ascii="ＭＳ Ｐゴシック" w:eastAsia="ＭＳ Ｐゴシック" w:hAnsi="ＭＳ Ｐゴシック" w:cs="ＭＳ Ｐゴシック"/>
                <w:color w:val="000000"/>
                <w:kern w:val="0"/>
                <w:sz w:val="16"/>
                <w:szCs w:val="16"/>
              </w:rPr>
            </w:pPr>
            <w:del w:id="812" w:author="作成者">
              <w:r w:rsidDel="00AF6EDB">
                <w:rPr>
                  <w:rFonts w:ascii="ＭＳ Ｐゴシック" w:eastAsia="ＭＳ Ｐゴシック" w:hAnsi="ＭＳ Ｐゴシック" w:cs="ＭＳ Ｐゴシック" w:hint="eastAsia"/>
                  <w:color w:val="000000"/>
                  <w:kern w:val="0"/>
                  <w:sz w:val="16"/>
                  <w:szCs w:val="16"/>
                </w:rPr>
                <w:delText>本件業務での対応</w:delText>
              </w:r>
            </w:del>
          </w:p>
        </w:tc>
      </w:tr>
      <w:tr w:rsidR="00B87BA4" w:rsidDel="00AF6EDB" w14:paraId="622D781E" w14:textId="77777777">
        <w:trPr>
          <w:cantSplit/>
          <w:trHeight w:val="60"/>
          <w:tblHeader/>
          <w:jc w:val="center"/>
          <w:del w:id="813" w:author="作成者"/>
        </w:trPr>
        <w:tc>
          <w:tcPr>
            <w:tcW w:w="1805" w:type="dxa"/>
            <w:vMerge/>
            <w:tcBorders>
              <w:top w:val="single" w:sz="8" w:space="0" w:color="auto"/>
              <w:left w:val="single" w:sz="8" w:space="0" w:color="auto"/>
              <w:bottom w:val="single" w:sz="8" w:space="0" w:color="000000"/>
              <w:right w:val="single" w:sz="4" w:space="0" w:color="auto"/>
            </w:tcBorders>
            <w:vAlign w:val="center"/>
          </w:tcPr>
          <w:p w14:paraId="5C75A889" w14:textId="77777777" w:rsidR="00B87BA4" w:rsidDel="00AF6EDB" w:rsidRDefault="00B87BA4">
            <w:pPr>
              <w:widowControl/>
              <w:spacing w:afterLines="0" w:after="0"/>
              <w:ind w:left="0" w:firstLineChars="0" w:firstLine="0"/>
              <w:rPr>
                <w:del w:id="814" w:author="作成者"/>
                <w:rFonts w:ascii="ＭＳ Ｐゴシック" w:eastAsia="ＭＳ Ｐゴシック" w:hAnsi="ＭＳ Ｐゴシック" w:cs="ＭＳ Ｐゴシック"/>
                <w:kern w:val="0"/>
                <w:sz w:val="16"/>
                <w:szCs w:val="16"/>
              </w:rPr>
            </w:pPr>
          </w:p>
        </w:tc>
        <w:tc>
          <w:tcPr>
            <w:tcW w:w="1843" w:type="dxa"/>
            <w:vMerge/>
            <w:tcBorders>
              <w:top w:val="single" w:sz="8" w:space="0" w:color="auto"/>
              <w:left w:val="single" w:sz="4" w:space="0" w:color="auto"/>
              <w:bottom w:val="single" w:sz="8" w:space="0" w:color="000000"/>
              <w:right w:val="single" w:sz="4" w:space="0" w:color="auto"/>
            </w:tcBorders>
            <w:vAlign w:val="center"/>
          </w:tcPr>
          <w:p w14:paraId="28CF846F" w14:textId="77777777" w:rsidR="00B87BA4" w:rsidDel="00AF6EDB" w:rsidRDefault="00B87BA4">
            <w:pPr>
              <w:widowControl/>
              <w:spacing w:afterLines="0" w:after="0"/>
              <w:ind w:left="0" w:firstLineChars="0" w:firstLine="0"/>
              <w:rPr>
                <w:del w:id="815" w:author="作成者"/>
                <w:rFonts w:ascii="ＭＳ Ｐゴシック" w:eastAsia="ＭＳ Ｐゴシック" w:hAnsi="ＭＳ Ｐゴシック" w:cs="ＭＳ Ｐゴシック"/>
                <w:kern w:val="0"/>
                <w:sz w:val="16"/>
                <w:szCs w:val="16"/>
              </w:rPr>
            </w:pPr>
          </w:p>
        </w:tc>
        <w:tc>
          <w:tcPr>
            <w:tcW w:w="1807" w:type="dxa"/>
            <w:tcBorders>
              <w:top w:val="nil"/>
              <w:left w:val="nil"/>
              <w:bottom w:val="single" w:sz="8" w:space="0" w:color="auto"/>
              <w:right w:val="single" w:sz="4" w:space="0" w:color="auto"/>
            </w:tcBorders>
            <w:vAlign w:val="center"/>
          </w:tcPr>
          <w:p w14:paraId="3C18690C" w14:textId="77777777" w:rsidR="00B87BA4" w:rsidDel="00AF6EDB" w:rsidRDefault="00B87BA4">
            <w:pPr>
              <w:widowControl/>
              <w:spacing w:afterLines="0" w:after="0"/>
              <w:ind w:left="0" w:firstLineChars="0" w:firstLine="0"/>
              <w:jc w:val="center"/>
              <w:rPr>
                <w:del w:id="816" w:author="作成者"/>
                <w:rFonts w:ascii="ＭＳ Ｐゴシック" w:eastAsia="ＭＳ Ｐゴシック" w:hAnsi="ＭＳ Ｐゴシック" w:cs="ＭＳ Ｐゴシック"/>
                <w:kern w:val="0"/>
                <w:sz w:val="16"/>
                <w:szCs w:val="16"/>
              </w:rPr>
            </w:pPr>
            <w:del w:id="817" w:author="作成者">
              <w:r w:rsidDel="00AF6EDB">
                <w:rPr>
                  <w:rFonts w:ascii="ＭＳ Ｐゴシック" w:eastAsia="ＭＳ Ｐゴシック" w:hAnsi="ＭＳ Ｐゴシック" w:cs="ＭＳ Ｐゴシック" w:hint="eastAsia"/>
                  <w:kern w:val="0"/>
                  <w:sz w:val="16"/>
                  <w:szCs w:val="16"/>
                </w:rPr>
                <w:delText>レベル1</w:delText>
              </w:r>
            </w:del>
          </w:p>
        </w:tc>
        <w:tc>
          <w:tcPr>
            <w:tcW w:w="1807" w:type="dxa"/>
            <w:tcBorders>
              <w:top w:val="nil"/>
              <w:left w:val="nil"/>
              <w:bottom w:val="single" w:sz="8" w:space="0" w:color="auto"/>
              <w:right w:val="single" w:sz="4" w:space="0" w:color="auto"/>
            </w:tcBorders>
            <w:vAlign w:val="center"/>
          </w:tcPr>
          <w:p w14:paraId="0F82B938" w14:textId="77777777" w:rsidR="00B87BA4" w:rsidDel="00AF6EDB" w:rsidRDefault="00B87BA4">
            <w:pPr>
              <w:widowControl/>
              <w:spacing w:afterLines="0" w:after="0"/>
              <w:ind w:left="0" w:firstLineChars="0" w:firstLine="0"/>
              <w:jc w:val="center"/>
              <w:rPr>
                <w:del w:id="818" w:author="作成者"/>
                <w:rFonts w:ascii="ＭＳ Ｐゴシック" w:eastAsia="ＭＳ Ｐゴシック" w:hAnsi="ＭＳ Ｐゴシック" w:cs="ＭＳ Ｐゴシック"/>
                <w:kern w:val="0"/>
                <w:sz w:val="16"/>
                <w:szCs w:val="16"/>
              </w:rPr>
            </w:pPr>
            <w:del w:id="819" w:author="作成者">
              <w:r w:rsidDel="00AF6EDB">
                <w:rPr>
                  <w:rFonts w:ascii="ＭＳ Ｐゴシック" w:eastAsia="ＭＳ Ｐゴシック" w:hAnsi="ＭＳ Ｐゴシック" w:cs="ＭＳ Ｐゴシック" w:hint="eastAsia"/>
                  <w:kern w:val="0"/>
                  <w:sz w:val="16"/>
                  <w:szCs w:val="16"/>
                </w:rPr>
                <w:delText>レベル2</w:delText>
              </w:r>
            </w:del>
          </w:p>
        </w:tc>
        <w:tc>
          <w:tcPr>
            <w:tcW w:w="1807" w:type="dxa"/>
            <w:tcBorders>
              <w:top w:val="nil"/>
              <w:left w:val="nil"/>
              <w:bottom w:val="single" w:sz="8" w:space="0" w:color="auto"/>
              <w:right w:val="single" w:sz="4" w:space="0" w:color="auto"/>
            </w:tcBorders>
            <w:vAlign w:val="center"/>
          </w:tcPr>
          <w:p w14:paraId="2508543D" w14:textId="77777777" w:rsidR="00B87BA4" w:rsidDel="00AF6EDB" w:rsidRDefault="00B87BA4">
            <w:pPr>
              <w:widowControl/>
              <w:spacing w:afterLines="0" w:after="0"/>
              <w:ind w:left="0" w:firstLineChars="0" w:firstLine="0"/>
              <w:jc w:val="center"/>
              <w:rPr>
                <w:del w:id="820" w:author="作成者"/>
                <w:rFonts w:ascii="ＭＳ Ｐゴシック" w:eastAsia="ＭＳ Ｐゴシック" w:hAnsi="ＭＳ Ｐゴシック" w:cs="ＭＳ Ｐゴシック"/>
                <w:kern w:val="0"/>
                <w:sz w:val="16"/>
                <w:szCs w:val="16"/>
              </w:rPr>
            </w:pPr>
            <w:del w:id="821" w:author="作成者">
              <w:r w:rsidDel="00AF6EDB">
                <w:rPr>
                  <w:rFonts w:ascii="ＭＳ Ｐゴシック" w:eastAsia="ＭＳ Ｐゴシック" w:hAnsi="ＭＳ Ｐゴシック" w:cs="ＭＳ Ｐゴシック" w:hint="eastAsia"/>
                  <w:kern w:val="0"/>
                  <w:sz w:val="16"/>
                  <w:szCs w:val="16"/>
                </w:rPr>
                <w:delText>レベル3</w:delText>
              </w:r>
            </w:del>
          </w:p>
        </w:tc>
        <w:tc>
          <w:tcPr>
            <w:tcW w:w="1950" w:type="dxa"/>
            <w:tcBorders>
              <w:top w:val="nil"/>
              <w:left w:val="nil"/>
              <w:bottom w:val="single" w:sz="8" w:space="0" w:color="auto"/>
              <w:right w:val="single" w:sz="8" w:space="0" w:color="auto"/>
            </w:tcBorders>
            <w:vAlign w:val="center"/>
          </w:tcPr>
          <w:p w14:paraId="4B947928" w14:textId="77777777" w:rsidR="00B87BA4" w:rsidDel="00AF6EDB" w:rsidRDefault="00B87BA4">
            <w:pPr>
              <w:widowControl/>
              <w:spacing w:afterLines="0" w:after="0"/>
              <w:ind w:left="0" w:firstLineChars="0" w:firstLine="0"/>
              <w:jc w:val="center"/>
              <w:rPr>
                <w:del w:id="822" w:author="作成者"/>
                <w:rFonts w:ascii="ＭＳ Ｐゴシック" w:eastAsia="ＭＳ Ｐゴシック" w:hAnsi="ＭＳ Ｐゴシック" w:cs="ＭＳ Ｐゴシック"/>
                <w:kern w:val="0"/>
                <w:sz w:val="16"/>
                <w:szCs w:val="16"/>
              </w:rPr>
            </w:pPr>
            <w:del w:id="823" w:author="作成者">
              <w:r w:rsidDel="00AF6EDB">
                <w:rPr>
                  <w:rFonts w:ascii="ＭＳ Ｐゴシック" w:eastAsia="ＭＳ Ｐゴシック" w:hAnsi="ＭＳ Ｐゴシック" w:cs="ＭＳ Ｐゴシック" w:hint="eastAsia"/>
                  <w:kern w:val="0"/>
                  <w:sz w:val="16"/>
                  <w:szCs w:val="16"/>
                </w:rPr>
                <w:delText>レベル4</w:delText>
              </w:r>
            </w:del>
          </w:p>
        </w:tc>
        <w:tc>
          <w:tcPr>
            <w:tcW w:w="832" w:type="dxa"/>
            <w:tcBorders>
              <w:top w:val="nil"/>
              <w:left w:val="nil"/>
              <w:bottom w:val="single" w:sz="8" w:space="0" w:color="auto"/>
              <w:right w:val="single" w:sz="4" w:space="0" w:color="auto"/>
            </w:tcBorders>
          </w:tcPr>
          <w:p w14:paraId="19F8DAEF" w14:textId="77777777" w:rsidR="00B87BA4" w:rsidDel="00AF6EDB" w:rsidRDefault="00B87BA4">
            <w:pPr>
              <w:widowControl/>
              <w:spacing w:afterLines="0" w:after="0"/>
              <w:ind w:left="0" w:firstLineChars="0" w:firstLine="0"/>
              <w:jc w:val="center"/>
              <w:rPr>
                <w:del w:id="824" w:author="作成者"/>
                <w:rFonts w:ascii="ＭＳ Ｐゴシック" w:eastAsia="ＭＳ Ｐゴシック" w:hAnsi="ＭＳ Ｐゴシック" w:cs="ＭＳ Ｐゴシック"/>
                <w:color w:val="000000"/>
                <w:kern w:val="0"/>
                <w:sz w:val="16"/>
                <w:szCs w:val="16"/>
              </w:rPr>
            </w:pPr>
            <w:del w:id="825" w:author="作成者">
              <w:r w:rsidDel="00AF6EDB">
                <w:rPr>
                  <w:rFonts w:ascii="ＭＳ Ｐゴシック" w:eastAsia="ＭＳ Ｐゴシック" w:hAnsi="ＭＳ Ｐゴシック" w:cs="ＭＳ Ｐゴシック" w:hint="eastAsia"/>
                  <w:color w:val="000000"/>
                  <w:kern w:val="0"/>
                  <w:sz w:val="16"/>
                  <w:szCs w:val="16"/>
                </w:rPr>
                <w:delText>ユーザ</w:delText>
              </w:r>
            </w:del>
          </w:p>
        </w:tc>
        <w:tc>
          <w:tcPr>
            <w:tcW w:w="869" w:type="dxa"/>
            <w:tcBorders>
              <w:top w:val="nil"/>
              <w:left w:val="nil"/>
              <w:bottom w:val="single" w:sz="8" w:space="0" w:color="auto"/>
              <w:right w:val="single" w:sz="4" w:space="0" w:color="auto"/>
            </w:tcBorders>
          </w:tcPr>
          <w:p w14:paraId="7AF3CFC6" w14:textId="77777777" w:rsidR="00B87BA4" w:rsidDel="00AF6EDB" w:rsidRDefault="00B87BA4">
            <w:pPr>
              <w:widowControl/>
              <w:spacing w:afterLines="0" w:after="0"/>
              <w:ind w:left="0" w:firstLineChars="0" w:firstLine="0"/>
              <w:jc w:val="center"/>
              <w:rPr>
                <w:del w:id="826" w:author="作成者"/>
                <w:rFonts w:ascii="ＭＳ Ｐゴシック" w:eastAsia="ＭＳ Ｐゴシック" w:hAnsi="ＭＳ Ｐゴシック" w:cs="ＭＳ Ｐゴシック"/>
                <w:color w:val="000000"/>
                <w:kern w:val="0"/>
                <w:sz w:val="16"/>
                <w:szCs w:val="16"/>
              </w:rPr>
            </w:pPr>
            <w:del w:id="827" w:author="作成者">
              <w:r w:rsidDel="00AF6EDB">
                <w:rPr>
                  <w:rFonts w:ascii="ＭＳ Ｐゴシック" w:eastAsia="ＭＳ Ｐゴシック" w:hAnsi="ＭＳ Ｐゴシック" w:cs="ＭＳ Ｐゴシック" w:hint="eastAsia"/>
                  <w:color w:val="000000"/>
                  <w:kern w:val="0"/>
                  <w:sz w:val="16"/>
                  <w:szCs w:val="16"/>
                </w:rPr>
                <w:delText>ベンダ</w:delText>
              </w:r>
            </w:del>
          </w:p>
        </w:tc>
        <w:tc>
          <w:tcPr>
            <w:tcW w:w="1134" w:type="dxa"/>
            <w:tcBorders>
              <w:top w:val="nil"/>
              <w:left w:val="single" w:sz="4" w:space="0" w:color="auto"/>
              <w:bottom w:val="single" w:sz="8" w:space="0" w:color="auto"/>
              <w:right w:val="single" w:sz="4" w:space="0" w:color="auto"/>
            </w:tcBorders>
            <w:noWrap/>
            <w:vAlign w:val="center"/>
          </w:tcPr>
          <w:p w14:paraId="7676CDAC" w14:textId="77777777" w:rsidR="00B87BA4" w:rsidDel="00AF6EDB" w:rsidRDefault="00B87BA4">
            <w:pPr>
              <w:widowControl/>
              <w:spacing w:afterLines="0" w:after="0"/>
              <w:ind w:left="0" w:firstLineChars="0" w:firstLine="0"/>
              <w:jc w:val="center"/>
              <w:rPr>
                <w:del w:id="828" w:author="作成者"/>
                <w:rFonts w:ascii="ＭＳ Ｐゴシック" w:eastAsia="ＭＳ Ｐゴシック" w:hAnsi="ＭＳ Ｐゴシック" w:cs="ＭＳ Ｐゴシック"/>
                <w:color w:val="000000"/>
                <w:kern w:val="0"/>
                <w:sz w:val="16"/>
                <w:szCs w:val="16"/>
              </w:rPr>
            </w:pPr>
            <w:del w:id="829" w:author="作成者">
              <w:r w:rsidDel="00AF6EDB">
                <w:rPr>
                  <w:rFonts w:ascii="ＭＳ Ｐゴシック" w:eastAsia="ＭＳ Ｐゴシック" w:hAnsi="ＭＳ Ｐゴシック" w:cs="ＭＳ Ｐゴシック" w:hint="eastAsia"/>
                  <w:color w:val="000000"/>
                  <w:kern w:val="0"/>
                  <w:sz w:val="16"/>
                  <w:szCs w:val="16"/>
                </w:rPr>
                <w:delText>対応レベル</w:delText>
              </w:r>
            </w:del>
          </w:p>
        </w:tc>
        <w:tc>
          <w:tcPr>
            <w:tcW w:w="1521" w:type="dxa"/>
            <w:tcBorders>
              <w:top w:val="nil"/>
              <w:left w:val="nil"/>
              <w:bottom w:val="single" w:sz="8" w:space="0" w:color="auto"/>
              <w:right w:val="single" w:sz="8" w:space="0" w:color="auto"/>
            </w:tcBorders>
            <w:noWrap/>
            <w:vAlign w:val="center"/>
          </w:tcPr>
          <w:p w14:paraId="46BD2B28" w14:textId="77777777" w:rsidR="00B87BA4" w:rsidDel="00AF6EDB" w:rsidRDefault="00B87BA4">
            <w:pPr>
              <w:widowControl/>
              <w:spacing w:afterLines="0" w:after="0"/>
              <w:ind w:left="0" w:firstLineChars="0" w:firstLine="0"/>
              <w:jc w:val="center"/>
              <w:rPr>
                <w:del w:id="830" w:author="作成者"/>
                <w:rFonts w:ascii="ＭＳ Ｐゴシック" w:eastAsia="ＭＳ Ｐゴシック" w:hAnsi="ＭＳ Ｐゴシック" w:cs="ＭＳ Ｐゴシック"/>
                <w:color w:val="000000"/>
                <w:kern w:val="0"/>
                <w:sz w:val="16"/>
                <w:szCs w:val="16"/>
              </w:rPr>
            </w:pPr>
            <w:del w:id="831" w:author="作成者">
              <w:r w:rsidDel="00AF6EDB">
                <w:rPr>
                  <w:rFonts w:ascii="ＭＳ Ｐゴシック" w:eastAsia="ＭＳ Ｐゴシック" w:hAnsi="ＭＳ Ｐゴシック" w:cs="ＭＳ Ｐゴシック" w:hint="eastAsia"/>
                  <w:color w:val="000000"/>
                  <w:kern w:val="0"/>
                  <w:sz w:val="16"/>
                  <w:szCs w:val="16"/>
                </w:rPr>
                <w:delText>仕様又は</w:delText>
              </w:r>
              <w:r w:rsidDel="00AF6EDB">
                <w:rPr>
                  <w:rFonts w:ascii="ＭＳ Ｐゴシック" w:eastAsia="ＭＳ Ｐゴシック" w:hAnsi="ＭＳ Ｐゴシック" w:cs="ＭＳ Ｐゴシック"/>
                  <w:color w:val="000000"/>
                  <w:kern w:val="0"/>
                  <w:sz w:val="16"/>
                  <w:szCs w:val="16"/>
                </w:rPr>
                <w:br/>
              </w:r>
              <w:r w:rsidDel="00AF6EDB">
                <w:rPr>
                  <w:rFonts w:ascii="ＭＳ Ｐゴシック" w:eastAsia="ＭＳ Ｐゴシック" w:hAnsi="ＭＳ Ｐゴシック" w:cs="ＭＳ Ｐゴシック" w:hint="eastAsia"/>
                  <w:color w:val="000000"/>
                  <w:kern w:val="0"/>
                  <w:sz w:val="16"/>
                  <w:szCs w:val="16"/>
                </w:rPr>
                <w:delText>候補製品等</w:delText>
              </w:r>
            </w:del>
          </w:p>
        </w:tc>
      </w:tr>
      <w:tr w:rsidR="00B87BA4" w:rsidDel="00AF6EDB" w14:paraId="3328DE41" w14:textId="77777777">
        <w:trPr>
          <w:trHeight w:val="950"/>
          <w:jc w:val="center"/>
          <w:del w:id="832" w:author="作成者"/>
        </w:trPr>
        <w:tc>
          <w:tcPr>
            <w:tcW w:w="1805" w:type="dxa"/>
            <w:tcBorders>
              <w:top w:val="nil"/>
              <w:left w:val="single" w:sz="8" w:space="0" w:color="auto"/>
              <w:bottom w:val="single" w:sz="4" w:space="0" w:color="auto"/>
              <w:right w:val="single" w:sz="4" w:space="0" w:color="auto"/>
            </w:tcBorders>
          </w:tcPr>
          <w:p w14:paraId="056607E5" w14:textId="77777777" w:rsidR="00B87BA4" w:rsidDel="00AF6EDB" w:rsidRDefault="00B87BA4">
            <w:pPr>
              <w:widowControl/>
              <w:spacing w:afterLines="0" w:after="0"/>
              <w:ind w:left="0" w:firstLineChars="0" w:firstLine="0"/>
              <w:rPr>
                <w:del w:id="833" w:author="作成者"/>
                <w:rFonts w:ascii="ＭＳ Ｐゴシック" w:eastAsia="ＭＳ Ｐゴシック" w:hAnsi="ＭＳ Ｐゴシック" w:cs="ＭＳ Ｐゴシック"/>
                <w:bCs/>
                <w:kern w:val="0"/>
                <w:sz w:val="16"/>
                <w:szCs w:val="16"/>
              </w:rPr>
            </w:pPr>
            <w:del w:id="834" w:author="作成者">
              <w:r w:rsidDel="00AF6EDB">
                <w:rPr>
                  <w:rFonts w:ascii="ＭＳ Ｐゴシック" w:eastAsia="ＭＳ Ｐゴシック" w:hAnsi="ＭＳ Ｐゴシック" w:cs="ＭＳ Ｐゴシック" w:hint="eastAsia"/>
                  <w:bCs/>
                  <w:kern w:val="0"/>
                  <w:sz w:val="16"/>
                  <w:szCs w:val="16"/>
                </w:rPr>
                <w:delText>■認証</w:delText>
              </w:r>
              <w:r w:rsidDel="00AF6EDB">
                <w:rPr>
                  <w:rFonts w:ascii="ＭＳ Ｐゴシック" w:eastAsia="ＭＳ Ｐゴシック" w:hAnsi="ＭＳ Ｐゴシック" w:cs="ＭＳ Ｐゴシック" w:hint="eastAsia"/>
                  <w:kern w:val="0"/>
                  <w:sz w:val="16"/>
                  <w:szCs w:val="16"/>
                </w:rPr>
                <w:br/>
                <w:delText>情報を参照している人が本人なのかを証明をする。</w:delText>
              </w:r>
            </w:del>
          </w:p>
        </w:tc>
        <w:tc>
          <w:tcPr>
            <w:tcW w:w="1843" w:type="dxa"/>
            <w:tcBorders>
              <w:top w:val="nil"/>
              <w:left w:val="nil"/>
              <w:bottom w:val="single" w:sz="4" w:space="0" w:color="auto"/>
              <w:right w:val="single" w:sz="4" w:space="0" w:color="auto"/>
            </w:tcBorders>
          </w:tcPr>
          <w:p w14:paraId="36498C5F" w14:textId="77777777" w:rsidR="00B87BA4" w:rsidDel="00AF6EDB" w:rsidRDefault="00B87BA4">
            <w:pPr>
              <w:widowControl/>
              <w:spacing w:afterLines="0" w:after="0"/>
              <w:ind w:left="0" w:firstLineChars="0" w:firstLine="0"/>
              <w:rPr>
                <w:del w:id="835" w:author="作成者"/>
                <w:rFonts w:ascii="ＭＳ Ｐゴシック" w:eastAsia="ＭＳ Ｐゴシック" w:hAnsi="ＭＳ Ｐゴシック" w:cs="ＭＳ Ｐゴシック"/>
                <w:kern w:val="0"/>
                <w:sz w:val="16"/>
                <w:szCs w:val="16"/>
              </w:rPr>
            </w:pPr>
            <w:del w:id="836" w:author="作成者">
              <w:r w:rsidDel="00AF6EDB">
                <w:rPr>
                  <w:rFonts w:ascii="ＭＳ Ｐゴシック" w:eastAsia="ＭＳ Ｐゴシック" w:hAnsi="ＭＳ Ｐゴシック" w:cs="ＭＳ Ｐゴシック" w:hint="eastAsia"/>
                  <w:kern w:val="0"/>
                  <w:sz w:val="16"/>
                  <w:szCs w:val="16"/>
                </w:rPr>
                <w:delText>情報を参照している人が、本人なのかを管理していないと、他人に重要な情報を見られる可能性がある。</w:delText>
              </w:r>
            </w:del>
          </w:p>
        </w:tc>
        <w:tc>
          <w:tcPr>
            <w:tcW w:w="1807" w:type="dxa"/>
            <w:tcBorders>
              <w:top w:val="nil"/>
              <w:left w:val="nil"/>
              <w:bottom w:val="single" w:sz="4" w:space="0" w:color="auto"/>
              <w:right w:val="single" w:sz="4" w:space="0" w:color="auto"/>
            </w:tcBorders>
          </w:tcPr>
          <w:p w14:paraId="3E9AEA7C" w14:textId="77777777" w:rsidR="00B87BA4" w:rsidDel="00AF6EDB" w:rsidRDefault="00B87BA4">
            <w:pPr>
              <w:widowControl/>
              <w:spacing w:afterLines="0" w:after="0"/>
              <w:ind w:left="0" w:firstLineChars="0" w:firstLine="0"/>
              <w:rPr>
                <w:del w:id="837" w:author="作成者"/>
                <w:rFonts w:ascii="ＭＳ Ｐゴシック" w:eastAsia="ＭＳ Ｐゴシック" w:hAnsi="ＭＳ Ｐゴシック" w:cs="ＭＳ Ｐゴシック"/>
                <w:bCs/>
                <w:kern w:val="0"/>
                <w:sz w:val="16"/>
                <w:szCs w:val="16"/>
              </w:rPr>
            </w:pPr>
            <w:del w:id="838" w:author="作成者">
              <w:r w:rsidDel="00AF6EDB">
                <w:rPr>
                  <w:rFonts w:ascii="ＭＳ Ｐゴシック" w:eastAsia="ＭＳ Ｐゴシック" w:hAnsi="ＭＳ Ｐゴシック" w:cs="ＭＳ Ｐゴシック" w:hint="eastAsia"/>
                  <w:bCs/>
                  <w:kern w:val="0"/>
                  <w:sz w:val="16"/>
                  <w:szCs w:val="16"/>
                </w:rPr>
                <w:delText>■何も決められていない</w:delText>
              </w:r>
              <w:r w:rsidDel="00AF6EDB">
                <w:rPr>
                  <w:rFonts w:ascii="ＭＳ Ｐゴシック" w:eastAsia="ＭＳ Ｐゴシック" w:hAnsi="ＭＳ Ｐゴシック" w:cs="ＭＳ Ｐゴシック" w:hint="eastAsia"/>
                  <w:bCs/>
                  <w:kern w:val="0"/>
                  <w:sz w:val="16"/>
                  <w:szCs w:val="16"/>
                </w:rPr>
                <w:br/>
              </w:r>
              <w:r w:rsidDel="00AF6EDB">
                <w:rPr>
                  <w:rFonts w:ascii="ＭＳ Ｐゴシック" w:eastAsia="ＭＳ Ｐゴシック" w:hAnsi="ＭＳ Ｐゴシック" w:cs="ＭＳ Ｐゴシック" w:hint="eastAsia"/>
                  <w:kern w:val="0"/>
                  <w:sz w:val="16"/>
                  <w:szCs w:val="16"/>
                </w:rPr>
                <w:delText>情報を誰が参照しているか特定できない状態。</w:delText>
              </w:r>
            </w:del>
          </w:p>
        </w:tc>
        <w:tc>
          <w:tcPr>
            <w:tcW w:w="1807" w:type="dxa"/>
            <w:tcBorders>
              <w:top w:val="single" w:sz="8" w:space="0" w:color="auto"/>
              <w:left w:val="nil"/>
              <w:bottom w:val="single" w:sz="4" w:space="0" w:color="auto"/>
              <w:right w:val="single" w:sz="4" w:space="0" w:color="auto"/>
            </w:tcBorders>
            <w:shd w:val="clear" w:color="000000" w:fill="auto"/>
          </w:tcPr>
          <w:p w14:paraId="582265F2" w14:textId="77777777" w:rsidR="00B87BA4" w:rsidDel="00AF6EDB" w:rsidRDefault="00B87BA4">
            <w:pPr>
              <w:widowControl/>
              <w:spacing w:afterLines="0" w:after="0"/>
              <w:ind w:left="0" w:firstLineChars="0" w:firstLine="0"/>
              <w:rPr>
                <w:del w:id="839" w:author="作成者"/>
                <w:rFonts w:ascii="ＭＳ Ｐゴシック" w:eastAsia="ＭＳ Ｐゴシック" w:hAnsi="ＭＳ Ｐゴシック" w:cs="ＭＳ Ｐゴシック"/>
                <w:bCs/>
                <w:kern w:val="0"/>
                <w:sz w:val="16"/>
                <w:szCs w:val="16"/>
              </w:rPr>
            </w:pPr>
            <w:del w:id="840" w:author="作成者">
              <w:r w:rsidDel="00AF6EDB">
                <w:rPr>
                  <w:rFonts w:ascii="ＭＳ Ｐゴシック" w:eastAsia="ＭＳ Ｐゴシック" w:hAnsi="ＭＳ Ｐゴシック" w:cs="ＭＳ Ｐゴシック" w:hint="eastAsia"/>
                  <w:bCs/>
                  <w:kern w:val="0"/>
                  <w:sz w:val="16"/>
                  <w:szCs w:val="16"/>
                </w:rPr>
                <w:delText>■個人を認識できる</w:delText>
              </w:r>
              <w:r w:rsidDel="00AF6EDB">
                <w:rPr>
                  <w:rFonts w:ascii="ＭＳ Ｐゴシック" w:eastAsia="ＭＳ Ｐゴシック" w:hAnsi="ＭＳ Ｐゴシック" w:cs="ＭＳ Ｐゴシック" w:hint="eastAsia"/>
                  <w:kern w:val="0"/>
                  <w:sz w:val="16"/>
                  <w:szCs w:val="16"/>
                </w:rPr>
                <w:br/>
                <w:delText>パスワードを利用して、個人を認識できるようにする。</w:delText>
              </w:r>
            </w:del>
          </w:p>
        </w:tc>
        <w:tc>
          <w:tcPr>
            <w:tcW w:w="1807" w:type="dxa"/>
            <w:tcBorders>
              <w:top w:val="single" w:sz="8" w:space="0" w:color="auto"/>
              <w:left w:val="nil"/>
              <w:bottom w:val="single" w:sz="4" w:space="0" w:color="auto"/>
              <w:right w:val="single" w:sz="4" w:space="0" w:color="auto"/>
            </w:tcBorders>
            <w:shd w:val="clear" w:color="auto" w:fill="CCFFFF"/>
          </w:tcPr>
          <w:p w14:paraId="3AADD905" w14:textId="77777777" w:rsidR="00B87BA4" w:rsidDel="00AF6EDB" w:rsidRDefault="00B87BA4">
            <w:pPr>
              <w:widowControl/>
              <w:spacing w:afterLines="0" w:after="0"/>
              <w:ind w:left="0" w:firstLineChars="0" w:firstLine="0"/>
              <w:rPr>
                <w:del w:id="841" w:author="作成者"/>
                <w:rFonts w:ascii="ＭＳ Ｐゴシック" w:eastAsia="ＭＳ Ｐゴシック" w:hAnsi="ＭＳ Ｐゴシック" w:cs="ＭＳ Ｐゴシック"/>
                <w:bCs/>
                <w:kern w:val="0"/>
                <w:sz w:val="16"/>
                <w:szCs w:val="16"/>
              </w:rPr>
            </w:pPr>
            <w:del w:id="842" w:author="作成者">
              <w:r w:rsidDel="00AF6EDB">
                <w:rPr>
                  <w:rFonts w:ascii="ＭＳ Ｐゴシック" w:eastAsia="ＭＳ Ｐゴシック" w:hAnsi="ＭＳ Ｐゴシック" w:cs="ＭＳ Ｐゴシック" w:hint="eastAsia"/>
                  <w:bCs/>
                  <w:kern w:val="0"/>
                  <w:sz w:val="16"/>
                  <w:szCs w:val="16"/>
                </w:rPr>
                <w:delText>■本人認証の強化</w:delText>
              </w:r>
              <w:r w:rsidDel="00AF6EDB">
                <w:rPr>
                  <w:rFonts w:ascii="ＭＳ Ｐゴシック" w:eastAsia="ＭＳ Ｐゴシック" w:hAnsi="ＭＳ Ｐゴシック" w:cs="ＭＳ Ｐゴシック" w:hint="eastAsia"/>
                  <w:kern w:val="0"/>
                  <w:sz w:val="16"/>
                  <w:szCs w:val="16"/>
                </w:rPr>
                <w:br/>
                <w:delText>特定のカードやログインの二重化などで、本人認証を強化する。</w:delText>
              </w:r>
            </w:del>
          </w:p>
        </w:tc>
        <w:tc>
          <w:tcPr>
            <w:tcW w:w="1950" w:type="dxa"/>
            <w:tcBorders>
              <w:top w:val="nil"/>
              <w:left w:val="nil"/>
              <w:bottom w:val="single" w:sz="4" w:space="0" w:color="auto"/>
              <w:right w:val="single" w:sz="8" w:space="0" w:color="auto"/>
            </w:tcBorders>
          </w:tcPr>
          <w:p w14:paraId="3A6B6211" w14:textId="77777777" w:rsidR="00B87BA4" w:rsidDel="00AF6EDB" w:rsidRDefault="00B87BA4">
            <w:pPr>
              <w:widowControl/>
              <w:spacing w:afterLines="0" w:after="0"/>
              <w:ind w:left="0" w:firstLineChars="0" w:firstLine="0"/>
              <w:rPr>
                <w:del w:id="843" w:author="作成者"/>
                <w:rFonts w:ascii="ＭＳ Ｐゴシック" w:eastAsia="ＭＳ Ｐゴシック" w:hAnsi="ＭＳ Ｐゴシック" w:cs="ＭＳ Ｐゴシック"/>
                <w:bCs/>
                <w:kern w:val="0"/>
                <w:sz w:val="16"/>
                <w:szCs w:val="16"/>
              </w:rPr>
            </w:pPr>
            <w:del w:id="844" w:author="作成者">
              <w:r w:rsidDel="00AF6EDB">
                <w:rPr>
                  <w:rFonts w:ascii="ＭＳ Ｐゴシック" w:eastAsia="ＭＳ Ｐゴシック" w:hAnsi="ＭＳ Ｐゴシック" w:cs="ＭＳ Ｐゴシック" w:hint="eastAsia"/>
                  <w:bCs/>
                  <w:kern w:val="0"/>
                  <w:sz w:val="16"/>
                  <w:szCs w:val="16"/>
                </w:rPr>
                <w:delText>■絶対的な本人認証</w:delText>
              </w:r>
              <w:r w:rsidDel="00AF6EDB">
                <w:rPr>
                  <w:rFonts w:ascii="ＭＳ Ｐゴシック" w:eastAsia="ＭＳ Ｐゴシック" w:hAnsi="ＭＳ Ｐゴシック" w:cs="ＭＳ Ｐゴシック" w:hint="eastAsia"/>
                  <w:kern w:val="0"/>
                  <w:sz w:val="16"/>
                  <w:szCs w:val="16"/>
                </w:rPr>
                <w:br/>
                <w:delText>生体認証等を組み合わせ、定期的なポリシー変更を実施する。</w:delText>
              </w:r>
            </w:del>
          </w:p>
        </w:tc>
        <w:tc>
          <w:tcPr>
            <w:tcW w:w="832" w:type="dxa"/>
            <w:tcBorders>
              <w:top w:val="nil"/>
              <w:left w:val="nil"/>
              <w:bottom w:val="single" w:sz="4" w:space="0" w:color="auto"/>
              <w:right w:val="single" w:sz="4" w:space="0" w:color="auto"/>
            </w:tcBorders>
          </w:tcPr>
          <w:p w14:paraId="449E0A6E" w14:textId="77777777" w:rsidR="00B87BA4" w:rsidDel="00AF6EDB" w:rsidRDefault="00B87BA4">
            <w:pPr>
              <w:widowControl/>
              <w:spacing w:afterLines="0" w:after="0"/>
              <w:ind w:left="0" w:firstLineChars="0" w:firstLine="0"/>
              <w:rPr>
                <w:del w:id="845" w:author="作成者"/>
                <w:rFonts w:ascii="ＭＳ Ｐゴシック" w:eastAsia="ＭＳ Ｐゴシック" w:hAnsi="ＭＳ Ｐゴシック" w:cs="ＭＳ Ｐゴシック"/>
                <w:color w:val="000000"/>
                <w:kern w:val="0"/>
                <w:sz w:val="16"/>
                <w:szCs w:val="16"/>
              </w:rPr>
            </w:pPr>
          </w:p>
        </w:tc>
        <w:tc>
          <w:tcPr>
            <w:tcW w:w="869" w:type="dxa"/>
            <w:tcBorders>
              <w:top w:val="nil"/>
              <w:left w:val="nil"/>
              <w:bottom w:val="single" w:sz="4" w:space="0" w:color="auto"/>
              <w:right w:val="single" w:sz="4" w:space="0" w:color="auto"/>
            </w:tcBorders>
          </w:tcPr>
          <w:p w14:paraId="7E02F925" w14:textId="77777777" w:rsidR="00B87BA4" w:rsidDel="00AF6EDB" w:rsidRDefault="00B87BA4">
            <w:pPr>
              <w:widowControl/>
              <w:spacing w:afterLines="0" w:after="0"/>
              <w:ind w:left="0" w:firstLineChars="0" w:firstLine="0"/>
              <w:rPr>
                <w:del w:id="846" w:author="作成者"/>
                <w:rFonts w:ascii="ＭＳ Ｐゴシック" w:eastAsia="ＭＳ Ｐゴシック" w:hAnsi="ＭＳ Ｐゴシック" w:cs="ＭＳ Ｐゴシック"/>
                <w:color w:val="000000"/>
                <w:kern w:val="0"/>
                <w:sz w:val="16"/>
                <w:szCs w:val="16"/>
              </w:rPr>
            </w:pPr>
          </w:p>
        </w:tc>
        <w:tc>
          <w:tcPr>
            <w:tcW w:w="1134" w:type="dxa"/>
            <w:tcBorders>
              <w:top w:val="nil"/>
              <w:left w:val="single" w:sz="4" w:space="0" w:color="auto"/>
              <w:bottom w:val="single" w:sz="4" w:space="0" w:color="auto"/>
              <w:right w:val="single" w:sz="4" w:space="0" w:color="auto"/>
            </w:tcBorders>
            <w:noWrap/>
            <w:vAlign w:val="center"/>
          </w:tcPr>
          <w:p w14:paraId="531D02D1" w14:textId="77777777" w:rsidR="00B87BA4" w:rsidDel="00AF6EDB" w:rsidRDefault="00B87BA4">
            <w:pPr>
              <w:widowControl/>
              <w:spacing w:afterLines="0" w:after="0"/>
              <w:ind w:left="0" w:firstLineChars="0" w:firstLine="0"/>
              <w:rPr>
                <w:del w:id="847" w:author="作成者"/>
                <w:rFonts w:ascii="ＭＳ Ｐゴシック" w:eastAsia="ＭＳ Ｐゴシック" w:hAnsi="ＭＳ Ｐゴシック" w:cs="ＭＳ Ｐゴシック"/>
                <w:color w:val="000000"/>
                <w:kern w:val="0"/>
                <w:sz w:val="16"/>
                <w:szCs w:val="16"/>
              </w:rPr>
            </w:pPr>
            <w:del w:id="848" w:author="作成者">
              <w:r w:rsidDel="00AF6EDB">
                <w:rPr>
                  <w:rFonts w:ascii="ＭＳ Ｐゴシック" w:eastAsia="ＭＳ Ｐゴシック" w:hAnsi="ＭＳ Ｐゴシック" w:cs="ＭＳ Ｐゴシック" w:hint="eastAsia"/>
                  <w:color w:val="000000"/>
                  <w:kern w:val="0"/>
                  <w:sz w:val="16"/>
                  <w:szCs w:val="16"/>
                </w:rPr>
                <w:delText xml:space="preserve">　</w:delText>
              </w:r>
            </w:del>
          </w:p>
        </w:tc>
        <w:tc>
          <w:tcPr>
            <w:tcW w:w="1521" w:type="dxa"/>
            <w:tcBorders>
              <w:top w:val="nil"/>
              <w:left w:val="nil"/>
              <w:bottom w:val="single" w:sz="4" w:space="0" w:color="auto"/>
              <w:right w:val="single" w:sz="8" w:space="0" w:color="auto"/>
            </w:tcBorders>
            <w:noWrap/>
            <w:vAlign w:val="center"/>
          </w:tcPr>
          <w:p w14:paraId="1B01E7DE" w14:textId="77777777" w:rsidR="00B87BA4" w:rsidDel="00AF6EDB" w:rsidRDefault="00B87BA4">
            <w:pPr>
              <w:widowControl/>
              <w:spacing w:afterLines="0" w:after="0"/>
              <w:ind w:left="0" w:firstLineChars="0" w:firstLine="0"/>
              <w:rPr>
                <w:del w:id="849" w:author="作成者"/>
                <w:rFonts w:ascii="ＭＳ Ｐゴシック" w:eastAsia="ＭＳ Ｐゴシック" w:hAnsi="ＭＳ Ｐゴシック" w:cs="ＭＳ Ｐゴシック"/>
                <w:color w:val="000000"/>
                <w:kern w:val="0"/>
                <w:sz w:val="16"/>
                <w:szCs w:val="16"/>
              </w:rPr>
            </w:pPr>
            <w:del w:id="850" w:author="作成者">
              <w:r w:rsidDel="00AF6EDB">
                <w:rPr>
                  <w:rFonts w:ascii="ＭＳ Ｐゴシック" w:eastAsia="ＭＳ Ｐゴシック" w:hAnsi="ＭＳ Ｐゴシック" w:cs="ＭＳ Ｐゴシック" w:hint="eastAsia"/>
                  <w:color w:val="000000"/>
                  <w:kern w:val="0"/>
                  <w:sz w:val="16"/>
                  <w:szCs w:val="16"/>
                </w:rPr>
                <w:delText xml:space="preserve">　</w:delText>
              </w:r>
            </w:del>
          </w:p>
        </w:tc>
      </w:tr>
      <w:tr w:rsidR="00B87BA4" w:rsidDel="00AF6EDB" w14:paraId="770B215A" w14:textId="77777777">
        <w:trPr>
          <w:trHeight w:val="1673"/>
          <w:jc w:val="center"/>
          <w:del w:id="851" w:author="作成者"/>
        </w:trPr>
        <w:tc>
          <w:tcPr>
            <w:tcW w:w="1805" w:type="dxa"/>
            <w:tcBorders>
              <w:top w:val="nil"/>
              <w:left w:val="single" w:sz="8" w:space="0" w:color="auto"/>
              <w:bottom w:val="single" w:sz="4" w:space="0" w:color="auto"/>
              <w:right w:val="single" w:sz="4" w:space="0" w:color="auto"/>
            </w:tcBorders>
          </w:tcPr>
          <w:p w14:paraId="41E33CB4" w14:textId="77777777" w:rsidR="00B87BA4" w:rsidDel="00AF6EDB" w:rsidRDefault="00B87BA4">
            <w:pPr>
              <w:widowControl/>
              <w:spacing w:afterLines="0" w:after="0"/>
              <w:ind w:left="0" w:firstLineChars="0" w:firstLine="0"/>
              <w:rPr>
                <w:del w:id="852" w:author="作成者"/>
                <w:rFonts w:ascii="ＭＳ Ｐゴシック" w:eastAsia="ＭＳ Ｐゴシック" w:hAnsi="ＭＳ Ｐゴシック" w:cs="ＭＳ Ｐゴシック"/>
                <w:bCs/>
                <w:kern w:val="0"/>
                <w:sz w:val="16"/>
                <w:szCs w:val="16"/>
              </w:rPr>
            </w:pPr>
            <w:del w:id="853" w:author="作成者">
              <w:r w:rsidDel="00AF6EDB">
                <w:rPr>
                  <w:rFonts w:ascii="ＭＳ Ｐゴシック" w:eastAsia="ＭＳ Ｐゴシック" w:hAnsi="ＭＳ Ｐゴシック" w:cs="ＭＳ Ｐゴシック" w:hint="eastAsia"/>
                  <w:bCs/>
                  <w:kern w:val="0"/>
                  <w:sz w:val="16"/>
                  <w:szCs w:val="16"/>
                </w:rPr>
                <w:delText>■アクセス権</w:delText>
              </w:r>
              <w:r w:rsidDel="00AF6EDB">
                <w:rPr>
                  <w:rFonts w:ascii="ＭＳ Ｐゴシック" w:eastAsia="ＭＳ Ｐゴシック" w:hAnsi="ＭＳ Ｐゴシック" w:cs="ＭＳ Ｐゴシック" w:hint="eastAsia"/>
                  <w:kern w:val="0"/>
                  <w:sz w:val="16"/>
                  <w:szCs w:val="16"/>
                </w:rPr>
                <w:br/>
                <w:delText>情報よって、アクセスできる人を制限・管理する。</w:delText>
              </w:r>
            </w:del>
          </w:p>
        </w:tc>
        <w:tc>
          <w:tcPr>
            <w:tcW w:w="1843" w:type="dxa"/>
            <w:tcBorders>
              <w:top w:val="nil"/>
              <w:left w:val="nil"/>
              <w:bottom w:val="single" w:sz="4" w:space="0" w:color="auto"/>
              <w:right w:val="single" w:sz="4" w:space="0" w:color="auto"/>
            </w:tcBorders>
          </w:tcPr>
          <w:p w14:paraId="459C9E1B" w14:textId="77777777" w:rsidR="00B87BA4" w:rsidDel="00AF6EDB" w:rsidRDefault="00B87BA4">
            <w:pPr>
              <w:widowControl/>
              <w:spacing w:afterLines="0" w:after="0"/>
              <w:ind w:left="0" w:firstLineChars="0" w:firstLine="0"/>
              <w:rPr>
                <w:del w:id="854" w:author="作成者"/>
                <w:rFonts w:ascii="ＭＳ Ｐゴシック" w:eastAsia="ＭＳ Ｐゴシック" w:hAnsi="ＭＳ Ｐゴシック" w:cs="ＭＳ Ｐゴシック"/>
                <w:kern w:val="0"/>
                <w:sz w:val="16"/>
                <w:szCs w:val="16"/>
              </w:rPr>
            </w:pPr>
            <w:del w:id="855" w:author="作成者">
              <w:r w:rsidDel="00AF6EDB">
                <w:rPr>
                  <w:rFonts w:ascii="ＭＳ Ｐゴシック" w:eastAsia="ＭＳ Ｐゴシック" w:hAnsi="ＭＳ Ｐゴシック" w:cs="ＭＳ Ｐゴシック" w:hint="eastAsia"/>
                  <w:kern w:val="0"/>
                  <w:sz w:val="16"/>
                  <w:szCs w:val="16"/>
                </w:rPr>
                <w:delText>誰でも情報アクセスできるようになっていると、削除、改ざん、複製、持ち出しされたりする。</w:delText>
              </w:r>
            </w:del>
          </w:p>
        </w:tc>
        <w:tc>
          <w:tcPr>
            <w:tcW w:w="1807" w:type="dxa"/>
            <w:tcBorders>
              <w:top w:val="nil"/>
              <w:left w:val="nil"/>
              <w:bottom w:val="single" w:sz="4" w:space="0" w:color="auto"/>
              <w:right w:val="single" w:sz="4" w:space="0" w:color="auto"/>
            </w:tcBorders>
          </w:tcPr>
          <w:p w14:paraId="246A4E0C" w14:textId="77777777" w:rsidR="00B87BA4" w:rsidDel="00AF6EDB" w:rsidRDefault="00B87BA4">
            <w:pPr>
              <w:widowControl/>
              <w:spacing w:afterLines="0" w:after="0"/>
              <w:ind w:left="0" w:firstLineChars="0" w:firstLine="0"/>
              <w:rPr>
                <w:del w:id="856" w:author="作成者"/>
                <w:rFonts w:ascii="ＭＳ Ｐゴシック" w:eastAsia="ＭＳ Ｐゴシック" w:hAnsi="ＭＳ Ｐゴシック" w:cs="ＭＳ Ｐゴシック"/>
                <w:bCs/>
                <w:kern w:val="0"/>
                <w:sz w:val="16"/>
                <w:szCs w:val="16"/>
              </w:rPr>
            </w:pPr>
            <w:del w:id="857" w:author="作成者">
              <w:r w:rsidDel="00AF6EDB">
                <w:rPr>
                  <w:rFonts w:ascii="ＭＳ Ｐゴシック" w:eastAsia="ＭＳ Ｐゴシック" w:hAnsi="ＭＳ Ｐゴシック" w:cs="ＭＳ Ｐゴシック" w:hint="eastAsia"/>
                  <w:bCs/>
                  <w:kern w:val="0"/>
                  <w:sz w:val="16"/>
                  <w:szCs w:val="16"/>
                </w:rPr>
                <w:delText>■何も決められていない</w:delText>
              </w:r>
              <w:r w:rsidDel="00AF6EDB">
                <w:rPr>
                  <w:rFonts w:ascii="ＭＳ Ｐゴシック" w:eastAsia="ＭＳ Ｐゴシック" w:hAnsi="ＭＳ Ｐゴシック" w:cs="ＭＳ Ｐゴシック" w:hint="eastAsia"/>
                  <w:kern w:val="0"/>
                  <w:sz w:val="16"/>
                  <w:szCs w:val="16"/>
                </w:rPr>
                <w:br/>
                <w:delText>情報に誰でもアクセスできてしまう。</w:delText>
              </w:r>
            </w:del>
          </w:p>
        </w:tc>
        <w:tc>
          <w:tcPr>
            <w:tcW w:w="1807" w:type="dxa"/>
            <w:tcBorders>
              <w:top w:val="single" w:sz="4" w:space="0" w:color="auto"/>
              <w:left w:val="nil"/>
              <w:bottom w:val="single" w:sz="4" w:space="0" w:color="auto"/>
              <w:right w:val="single" w:sz="4" w:space="0" w:color="auto"/>
            </w:tcBorders>
            <w:shd w:val="clear" w:color="000000" w:fill="auto"/>
          </w:tcPr>
          <w:p w14:paraId="1D40ECD7" w14:textId="77777777" w:rsidR="00B87BA4" w:rsidDel="00AF6EDB" w:rsidRDefault="00B87BA4">
            <w:pPr>
              <w:widowControl/>
              <w:spacing w:afterLines="0" w:after="0"/>
              <w:ind w:left="0" w:firstLineChars="0" w:firstLine="0"/>
              <w:rPr>
                <w:del w:id="858" w:author="作成者"/>
                <w:rFonts w:ascii="ＭＳ Ｐゴシック" w:eastAsia="ＭＳ Ｐゴシック" w:hAnsi="ＭＳ Ｐゴシック" w:cs="ＭＳ Ｐゴシック"/>
                <w:bCs/>
                <w:kern w:val="0"/>
                <w:sz w:val="16"/>
                <w:szCs w:val="16"/>
              </w:rPr>
            </w:pPr>
            <w:del w:id="859" w:author="作成者">
              <w:r w:rsidDel="00AF6EDB">
                <w:rPr>
                  <w:rFonts w:ascii="ＭＳ Ｐゴシック" w:eastAsia="ＭＳ Ｐゴシック" w:hAnsi="ＭＳ Ｐゴシック" w:cs="ＭＳ Ｐゴシック" w:hint="eastAsia"/>
                  <w:bCs/>
                  <w:kern w:val="0"/>
                  <w:sz w:val="16"/>
                  <w:szCs w:val="16"/>
                </w:rPr>
                <w:delText>■利用者と管理者のアクセス権限の設定</w:delText>
              </w:r>
              <w:r w:rsidDel="00AF6EDB">
                <w:rPr>
                  <w:rFonts w:ascii="ＭＳ Ｐゴシック" w:eastAsia="ＭＳ Ｐゴシック" w:hAnsi="ＭＳ Ｐゴシック" w:cs="ＭＳ Ｐゴシック"/>
                  <w:bCs/>
                  <w:kern w:val="0"/>
                  <w:sz w:val="16"/>
                  <w:szCs w:val="16"/>
                </w:rPr>
                <w:br/>
              </w:r>
              <w:r w:rsidDel="00AF6EDB">
                <w:rPr>
                  <w:rFonts w:ascii="ＭＳ Ｐゴシック" w:eastAsia="ＭＳ Ｐゴシック" w:hAnsi="ＭＳ Ｐゴシック" w:cs="ＭＳ Ｐゴシック" w:hint="eastAsia"/>
                  <w:bCs/>
                  <w:kern w:val="0"/>
                  <w:sz w:val="16"/>
                  <w:szCs w:val="16"/>
                </w:rPr>
                <w:delText>利用者がアクセスできる情報と、管理者だけがアクセスできる情報を区別し、管理する。ログを取得する。</w:delText>
              </w:r>
            </w:del>
          </w:p>
        </w:tc>
        <w:tc>
          <w:tcPr>
            <w:tcW w:w="1807" w:type="dxa"/>
            <w:tcBorders>
              <w:top w:val="single" w:sz="4" w:space="0" w:color="auto"/>
              <w:left w:val="nil"/>
              <w:bottom w:val="single" w:sz="4" w:space="0" w:color="auto"/>
              <w:right w:val="single" w:sz="4" w:space="0" w:color="auto"/>
            </w:tcBorders>
            <w:shd w:val="clear" w:color="auto" w:fill="CCFFFF"/>
          </w:tcPr>
          <w:p w14:paraId="5ECABCB6" w14:textId="77777777" w:rsidR="00B87BA4" w:rsidDel="00AF6EDB" w:rsidRDefault="00B87BA4">
            <w:pPr>
              <w:widowControl/>
              <w:spacing w:afterLines="0" w:after="0"/>
              <w:ind w:left="0" w:firstLineChars="0" w:firstLine="0"/>
              <w:rPr>
                <w:del w:id="860" w:author="作成者"/>
                <w:rFonts w:ascii="ＭＳ Ｐゴシック" w:eastAsia="ＭＳ Ｐゴシック" w:hAnsi="ＭＳ Ｐゴシック" w:cs="ＭＳ Ｐゴシック"/>
                <w:bCs/>
                <w:kern w:val="0"/>
                <w:sz w:val="16"/>
                <w:szCs w:val="16"/>
              </w:rPr>
            </w:pPr>
            <w:del w:id="861" w:author="作成者">
              <w:r w:rsidDel="00AF6EDB">
                <w:rPr>
                  <w:rFonts w:ascii="ＭＳ Ｐゴシック" w:eastAsia="ＭＳ Ｐゴシック" w:hAnsi="ＭＳ Ｐゴシック" w:cs="ＭＳ Ｐゴシック" w:hint="eastAsia"/>
                  <w:bCs/>
                  <w:kern w:val="0"/>
                  <w:sz w:val="16"/>
                  <w:szCs w:val="16"/>
                </w:rPr>
                <w:delText>■グループ単位のアクセス権限の設定</w:delText>
              </w:r>
              <w:r w:rsidDel="00AF6EDB">
                <w:rPr>
                  <w:rFonts w:ascii="ＭＳ Ｐゴシック" w:eastAsia="ＭＳ Ｐゴシック" w:hAnsi="ＭＳ Ｐゴシック" w:cs="ＭＳ Ｐゴシック"/>
                  <w:bCs/>
                  <w:kern w:val="0"/>
                  <w:sz w:val="16"/>
                  <w:szCs w:val="16"/>
                </w:rPr>
                <w:br/>
              </w:r>
              <w:r w:rsidDel="00AF6EDB">
                <w:rPr>
                  <w:rFonts w:ascii="ＭＳ Ｐゴシック" w:eastAsia="ＭＳ Ｐゴシック" w:hAnsi="ＭＳ Ｐゴシック" w:cs="ＭＳ Ｐゴシック" w:hint="eastAsia"/>
                  <w:bCs/>
                  <w:kern w:val="0"/>
                  <w:sz w:val="16"/>
                  <w:szCs w:val="16"/>
                </w:rPr>
                <w:delText>利用者が所属するグループごとにアクセスできる情報を区別し、管理する。ログを取得する。</w:delText>
              </w:r>
            </w:del>
          </w:p>
        </w:tc>
        <w:tc>
          <w:tcPr>
            <w:tcW w:w="1950" w:type="dxa"/>
            <w:tcBorders>
              <w:top w:val="nil"/>
              <w:left w:val="nil"/>
              <w:bottom w:val="single" w:sz="4" w:space="0" w:color="auto"/>
              <w:right w:val="single" w:sz="8" w:space="0" w:color="auto"/>
            </w:tcBorders>
          </w:tcPr>
          <w:p w14:paraId="22B66C55" w14:textId="77777777" w:rsidR="00B87BA4" w:rsidDel="00AF6EDB" w:rsidRDefault="00B87BA4">
            <w:pPr>
              <w:widowControl/>
              <w:spacing w:afterLines="0" w:after="0"/>
              <w:ind w:left="0" w:firstLineChars="0" w:firstLine="0"/>
              <w:rPr>
                <w:del w:id="862" w:author="作成者"/>
                <w:rFonts w:ascii="ＭＳ Ｐゴシック" w:eastAsia="ＭＳ Ｐゴシック" w:hAnsi="ＭＳ Ｐゴシック" w:cs="ＭＳ Ｐゴシック"/>
                <w:bCs/>
                <w:kern w:val="0"/>
                <w:sz w:val="16"/>
                <w:szCs w:val="16"/>
              </w:rPr>
            </w:pPr>
            <w:del w:id="863" w:author="作成者">
              <w:r w:rsidDel="00AF6EDB">
                <w:rPr>
                  <w:rFonts w:ascii="ＭＳ Ｐゴシック" w:eastAsia="ＭＳ Ｐゴシック" w:hAnsi="ＭＳ Ｐゴシック" w:cs="ＭＳ Ｐゴシック" w:hint="eastAsia"/>
                  <w:bCs/>
                  <w:kern w:val="0"/>
                  <w:sz w:val="16"/>
                  <w:szCs w:val="16"/>
                </w:rPr>
                <w:delText>■アクセス権の集中管理機能を有する</w:delText>
              </w:r>
              <w:r w:rsidDel="00AF6EDB">
                <w:rPr>
                  <w:rFonts w:ascii="ＭＳ Ｐゴシック" w:eastAsia="ＭＳ Ｐゴシック" w:hAnsi="ＭＳ Ｐゴシック" w:cs="ＭＳ Ｐゴシック" w:hint="eastAsia"/>
                  <w:kern w:val="0"/>
                  <w:sz w:val="16"/>
                  <w:szCs w:val="16"/>
                </w:rPr>
                <w:br/>
                <w:delText>利用者・グループ毎のアクセス権限を管理する機能を使って、最新のアクセス権を維持することができる。ログを収集し、問題発生時に参照できる</w:delText>
              </w:r>
            </w:del>
          </w:p>
        </w:tc>
        <w:tc>
          <w:tcPr>
            <w:tcW w:w="832" w:type="dxa"/>
            <w:tcBorders>
              <w:top w:val="nil"/>
              <w:left w:val="nil"/>
              <w:bottom w:val="single" w:sz="4" w:space="0" w:color="auto"/>
              <w:right w:val="single" w:sz="4" w:space="0" w:color="auto"/>
            </w:tcBorders>
          </w:tcPr>
          <w:p w14:paraId="4B66C707" w14:textId="77777777" w:rsidR="00B87BA4" w:rsidDel="00AF6EDB" w:rsidRDefault="00B87BA4">
            <w:pPr>
              <w:widowControl/>
              <w:spacing w:afterLines="0" w:after="0"/>
              <w:ind w:left="0" w:firstLineChars="0" w:firstLine="0"/>
              <w:rPr>
                <w:del w:id="864" w:author="作成者"/>
                <w:rFonts w:ascii="ＭＳ Ｐゴシック" w:eastAsia="ＭＳ Ｐゴシック" w:hAnsi="ＭＳ Ｐゴシック" w:cs="ＭＳ Ｐゴシック"/>
                <w:color w:val="000000"/>
                <w:kern w:val="0"/>
                <w:sz w:val="16"/>
                <w:szCs w:val="16"/>
              </w:rPr>
            </w:pPr>
          </w:p>
        </w:tc>
        <w:tc>
          <w:tcPr>
            <w:tcW w:w="869" w:type="dxa"/>
            <w:tcBorders>
              <w:top w:val="nil"/>
              <w:left w:val="nil"/>
              <w:bottom w:val="single" w:sz="4" w:space="0" w:color="auto"/>
              <w:right w:val="single" w:sz="4" w:space="0" w:color="auto"/>
            </w:tcBorders>
          </w:tcPr>
          <w:p w14:paraId="40EE42B1" w14:textId="77777777" w:rsidR="00B87BA4" w:rsidDel="00AF6EDB" w:rsidRDefault="00B87BA4">
            <w:pPr>
              <w:widowControl/>
              <w:spacing w:afterLines="0" w:after="0"/>
              <w:ind w:left="0" w:firstLineChars="0" w:firstLine="0"/>
              <w:rPr>
                <w:del w:id="865" w:author="作成者"/>
                <w:rFonts w:ascii="ＭＳ Ｐゴシック" w:eastAsia="ＭＳ Ｐゴシック" w:hAnsi="ＭＳ Ｐゴシック" w:cs="ＭＳ Ｐゴシック"/>
                <w:color w:val="000000"/>
                <w:kern w:val="0"/>
                <w:sz w:val="16"/>
                <w:szCs w:val="16"/>
              </w:rPr>
            </w:pPr>
          </w:p>
        </w:tc>
        <w:tc>
          <w:tcPr>
            <w:tcW w:w="1134" w:type="dxa"/>
            <w:tcBorders>
              <w:top w:val="nil"/>
              <w:left w:val="single" w:sz="4" w:space="0" w:color="auto"/>
              <w:bottom w:val="single" w:sz="4" w:space="0" w:color="auto"/>
              <w:right w:val="single" w:sz="4" w:space="0" w:color="auto"/>
            </w:tcBorders>
            <w:noWrap/>
            <w:vAlign w:val="center"/>
          </w:tcPr>
          <w:p w14:paraId="0F815067" w14:textId="77777777" w:rsidR="00B87BA4" w:rsidDel="00AF6EDB" w:rsidRDefault="00B87BA4">
            <w:pPr>
              <w:widowControl/>
              <w:spacing w:afterLines="0" w:after="0"/>
              <w:ind w:left="0" w:firstLineChars="0" w:firstLine="0"/>
              <w:rPr>
                <w:del w:id="866" w:author="作成者"/>
                <w:rFonts w:ascii="ＭＳ Ｐゴシック" w:eastAsia="ＭＳ Ｐゴシック" w:hAnsi="ＭＳ Ｐゴシック" w:cs="ＭＳ Ｐゴシック"/>
                <w:color w:val="000000"/>
                <w:kern w:val="0"/>
                <w:sz w:val="16"/>
                <w:szCs w:val="16"/>
              </w:rPr>
            </w:pPr>
            <w:del w:id="867" w:author="作成者">
              <w:r w:rsidDel="00AF6EDB">
                <w:rPr>
                  <w:rFonts w:ascii="ＭＳ Ｐゴシック" w:eastAsia="ＭＳ Ｐゴシック" w:hAnsi="ＭＳ Ｐゴシック" w:cs="ＭＳ Ｐゴシック" w:hint="eastAsia"/>
                  <w:color w:val="000000"/>
                  <w:kern w:val="0"/>
                  <w:sz w:val="16"/>
                  <w:szCs w:val="16"/>
                </w:rPr>
                <w:delText xml:space="preserve">　</w:delText>
              </w:r>
            </w:del>
          </w:p>
        </w:tc>
        <w:tc>
          <w:tcPr>
            <w:tcW w:w="1521" w:type="dxa"/>
            <w:tcBorders>
              <w:top w:val="nil"/>
              <w:left w:val="nil"/>
              <w:bottom w:val="single" w:sz="4" w:space="0" w:color="auto"/>
              <w:right w:val="single" w:sz="8" w:space="0" w:color="auto"/>
            </w:tcBorders>
            <w:noWrap/>
            <w:vAlign w:val="center"/>
          </w:tcPr>
          <w:p w14:paraId="6EF6398F" w14:textId="77777777" w:rsidR="00B87BA4" w:rsidDel="00AF6EDB" w:rsidRDefault="00B87BA4">
            <w:pPr>
              <w:widowControl/>
              <w:spacing w:afterLines="0" w:after="0"/>
              <w:ind w:left="0" w:firstLineChars="0" w:firstLine="0"/>
              <w:rPr>
                <w:del w:id="868" w:author="作成者"/>
                <w:rFonts w:ascii="ＭＳ Ｐゴシック" w:eastAsia="ＭＳ Ｐゴシック" w:hAnsi="ＭＳ Ｐゴシック" w:cs="ＭＳ Ｐゴシック"/>
                <w:color w:val="000000"/>
                <w:kern w:val="0"/>
                <w:sz w:val="16"/>
                <w:szCs w:val="16"/>
              </w:rPr>
            </w:pPr>
            <w:del w:id="869" w:author="作成者">
              <w:r w:rsidDel="00AF6EDB">
                <w:rPr>
                  <w:rFonts w:ascii="ＭＳ Ｐゴシック" w:eastAsia="ＭＳ Ｐゴシック" w:hAnsi="ＭＳ Ｐゴシック" w:cs="ＭＳ Ｐゴシック" w:hint="eastAsia"/>
                  <w:color w:val="000000"/>
                  <w:kern w:val="0"/>
                  <w:sz w:val="16"/>
                  <w:szCs w:val="16"/>
                </w:rPr>
                <w:delText xml:space="preserve">　</w:delText>
              </w:r>
            </w:del>
          </w:p>
        </w:tc>
      </w:tr>
      <w:tr w:rsidR="00B87BA4" w:rsidDel="00AF6EDB" w14:paraId="665872B3" w14:textId="77777777">
        <w:trPr>
          <w:trHeight w:val="227"/>
          <w:jc w:val="center"/>
          <w:del w:id="870" w:author="作成者"/>
        </w:trPr>
        <w:tc>
          <w:tcPr>
            <w:tcW w:w="1805" w:type="dxa"/>
            <w:tcBorders>
              <w:top w:val="nil"/>
              <w:left w:val="single" w:sz="8" w:space="0" w:color="auto"/>
              <w:bottom w:val="single" w:sz="4" w:space="0" w:color="auto"/>
              <w:right w:val="single" w:sz="4" w:space="0" w:color="auto"/>
            </w:tcBorders>
          </w:tcPr>
          <w:p w14:paraId="010B6406" w14:textId="77777777" w:rsidR="00B87BA4" w:rsidDel="00AF6EDB" w:rsidRDefault="00B87BA4">
            <w:pPr>
              <w:widowControl/>
              <w:spacing w:afterLines="0" w:after="0"/>
              <w:ind w:left="0" w:firstLineChars="0" w:firstLine="0"/>
              <w:rPr>
                <w:del w:id="871" w:author="作成者"/>
                <w:rFonts w:ascii="ＭＳ Ｐゴシック" w:eastAsia="ＭＳ Ｐゴシック" w:hAnsi="ＭＳ Ｐゴシック" w:cs="ＭＳ Ｐゴシック"/>
                <w:bCs/>
                <w:kern w:val="0"/>
                <w:sz w:val="16"/>
                <w:szCs w:val="16"/>
              </w:rPr>
            </w:pPr>
            <w:del w:id="872" w:author="作成者">
              <w:r w:rsidDel="00AF6EDB">
                <w:rPr>
                  <w:rFonts w:ascii="ＭＳ Ｐゴシック" w:eastAsia="ＭＳ Ｐゴシック" w:hAnsi="ＭＳ Ｐゴシック" w:cs="ＭＳ Ｐゴシック" w:hint="eastAsia"/>
                  <w:bCs/>
                  <w:kern w:val="0"/>
                  <w:sz w:val="16"/>
                  <w:szCs w:val="16"/>
                </w:rPr>
                <w:delText>■暗号化</w:delText>
              </w:r>
              <w:r w:rsidDel="00AF6EDB">
                <w:rPr>
                  <w:rFonts w:ascii="ＭＳ Ｐゴシック" w:eastAsia="ＭＳ Ｐゴシック" w:hAnsi="ＭＳ Ｐゴシック" w:cs="ＭＳ Ｐゴシック" w:hint="eastAsia"/>
                  <w:kern w:val="0"/>
                  <w:sz w:val="16"/>
                  <w:szCs w:val="16"/>
                </w:rPr>
                <w:br/>
                <w:delText>情報を暗号化して、紛失・盗聴・改ざんの対策をする。</w:delText>
              </w:r>
            </w:del>
          </w:p>
        </w:tc>
        <w:tc>
          <w:tcPr>
            <w:tcW w:w="1843" w:type="dxa"/>
            <w:tcBorders>
              <w:top w:val="nil"/>
              <w:left w:val="nil"/>
              <w:bottom w:val="single" w:sz="4" w:space="0" w:color="auto"/>
              <w:right w:val="single" w:sz="4" w:space="0" w:color="auto"/>
            </w:tcBorders>
          </w:tcPr>
          <w:p w14:paraId="2D08E411" w14:textId="77777777" w:rsidR="00B87BA4" w:rsidDel="00AF6EDB" w:rsidRDefault="00B87BA4">
            <w:pPr>
              <w:widowControl/>
              <w:spacing w:afterLines="0" w:after="0"/>
              <w:ind w:left="0" w:firstLineChars="0" w:firstLine="0"/>
              <w:rPr>
                <w:del w:id="873" w:author="作成者"/>
                <w:rFonts w:ascii="ＭＳ Ｐゴシック" w:eastAsia="ＭＳ Ｐゴシック" w:hAnsi="ＭＳ Ｐゴシック" w:cs="ＭＳ Ｐゴシック"/>
                <w:kern w:val="0"/>
                <w:sz w:val="16"/>
                <w:szCs w:val="16"/>
              </w:rPr>
            </w:pPr>
            <w:del w:id="874" w:author="作成者">
              <w:r w:rsidDel="00AF6EDB">
                <w:rPr>
                  <w:rFonts w:ascii="ＭＳ Ｐゴシック" w:eastAsia="ＭＳ Ｐゴシック" w:hAnsi="ＭＳ Ｐゴシック" w:cs="ＭＳ Ｐゴシック" w:hint="eastAsia"/>
                  <w:kern w:val="0"/>
                  <w:sz w:val="16"/>
                  <w:szCs w:val="16"/>
                </w:rPr>
                <w:delText>通信経路やパスワードが暗号化されていない場合は、紛失・盗聴・改ざんや成りすましの可能性がある。</w:delText>
              </w:r>
            </w:del>
          </w:p>
        </w:tc>
        <w:tc>
          <w:tcPr>
            <w:tcW w:w="1807" w:type="dxa"/>
            <w:tcBorders>
              <w:top w:val="nil"/>
              <w:left w:val="nil"/>
              <w:bottom w:val="single" w:sz="4" w:space="0" w:color="auto"/>
              <w:right w:val="single" w:sz="4" w:space="0" w:color="auto"/>
            </w:tcBorders>
          </w:tcPr>
          <w:p w14:paraId="49222842" w14:textId="77777777" w:rsidR="00B87BA4" w:rsidDel="00AF6EDB" w:rsidRDefault="00B87BA4">
            <w:pPr>
              <w:widowControl/>
              <w:spacing w:afterLines="0" w:after="0"/>
              <w:ind w:left="0" w:firstLineChars="0" w:firstLine="0"/>
              <w:rPr>
                <w:del w:id="875" w:author="作成者"/>
                <w:rFonts w:ascii="ＭＳ Ｐゴシック" w:eastAsia="ＭＳ Ｐゴシック" w:hAnsi="ＭＳ Ｐゴシック" w:cs="ＭＳ Ｐゴシック"/>
                <w:bCs/>
                <w:kern w:val="0"/>
                <w:sz w:val="16"/>
                <w:szCs w:val="16"/>
              </w:rPr>
            </w:pPr>
            <w:del w:id="876" w:author="作成者">
              <w:r w:rsidDel="00AF6EDB">
                <w:rPr>
                  <w:rFonts w:ascii="ＭＳ Ｐゴシック" w:eastAsia="ＭＳ Ｐゴシック" w:hAnsi="ＭＳ Ｐゴシック" w:cs="ＭＳ Ｐゴシック" w:hint="eastAsia"/>
                  <w:bCs/>
                  <w:kern w:val="0"/>
                  <w:sz w:val="16"/>
                  <w:szCs w:val="16"/>
                </w:rPr>
                <w:delText>■何も決められていない</w:delText>
              </w:r>
              <w:r w:rsidDel="00AF6EDB">
                <w:rPr>
                  <w:rFonts w:ascii="ＭＳ Ｐゴシック" w:eastAsia="ＭＳ Ｐゴシック" w:hAnsi="ＭＳ Ｐゴシック" w:cs="ＭＳ Ｐゴシック" w:hint="eastAsia"/>
                  <w:kern w:val="0"/>
                  <w:sz w:val="16"/>
                  <w:szCs w:val="16"/>
                </w:rPr>
                <w:br/>
                <w:delText>通信経路やシステムで保存するパスワードが暗号化されていない。</w:delText>
              </w:r>
            </w:del>
          </w:p>
        </w:tc>
        <w:tc>
          <w:tcPr>
            <w:tcW w:w="1807" w:type="dxa"/>
            <w:tcBorders>
              <w:top w:val="nil"/>
              <w:left w:val="nil"/>
              <w:bottom w:val="single" w:sz="4" w:space="0" w:color="auto"/>
              <w:right w:val="single" w:sz="4" w:space="0" w:color="auto"/>
            </w:tcBorders>
          </w:tcPr>
          <w:p w14:paraId="3E6F4747" w14:textId="77777777" w:rsidR="00B87BA4" w:rsidDel="00AF6EDB" w:rsidRDefault="00B87BA4">
            <w:pPr>
              <w:widowControl/>
              <w:spacing w:afterLines="0" w:after="0"/>
              <w:ind w:left="0" w:firstLineChars="0" w:firstLine="0"/>
              <w:rPr>
                <w:del w:id="877" w:author="作成者"/>
                <w:rFonts w:ascii="ＭＳ Ｐゴシック" w:eastAsia="ＭＳ Ｐゴシック" w:hAnsi="ＭＳ Ｐゴシック" w:cs="ＭＳ Ｐゴシック"/>
                <w:bCs/>
                <w:kern w:val="0"/>
                <w:sz w:val="16"/>
                <w:szCs w:val="16"/>
              </w:rPr>
            </w:pPr>
            <w:del w:id="878" w:author="作成者">
              <w:r w:rsidDel="00AF6EDB">
                <w:rPr>
                  <w:rFonts w:ascii="ＭＳ Ｐゴシック" w:eastAsia="ＭＳ Ｐゴシック" w:hAnsi="ＭＳ Ｐゴシック" w:cs="ＭＳ Ｐゴシック" w:hint="eastAsia"/>
                  <w:bCs/>
                  <w:kern w:val="0"/>
                  <w:sz w:val="16"/>
                  <w:szCs w:val="16"/>
                </w:rPr>
                <w:delText>■パスワードの暗号化を実装する</w:delText>
              </w:r>
              <w:r w:rsidDel="00AF6EDB">
                <w:rPr>
                  <w:rFonts w:ascii="ＭＳ Ｐゴシック" w:eastAsia="ＭＳ Ｐゴシック" w:hAnsi="ＭＳ Ｐゴシック" w:cs="ＭＳ Ｐゴシック"/>
                  <w:bCs/>
                  <w:kern w:val="0"/>
                  <w:sz w:val="16"/>
                  <w:szCs w:val="16"/>
                </w:rPr>
                <w:br/>
              </w:r>
              <w:r w:rsidDel="00AF6EDB">
                <w:rPr>
                  <w:rFonts w:ascii="ＭＳ Ｐゴシック" w:eastAsia="ＭＳ Ｐゴシック" w:hAnsi="ＭＳ Ｐゴシック" w:cs="ＭＳ Ｐゴシック" w:hint="eastAsia"/>
                  <w:bCs/>
                  <w:kern w:val="0"/>
                  <w:sz w:val="16"/>
                  <w:szCs w:val="16"/>
                </w:rPr>
                <w:delText>パスワードを暗号化し、容易に第三者にパスワードが漏えいしないようにする。</w:delText>
              </w:r>
            </w:del>
          </w:p>
        </w:tc>
        <w:tc>
          <w:tcPr>
            <w:tcW w:w="1807" w:type="dxa"/>
            <w:tcBorders>
              <w:top w:val="nil"/>
              <w:left w:val="nil"/>
              <w:bottom w:val="single" w:sz="4" w:space="0" w:color="auto"/>
              <w:right w:val="single" w:sz="4" w:space="0" w:color="auto"/>
            </w:tcBorders>
            <w:shd w:val="clear" w:color="000000" w:fill="CCFFFF"/>
          </w:tcPr>
          <w:p w14:paraId="4E0E421D" w14:textId="77777777" w:rsidR="00B87BA4" w:rsidDel="00AF6EDB" w:rsidRDefault="00B87BA4">
            <w:pPr>
              <w:widowControl/>
              <w:spacing w:afterLines="0" w:after="0"/>
              <w:ind w:left="0" w:firstLineChars="0" w:firstLine="0"/>
              <w:rPr>
                <w:del w:id="879" w:author="作成者"/>
                <w:rFonts w:ascii="ＭＳ Ｐゴシック" w:eastAsia="ＭＳ Ｐゴシック" w:hAnsi="ＭＳ Ｐゴシック" w:cs="ＭＳ Ｐゴシック"/>
                <w:bCs/>
                <w:kern w:val="0"/>
                <w:sz w:val="16"/>
                <w:szCs w:val="16"/>
              </w:rPr>
            </w:pPr>
            <w:del w:id="880" w:author="作成者">
              <w:r w:rsidDel="00AF6EDB">
                <w:rPr>
                  <w:rFonts w:ascii="ＭＳ Ｐゴシック" w:eastAsia="ＭＳ Ｐゴシック" w:hAnsi="ＭＳ Ｐゴシック" w:cs="ＭＳ Ｐゴシック" w:hint="eastAsia"/>
                  <w:bCs/>
                  <w:kern w:val="0"/>
                  <w:sz w:val="16"/>
                  <w:szCs w:val="16"/>
                </w:rPr>
                <w:delText>■個人、決済等に関わる情報の暗号化を実装する</w:delText>
              </w:r>
              <w:r w:rsidDel="00AF6EDB">
                <w:rPr>
                  <w:rFonts w:ascii="ＭＳ Ｐゴシック" w:eastAsia="ＭＳ Ｐゴシック" w:hAnsi="ＭＳ Ｐゴシック" w:cs="ＭＳ Ｐゴシック"/>
                  <w:bCs/>
                  <w:kern w:val="0"/>
                  <w:sz w:val="16"/>
                  <w:szCs w:val="16"/>
                </w:rPr>
                <w:br/>
              </w:r>
              <w:r w:rsidDel="00AF6EDB">
                <w:rPr>
                  <w:rFonts w:ascii="ＭＳ Ｐゴシック" w:eastAsia="ＭＳ Ｐゴシック" w:hAnsi="ＭＳ Ｐゴシック" w:cs="ＭＳ Ｐゴシック" w:hint="eastAsia"/>
                  <w:bCs/>
                  <w:kern w:val="0"/>
                  <w:sz w:val="16"/>
                  <w:szCs w:val="16"/>
                </w:rPr>
                <w:delText>個人情報、決済情報をすべて暗号化し、漏えい、改ざん、紛失しても悪用されないようにする。</w:delText>
              </w:r>
            </w:del>
          </w:p>
        </w:tc>
        <w:tc>
          <w:tcPr>
            <w:tcW w:w="1950" w:type="dxa"/>
            <w:tcBorders>
              <w:top w:val="nil"/>
              <w:left w:val="nil"/>
              <w:bottom w:val="single" w:sz="4" w:space="0" w:color="auto"/>
              <w:right w:val="single" w:sz="8" w:space="0" w:color="auto"/>
            </w:tcBorders>
          </w:tcPr>
          <w:p w14:paraId="140B2BC7" w14:textId="77777777" w:rsidR="00B87BA4" w:rsidDel="00AF6EDB" w:rsidRDefault="00B87BA4">
            <w:pPr>
              <w:widowControl/>
              <w:spacing w:afterLines="0" w:after="0"/>
              <w:ind w:left="0" w:firstLineChars="0" w:firstLine="0"/>
              <w:rPr>
                <w:del w:id="881" w:author="作成者"/>
                <w:rFonts w:ascii="ＭＳ Ｐゴシック" w:eastAsia="ＭＳ Ｐゴシック" w:hAnsi="ＭＳ Ｐゴシック" w:cs="ＭＳ Ｐゴシック"/>
                <w:bCs/>
                <w:kern w:val="0"/>
                <w:sz w:val="16"/>
                <w:szCs w:val="16"/>
              </w:rPr>
            </w:pPr>
            <w:del w:id="882" w:author="作成者">
              <w:r w:rsidDel="00AF6EDB">
                <w:rPr>
                  <w:rFonts w:ascii="ＭＳ Ｐゴシック" w:eastAsia="ＭＳ Ｐゴシック" w:hAnsi="ＭＳ Ｐゴシック" w:cs="ＭＳ Ｐゴシック" w:hint="eastAsia"/>
                  <w:bCs/>
                  <w:kern w:val="0"/>
                  <w:sz w:val="16"/>
                  <w:szCs w:val="16"/>
                </w:rPr>
                <w:delText>■全ての情報について高度な暗号化を実装する</w:delText>
              </w:r>
              <w:r w:rsidDel="00AF6EDB">
                <w:rPr>
                  <w:rFonts w:ascii="ＭＳ Ｐゴシック" w:eastAsia="ＭＳ Ｐゴシック" w:hAnsi="ＭＳ Ｐゴシック" w:cs="ＭＳ Ｐゴシック"/>
                  <w:bCs/>
                  <w:kern w:val="0"/>
                  <w:sz w:val="16"/>
                  <w:szCs w:val="16"/>
                </w:rPr>
                <w:br/>
              </w:r>
              <w:r w:rsidDel="00AF6EDB">
                <w:rPr>
                  <w:rFonts w:ascii="ＭＳ Ｐゴシック" w:eastAsia="ＭＳ Ｐゴシック" w:hAnsi="ＭＳ Ｐゴシック" w:cs="ＭＳ Ｐゴシック" w:hint="eastAsia"/>
                  <w:bCs/>
                  <w:kern w:val="0"/>
                  <w:sz w:val="16"/>
                  <w:szCs w:val="16"/>
                </w:rPr>
                <w:delText>あらゆる情報を暗号化し、第三者に悪用されないようにする。</w:delText>
              </w:r>
            </w:del>
          </w:p>
        </w:tc>
        <w:tc>
          <w:tcPr>
            <w:tcW w:w="832" w:type="dxa"/>
            <w:tcBorders>
              <w:top w:val="nil"/>
              <w:left w:val="nil"/>
              <w:bottom w:val="single" w:sz="4" w:space="0" w:color="auto"/>
              <w:right w:val="single" w:sz="4" w:space="0" w:color="auto"/>
            </w:tcBorders>
          </w:tcPr>
          <w:p w14:paraId="0B9B3196" w14:textId="77777777" w:rsidR="00B87BA4" w:rsidDel="00AF6EDB" w:rsidRDefault="00B87BA4">
            <w:pPr>
              <w:widowControl/>
              <w:spacing w:afterLines="0" w:after="0"/>
              <w:ind w:left="0" w:firstLineChars="0" w:firstLine="0"/>
              <w:rPr>
                <w:del w:id="883" w:author="作成者"/>
                <w:rFonts w:ascii="ＭＳ Ｐゴシック" w:eastAsia="ＭＳ Ｐゴシック" w:hAnsi="ＭＳ Ｐゴシック" w:cs="ＭＳ Ｐゴシック"/>
                <w:color w:val="000000"/>
                <w:kern w:val="0"/>
                <w:sz w:val="16"/>
                <w:szCs w:val="16"/>
              </w:rPr>
            </w:pPr>
          </w:p>
        </w:tc>
        <w:tc>
          <w:tcPr>
            <w:tcW w:w="869" w:type="dxa"/>
            <w:tcBorders>
              <w:top w:val="nil"/>
              <w:left w:val="nil"/>
              <w:bottom w:val="single" w:sz="4" w:space="0" w:color="auto"/>
              <w:right w:val="single" w:sz="4" w:space="0" w:color="auto"/>
            </w:tcBorders>
          </w:tcPr>
          <w:p w14:paraId="5BC9F51F" w14:textId="77777777" w:rsidR="00B87BA4" w:rsidDel="00AF6EDB" w:rsidRDefault="00B87BA4">
            <w:pPr>
              <w:widowControl/>
              <w:spacing w:afterLines="0" w:after="0"/>
              <w:ind w:left="0" w:firstLineChars="0" w:firstLine="0"/>
              <w:rPr>
                <w:del w:id="884" w:author="作成者"/>
                <w:rFonts w:ascii="ＭＳ Ｐゴシック" w:eastAsia="ＭＳ Ｐゴシック" w:hAnsi="ＭＳ Ｐゴシック" w:cs="ＭＳ Ｐゴシック"/>
                <w:color w:val="000000"/>
                <w:kern w:val="0"/>
                <w:sz w:val="16"/>
                <w:szCs w:val="16"/>
              </w:rPr>
            </w:pPr>
          </w:p>
        </w:tc>
        <w:tc>
          <w:tcPr>
            <w:tcW w:w="1134" w:type="dxa"/>
            <w:tcBorders>
              <w:top w:val="nil"/>
              <w:left w:val="single" w:sz="4" w:space="0" w:color="auto"/>
              <w:bottom w:val="single" w:sz="4" w:space="0" w:color="auto"/>
              <w:right w:val="single" w:sz="4" w:space="0" w:color="auto"/>
            </w:tcBorders>
            <w:noWrap/>
            <w:vAlign w:val="center"/>
          </w:tcPr>
          <w:p w14:paraId="6DCD97DA" w14:textId="77777777" w:rsidR="00B87BA4" w:rsidDel="00AF6EDB" w:rsidRDefault="00B87BA4">
            <w:pPr>
              <w:widowControl/>
              <w:spacing w:afterLines="0" w:after="0"/>
              <w:ind w:left="0" w:firstLineChars="0" w:firstLine="0"/>
              <w:rPr>
                <w:del w:id="885" w:author="作成者"/>
                <w:rFonts w:ascii="ＭＳ Ｐゴシック" w:eastAsia="ＭＳ Ｐゴシック" w:hAnsi="ＭＳ Ｐゴシック" w:cs="ＭＳ Ｐゴシック"/>
                <w:color w:val="000000"/>
                <w:kern w:val="0"/>
                <w:sz w:val="16"/>
                <w:szCs w:val="16"/>
              </w:rPr>
            </w:pPr>
            <w:del w:id="886" w:author="作成者">
              <w:r w:rsidDel="00AF6EDB">
                <w:rPr>
                  <w:rFonts w:ascii="ＭＳ Ｐゴシック" w:eastAsia="ＭＳ Ｐゴシック" w:hAnsi="ＭＳ Ｐゴシック" w:cs="ＭＳ Ｐゴシック" w:hint="eastAsia"/>
                  <w:color w:val="000000"/>
                  <w:kern w:val="0"/>
                  <w:sz w:val="16"/>
                  <w:szCs w:val="16"/>
                </w:rPr>
                <w:delText xml:space="preserve">　</w:delText>
              </w:r>
            </w:del>
          </w:p>
        </w:tc>
        <w:tc>
          <w:tcPr>
            <w:tcW w:w="1521" w:type="dxa"/>
            <w:tcBorders>
              <w:top w:val="nil"/>
              <w:left w:val="nil"/>
              <w:bottom w:val="single" w:sz="4" w:space="0" w:color="auto"/>
              <w:right w:val="single" w:sz="8" w:space="0" w:color="auto"/>
            </w:tcBorders>
            <w:noWrap/>
            <w:vAlign w:val="center"/>
          </w:tcPr>
          <w:p w14:paraId="03476E20" w14:textId="77777777" w:rsidR="00B87BA4" w:rsidDel="00AF6EDB" w:rsidRDefault="00B87BA4">
            <w:pPr>
              <w:widowControl/>
              <w:spacing w:afterLines="0" w:after="0"/>
              <w:ind w:left="0" w:firstLineChars="0" w:firstLine="0"/>
              <w:rPr>
                <w:del w:id="887" w:author="作成者"/>
                <w:rFonts w:ascii="ＭＳ Ｐゴシック" w:eastAsia="ＭＳ Ｐゴシック" w:hAnsi="ＭＳ Ｐゴシック" w:cs="ＭＳ Ｐゴシック"/>
                <w:color w:val="000000"/>
                <w:kern w:val="0"/>
                <w:sz w:val="16"/>
                <w:szCs w:val="16"/>
              </w:rPr>
            </w:pPr>
            <w:del w:id="888" w:author="作成者">
              <w:r w:rsidDel="00AF6EDB">
                <w:rPr>
                  <w:rFonts w:ascii="ＭＳ Ｐゴシック" w:eastAsia="ＭＳ Ｐゴシック" w:hAnsi="ＭＳ Ｐゴシック" w:cs="ＭＳ Ｐゴシック" w:hint="eastAsia"/>
                  <w:color w:val="000000"/>
                  <w:kern w:val="0"/>
                  <w:sz w:val="16"/>
                  <w:szCs w:val="16"/>
                </w:rPr>
                <w:delText xml:space="preserve">　</w:delText>
              </w:r>
            </w:del>
          </w:p>
        </w:tc>
      </w:tr>
      <w:tr w:rsidR="00B87BA4" w:rsidDel="00AF6EDB" w14:paraId="009B19E9" w14:textId="77777777">
        <w:trPr>
          <w:trHeight w:val="1440"/>
          <w:jc w:val="center"/>
          <w:del w:id="889" w:author="作成者"/>
        </w:trPr>
        <w:tc>
          <w:tcPr>
            <w:tcW w:w="1805" w:type="dxa"/>
            <w:tcBorders>
              <w:top w:val="nil"/>
              <w:left w:val="single" w:sz="8" w:space="0" w:color="auto"/>
              <w:bottom w:val="single" w:sz="4" w:space="0" w:color="auto"/>
              <w:right w:val="single" w:sz="4" w:space="0" w:color="auto"/>
            </w:tcBorders>
          </w:tcPr>
          <w:p w14:paraId="6A353C41" w14:textId="77777777" w:rsidR="00B87BA4" w:rsidDel="00AF6EDB" w:rsidRDefault="00B87BA4">
            <w:pPr>
              <w:widowControl/>
              <w:spacing w:afterLines="0" w:after="0"/>
              <w:ind w:left="0" w:firstLineChars="0" w:firstLine="0"/>
              <w:rPr>
                <w:del w:id="890" w:author="作成者"/>
                <w:rFonts w:ascii="ＭＳ Ｐゴシック" w:eastAsia="ＭＳ Ｐゴシック" w:hAnsi="ＭＳ Ｐゴシック" w:cs="ＭＳ Ｐゴシック"/>
                <w:bCs/>
                <w:kern w:val="0"/>
                <w:sz w:val="16"/>
                <w:szCs w:val="16"/>
              </w:rPr>
            </w:pPr>
            <w:del w:id="891" w:author="作成者">
              <w:r w:rsidDel="00AF6EDB">
                <w:rPr>
                  <w:rFonts w:ascii="ＭＳ Ｐゴシック" w:eastAsia="ＭＳ Ｐゴシック" w:hAnsi="ＭＳ Ｐゴシック" w:cs="ＭＳ Ｐゴシック" w:hint="eastAsia"/>
                  <w:bCs/>
                  <w:kern w:val="0"/>
                  <w:sz w:val="16"/>
                  <w:szCs w:val="16"/>
                </w:rPr>
                <w:delText>■ページ間のデータ授受</w:delText>
              </w:r>
              <w:r w:rsidDel="00AF6EDB">
                <w:rPr>
                  <w:rFonts w:ascii="ＭＳ Ｐゴシック" w:eastAsia="ＭＳ Ｐゴシック" w:hAnsi="ＭＳ Ｐゴシック" w:cs="ＭＳ Ｐゴシック" w:hint="eastAsia"/>
                  <w:kern w:val="0"/>
                  <w:sz w:val="16"/>
                  <w:szCs w:val="16"/>
                </w:rPr>
                <w:br/>
                <w:delText>Webのページをまたがってデータのやり取りをする際の対策をする。</w:delText>
              </w:r>
            </w:del>
          </w:p>
        </w:tc>
        <w:tc>
          <w:tcPr>
            <w:tcW w:w="1843" w:type="dxa"/>
            <w:tcBorders>
              <w:top w:val="nil"/>
              <w:left w:val="nil"/>
              <w:bottom w:val="single" w:sz="4" w:space="0" w:color="auto"/>
              <w:right w:val="single" w:sz="4" w:space="0" w:color="auto"/>
            </w:tcBorders>
          </w:tcPr>
          <w:p w14:paraId="17558ACB" w14:textId="77777777" w:rsidR="00B87BA4" w:rsidDel="00AF6EDB" w:rsidRDefault="00B87BA4">
            <w:pPr>
              <w:widowControl/>
              <w:spacing w:afterLines="0" w:after="0"/>
              <w:ind w:left="0" w:firstLineChars="0" w:firstLine="0"/>
              <w:rPr>
                <w:del w:id="892" w:author="作成者"/>
                <w:rFonts w:ascii="ＭＳ Ｐゴシック" w:eastAsia="ＭＳ Ｐゴシック" w:hAnsi="ＭＳ Ｐゴシック" w:cs="ＭＳ Ｐゴシック"/>
                <w:kern w:val="0"/>
                <w:sz w:val="16"/>
                <w:szCs w:val="16"/>
              </w:rPr>
            </w:pPr>
            <w:del w:id="893" w:author="作成者">
              <w:r w:rsidDel="00AF6EDB">
                <w:rPr>
                  <w:rFonts w:ascii="ＭＳ Ｐゴシック" w:eastAsia="ＭＳ Ｐゴシック" w:hAnsi="ＭＳ Ｐゴシック" w:cs="ＭＳ Ｐゴシック" w:hint="eastAsia"/>
                  <w:kern w:val="0"/>
                  <w:sz w:val="16"/>
                  <w:szCs w:val="16"/>
                </w:rPr>
                <w:delText>ページ間のデータ授受が正しくなされない場合は、情報が漏えいしたり、成りすましされたりする可能性がある。</w:delText>
              </w:r>
            </w:del>
          </w:p>
        </w:tc>
        <w:tc>
          <w:tcPr>
            <w:tcW w:w="1807" w:type="dxa"/>
            <w:tcBorders>
              <w:top w:val="nil"/>
              <w:left w:val="nil"/>
              <w:bottom w:val="single" w:sz="4" w:space="0" w:color="auto"/>
              <w:right w:val="single" w:sz="4" w:space="0" w:color="auto"/>
            </w:tcBorders>
          </w:tcPr>
          <w:p w14:paraId="47BA46EB" w14:textId="77777777" w:rsidR="00B87BA4" w:rsidDel="00AF6EDB" w:rsidRDefault="00B87BA4">
            <w:pPr>
              <w:widowControl/>
              <w:spacing w:afterLines="0" w:after="0"/>
              <w:ind w:left="0" w:firstLineChars="0" w:firstLine="0"/>
              <w:rPr>
                <w:del w:id="894" w:author="作成者"/>
                <w:rFonts w:ascii="ＭＳ Ｐゴシック" w:eastAsia="ＭＳ Ｐゴシック" w:hAnsi="ＭＳ Ｐゴシック" w:cs="ＭＳ Ｐゴシック"/>
                <w:bCs/>
                <w:kern w:val="0"/>
                <w:sz w:val="16"/>
                <w:szCs w:val="16"/>
              </w:rPr>
            </w:pPr>
            <w:del w:id="895" w:author="作成者">
              <w:r w:rsidDel="00AF6EDB">
                <w:rPr>
                  <w:rFonts w:ascii="ＭＳ Ｐゴシック" w:eastAsia="ＭＳ Ｐゴシック" w:hAnsi="ＭＳ Ｐゴシック" w:cs="ＭＳ Ｐゴシック" w:hint="eastAsia"/>
                  <w:bCs/>
                  <w:kern w:val="0"/>
                  <w:sz w:val="16"/>
                  <w:szCs w:val="16"/>
                </w:rPr>
                <w:delText>■何も決められていない</w:delText>
              </w:r>
              <w:r w:rsidDel="00AF6EDB">
                <w:rPr>
                  <w:rFonts w:ascii="ＭＳ Ｐゴシック" w:eastAsia="ＭＳ Ｐゴシック" w:hAnsi="ＭＳ Ｐゴシック" w:cs="ＭＳ Ｐゴシック" w:hint="eastAsia"/>
                  <w:kern w:val="0"/>
                  <w:sz w:val="16"/>
                  <w:szCs w:val="16"/>
                </w:rPr>
                <w:br/>
                <w:delText>ページ間のデータ授受について、何もルール化されていない。</w:delText>
              </w:r>
            </w:del>
          </w:p>
        </w:tc>
        <w:tc>
          <w:tcPr>
            <w:tcW w:w="1807" w:type="dxa"/>
            <w:tcBorders>
              <w:top w:val="single" w:sz="4" w:space="0" w:color="auto"/>
              <w:left w:val="nil"/>
              <w:bottom w:val="single" w:sz="4" w:space="0" w:color="auto"/>
              <w:right w:val="single" w:sz="4" w:space="0" w:color="auto"/>
            </w:tcBorders>
          </w:tcPr>
          <w:p w14:paraId="503F6F8D" w14:textId="77777777" w:rsidR="00B87BA4" w:rsidDel="00AF6EDB" w:rsidRDefault="00B87BA4">
            <w:pPr>
              <w:widowControl/>
              <w:spacing w:afterLines="0" w:after="0"/>
              <w:ind w:left="0" w:firstLineChars="0" w:firstLine="0"/>
              <w:rPr>
                <w:del w:id="896" w:author="作成者"/>
                <w:rFonts w:ascii="ＭＳ Ｐゴシック" w:eastAsia="ＭＳ Ｐゴシック" w:hAnsi="ＭＳ Ｐゴシック" w:cs="ＭＳ Ｐゴシック"/>
                <w:bCs/>
                <w:kern w:val="0"/>
                <w:sz w:val="16"/>
                <w:szCs w:val="16"/>
              </w:rPr>
            </w:pPr>
            <w:del w:id="897" w:author="作成者">
              <w:r w:rsidDel="00AF6EDB">
                <w:rPr>
                  <w:rFonts w:ascii="ＭＳ Ｐゴシック" w:eastAsia="ＭＳ Ｐゴシック" w:hAnsi="ＭＳ Ｐゴシック" w:cs="ＭＳ Ｐゴシック" w:hint="eastAsia"/>
                  <w:bCs/>
                  <w:kern w:val="0"/>
                  <w:sz w:val="16"/>
                  <w:szCs w:val="16"/>
                </w:rPr>
                <w:delText>■データの取り扱いがルール化されている</w:delText>
              </w:r>
              <w:r w:rsidDel="00AF6EDB">
                <w:rPr>
                  <w:rFonts w:ascii="ＭＳ Ｐゴシック" w:eastAsia="ＭＳ Ｐゴシック" w:hAnsi="ＭＳ Ｐゴシック" w:cs="ＭＳ Ｐゴシック" w:hint="eastAsia"/>
                  <w:kern w:val="0"/>
                  <w:sz w:val="16"/>
                  <w:szCs w:val="16"/>
                </w:rPr>
                <w:br/>
                <w:delText>データの有効期限や取り扱い方法が部分的にルール化されている。</w:delText>
              </w:r>
            </w:del>
          </w:p>
        </w:tc>
        <w:tc>
          <w:tcPr>
            <w:tcW w:w="1807" w:type="dxa"/>
            <w:tcBorders>
              <w:top w:val="single" w:sz="4" w:space="0" w:color="auto"/>
              <w:left w:val="nil"/>
              <w:bottom w:val="single" w:sz="4" w:space="0" w:color="auto"/>
              <w:right w:val="single" w:sz="4" w:space="0" w:color="auto"/>
            </w:tcBorders>
            <w:shd w:val="clear" w:color="auto" w:fill="CCFFFF"/>
          </w:tcPr>
          <w:p w14:paraId="2CA74752" w14:textId="77777777" w:rsidR="00B87BA4" w:rsidDel="00AF6EDB" w:rsidRDefault="00B87BA4">
            <w:pPr>
              <w:widowControl/>
              <w:spacing w:afterLines="0" w:after="0"/>
              <w:ind w:left="0" w:firstLineChars="0" w:firstLine="0"/>
              <w:rPr>
                <w:del w:id="898" w:author="作成者"/>
                <w:rFonts w:ascii="ＭＳ Ｐゴシック" w:eastAsia="ＭＳ Ｐゴシック" w:hAnsi="ＭＳ Ｐゴシック" w:cs="ＭＳ Ｐゴシック"/>
                <w:bCs/>
                <w:kern w:val="0"/>
                <w:sz w:val="16"/>
                <w:szCs w:val="16"/>
              </w:rPr>
            </w:pPr>
            <w:del w:id="899" w:author="作成者">
              <w:r w:rsidDel="00AF6EDB">
                <w:rPr>
                  <w:rFonts w:ascii="ＭＳ Ｐゴシック" w:eastAsia="ＭＳ Ｐゴシック" w:hAnsi="ＭＳ Ｐゴシック" w:cs="ＭＳ Ｐゴシック" w:hint="eastAsia"/>
                  <w:bCs/>
                  <w:kern w:val="0"/>
                  <w:sz w:val="16"/>
                  <w:szCs w:val="16"/>
                </w:rPr>
                <w:delText>■データの取り扱いルールの強化</w:delText>
              </w:r>
              <w:r w:rsidDel="00AF6EDB">
                <w:rPr>
                  <w:rFonts w:ascii="ＭＳ Ｐゴシック" w:eastAsia="ＭＳ Ｐゴシック" w:hAnsi="ＭＳ Ｐゴシック" w:cs="ＭＳ Ｐゴシック" w:hint="eastAsia"/>
                  <w:kern w:val="0"/>
                  <w:sz w:val="16"/>
                  <w:szCs w:val="16"/>
                </w:rPr>
                <w:br/>
                <w:delText>データの有効期限や取り扱い方法が規定されている。</w:delText>
              </w:r>
            </w:del>
          </w:p>
        </w:tc>
        <w:tc>
          <w:tcPr>
            <w:tcW w:w="1950" w:type="dxa"/>
            <w:tcBorders>
              <w:top w:val="nil"/>
              <w:left w:val="nil"/>
              <w:bottom w:val="single" w:sz="4" w:space="0" w:color="auto"/>
              <w:right w:val="single" w:sz="8" w:space="0" w:color="auto"/>
            </w:tcBorders>
          </w:tcPr>
          <w:p w14:paraId="2867D920" w14:textId="77777777" w:rsidR="00B87BA4" w:rsidDel="00AF6EDB" w:rsidRDefault="00B87BA4">
            <w:pPr>
              <w:widowControl/>
              <w:spacing w:afterLines="0" w:after="0"/>
              <w:ind w:left="0" w:firstLineChars="0" w:firstLine="0"/>
              <w:rPr>
                <w:del w:id="900" w:author="作成者"/>
                <w:rFonts w:ascii="ＭＳ Ｐゴシック" w:eastAsia="ＭＳ Ｐゴシック" w:hAnsi="ＭＳ Ｐゴシック" w:cs="ＭＳ Ｐゴシック"/>
                <w:bCs/>
                <w:kern w:val="0"/>
                <w:sz w:val="16"/>
                <w:szCs w:val="16"/>
              </w:rPr>
            </w:pPr>
            <w:del w:id="901" w:author="作成者">
              <w:r w:rsidDel="00AF6EDB">
                <w:rPr>
                  <w:rFonts w:ascii="ＭＳ Ｐゴシック" w:eastAsia="ＭＳ Ｐゴシック" w:hAnsi="ＭＳ Ｐゴシック" w:cs="ＭＳ Ｐゴシック" w:hint="eastAsia"/>
                  <w:bCs/>
                  <w:kern w:val="0"/>
                  <w:sz w:val="16"/>
                  <w:szCs w:val="16"/>
                </w:rPr>
                <w:delText>■ページ間でやり取りするデータの種類を規制する</w:delText>
              </w:r>
              <w:r w:rsidDel="00AF6EDB">
                <w:rPr>
                  <w:rFonts w:ascii="ＭＳ Ｐゴシック" w:eastAsia="ＭＳ Ｐゴシック" w:hAnsi="ＭＳ Ｐゴシック" w:cs="ＭＳ Ｐゴシック" w:hint="eastAsia"/>
                  <w:kern w:val="0"/>
                  <w:sz w:val="16"/>
                  <w:szCs w:val="16"/>
                </w:rPr>
                <w:br/>
                <w:delText>個人を特定できる情報、決済に関わる情報をページ間でやり取りをしないなどを規定する。</w:delText>
              </w:r>
            </w:del>
          </w:p>
        </w:tc>
        <w:tc>
          <w:tcPr>
            <w:tcW w:w="832" w:type="dxa"/>
            <w:tcBorders>
              <w:top w:val="nil"/>
              <w:left w:val="nil"/>
              <w:bottom w:val="single" w:sz="4" w:space="0" w:color="auto"/>
              <w:right w:val="single" w:sz="4" w:space="0" w:color="auto"/>
            </w:tcBorders>
          </w:tcPr>
          <w:p w14:paraId="33016D47" w14:textId="77777777" w:rsidR="00B87BA4" w:rsidDel="00AF6EDB" w:rsidRDefault="00B87BA4">
            <w:pPr>
              <w:widowControl/>
              <w:spacing w:afterLines="0" w:after="0"/>
              <w:ind w:left="0" w:firstLineChars="0" w:firstLine="0"/>
              <w:rPr>
                <w:del w:id="902" w:author="作成者"/>
                <w:rFonts w:ascii="ＭＳ Ｐゴシック" w:eastAsia="ＭＳ Ｐゴシック" w:hAnsi="ＭＳ Ｐゴシック" w:cs="ＭＳ Ｐゴシック"/>
                <w:color w:val="000000"/>
                <w:kern w:val="0"/>
                <w:sz w:val="16"/>
                <w:szCs w:val="16"/>
              </w:rPr>
            </w:pPr>
          </w:p>
        </w:tc>
        <w:tc>
          <w:tcPr>
            <w:tcW w:w="869" w:type="dxa"/>
            <w:tcBorders>
              <w:top w:val="nil"/>
              <w:left w:val="nil"/>
              <w:bottom w:val="single" w:sz="4" w:space="0" w:color="auto"/>
              <w:right w:val="single" w:sz="4" w:space="0" w:color="auto"/>
            </w:tcBorders>
          </w:tcPr>
          <w:p w14:paraId="58CA0FAA" w14:textId="77777777" w:rsidR="00B87BA4" w:rsidDel="00AF6EDB" w:rsidRDefault="00B87BA4">
            <w:pPr>
              <w:widowControl/>
              <w:spacing w:afterLines="0" w:after="0"/>
              <w:ind w:left="0" w:firstLineChars="0" w:firstLine="0"/>
              <w:rPr>
                <w:del w:id="903" w:author="作成者"/>
                <w:rFonts w:ascii="ＭＳ Ｐゴシック" w:eastAsia="ＭＳ Ｐゴシック" w:hAnsi="ＭＳ Ｐゴシック" w:cs="ＭＳ Ｐゴシック"/>
                <w:color w:val="000000"/>
                <w:kern w:val="0"/>
                <w:sz w:val="16"/>
                <w:szCs w:val="16"/>
              </w:rPr>
            </w:pPr>
          </w:p>
        </w:tc>
        <w:tc>
          <w:tcPr>
            <w:tcW w:w="1134" w:type="dxa"/>
            <w:tcBorders>
              <w:top w:val="nil"/>
              <w:left w:val="single" w:sz="4" w:space="0" w:color="auto"/>
              <w:bottom w:val="single" w:sz="4" w:space="0" w:color="auto"/>
              <w:right w:val="single" w:sz="4" w:space="0" w:color="auto"/>
            </w:tcBorders>
            <w:noWrap/>
            <w:vAlign w:val="center"/>
          </w:tcPr>
          <w:p w14:paraId="5AC7C28D" w14:textId="77777777" w:rsidR="00B87BA4" w:rsidDel="00AF6EDB" w:rsidRDefault="00B87BA4">
            <w:pPr>
              <w:widowControl/>
              <w:spacing w:afterLines="0" w:after="0"/>
              <w:ind w:left="0" w:firstLineChars="0" w:firstLine="0"/>
              <w:rPr>
                <w:del w:id="904" w:author="作成者"/>
                <w:rFonts w:ascii="ＭＳ Ｐゴシック" w:eastAsia="ＭＳ Ｐゴシック" w:hAnsi="ＭＳ Ｐゴシック" w:cs="ＭＳ Ｐゴシック"/>
                <w:color w:val="000000"/>
                <w:kern w:val="0"/>
                <w:sz w:val="16"/>
                <w:szCs w:val="16"/>
              </w:rPr>
            </w:pPr>
            <w:del w:id="905" w:author="作成者">
              <w:r w:rsidDel="00AF6EDB">
                <w:rPr>
                  <w:rFonts w:ascii="ＭＳ Ｐゴシック" w:eastAsia="ＭＳ Ｐゴシック" w:hAnsi="ＭＳ Ｐゴシック" w:cs="ＭＳ Ｐゴシック" w:hint="eastAsia"/>
                  <w:color w:val="000000"/>
                  <w:kern w:val="0"/>
                  <w:sz w:val="16"/>
                  <w:szCs w:val="16"/>
                </w:rPr>
                <w:delText xml:space="preserve">　</w:delText>
              </w:r>
            </w:del>
          </w:p>
        </w:tc>
        <w:tc>
          <w:tcPr>
            <w:tcW w:w="1521" w:type="dxa"/>
            <w:tcBorders>
              <w:top w:val="nil"/>
              <w:left w:val="nil"/>
              <w:bottom w:val="single" w:sz="4" w:space="0" w:color="auto"/>
              <w:right w:val="single" w:sz="8" w:space="0" w:color="auto"/>
            </w:tcBorders>
            <w:noWrap/>
            <w:vAlign w:val="center"/>
          </w:tcPr>
          <w:p w14:paraId="3C7F743D" w14:textId="77777777" w:rsidR="00B87BA4" w:rsidDel="00AF6EDB" w:rsidRDefault="00B87BA4">
            <w:pPr>
              <w:widowControl/>
              <w:spacing w:afterLines="0" w:after="0"/>
              <w:ind w:left="0" w:firstLineChars="0" w:firstLine="0"/>
              <w:rPr>
                <w:del w:id="906" w:author="作成者"/>
                <w:rFonts w:ascii="ＭＳ Ｐゴシック" w:eastAsia="ＭＳ Ｐゴシック" w:hAnsi="ＭＳ Ｐゴシック" w:cs="ＭＳ Ｐゴシック"/>
                <w:color w:val="000000"/>
                <w:kern w:val="0"/>
                <w:sz w:val="16"/>
                <w:szCs w:val="16"/>
              </w:rPr>
            </w:pPr>
            <w:del w:id="907" w:author="作成者">
              <w:r w:rsidDel="00AF6EDB">
                <w:rPr>
                  <w:rFonts w:ascii="ＭＳ Ｐゴシック" w:eastAsia="ＭＳ Ｐゴシック" w:hAnsi="ＭＳ Ｐゴシック" w:cs="ＭＳ Ｐゴシック" w:hint="eastAsia"/>
                  <w:color w:val="000000"/>
                  <w:kern w:val="0"/>
                  <w:sz w:val="16"/>
                  <w:szCs w:val="16"/>
                </w:rPr>
                <w:delText xml:space="preserve">　</w:delText>
              </w:r>
            </w:del>
          </w:p>
        </w:tc>
      </w:tr>
      <w:tr w:rsidR="00B87BA4" w:rsidDel="00AF6EDB" w14:paraId="35BF0923" w14:textId="77777777">
        <w:trPr>
          <w:trHeight w:val="1440"/>
          <w:jc w:val="center"/>
          <w:del w:id="908" w:author="作成者"/>
        </w:trPr>
        <w:tc>
          <w:tcPr>
            <w:tcW w:w="1805" w:type="dxa"/>
            <w:tcBorders>
              <w:top w:val="nil"/>
              <w:left w:val="single" w:sz="8" w:space="0" w:color="auto"/>
              <w:bottom w:val="single" w:sz="4" w:space="0" w:color="auto"/>
              <w:right w:val="single" w:sz="4" w:space="0" w:color="auto"/>
            </w:tcBorders>
          </w:tcPr>
          <w:p w14:paraId="593DB9A3" w14:textId="77777777" w:rsidR="00B87BA4" w:rsidDel="00AF6EDB" w:rsidRDefault="00B87BA4">
            <w:pPr>
              <w:widowControl/>
              <w:spacing w:afterLines="0" w:after="0"/>
              <w:ind w:left="0" w:firstLineChars="0" w:firstLine="0"/>
              <w:rPr>
                <w:del w:id="909" w:author="作成者"/>
                <w:rFonts w:ascii="ＭＳ Ｐゴシック" w:eastAsia="ＭＳ Ｐゴシック" w:hAnsi="ＭＳ Ｐゴシック" w:cs="ＭＳ Ｐゴシック"/>
                <w:bCs/>
                <w:kern w:val="0"/>
                <w:sz w:val="16"/>
                <w:szCs w:val="16"/>
              </w:rPr>
            </w:pPr>
            <w:del w:id="910" w:author="作成者">
              <w:r w:rsidDel="00AF6EDB">
                <w:rPr>
                  <w:rFonts w:ascii="ＭＳ Ｐゴシック" w:eastAsia="ＭＳ Ｐゴシック" w:hAnsi="ＭＳ Ｐゴシック" w:cs="ＭＳ Ｐゴシック" w:hint="eastAsia"/>
                  <w:bCs/>
                  <w:kern w:val="0"/>
                  <w:sz w:val="16"/>
                  <w:szCs w:val="16"/>
                </w:rPr>
                <w:delText>■悪意のあるコードの侵入阻止</w:delText>
              </w:r>
              <w:r w:rsidDel="00AF6EDB">
                <w:rPr>
                  <w:rFonts w:ascii="ＭＳ Ｐゴシック" w:eastAsia="ＭＳ Ｐゴシック" w:hAnsi="ＭＳ Ｐゴシック" w:cs="ＭＳ Ｐゴシック" w:hint="eastAsia"/>
                  <w:kern w:val="0"/>
                  <w:sz w:val="16"/>
                  <w:szCs w:val="16"/>
                </w:rPr>
                <w:br/>
                <w:delText>悪意のあるコードがWebサーバに埋め込まれるのを阻止する。</w:delText>
              </w:r>
            </w:del>
          </w:p>
        </w:tc>
        <w:tc>
          <w:tcPr>
            <w:tcW w:w="1843" w:type="dxa"/>
            <w:tcBorders>
              <w:top w:val="nil"/>
              <w:left w:val="nil"/>
              <w:bottom w:val="single" w:sz="4" w:space="0" w:color="auto"/>
              <w:right w:val="single" w:sz="4" w:space="0" w:color="auto"/>
            </w:tcBorders>
          </w:tcPr>
          <w:p w14:paraId="300792AF" w14:textId="77777777" w:rsidR="00B87BA4" w:rsidDel="00AF6EDB" w:rsidRDefault="00B87BA4">
            <w:pPr>
              <w:widowControl/>
              <w:spacing w:afterLines="0" w:after="0"/>
              <w:ind w:left="0" w:firstLineChars="0" w:firstLine="0"/>
              <w:rPr>
                <w:del w:id="911" w:author="作成者"/>
                <w:rFonts w:ascii="ＭＳ Ｐゴシック" w:eastAsia="ＭＳ Ｐゴシック" w:hAnsi="ＭＳ Ｐゴシック" w:cs="ＭＳ Ｐゴシック"/>
                <w:kern w:val="0"/>
                <w:sz w:val="16"/>
                <w:szCs w:val="16"/>
              </w:rPr>
            </w:pPr>
            <w:del w:id="912" w:author="作成者">
              <w:r w:rsidDel="00AF6EDB">
                <w:rPr>
                  <w:rFonts w:ascii="ＭＳ Ｐゴシック" w:eastAsia="ＭＳ Ｐゴシック" w:hAnsi="ＭＳ Ｐゴシック" w:cs="ＭＳ Ｐゴシック" w:hint="eastAsia"/>
                  <w:kern w:val="0"/>
                  <w:sz w:val="16"/>
                  <w:szCs w:val="16"/>
                </w:rPr>
                <w:delText>悪意のあるコードがWebサーバ上で実行されると、フィッシング詐欺やユーザの成りすまし、パスワード漏えい等の可能性がある。</w:delText>
              </w:r>
            </w:del>
          </w:p>
        </w:tc>
        <w:tc>
          <w:tcPr>
            <w:tcW w:w="1807" w:type="dxa"/>
            <w:tcBorders>
              <w:top w:val="nil"/>
              <w:left w:val="nil"/>
              <w:bottom w:val="single" w:sz="4" w:space="0" w:color="auto"/>
              <w:right w:val="single" w:sz="4" w:space="0" w:color="auto"/>
            </w:tcBorders>
          </w:tcPr>
          <w:p w14:paraId="2D931B2B" w14:textId="77777777" w:rsidR="00B87BA4" w:rsidDel="00AF6EDB" w:rsidRDefault="00B87BA4">
            <w:pPr>
              <w:widowControl/>
              <w:spacing w:afterLines="0" w:after="0"/>
              <w:ind w:left="0" w:firstLineChars="0" w:firstLine="0"/>
              <w:rPr>
                <w:del w:id="913" w:author="作成者"/>
                <w:rFonts w:ascii="ＭＳ Ｐゴシック" w:eastAsia="ＭＳ Ｐゴシック" w:hAnsi="ＭＳ Ｐゴシック" w:cs="ＭＳ Ｐゴシック"/>
                <w:bCs/>
                <w:kern w:val="0"/>
                <w:sz w:val="16"/>
                <w:szCs w:val="16"/>
              </w:rPr>
            </w:pPr>
            <w:del w:id="914" w:author="作成者">
              <w:r w:rsidDel="00AF6EDB">
                <w:rPr>
                  <w:rFonts w:ascii="ＭＳ Ｐゴシック" w:eastAsia="ＭＳ Ｐゴシック" w:hAnsi="ＭＳ Ｐゴシック" w:cs="ＭＳ Ｐゴシック" w:hint="eastAsia"/>
                  <w:bCs/>
                  <w:kern w:val="0"/>
                  <w:sz w:val="16"/>
                  <w:szCs w:val="16"/>
                </w:rPr>
                <w:delText>■何も決められていない</w:delText>
              </w:r>
              <w:r w:rsidDel="00AF6EDB">
                <w:rPr>
                  <w:rFonts w:ascii="ＭＳ Ｐゴシック" w:eastAsia="ＭＳ Ｐゴシック" w:hAnsi="ＭＳ Ｐゴシック" w:cs="ＭＳ Ｐゴシック" w:hint="eastAsia"/>
                  <w:kern w:val="0"/>
                  <w:sz w:val="16"/>
                  <w:szCs w:val="16"/>
                </w:rPr>
                <w:br/>
                <w:delText>悪意のあるコードに対して、なにも対策がない。</w:delText>
              </w:r>
            </w:del>
          </w:p>
        </w:tc>
        <w:tc>
          <w:tcPr>
            <w:tcW w:w="1807" w:type="dxa"/>
            <w:tcBorders>
              <w:top w:val="single" w:sz="4" w:space="0" w:color="auto"/>
              <w:left w:val="nil"/>
              <w:bottom w:val="single" w:sz="4" w:space="0" w:color="auto"/>
              <w:right w:val="single" w:sz="4" w:space="0" w:color="auto"/>
            </w:tcBorders>
          </w:tcPr>
          <w:p w14:paraId="7F86010E" w14:textId="77777777" w:rsidR="00B87BA4" w:rsidDel="00AF6EDB" w:rsidRDefault="00B87BA4">
            <w:pPr>
              <w:widowControl/>
              <w:spacing w:afterLines="0" w:after="0"/>
              <w:ind w:left="0" w:firstLineChars="0" w:firstLine="0"/>
              <w:rPr>
                <w:del w:id="915" w:author="作成者"/>
                <w:rFonts w:ascii="ＭＳ Ｐゴシック" w:eastAsia="ＭＳ Ｐゴシック" w:hAnsi="ＭＳ Ｐゴシック" w:cs="ＭＳ Ｐゴシック"/>
                <w:bCs/>
                <w:kern w:val="0"/>
                <w:sz w:val="16"/>
                <w:szCs w:val="16"/>
              </w:rPr>
            </w:pPr>
            <w:del w:id="916" w:author="作成者">
              <w:r w:rsidDel="00AF6EDB">
                <w:rPr>
                  <w:rFonts w:ascii="ＭＳ Ｐゴシック" w:eastAsia="ＭＳ Ｐゴシック" w:hAnsi="ＭＳ Ｐゴシック" w:cs="ＭＳ Ｐゴシック" w:hint="eastAsia"/>
                  <w:bCs/>
                  <w:kern w:val="0"/>
                  <w:sz w:val="16"/>
                  <w:szCs w:val="16"/>
                </w:rPr>
                <w:delText>■悪意のあるコードの対策</w:delText>
              </w:r>
              <w:r w:rsidDel="00AF6EDB">
                <w:rPr>
                  <w:rFonts w:ascii="ＭＳ Ｐゴシック" w:eastAsia="ＭＳ Ｐゴシック" w:hAnsi="ＭＳ Ｐゴシック" w:cs="ＭＳ Ｐゴシック" w:hint="eastAsia"/>
                  <w:kern w:val="0"/>
                  <w:sz w:val="16"/>
                  <w:szCs w:val="16"/>
                </w:rPr>
                <w:br/>
                <w:delText>悪意のあるコードを排除する仕組みがある。必要最少限のアクセス権限設定をする。不要なファイルを公開しない。</w:delText>
              </w:r>
            </w:del>
          </w:p>
        </w:tc>
        <w:tc>
          <w:tcPr>
            <w:tcW w:w="1807" w:type="dxa"/>
            <w:tcBorders>
              <w:top w:val="single" w:sz="4" w:space="0" w:color="auto"/>
              <w:left w:val="nil"/>
              <w:bottom w:val="single" w:sz="4" w:space="0" w:color="auto"/>
              <w:right w:val="single" w:sz="4" w:space="0" w:color="auto"/>
            </w:tcBorders>
            <w:shd w:val="clear" w:color="auto" w:fill="CCFFFF"/>
          </w:tcPr>
          <w:p w14:paraId="52E37E61" w14:textId="77777777" w:rsidR="00B87BA4" w:rsidDel="00AF6EDB" w:rsidRDefault="00B87BA4">
            <w:pPr>
              <w:widowControl/>
              <w:spacing w:afterLines="0" w:after="0"/>
              <w:ind w:left="0" w:firstLineChars="0" w:firstLine="0"/>
              <w:rPr>
                <w:del w:id="917" w:author="作成者"/>
                <w:rFonts w:ascii="ＭＳ Ｐゴシック" w:eastAsia="ＭＳ Ｐゴシック" w:hAnsi="ＭＳ Ｐゴシック" w:cs="ＭＳ Ｐゴシック"/>
                <w:bCs/>
                <w:kern w:val="0"/>
                <w:sz w:val="16"/>
                <w:szCs w:val="16"/>
              </w:rPr>
            </w:pPr>
            <w:del w:id="918" w:author="作成者">
              <w:r w:rsidDel="00AF6EDB">
                <w:rPr>
                  <w:rFonts w:ascii="ＭＳ Ｐゴシック" w:eastAsia="ＭＳ Ｐゴシック" w:hAnsi="ＭＳ Ｐゴシック" w:cs="ＭＳ Ｐゴシック" w:hint="eastAsia"/>
                  <w:bCs/>
                  <w:kern w:val="0"/>
                  <w:sz w:val="16"/>
                  <w:szCs w:val="16"/>
                </w:rPr>
                <w:delText>■悪意のあるコードの対策の強化</w:delText>
              </w:r>
              <w:r w:rsidDel="00AF6EDB">
                <w:rPr>
                  <w:rFonts w:ascii="ＭＳ Ｐゴシック" w:eastAsia="ＭＳ Ｐゴシック" w:hAnsi="ＭＳ Ｐゴシック" w:cs="ＭＳ Ｐゴシック" w:hint="eastAsia"/>
                  <w:kern w:val="0"/>
                  <w:sz w:val="16"/>
                  <w:szCs w:val="16"/>
                </w:rPr>
                <w:br/>
                <w:delText>悪意のあるコードを排除する仕組みがあり、対策方法、管理権限がシステム全体で規定されている。</w:delText>
              </w:r>
            </w:del>
          </w:p>
        </w:tc>
        <w:tc>
          <w:tcPr>
            <w:tcW w:w="1950" w:type="dxa"/>
            <w:tcBorders>
              <w:top w:val="nil"/>
              <w:left w:val="nil"/>
              <w:bottom w:val="single" w:sz="4" w:space="0" w:color="auto"/>
              <w:right w:val="single" w:sz="8" w:space="0" w:color="auto"/>
            </w:tcBorders>
          </w:tcPr>
          <w:p w14:paraId="7C7438A9" w14:textId="77777777" w:rsidR="00B87BA4" w:rsidDel="00AF6EDB" w:rsidRDefault="00B87BA4">
            <w:pPr>
              <w:widowControl/>
              <w:spacing w:afterLines="0" w:after="0"/>
              <w:ind w:left="0" w:firstLineChars="0" w:firstLine="0"/>
              <w:rPr>
                <w:del w:id="919" w:author="作成者"/>
                <w:rFonts w:ascii="ＭＳ Ｐゴシック" w:eastAsia="ＭＳ Ｐゴシック" w:hAnsi="ＭＳ Ｐゴシック" w:cs="ＭＳ Ｐゴシック"/>
                <w:bCs/>
                <w:kern w:val="0"/>
                <w:sz w:val="16"/>
                <w:szCs w:val="16"/>
              </w:rPr>
            </w:pPr>
            <w:del w:id="920" w:author="作成者">
              <w:r w:rsidDel="00AF6EDB">
                <w:rPr>
                  <w:rFonts w:ascii="ＭＳ Ｐゴシック" w:eastAsia="ＭＳ Ｐゴシック" w:hAnsi="ＭＳ Ｐゴシック" w:cs="ＭＳ Ｐゴシック" w:hint="eastAsia"/>
                  <w:bCs/>
                  <w:kern w:val="0"/>
                  <w:sz w:val="16"/>
                  <w:szCs w:val="16"/>
                </w:rPr>
                <w:delText>■Webアプリケーション以外の対策の併用</w:delText>
              </w:r>
              <w:r w:rsidDel="00AF6EDB">
                <w:rPr>
                  <w:rFonts w:ascii="ＭＳ Ｐゴシック" w:eastAsia="ＭＳ Ｐゴシック" w:hAnsi="ＭＳ Ｐゴシック" w:cs="ＭＳ Ｐゴシック" w:hint="eastAsia"/>
                  <w:kern w:val="0"/>
                  <w:sz w:val="16"/>
                  <w:szCs w:val="16"/>
                </w:rPr>
                <w:br/>
                <w:delText>Webアプリケーション内の悪意のあるコード対策に併せて、WAF（Web Application Firewall）等を使用した対策を実施する。</w:delText>
              </w:r>
            </w:del>
          </w:p>
        </w:tc>
        <w:tc>
          <w:tcPr>
            <w:tcW w:w="832" w:type="dxa"/>
            <w:tcBorders>
              <w:top w:val="nil"/>
              <w:left w:val="nil"/>
              <w:bottom w:val="single" w:sz="4" w:space="0" w:color="auto"/>
              <w:right w:val="single" w:sz="4" w:space="0" w:color="auto"/>
            </w:tcBorders>
          </w:tcPr>
          <w:p w14:paraId="11AE9B0A" w14:textId="77777777" w:rsidR="00B87BA4" w:rsidDel="00AF6EDB" w:rsidRDefault="00B87BA4">
            <w:pPr>
              <w:widowControl/>
              <w:spacing w:afterLines="0" w:after="0"/>
              <w:ind w:left="0" w:firstLineChars="0" w:firstLine="0"/>
              <w:rPr>
                <w:del w:id="921" w:author="作成者"/>
                <w:rFonts w:ascii="ＭＳ Ｐゴシック" w:eastAsia="ＭＳ Ｐゴシック" w:hAnsi="ＭＳ Ｐゴシック" w:cs="ＭＳ Ｐゴシック"/>
                <w:color w:val="000000"/>
                <w:kern w:val="0"/>
                <w:sz w:val="16"/>
                <w:szCs w:val="16"/>
              </w:rPr>
            </w:pPr>
          </w:p>
        </w:tc>
        <w:tc>
          <w:tcPr>
            <w:tcW w:w="869" w:type="dxa"/>
            <w:tcBorders>
              <w:top w:val="nil"/>
              <w:left w:val="nil"/>
              <w:bottom w:val="single" w:sz="4" w:space="0" w:color="auto"/>
              <w:right w:val="single" w:sz="4" w:space="0" w:color="auto"/>
            </w:tcBorders>
          </w:tcPr>
          <w:p w14:paraId="727E9AD5" w14:textId="77777777" w:rsidR="00B87BA4" w:rsidDel="00AF6EDB" w:rsidRDefault="00B87BA4">
            <w:pPr>
              <w:widowControl/>
              <w:spacing w:afterLines="0" w:after="0"/>
              <w:ind w:left="0" w:firstLineChars="0" w:firstLine="0"/>
              <w:rPr>
                <w:del w:id="922" w:author="作成者"/>
                <w:rFonts w:ascii="ＭＳ Ｐゴシック" w:eastAsia="ＭＳ Ｐゴシック" w:hAnsi="ＭＳ Ｐゴシック" w:cs="ＭＳ Ｐゴシック"/>
                <w:color w:val="000000"/>
                <w:kern w:val="0"/>
                <w:sz w:val="16"/>
                <w:szCs w:val="16"/>
              </w:rPr>
            </w:pPr>
          </w:p>
        </w:tc>
        <w:tc>
          <w:tcPr>
            <w:tcW w:w="1134" w:type="dxa"/>
            <w:tcBorders>
              <w:top w:val="nil"/>
              <w:left w:val="single" w:sz="4" w:space="0" w:color="auto"/>
              <w:bottom w:val="single" w:sz="4" w:space="0" w:color="auto"/>
              <w:right w:val="single" w:sz="4" w:space="0" w:color="auto"/>
            </w:tcBorders>
            <w:noWrap/>
            <w:vAlign w:val="center"/>
          </w:tcPr>
          <w:p w14:paraId="7E06D32A" w14:textId="77777777" w:rsidR="00B87BA4" w:rsidDel="00AF6EDB" w:rsidRDefault="00B87BA4">
            <w:pPr>
              <w:widowControl/>
              <w:spacing w:afterLines="0" w:after="0"/>
              <w:ind w:left="0" w:firstLineChars="0" w:firstLine="0"/>
              <w:rPr>
                <w:del w:id="923" w:author="作成者"/>
                <w:rFonts w:ascii="ＭＳ Ｐゴシック" w:eastAsia="ＭＳ Ｐゴシック" w:hAnsi="ＭＳ Ｐゴシック" w:cs="ＭＳ Ｐゴシック"/>
                <w:color w:val="000000"/>
                <w:kern w:val="0"/>
                <w:sz w:val="16"/>
                <w:szCs w:val="16"/>
              </w:rPr>
            </w:pPr>
            <w:del w:id="924" w:author="作成者">
              <w:r w:rsidDel="00AF6EDB">
                <w:rPr>
                  <w:rFonts w:ascii="ＭＳ Ｐゴシック" w:eastAsia="ＭＳ Ｐゴシック" w:hAnsi="ＭＳ Ｐゴシック" w:cs="ＭＳ Ｐゴシック" w:hint="eastAsia"/>
                  <w:color w:val="000000"/>
                  <w:kern w:val="0"/>
                  <w:sz w:val="16"/>
                  <w:szCs w:val="16"/>
                </w:rPr>
                <w:delText xml:space="preserve">　</w:delText>
              </w:r>
            </w:del>
          </w:p>
        </w:tc>
        <w:tc>
          <w:tcPr>
            <w:tcW w:w="1521" w:type="dxa"/>
            <w:tcBorders>
              <w:top w:val="nil"/>
              <w:left w:val="nil"/>
              <w:bottom w:val="single" w:sz="4" w:space="0" w:color="auto"/>
              <w:right w:val="single" w:sz="8" w:space="0" w:color="auto"/>
            </w:tcBorders>
            <w:noWrap/>
            <w:vAlign w:val="center"/>
          </w:tcPr>
          <w:p w14:paraId="66DFE0C6" w14:textId="77777777" w:rsidR="00B87BA4" w:rsidDel="00AF6EDB" w:rsidRDefault="00B87BA4">
            <w:pPr>
              <w:widowControl/>
              <w:spacing w:afterLines="0" w:after="0"/>
              <w:ind w:left="0" w:firstLineChars="0" w:firstLine="0"/>
              <w:rPr>
                <w:del w:id="925" w:author="作成者"/>
                <w:rFonts w:ascii="ＭＳ Ｐゴシック" w:eastAsia="ＭＳ Ｐゴシック" w:hAnsi="ＭＳ Ｐゴシック" w:cs="ＭＳ Ｐゴシック"/>
                <w:color w:val="000000"/>
                <w:kern w:val="0"/>
                <w:sz w:val="16"/>
                <w:szCs w:val="16"/>
              </w:rPr>
            </w:pPr>
            <w:del w:id="926" w:author="作成者">
              <w:r w:rsidDel="00AF6EDB">
                <w:rPr>
                  <w:rFonts w:ascii="ＭＳ Ｐゴシック" w:eastAsia="ＭＳ Ｐゴシック" w:hAnsi="ＭＳ Ｐゴシック" w:cs="ＭＳ Ｐゴシック" w:hint="eastAsia"/>
                  <w:color w:val="000000"/>
                  <w:kern w:val="0"/>
                  <w:sz w:val="16"/>
                  <w:szCs w:val="16"/>
                </w:rPr>
                <w:delText xml:space="preserve">　</w:delText>
              </w:r>
            </w:del>
          </w:p>
        </w:tc>
      </w:tr>
      <w:tr w:rsidR="00B87BA4" w:rsidDel="00AF6EDB" w14:paraId="129E2B60" w14:textId="77777777">
        <w:trPr>
          <w:trHeight w:val="1166"/>
          <w:jc w:val="center"/>
          <w:del w:id="927" w:author="作成者"/>
        </w:trPr>
        <w:tc>
          <w:tcPr>
            <w:tcW w:w="1805" w:type="dxa"/>
            <w:tcBorders>
              <w:top w:val="nil"/>
              <w:left w:val="single" w:sz="8" w:space="0" w:color="auto"/>
              <w:bottom w:val="single" w:sz="4" w:space="0" w:color="auto"/>
              <w:right w:val="single" w:sz="4" w:space="0" w:color="auto"/>
            </w:tcBorders>
          </w:tcPr>
          <w:p w14:paraId="7CCE4B31" w14:textId="77777777" w:rsidR="00B87BA4" w:rsidDel="00AF6EDB" w:rsidRDefault="00B87BA4">
            <w:pPr>
              <w:widowControl/>
              <w:spacing w:afterLines="0" w:after="0"/>
              <w:ind w:left="0" w:firstLineChars="0" w:firstLine="0"/>
              <w:rPr>
                <w:del w:id="928" w:author="作成者"/>
                <w:rFonts w:ascii="ＭＳ Ｐゴシック" w:eastAsia="ＭＳ Ｐゴシック" w:hAnsi="ＭＳ Ｐゴシック" w:cs="ＭＳ Ｐゴシック"/>
                <w:bCs/>
                <w:kern w:val="0"/>
                <w:sz w:val="16"/>
                <w:szCs w:val="16"/>
              </w:rPr>
            </w:pPr>
            <w:del w:id="929" w:author="作成者">
              <w:r w:rsidDel="00AF6EDB">
                <w:rPr>
                  <w:rFonts w:ascii="ＭＳ Ｐゴシック" w:eastAsia="ＭＳ Ｐゴシック" w:hAnsi="ＭＳ Ｐゴシック" w:cs="ＭＳ Ｐゴシック" w:hint="eastAsia"/>
                  <w:bCs/>
                  <w:kern w:val="0"/>
                  <w:sz w:val="16"/>
                  <w:szCs w:val="16"/>
                </w:rPr>
                <w:delText>■システム連携</w:delText>
              </w:r>
              <w:r w:rsidDel="00AF6EDB">
                <w:rPr>
                  <w:rFonts w:ascii="ＭＳ Ｐゴシック" w:eastAsia="ＭＳ Ｐゴシック" w:hAnsi="ＭＳ Ｐゴシック" w:cs="ＭＳ Ｐゴシック" w:hint="eastAsia"/>
                  <w:kern w:val="0"/>
                  <w:sz w:val="16"/>
                  <w:szCs w:val="16"/>
                </w:rPr>
                <w:br/>
                <w:delText>他のシステムや他のアプリケーションとの連携を行う際に連携の仕組みを悪用されるのを阻止する。</w:delText>
              </w:r>
            </w:del>
          </w:p>
        </w:tc>
        <w:tc>
          <w:tcPr>
            <w:tcW w:w="1843" w:type="dxa"/>
            <w:tcBorders>
              <w:top w:val="nil"/>
              <w:left w:val="nil"/>
              <w:bottom w:val="single" w:sz="4" w:space="0" w:color="auto"/>
              <w:right w:val="single" w:sz="4" w:space="0" w:color="auto"/>
            </w:tcBorders>
          </w:tcPr>
          <w:p w14:paraId="1127A1F2" w14:textId="77777777" w:rsidR="00B87BA4" w:rsidDel="00AF6EDB" w:rsidRDefault="00B87BA4">
            <w:pPr>
              <w:widowControl/>
              <w:spacing w:afterLines="0" w:after="0"/>
              <w:ind w:left="0" w:firstLineChars="0" w:firstLine="0"/>
              <w:rPr>
                <w:del w:id="930" w:author="作成者"/>
                <w:rFonts w:ascii="ＭＳ Ｐゴシック" w:eastAsia="ＭＳ Ｐゴシック" w:hAnsi="ＭＳ Ｐゴシック" w:cs="ＭＳ Ｐゴシック"/>
                <w:kern w:val="0"/>
                <w:sz w:val="16"/>
                <w:szCs w:val="16"/>
              </w:rPr>
            </w:pPr>
            <w:del w:id="931" w:author="作成者">
              <w:r w:rsidDel="00AF6EDB">
                <w:rPr>
                  <w:rFonts w:ascii="ＭＳ Ｐゴシック" w:eastAsia="ＭＳ Ｐゴシック" w:hAnsi="ＭＳ Ｐゴシック" w:cs="ＭＳ Ｐゴシック" w:hint="eastAsia"/>
                  <w:kern w:val="0"/>
                  <w:sz w:val="16"/>
                  <w:szCs w:val="16"/>
                </w:rPr>
                <w:delText>連携の仕組みを悪用されると、フィッシング詐欺やユーザの成りすまし、パスワード漏えい等の可能性がある。</w:delText>
              </w:r>
            </w:del>
          </w:p>
        </w:tc>
        <w:tc>
          <w:tcPr>
            <w:tcW w:w="1807" w:type="dxa"/>
            <w:tcBorders>
              <w:top w:val="nil"/>
              <w:left w:val="nil"/>
              <w:bottom w:val="single" w:sz="4" w:space="0" w:color="auto"/>
              <w:right w:val="single" w:sz="4" w:space="0" w:color="auto"/>
            </w:tcBorders>
          </w:tcPr>
          <w:p w14:paraId="387C803B" w14:textId="77777777" w:rsidR="00B87BA4" w:rsidDel="00AF6EDB" w:rsidRDefault="00B87BA4">
            <w:pPr>
              <w:widowControl/>
              <w:spacing w:afterLines="0" w:after="0"/>
              <w:ind w:left="0" w:firstLineChars="0" w:firstLine="0"/>
              <w:rPr>
                <w:del w:id="932" w:author="作成者"/>
                <w:rFonts w:ascii="ＭＳ Ｐゴシック" w:eastAsia="ＭＳ Ｐゴシック" w:hAnsi="ＭＳ Ｐゴシック" w:cs="ＭＳ Ｐゴシック"/>
                <w:bCs/>
                <w:kern w:val="0"/>
                <w:sz w:val="16"/>
                <w:szCs w:val="16"/>
              </w:rPr>
            </w:pPr>
            <w:del w:id="933" w:author="作成者">
              <w:r w:rsidDel="00AF6EDB">
                <w:rPr>
                  <w:rFonts w:ascii="ＭＳ Ｐゴシック" w:eastAsia="ＭＳ Ｐゴシック" w:hAnsi="ＭＳ Ｐゴシック" w:cs="ＭＳ Ｐゴシック" w:hint="eastAsia"/>
                  <w:bCs/>
                  <w:kern w:val="0"/>
                  <w:sz w:val="16"/>
                  <w:szCs w:val="16"/>
                </w:rPr>
                <w:delText>■何も決められていない</w:delText>
              </w:r>
              <w:r w:rsidDel="00AF6EDB">
                <w:rPr>
                  <w:rFonts w:ascii="ＭＳ Ｐゴシック" w:eastAsia="ＭＳ Ｐゴシック" w:hAnsi="ＭＳ Ｐゴシック" w:cs="ＭＳ Ｐゴシック" w:hint="eastAsia"/>
                  <w:kern w:val="0"/>
                  <w:sz w:val="16"/>
                  <w:szCs w:val="16"/>
                </w:rPr>
                <w:br/>
                <w:delText>連携の仕組みを悪用されるのを阻止する対策がない。</w:delText>
              </w:r>
            </w:del>
          </w:p>
        </w:tc>
        <w:tc>
          <w:tcPr>
            <w:tcW w:w="1807" w:type="dxa"/>
            <w:tcBorders>
              <w:top w:val="single" w:sz="4" w:space="0" w:color="auto"/>
              <w:left w:val="nil"/>
              <w:bottom w:val="single" w:sz="4" w:space="0" w:color="auto"/>
              <w:right w:val="single" w:sz="4" w:space="0" w:color="auto"/>
            </w:tcBorders>
          </w:tcPr>
          <w:p w14:paraId="1B501D92" w14:textId="77777777" w:rsidR="00B87BA4" w:rsidDel="00AF6EDB" w:rsidRDefault="00B87BA4">
            <w:pPr>
              <w:widowControl/>
              <w:spacing w:afterLines="0" w:after="0"/>
              <w:ind w:left="0" w:firstLineChars="0" w:firstLine="0"/>
              <w:rPr>
                <w:del w:id="934" w:author="作成者"/>
                <w:rFonts w:ascii="ＭＳ Ｐゴシック" w:eastAsia="ＭＳ Ｐゴシック" w:hAnsi="ＭＳ Ｐゴシック" w:cs="ＭＳ Ｐゴシック"/>
                <w:bCs/>
                <w:kern w:val="0"/>
                <w:sz w:val="16"/>
                <w:szCs w:val="16"/>
              </w:rPr>
            </w:pPr>
            <w:del w:id="935" w:author="作成者">
              <w:r w:rsidDel="00AF6EDB">
                <w:rPr>
                  <w:rFonts w:ascii="ＭＳ Ｐゴシック" w:eastAsia="ＭＳ Ｐゴシック" w:hAnsi="ＭＳ Ｐゴシック" w:cs="ＭＳ Ｐゴシック" w:hint="eastAsia"/>
                  <w:bCs/>
                  <w:kern w:val="0"/>
                  <w:sz w:val="16"/>
                  <w:szCs w:val="16"/>
                </w:rPr>
                <w:delText>■システム連携悪用の対策</w:delText>
              </w:r>
              <w:r w:rsidDel="00AF6EDB">
                <w:rPr>
                  <w:rFonts w:ascii="ＭＳ Ｐゴシック" w:eastAsia="ＭＳ Ｐゴシック" w:hAnsi="ＭＳ Ｐゴシック" w:cs="ＭＳ Ｐゴシック" w:hint="eastAsia"/>
                  <w:kern w:val="0"/>
                  <w:sz w:val="16"/>
                  <w:szCs w:val="16"/>
                </w:rPr>
                <w:br/>
                <w:delText>システム連携悪用を排除する仕組みがある。</w:delText>
              </w:r>
            </w:del>
          </w:p>
        </w:tc>
        <w:tc>
          <w:tcPr>
            <w:tcW w:w="1807" w:type="dxa"/>
            <w:tcBorders>
              <w:top w:val="single" w:sz="4" w:space="0" w:color="auto"/>
              <w:left w:val="nil"/>
              <w:bottom w:val="single" w:sz="4" w:space="0" w:color="auto"/>
              <w:right w:val="single" w:sz="4" w:space="0" w:color="auto"/>
            </w:tcBorders>
            <w:shd w:val="clear" w:color="auto" w:fill="CCFFFF"/>
          </w:tcPr>
          <w:p w14:paraId="6B8B1E1D" w14:textId="77777777" w:rsidR="00B87BA4" w:rsidDel="00AF6EDB" w:rsidRDefault="00B87BA4">
            <w:pPr>
              <w:widowControl/>
              <w:spacing w:afterLines="0" w:after="0"/>
              <w:ind w:left="0" w:firstLineChars="0" w:firstLine="0"/>
              <w:rPr>
                <w:del w:id="936" w:author="作成者"/>
                <w:rFonts w:ascii="ＭＳ Ｐゴシック" w:eastAsia="ＭＳ Ｐゴシック" w:hAnsi="ＭＳ Ｐゴシック" w:cs="ＭＳ Ｐゴシック"/>
                <w:bCs/>
                <w:kern w:val="0"/>
                <w:sz w:val="16"/>
                <w:szCs w:val="16"/>
              </w:rPr>
            </w:pPr>
            <w:del w:id="937" w:author="作成者">
              <w:r w:rsidDel="00AF6EDB">
                <w:rPr>
                  <w:rFonts w:ascii="ＭＳ Ｐゴシック" w:eastAsia="ＭＳ Ｐゴシック" w:hAnsi="ＭＳ Ｐゴシック" w:cs="ＭＳ Ｐゴシック" w:hint="eastAsia"/>
                  <w:bCs/>
                  <w:kern w:val="0"/>
                  <w:sz w:val="16"/>
                  <w:szCs w:val="16"/>
                </w:rPr>
                <w:delText>■システム連携悪用の対策の強化</w:delText>
              </w:r>
              <w:r w:rsidDel="00AF6EDB">
                <w:rPr>
                  <w:rFonts w:ascii="ＭＳ Ｐゴシック" w:eastAsia="ＭＳ Ｐゴシック" w:hAnsi="ＭＳ Ｐゴシック" w:cs="ＭＳ Ｐゴシック" w:hint="eastAsia"/>
                  <w:kern w:val="0"/>
                  <w:sz w:val="16"/>
                  <w:szCs w:val="16"/>
                </w:rPr>
                <w:br/>
                <w:delText>システム連携悪用を排除する仕組みがあり、対策方法がシステム全体で規定されている。</w:delText>
              </w:r>
            </w:del>
          </w:p>
        </w:tc>
        <w:tc>
          <w:tcPr>
            <w:tcW w:w="1950" w:type="dxa"/>
            <w:tcBorders>
              <w:top w:val="nil"/>
              <w:left w:val="nil"/>
              <w:bottom w:val="single" w:sz="4" w:space="0" w:color="auto"/>
              <w:right w:val="single" w:sz="8" w:space="0" w:color="auto"/>
            </w:tcBorders>
          </w:tcPr>
          <w:p w14:paraId="530F2197" w14:textId="77777777" w:rsidR="00B87BA4" w:rsidDel="00AF6EDB" w:rsidRDefault="00B87BA4">
            <w:pPr>
              <w:widowControl/>
              <w:spacing w:afterLines="0" w:after="0"/>
              <w:ind w:left="0" w:firstLineChars="0" w:firstLine="0"/>
              <w:rPr>
                <w:del w:id="938" w:author="作成者"/>
                <w:rFonts w:ascii="ＭＳ Ｐゴシック" w:eastAsia="ＭＳ Ｐゴシック" w:hAnsi="ＭＳ Ｐゴシック" w:cs="ＭＳ Ｐゴシック"/>
                <w:bCs/>
                <w:kern w:val="0"/>
                <w:sz w:val="16"/>
                <w:szCs w:val="16"/>
              </w:rPr>
            </w:pPr>
            <w:del w:id="939" w:author="作成者">
              <w:r w:rsidDel="00AF6EDB">
                <w:rPr>
                  <w:rFonts w:ascii="ＭＳ Ｐゴシック" w:eastAsia="ＭＳ Ｐゴシック" w:hAnsi="ＭＳ Ｐゴシック" w:cs="ＭＳ Ｐゴシック" w:hint="eastAsia"/>
                  <w:bCs/>
                  <w:kern w:val="0"/>
                  <w:sz w:val="16"/>
                  <w:szCs w:val="16"/>
                </w:rPr>
                <w:delText>■Webアプリケーション以外の対策の併用</w:delText>
              </w:r>
              <w:r w:rsidDel="00AF6EDB">
                <w:rPr>
                  <w:rFonts w:ascii="ＭＳ Ｐゴシック" w:eastAsia="ＭＳ Ｐゴシック" w:hAnsi="ＭＳ Ｐゴシック" w:cs="ＭＳ Ｐゴシック" w:hint="eastAsia"/>
                  <w:kern w:val="0"/>
                  <w:sz w:val="16"/>
                  <w:szCs w:val="16"/>
                </w:rPr>
                <w:br/>
                <w:delText>Webアプリケーション内のシステム連携悪用の対策に併せて、WAF等を使用した対策を実施する。</w:delText>
              </w:r>
            </w:del>
          </w:p>
        </w:tc>
        <w:tc>
          <w:tcPr>
            <w:tcW w:w="832" w:type="dxa"/>
            <w:tcBorders>
              <w:top w:val="nil"/>
              <w:left w:val="nil"/>
              <w:bottom w:val="single" w:sz="4" w:space="0" w:color="auto"/>
              <w:right w:val="single" w:sz="4" w:space="0" w:color="auto"/>
            </w:tcBorders>
          </w:tcPr>
          <w:p w14:paraId="06887CA5" w14:textId="77777777" w:rsidR="00B87BA4" w:rsidDel="00AF6EDB" w:rsidRDefault="00B87BA4">
            <w:pPr>
              <w:widowControl/>
              <w:spacing w:afterLines="0" w:after="0"/>
              <w:ind w:left="0" w:firstLineChars="0" w:firstLine="0"/>
              <w:rPr>
                <w:del w:id="940" w:author="作成者"/>
                <w:rFonts w:ascii="ＭＳ Ｐゴシック" w:eastAsia="ＭＳ Ｐゴシック" w:hAnsi="ＭＳ Ｐゴシック" w:cs="ＭＳ Ｐゴシック"/>
                <w:color w:val="000000"/>
                <w:kern w:val="0"/>
                <w:sz w:val="16"/>
                <w:szCs w:val="16"/>
              </w:rPr>
            </w:pPr>
          </w:p>
        </w:tc>
        <w:tc>
          <w:tcPr>
            <w:tcW w:w="869" w:type="dxa"/>
            <w:tcBorders>
              <w:top w:val="nil"/>
              <w:left w:val="nil"/>
              <w:bottom w:val="single" w:sz="4" w:space="0" w:color="auto"/>
              <w:right w:val="single" w:sz="4" w:space="0" w:color="auto"/>
            </w:tcBorders>
          </w:tcPr>
          <w:p w14:paraId="3D2270CD" w14:textId="77777777" w:rsidR="00B87BA4" w:rsidDel="00AF6EDB" w:rsidRDefault="00B87BA4">
            <w:pPr>
              <w:widowControl/>
              <w:spacing w:afterLines="0" w:after="0"/>
              <w:ind w:left="0" w:firstLineChars="0" w:firstLine="0"/>
              <w:rPr>
                <w:del w:id="941" w:author="作成者"/>
                <w:rFonts w:ascii="ＭＳ Ｐゴシック" w:eastAsia="ＭＳ Ｐゴシック" w:hAnsi="ＭＳ Ｐゴシック" w:cs="ＭＳ Ｐゴシック"/>
                <w:color w:val="000000"/>
                <w:kern w:val="0"/>
                <w:sz w:val="16"/>
                <w:szCs w:val="16"/>
              </w:rPr>
            </w:pPr>
          </w:p>
        </w:tc>
        <w:tc>
          <w:tcPr>
            <w:tcW w:w="1134" w:type="dxa"/>
            <w:tcBorders>
              <w:top w:val="nil"/>
              <w:left w:val="single" w:sz="4" w:space="0" w:color="auto"/>
              <w:bottom w:val="single" w:sz="4" w:space="0" w:color="auto"/>
              <w:right w:val="single" w:sz="4" w:space="0" w:color="auto"/>
            </w:tcBorders>
            <w:noWrap/>
            <w:vAlign w:val="center"/>
          </w:tcPr>
          <w:p w14:paraId="6D4E3E6A" w14:textId="77777777" w:rsidR="00B87BA4" w:rsidDel="00AF6EDB" w:rsidRDefault="00B87BA4">
            <w:pPr>
              <w:widowControl/>
              <w:spacing w:afterLines="0" w:after="0"/>
              <w:ind w:left="0" w:firstLineChars="0" w:firstLine="0"/>
              <w:rPr>
                <w:del w:id="942" w:author="作成者"/>
                <w:rFonts w:ascii="ＭＳ Ｐゴシック" w:eastAsia="ＭＳ Ｐゴシック" w:hAnsi="ＭＳ Ｐゴシック" w:cs="ＭＳ Ｐゴシック"/>
                <w:color w:val="000000"/>
                <w:kern w:val="0"/>
                <w:sz w:val="16"/>
                <w:szCs w:val="16"/>
              </w:rPr>
            </w:pPr>
            <w:del w:id="943" w:author="作成者">
              <w:r w:rsidDel="00AF6EDB">
                <w:rPr>
                  <w:rFonts w:ascii="ＭＳ Ｐゴシック" w:eastAsia="ＭＳ Ｐゴシック" w:hAnsi="ＭＳ Ｐゴシック" w:cs="ＭＳ Ｐゴシック" w:hint="eastAsia"/>
                  <w:color w:val="000000"/>
                  <w:kern w:val="0"/>
                  <w:sz w:val="16"/>
                  <w:szCs w:val="16"/>
                </w:rPr>
                <w:delText xml:space="preserve">　</w:delText>
              </w:r>
            </w:del>
          </w:p>
        </w:tc>
        <w:tc>
          <w:tcPr>
            <w:tcW w:w="1521" w:type="dxa"/>
            <w:tcBorders>
              <w:top w:val="nil"/>
              <w:left w:val="nil"/>
              <w:bottom w:val="single" w:sz="4" w:space="0" w:color="auto"/>
              <w:right w:val="single" w:sz="8" w:space="0" w:color="auto"/>
            </w:tcBorders>
            <w:noWrap/>
            <w:vAlign w:val="center"/>
          </w:tcPr>
          <w:p w14:paraId="6DBD4F75" w14:textId="77777777" w:rsidR="00B87BA4" w:rsidDel="00AF6EDB" w:rsidRDefault="00B87BA4">
            <w:pPr>
              <w:widowControl/>
              <w:spacing w:afterLines="0" w:after="0"/>
              <w:ind w:left="0" w:firstLineChars="0" w:firstLine="0"/>
              <w:rPr>
                <w:del w:id="944" w:author="作成者"/>
                <w:rFonts w:ascii="ＭＳ Ｐゴシック" w:eastAsia="ＭＳ Ｐゴシック" w:hAnsi="ＭＳ Ｐゴシック" w:cs="ＭＳ Ｐゴシック"/>
                <w:color w:val="000000"/>
                <w:kern w:val="0"/>
                <w:sz w:val="16"/>
                <w:szCs w:val="16"/>
              </w:rPr>
            </w:pPr>
            <w:del w:id="945" w:author="作成者">
              <w:r w:rsidDel="00AF6EDB">
                <w:rPr>
                  <w:rFonts w:ascii="ＭＳ Ｐゴシック" w:eastAsia="ＭＳ Ｐゴシック" w:hAnsi="ＭＳ Ｐゴシック" w:cs="ＭＳ Ｐゴシック" w:hint="eastAsia"/>
                  <w:color w:val="000000"/>
                  <w:kern w:val="0"/>
                  <w:sz w:val="16"/>
                  <w:szCs w:val="16"/>
                </w:rPr>
                <w:delText xml:space="preserve">　</w:delText>
              </w:r>
            </w:del>
          </w:p>
        </w:tc>
      </w:tr>
      <w:tr w:rsidR="00B87BA4" w:rsidDel="00AF6EDB" w14:paraId="0A7BDA47" w14:textId="77777777">
        <w:trPr>
          <w:trHeight w:val="886"/>
          <w:jc w:val="center"/>
          <w:del w:id="946" w:author="作成者"/>
        </w:trPr>
        <w:tc>
          <w:tcPr>
            <w:tcW w:w="1805" w:type="dxa"/>
            <w:tcBorders>
              <w:top w:val="nil"/>
              <w:left w:val="single" w:sz="8" w:space="0" w:color="auto"/>
              <w:bottom w:val="single" w:sz="4" w:space="0" w:color="auto"/>
              <w:right w:val="single" w:sz="4" w:space="0" w:color="auto"/>
            </w:tcBorders>
          </w:tcPr>
          <w:p w14:paraId="58F2BCB1" w14:textId="77777777" w:rsidR="00B87BA4" w:rsidDel="00AF6EDB" w:rsidRDefault="00B87BA4">
            <w:pPr>
              <w:widowControl/>
              <w:spacing w:afterLines="0" w:after="0"/>
              <w:ind w:left="0" w:firstLineChars="0" w:firstLine="0"/>
              <w:rPr>
                <w:del w:id="947" w:author="作成者"/>
                <w:rFonts w:ascii="ＭＳ Ｐゴシック" w:eastAsia="ＭＳ Ｐゴシック" w:hAnsi="ＭＳ Ｐゴシック" w:cs="ＭＳ Ｐゴシック"/>
                <w:bCs/>
                <w:kern w:val="0"/>
                <w:sz w:val="16"/>
                <w:szCs w:val="16"/>
              </w:rPr>
            </w:pPr>
            <w:del w:id="948" w:author="作成者">
              <w:r w:rsidDel="00AF6EDB">
                <w:rPr>
                  <w:rFonts w:ascii="ＭＳ Ｐゴシック" w:eastAsia="ＭＳ Ｐゴシック" w:hAnsi="ＭＳ Ｐゴシック" w:cs="ＭＳ Ｐゴシック" w:hint="eastAsia"/>
                  <w:bCs/>
                  <w:kern w:val="0"/>
                  <w:sz w:val="16"/>
                  <w:szCs w:val="16"/>
                </w:rPr>
                <w:delText>■Webサーバの設定</w:delText>
              </w:r>
              <w:r w:rsidDel="00AF6EDB">
                <w:rPr>
                  <w:rFonts w:ascii="ＭＳ Ｐゴシック" w:eastAsia="ＭＳ Ｐゴシック" w:hAnsi="ＭＳ Ｐゴシック" w:cs="ＭＳ Ｐゴシック" w:hint="eastAsia"/>
                  <w:kern w:val="0"/>
                  <w:sz w:val="16"/>
                  <w:szCs w:val="16"/>
                </w:rPr>
                <w:br/>
                <w:delText>Webサーバの設定内容について、最適な設定がされているか。</w:delText>
              </w:r>
            </w:del>
          </w:p>
        </w:tc>
        <w:tc>
          <w:tcPr>
            <w:tcW w:w="1843" w:type="dxa"/>
            <w:tcBorders>
              <w:top w:val="nil"/>
              <w:left w:val="nil"/>
              <w:bottom w:val="single" w:sz="4" w:space="0" w:color="auto"/>
              <w:right w:val="single" w:sz="4" w:space="0" w:color="auto"/>
            </w:tcBorders>
          </w:tcPr>
          <w:p w14:paraId="733DC2B1" w14:textId="77777777" w:rsidR="00B87BA4" w:rsidDel="00AF6EDB" w:rsidRDefault="00B87BA4">
            <w:pPr>
              <w:widowControl/>
              <w:spacing w:afterLines="0" w:after="0"/>
              <w:ind w:left="0" w:firstLineChars="0" w:firstLine="0"/>
              <w:rPr>
                <w:del w:id="949" w:author="作成者"/>
                <w:rFonts w:ascii="ＭＳ Ｐゴシック" w:eastAsia="ＭＳ Ｐゴシック" w:hAnsi="ＭＳ Ｐゴシック" w:cs="ＭＳ Ｐゴシック"/>
                <w:kern w:val="0"/>
                <w:sz w:val="16"/>
                <w:szCs w:val="16"/>
              </w:rPr>
            </w:pPr>
            <w:del w:id="950" w:author="作成者">
              <w:r w:rsidDel="00AF6EDB">
                <w:rPr>
                  <w:rFonts w:ascii="ＭＳ Ｐゴシック" w:eastAsia="ＭＳ Ｐゴシック" w:hAnsi="ＭＳ Ｐゴシック" w:cs="ＭＳ Ｐゴシック" w:hint="eastAsia"/>
                  <w:kern w:val="0"/>
                  <w:sz w:val="16"/>
                  <w:szCs w:val="16"/>
                </w:rPr>
                <w:delText>Webサーバの設定が正しく設定されていない場合、攻撃のために必要とするシステム情報が漏えいする。</w:delText>
              </w:r>
            </w:del>
          </w:p>
        </w:tc>
        <w:tc>
          <w:tcPr>
            <w:tcW w:w="1807" w:type="dxa"/>
            <w:tcBorders>
              <w:top w:val="nil"/>
              <w:left w:val="nil"/>
              <w:bottom w:val="single" w:sz="4" w:space="0" w:color="auto"/>
              <w:right w:val="single" w:sz="4" w:space="0" w:color="auto"/>
            </w:tcBorders>
          </w:tcPr>
          <w:p w14:paraId="2362EBD3" w14:textId="77777777" w:rsidR="00B87BA4" w:rsidDel="00AF6EDB" w:rsidRDefault="00B87BA4">
            <w:pPr>
              <w:widowControl/>
              <w:spacing w:afterLines="0" w:after="0"/>
              <w:ind w:left="0" w:firstLineChars="0" w:firstLine="0"/>
              <w:rPr>
                <w:del w:id="951" w:author="作成者"/>
                <w:rFonts w:ascii="ＭＳ Ｐゴシック" w:eastAsia="ＭＳ Ｐゴシック" w:hAnsi="ＭＳ Ｐゴシック" w:cs="ＭＳ Ｐゴシック"/>
                <w:bCs/>
                <w:kern w:val="0"/>
                <w:sz w:val="16"/>
                <w:szCs w:val="16"/>
              </w:rPr>
            </w:pPr>
            <w:del w:id="952" w:author="作成者">
              <w:r w:rsidDel="00AF6EDB">
                <w:rPr>
                  <w:rFonts w:ascii="ＭＳ Ｐゴシック" w:eastAsia="ＭＳ Ｐゴシック" w:hAnsi="ＭＳ Ｐゴシック" w:cs="ＭＳ Ｐゴシック" w:hint="eastAsia"/>
                  <w:bCs/>
                  <w:kern w:val="0"/>
                  <w:sz w:val="16"/>
                  <w:szCs w:val="16"/>
                </w:rPr>
                <w:delText>■何も決められていない</w:delText>
              </w:r>
              <w:r w:rsidDel="00AF6EDB">
                <w:rPr>
                  <w:rFonts w:ascii="ＭＳ Ｐゴシック" w:eastAsia="ＭＳ Ｐゴシック" w:hAnsi="ＭＳ Ｐゴシック" w:cs="ＭＳ Ｐゴシック"/>
                  <w:bCs/>
                  <w:kern w:val="0"/>
                  <w:sz w:val="16"/>
                  <w:szCs w:val="16"/>
                </w:rPr>
                <w:br/>
              </w:r>
              <w:r w:rsidDel="00AF6EDB">
                <w:rPr>
                  <w:rFonts w:ascii="ＭＳ Ｐゴシック" w:eastAsia="ＭＳ Ｐゴシック" w:hAnsi="ＭＳ Ｐゴシック" w:cs="ＭＳ Ｐゴシック" w:hint="eastAsia"/>
                  <w:kern w:val="0"/>
                  <w:sz w:val="16"/>
                  <w:szCs w:val="16"/>
                </w:rPr>
                <w:delText>セキュリティ基準が決められていない。</w:delText>
              </w:r>
            </w:del>
          </w:p>
        </w:tc>
        <w:tc>
          <w:tcPr>
            <w:tcW w:w="1807" w:type="dxa"/>
            <w:tcBorders>
              <w:top w:val="single" w:sz="4" w:space="0" w:color="auto"/>
              <w:left w:val="nil"/>
              <w:bottom w:val="single" w:sz="4" w:space="0" w:color="auto"/>
              <w:right w:val="single" w:sz="4" w:space="0" w:color="auto"/>
            </w:tcBorders>
          </w:tcPr>
          <w:p w14:paraId="24FDCA4E" w14:textId="77777777" w:rsidR="00B87BA4" w:rsidDel="00AF6EDB" w:rsidRDefault="00B87BA4">
            <w:pPr>
              <w:widowControl/>
              <w:spacing w:afterLines="0" w:after="0"/>
              <w:ind w:left="0" w:firstLineChars="0" w:firstLine="0"/>
              <w:rPr>
                <w:del w:id="953" w:author="作成者"/>
                <w:rFonts w:ascii="ＭＳ Ｐゴシック" w:eastAsia="ＭＳ Ｐゴシック" w:hAnsi="ＭＳ Ｐゴシック" w:cs="ＭＳ Ｐゴシック"/>
                <w:bCs/>
                <w:kern w:val="0"/>
                <w:sz w:val="16"/>
                <w:szCs w:val="16"/>
              </w:rPr>
            </w:pPr>
            <w:del w:id="954" w:author="作成者">
              <w:r w:rsidDel="00AF6EDB">
                <w:rPr>
                  <w:rFonts w:ascii="ＭＳ Ｐゴシック" w:eastAsia="ＭＳ Ｐゴシック" w:hAnsi="ＭＳ Ｐゴシック" w:cs="ＭＳ Ｐゴシック" w:hint="eastAsia"/>
                  <w:bCs/>
                  <w:kern w:val="0"/>
                  <w:sz w:val="16"/>
                  <w:szCs w:val="16"/>
                </w:rPr>
                <w:delText>■セキュアな設定</w:delText>
              </w:r>
              <w:r w:rsidDel="00AF6EDB">
                <w:rPr>
                  <w:rFonts w:ascii="ＭＳ Ｐゴシック" w:eastAsia="ＭＳ Ｐゴシック" w:hAnsi="ＭＳ Ｐゴシック" w:cs="ＭＳ Ｐゴシック" w:hint="eastAsia"/>
                  <w:kern w:val="0"/>
                  <w:sz w:val="16"/>
                  <w:szCs w:val="16"/>
                </w:rPr>
                <w:br/>
                <w:delText>Webサーバの設定が外部からの攻撃などを防ぐセキュリティを意識した設定になっている。</w:delText>
              </w:r>
            </w:del>
          </w:p>
        </w:tc>
        <w:tc>
          <w:tcPr>
            <w:tcW w:w="1807" w:type="dxa"/>
            <w:tcBorders>
              <w:top w:val="single" w:sz="4" w:space="0" w:color="auto"/>
              <w:left w:val="nil"/>
              <w:bottom w:val="single" w:sz="4" w:space="0" w:color="auto"/>
              <w:right w:val="single" w:sz="4" w:space="0" w:color="auto"/>
            </w:tcBorders>
            <w:shd w:val="clear" w:color="auto" w:fill="CCFFFF"/>
          </w:tcPr>
          <w:p w14:paraId="3746E535" w14:textId="77777777" w:rsidR="00B87BA4" w:rsidDel="00AF6EDB" w:rsidRDefault="00B87BA4">
            <w:pPr>
              <w:widowControl/>
              <w:spacing w:afterLines="0" w:after="0"/>
              <w:ind w:left="0" w:firstLineChars="0" w:firstLine="0"/>
              <w:rPr>
                <w:del w:id="955" w:author="作成者"/>
                <w:rFonts w:ascii="ＭＳ Ｐゴシック" w:eastAsia="ＭＳ Ｐゴシック" w:hAnsi="ＭＳ Ｐゴシック" w:cs="ＭＳ Ｐゴシック"/>
                <w:bCs/>
                <w:kern w:val="0"/>
                <w:sz w:val="16"/>
                <w:szCs w:val="16"/>
              </w:rPr>
            </w:pPr>
            <w:del w:id="956" w:author="作成者">
              <w:r w:rsidDel="00AF6EDB">
                <w:rPr>
                  <w:rFonts w:ascii="ＭＳ Ｐゴシック" w:eastAsia="ＭＳ Ｐゴシック" w:hAnsi="ＭＳ Ｐゴシック" w:cs="ＭＳ Ｐゴシック" w:hint="eastAsia"/>
                  <w:bCs/>
                  <w:kern w:val="0"/>
                  <w:sz w:val="16"/>
                  <w:szCs w:val="16"/>
                </w:rPr>
                <w:delText>■セキュアな設定の強化</w:delText>
              </w:r>
              <w:r w:rsidDel="00AF6EDB">
                <w:rPr>
                  <w:rFonts w:ascii="ＭＳ Ｐゴシック" w:eastAsia="ＭＳ Ｐゴシック" w:hAnsi="ＭＳ Ｐゴシック" w:cs="ＭＳ Ｐゴシック" w:hint="eastAsia"/>
                  <w:kern w:val="0"/>
                  <w:sz w:val="16"/>
                  <w:szCs w:val="16"/>
                </w:rPr>
                <w:br/>
                <w:delText>Webサーバの設定がセキュリティを意識した設定になっており、設定内容が規定されている。</w:delText>
              </w:r>
            </w:del>
          </w:p>
        </w:tc>
        <w:tc>
          <w:tcPr>
            <w:tcW w:w="1950" w:type="dxa"/>
            <w:tcBorders>
              <w:top w:val="nil"/>
              <w:left w:val="nil"/>
              <w:bottom w:val="single" w:sz="4" w:space="0" w:color="auto"/>
              <w:right w:val="single" w:sz="8" w:space="0" w:color="auto"/>
            </w:tcBorders>
          </w:tcPr>
          <w:p w14:paraId="35D3F80C" w14:textId="77777777" w:rsidR="00B87BA4" w:rsidDel="00AF6EDB" w:rsidRDefault="00B87BA4">
            <w:pPr>
              <w:widowControl/>
              <w:spacing w:afterLines="0" w:after="0"/>
              <w:ind w:left="0" w:firstLineChars="0" w:firstLine="0"/>
              <w:rPr>
                <w:del w:id="957" w:author="作成者"/>
                <w:rFonts w:ascii="ＭＳ Ｐゴシック" w:eastAsia="ＭＳ Ｐゴシック" w:hAnsi="ＭＳ Ｐゴシック" w:cs="ＭＳ Ｐゴシック"/>
                <w:bCs/>
                <w:kern w:val="0"/>
                <w:sz w:val="16"/>
                <w:szCs w:val="16"/>
              </w:rPr>
            </w:pPr>
            <w:del w:id="958" w:author="作成者">
              <w:r w:rsidDel="00AF6EDB">
                <w:rPr>
                  <w:rFonts w:ascii="ＭＳ Ｐゴシック" w:eastAsia="ＭＳ Ｐゴシック" w:hAnsi="ＭＳ Ｐゴシック" w:cs="ＭＳ Ｐゴシック" w:hint="eastAsia"/>
                  <w:bCs/>
                  <w:kern w:val="0"/>
                  <w:sz w:val="16"/>
                  <w:szCs w:val="16"/>
                </w:rPr>
                <w:delText>■侵入検知</w:delText>
              </w:r>
              <w:r w:rsidDel="00AF6EDB">
                <w:rPr>
                  <w:rFonts w:ascii="ＭＳ Ｐゴシック" w:eastAsia="ＭＳ Ｐゴシック" w:hAnsi="ＭＳ Ｐゴシック" w:cs="ＭＳ Ｐゴシック" w:hint="eastAsia"/>
                  <w:kern w:val="0"/>
                  <w:sz w:val="16"/>
                  <w:szCs w:val="16"/>
                </w:rPr>
                <w:br/>
                <w:delText>Webサーバの設定に対する侵入・攻撃の際に、検知し、管理者へ通知する</w:delText>
              </w:r>
            </w:del>
          </w:p>
        </w:tc>
        <w:tc>
          <w:tcPr>
            <w:tcW w:w="832" w:type="dxa"/>
            <w:tcBorders>
              <w:top w:val="nil"/>
              <w:left w:val="nil"/>
              <w:bottom w:val="single" w:sz="4" w:space="0" w:color="auto"/>
              <w:right w:val="single" w:sz="4" w:space="0" w:color="auto"/>
            </w:tcBorders>
          </w:tcPr>
          <w:p w14:paraId="1FDFBD60" w14:textId="77777777" w:rsidR="00B87BA4" w:rsidDel="00AF6EDB" w:rsidRDefault="00B87BA4">
            <w:pPr>
              <w:widowControl/>
              <w:spacing w:afterLines="0" w:after="0"/>
              <w:ind w:left="0" w:firstLineChars="0" w:firstLine="0"/>
              <w:rPr>
                <w:del w:id="959" w:author="作成者"/>
                <w:rFonts w:ascii="ＭＳ Ｐゴシック" w:eastAsia="ＭＳ Ｐゴシック" w:hAnsi="ＭＳ Ｐゴシック" w:cs="ＭＳ Ｐゴシック"/>
                <w:color w:val="000000"/>
                <w:kern w:val="0"/>
                <w:sz w:val="16"/>
                <w:szCs w:val="16"/>
              </w:rPr>
            </w:pPr>
          </w:p>
        </w:tc>
        <w:tc>
          <w:tcPr>
            <w:tcW w:w="869" w:type="dxa"/>
            <w:tcBorders>
              <w:top w:val="nil"/>
              <w:left w:val="nil"/>
              <w:bottom w:val="single" w:sz="4" w:space="0" w:color="auto"/>
              <w:right w:val="single" w:sz="4" w:space="0" w:color="auto"/>
            </w:tcBorders>
          </w:tcPr>
          <w:p w14:paraId="6570DD9F" w14:textId="77777777" w:rsidR="00B87BA4" w:rsidDel="00AF6EDB" w:rsidRDefault="00B87BA4">
            <w:pPr>
              <w:widowControl/>
              <w:spacing w:afterLines="0" w:after="0"/>
              <w:ind w:left="0" w:firstLineChars="0" w:firstLine="0"/>
              <w:rPr>
                <w:del w:id="960" w:author="作成者"/>
                <w:rFonts w:ascii="ＭＳ Ｐゴシック" w:eastAsia="ＭＳ Ｐゴシック" w:hAnsi="ＭＳ Ｐゴシック" w:cs="ＭＳ Ｐゴシック"/>
                <w:color w:val="000000"/>
                <w:kern w:val="0"/>
                <w:sz w:val="16"/>
                <w:szCs w:val="16"/>
              </w:rPr>
            </w:pPr>
          </w:p>
        </w:tc>
        <w:tc>
          <w:tcPr>
            <w:tcW w:w="1134" w:type="dxa"/>
            <w:tcBorders>
              <w:top w:val="nil"/>
              <w:left w:val="single" w:sz="4" w:space="0" w:color="auto"/>
              <w:bottom w:val="single" w:sz="4" w:space="0" w:color="auto"/>
              <w:right w:val="single" w:sz="4" w:space="0" w:color="auto"/>
            </w:tcBorders>
            <w:noWrap/>
            <w:vAlign w:val="center"/>
          </w:tcPr>
          <w:p w14:paraId="35F2FD1F" w14:textId="77777777" w:rsidR="00B87BA4" w:rsidDel="00AF6EDB" w:rsidRDefault="00B87BA4">
            <w:pPr>
              <w:widowControl/>
              <w:spacing w:afterLines="0" w:after="0"/>
              <w:ind w:left="0" w:firstLineChars="0" w:firstLine="0"/>
              <w:rPr>
                <w:del w:id="961" w:author="作成者"/>
                <w:rFonts w:ascii="ＭＳ Ｐゴシック" w:eastAsia="ＭＳ Ｐゴシック" w:hAnsi="ＭＳ Ｐゴシック" w:cs="ＭＳ Ｐゴシック"/>
                <w:color w:val="000000"/>
                <w:kern w:val="0"/>
                <w:sz w:val="16"/>
                <w:szCs w:val="16"/>
              </w:rPr>
            </w:pPr>
            <w:del w:id="962" w:author="作成者">
              <w:r w:rsidDel="00AF6EDB">
                <w:rPr>
                  <w:rFonts w:ascii="ＭＳ Ｐゴシック" w:eastAsia="ＭＳ Ｐゴシック" w:hAnsi="ＭＳ Ｐゴシック" w:cs="ＭＳ Ｐゴシック" w:hint="eastAsia"/>
                  <w:color w:val="000000"/>
                  <w:kern w:val="0"/>
                  <w:sz w:val="16"/>
                  <w:szCs w:val="16"/>
                </w:rPr>
                <w:delText xml:space="preserve">　</w:delText>
              </w:r>
            </w:del>
          </w:p>
        </w:tc>
        <w:tc>
          <w:tcPr>
            <w:tcW w:w="1521" w:type="dxa"/>
            <w:tcBorders>
              <w:top w:val="nil"/>
              <w:left w:val="nil"/>
              <w:bottom w:val="single" w:sz="4" w:space="0" w:color="auto"/>
              <w:right w:val="single" w:sz="8" w:space="0" w:color="auto"/>
            </w:tcBorders>
            <w:noWrap/>
            <w:vAlign w:val="center"/>
          </w:tcPr>
          <w:p w14:paraId="45E5585E" w14:textId="77777777" w:rsidR="00B87BA4" w:rsidDel="00AF6EDB" w:rsidRDefault="00B87BA4">
            <w:pPr>
              <w:widowControl/>
              <w:spacing w:afterLines="0" w:after="0"/>
              <w:ind w:left="0" w:firstLineChars="0" w:firstLine="0"/>
              <w:rPr>
                <w:del w:id="963" w:author="作成者"/>
                <w:rFonts w:ascii="ＭＳ Ｐゴシック" w:eastAsia="ＭＳ Ｐゴシック" w:hAnsi="ＭＳ Ｐゴシック" w:cs="ＭＳ Ｐゴシック"/>
                <w:color w:val="000000"/>
                <w:kern w:val="0"/>
                <w:sz w:val="16"/>
                <w:szCs w:val="16"/>
              </w:rPr>
            </w:pPr>
            <w:del w:id="964" w:author="作成者">
              <w:r w:rsidDel="00AF6EDB">
                <w:rPr>
                  <w:rFonts w:ascii="ＭＳ Ｐゴシック" w:eastAsia="ＭＳ Ｐゴシック" w:hAnsi="ＭＳ Ｐゴシック" w:cs="ＭＳ Ｐゴシック" w:hint="eastAsia"/>
                  <w:color w:val="000000"/>
                  <w:kern w:val="0"/>
                  <w:sz w:val="16"/>
                  <w:szCs w:val="16"/>
                </w:rPr>
                <w:delText xml:space="preserve">　</w:delText>
              </w:r>
            </w:del>
          </w:p>
        </w:tc>
      </w:tr>
      <w:tr w:rsidR="00B87BA4" w:rsidDel="00AF6EDB" w14:paraId="2384B724" w14:textId="77777777">
        <w:trPr>
          <w:trHeight w:val="227"/>
          <w:jc w:val="center"/>
          <w:del w:id="965" w:author="作成者"/>
        </w:trPr>
        <w:tc>
          <w:tcPr>
            <w:tcW w:w="1805" w:type="dxa"/>
            <w:tcBorders>
              <w:top w:val="nil"/>
              <w:left w:val="single" w:sz="8" w:space="0" w:color="auto"/>
              <w:bottom w:val="single" w:sz="4" w:space="0" w:color="auto"/>
              <w:right w:val="single" w:sz="4" w:space="0" w:color="auto"/>
            </w:tcBorders>
          </w:tcPr>
          <w:p w14:paraId="4C719E40" w14:textId="77777777" w:rsidR="00B87BA4" w:rsidDel="00AF6EDB" w:rsidRDefault="00B87BA4">
            <w:pPr>
              <w:widowControl/>
              <w:spacing w:afterLines="0" w:after="0"/>
              <w:ind w:left="0" w:firstLineChars="0" w:firstLine="0"/>
              <w:rPr>
                <w:del w:id="966" w:author="作成者"/>
                <w:rFonts w:ascii="ＭＳ Ｐゴシック" w:eastAsia="ＭＳ Ｐゴシック" w:hAnsi="ＭＳ Ｐゴシック" w:cs="ＭＳ Ｐゴシック"/>
                <w:bCs/>
                <w:kern w:val="0"/>
                <w:sz w:val="16"/>
                <w:szCs w:val="16"/>
              </w:rPr>
            </w:pPr>
            <w:del w:id="967" w:author="作成者">
              <w:r w:rsidDel="00AF6EDB">
                <w:rPr>
                  <w:rFonts w:ascii="ＭＳ Ｐゴシック" w:eastAsia="ＭＳ Ｐゴシック" w:hAnsi="ＭＳ Ｐゴシック" w:cs="ＭＳ Ｐゴシック" w:hint="eastAsia"/>
                  <w:bCs/>
                  <w:kern w:val="0"/>
                  <w:sz w:val="16"/>
                  <w:szCs w:val="16"/>
                </w:rPr>
                <w:delText>■内因的な情報漏えい</w:delText>
              </w:r>
              <w:r w:rsidDel="00AF6EDB">
                <w:rPr>
                  <w:rFonts w:ascii="ＭＳ Ｐゴシック" w:eastAsia="ＭＳ Ｐゴシック" w:hAnsi="ＭＳ Ｐゴシック" w:cs="ＭＳ Ｐゴシック" w:hint="eastAsia"/>
                  <w:kern w:val="0"/>
                  <w:sz w:val="16"/>
                  <w:szCs w:val="16"/>
                </w:rPr>
                <w:br/>
                <w:delText>運用ミスなど内部側の原因で情報が漏えいする。</w:delText>
              </w:r>
            </w:del>
          </w:p>
        </w:tc>
        <w:tc>
          <w:tcPr>
            <w:tcW w:w="1843" w:type="dxa"/>
            <w:tcBorders>
              <w:top w:val="nil"/>
              <w:left w:val="nil"/>
              <w:bottom w:val="single" w:sz="4" w:space="0" w:color="auto"/>
              <w:right w:val="single" w:sz="4" w:space="0" w:color="auto"/>
            </w:tcBorders>
          </w:tcPr>
          <w:p w14:paraId="3DD0C987" w14:textId="77777777" w:rsidR="00B87BA4" w:rsidDel="00AF6EDB" w:rsidRDefault="00B87BA4">
            <w:pPr>
              <w:widowControl/>
              <w:spacing w:afterLines="0" w:after="0"/>
              <w:ind w:left="0" w:firstLineChars="0" w:firstLine="0"/>
              <w:rPr>
                <w:del w:id="968" w:author="作成者"/>
                <w:rFonts w:ascii="ＭＳ Ｐゴシック" w:eastAsia="ＭＳ Ｐゴシック" w:hAnsi="ＭＳ Ｐゴシック" w:cs="ＭＳ Ｐゴシック"/>
                <w:kern w:val="0"/>
                <w:sz w:val="16"/>
                <w:szCs w:val="16"/>
              </w:rPr>
            </w:pPr>
            <w:del w:id="969" w:author="作成者">
              <w:r w:rsidDel="00AF6EDB">
                <w:rPr>
                  <w:rFonts w:ascii="ＭＳ Ｐゴシック" w:eastAsia="ＭＳ Ｐゴシック" w:hAnsi="ＭＳ Ｐゴシック" w:cs="ＭＳ Ｐゴシック" w:hint="eastAsia"/>
                  <w:kern w:val="0"/>
                  <w:sz w:val="16"/>
                  <w:szCs w:val="16"/>
                </w:rPr>
                <w:delText>重要な情報が漏えいしたり、攻撃のために必要とする情報が漏えいする。</w:delText>
              </w:r>
            </w:del>
          </w:p>
        </w:tc>
        <w:tc>
          <w:tcPr>
            <w:tcW w:w="1807" w:type="dxa"/>
            <w:tcBorders>
              <w:top w:val="nil"/>
              <w:left w:val="nil"/>
              <w:bottom w:val="single" w:sz="4" w:space="0" w:color="auto"/>
              <w:right w:val="single" w:sz="4" w:space="0" w:color="auto"/>
            </w:tcBorders>
          </w:tcPr>
          <w:p w14:paraId="0DD01670" w14:textId="77777777" w:rsidR="00B87BA4" w:rsidDel="00AF6EDB" w:rsidRDefault="00B87BA4">
            <w:pPr>
              <w:widowControl/>
              <w:spacing w:afterLines="0" w:after="0"/>
              <w:ind w:left="0" w:firstLineChars="0" w:firstLine="0"/>
              <w:rPr>
                <w:del w:id="970" w:author="作成者"/>
                <w:rFonts w:ascii="ＭＳ Ｐゴシック" w:eastAsia="ＭＳ Ｐゴシック" w:hAnsi="ＭＳ Ｐゴシック" w:cs="ＭＳ Ｐゴシック"/>
                <w:bCs/>
                <w:kern w:val="0"/>
                <w:sz w:val="16"/>
                <w:szCs w:val="16"/>
              </w:rPr>
            </w:pPr>
            <w:del w:id="971" w:author="作成者">
              <w:r w:rsidDel="00AF6EDB">
                <w:rPr>
                  <w:rFonts w:ascii="ＭＳ Ｐゴシック" w:eastAsia="ＭＳ Ｐゴシック" w:hAnsi="ＭＳ Ｐゴシック" w:cs="ＭＳ Ｐゴシック" w:hint="eastAsia"/>
                  <w:bCs/>
                  <w:kern w:val="0"/>
                  <w:sz w:val="16"/>
                  <w:szCs w:val="16"/>
                </w:rPr>
                <w:delText>■何も決められていない</w:delText>
              </w:r>
              <w:r w:rsidDel="00AF6EDB">
                <w:rPr>
                  <w:rFonts w:ascii="ＭＳ Ｐゴシック" w:eastAsia="ＭＳ Ｐゴシック" w:hAnsi="ＭＳ Ｐゴシック" w:cs="ＭＳ Ｐゴシック" w:hint="eastAsia"/>
                  <w:kern w:val="0"/>
                  <w:sz w:val="16"/>
                  <w:szCs w:val="16"/>
                </w:rPr>
                <w:br/>
                <w:delText>Webサーバの運用について規定が何も設けられていない。</w:delText>
              </w:r>
            </w:del>
          </w:p>
        </w:tc>
        <w:tc>
          <w:tcPr>
            <w:tcW w:w="1807" w:type="dxa"/>
            <w:tcBorders>
              <w:top w:val="single" w:sz="4" w:space="0" w:color="auto"/>
              <w:left w:val="nil"/>
              <w:bottom w:val="single" w:sz="4" w:space="0" w:color="auto"/>
              <w:right w:val="single" w:sz="4" w:space="0" w:color="auto"/>
            </w:tcBorders>
          </w:tcPr>
          <w:p w14:paraId="02F98ABA" w14:textId="77777777" w:rsidR="00B87BA4" w:rsidDel="00AF6EDB" w:rsidRDefault="00B87BA4">
            <w:pPr>
              <w:widowControl/>
              <w:spacing w:afterLines="0" w:after="0"/>
              <w:ind w:left="0" w:firstLineChars="0" w:firstLine="0"/>
              <w:rPr>
                <w:del w:id="972" w:author="作成者"/>
                <w:rFonts w:ascii="ＭＳ Ｐゴシック" w:eastAsia="ＭＳ Ｐゴシック" w:hAnsi="ＭＳ Ｐゴシック" w:cs="ＭＳ Ｐゴシック"/>
                <w:bCs/>
                <w:kern w:val="0"/>
                <w:sz w:val="16"/>
                <w:szCs w:val="16"/>
              </w:rPr>
            </w:pPr>
            <w:del w:id="973" w:author="作成者">
              <w:r w:rsidDel="00AF6EDB">
                <w:rPr>
                  <w:rFonts w:ascii="ＭＳ Ｐゴシック" w:eastAsia="ＭＳ Ｐゴシック" w:hAnsi="ＭＳ Ｐゴシック" w:cs="ＭＳ Ｐゴシック" w:hint="eastAsia"/>
                  <w:bCs/>
                  <w:kern w:val="0"/>
                  <w:sz w:val="16"/>
                  <w:szCs w:val="16"/>
                </w:rPr>
                <w:delText>■Webサーバの運用規約</w:delText>
              </w:r>
              <w:r w:rsidDel="00AF6EDB">
                <w:rPr>
                  <w:rFonts w:ascii="ＭＳ Ｐゴシック" w:eastAsia="ＭＳ Ｐゴシック" w:hAnsi="ＭＳ Ｐゴシック" w:cs="ＭＳ Ｐゴシック" w:hint="eastAsia"/>
                  <w:kern w:val="0"/>
                  <w:sz w:val="16"/>
                  <w:szCs w:val="16"/>
                </w:rPr>
                <w:br/>
                <w:delText>Webサーバの運用について一部の規定だけが設定する。（アクセス、メンテナンス等）</w:delText>
              </w:r>
            </w:del>
          </w:p>
        </w:tc>
        <w:tc>
          <w:tcPr>
            <w:tcW w:w="1807" w:type="dxa"/>
            <w:tcBorders>
              <w:top w:val="single" w:sz="4" w:space="0" w:color="auto"/>
              <w:left w:val="nil"/>
              <w:bottom w:val="single" w:sz="4" w:space="0" w:color="auto"/>
              <w:right w:val="single" w:sz="4" w:space="0" w:color="auto"/>
            </w:tcBorders>
            <w:shd w:val="clear" w:color="auto" w:fill="CCFFFF"/>
          </w:tcPr>
          <w:p w14:paraId="3A4BB259" w14:textId="77777777" w:rsidR="00B87BA4" w:rsidDel="00AF6EDB" w:rsidRDefault="00B87BA4">
            <w:pPr>
              <w:widowControl/>
              <w:spacing w:afterLines="0" w:after="0"/>
              <w:ind w:left="0" w:firstLineChars="0" w:firstLine="0"/>
              <w:rPr>
                <w:del w:id="974" w:author="作成者"/>
                <w:rFonts w:ascii="ＭＳ Ｐゴシック" w:eastAsia="ＭＳ Ｐゴシック" w:hAnsi="ＭＳ Ｐゴシック" w:cs="ＭＳ Ｐゴシック"/>
                <w:bCs/>
                <w:kern w:val="0"/>
                <w:sz w:val="16"/>
                <w:szCs w:val="16"/>
              </w:rPr>
            </w:pPr>
            <w:del w:id="975" w:author="作成者">
              <w:r w:rsidDel="00AF6EDB">
                <w:rPr>
                  <w:rFonts w:ascii="ＭＳ Ｐゴシック" w:eastAsia="ＭＳ Ｐゴシック" w:hAnsi="ＭＳ Ｐゴシック" w:cs="ＭＳ Ｐゴシック" w:hint="eastAsia"/>
                  <w:bCs/>
                  <w:kern w:val="0"/>
                  <w:sz w:val="16"/>
                  <w:szCs w:val="16"/>
                </w:rPr>
                <w:delText>■Webサーバの運用規約を強化</w:delText>
              </w:r>
              <w:r w:rsidDel="00AF6EDB">
                <w:rPr>
                  <w:rFonts w:ascii="ＭＳ Ｐゴシック" w:eastAsia="ＭＳ Ｐゴシック" w:hAnsi="ＭＳ Ｐゴシック" w:cs="ＭＳ Ｐゴシック" w:hint="eastAsia"/>
                  <w:kern w:val="0"/>
                  <w:sz w:val="16"/>
                  <w:szCs w:val="16"/>
                </w:rPr>
                <w:br/>
                <w:delText>網羅的にWebサーバの運用（アクセス、メンテナンス、ログイン等）について規定が設定されている。</w:delText>
              </w:r>
            </w:del>
          </w:p>
        </w:tc>
        <w:tc>
          <w:tcPr>
            <w:tcW w:w="1950" w:type="dxa"/>
            <w:tcBorders>
              <w:top w:val="nil"/>
              <w:left w:val="nil"/>
              <w:bottom w:val="single" w:sz="4" w:space="0" w:color="auto"/>
              <w:right w:val="single" w:sz="8" w:space="0" w:color="auto"/>
            </w:tcBorders>
          </w:tcPr>
          <w:p w14:paraId="0505E3B1" w14:textId="77777777" w:rsidR="00B87BA4" w:rsidDel="00AF6EDB" w:rsidRDefault="00B87BA4">
            <w:pPr>
              <w:widowControl/>
              <w:spacing w:afterLines="0" w:after="0"/>
              <w:ind w:left="0" w:firstLineChars="0" w:firstLine="0"/>
              <w:rPr>
                <w:del w:id="976" w:author="作成者"/>
                <w:rFonts w:ascii="ＭＳ Ｐゴシック" w:eastAsia="ＭＳ Ｐゴシック" w:hAnsi="ＭＳ Ｐゴシック" w:cs="ＭＳ Ｐゴシック"/>
                <w:bCs/>
                <w:kern w:val="0"/>
                <w:sz w:val="16"/>
                <w:szCs w:val="16"/>
              </w:rPr>
            </w:pPr>
            <w:del w:id="977" w:author="作成者">
              <w:r w:rsidDel="00AF6EDB">
                <w:rPr>
                  <w:rFonts w:ascii="ＭＳ Ｐゴシック" w:eastAsia="ＭＳ Ｐゴシック" w:hAnsi="ＭＳ Ｐゴシック" w:cs="ＭＳ Ｐゴシック" w:hint="eastAsia"/>
                  <w:bCs/>
                  <w:kern w:val="0"/>
                  <w:sz w:val="16"/>
                  <w:szCs w:val="16"/>
                </w:rPr>
                <w:delText>■情報表示の制限</w:delText>
              </w:r>
              <w:r w:rsidDel="00AF6EDB">
                <w:rPr>
                  <w:rFonts w:ascii="ＭＳ Ｐゴシック" w:eastAsia="ＭＳ Ｐゴシック" w:hAnsi="ＭＳ Ｐゴシック" w:cs="ＭＳ Ｐゴシック" w:hint="eastAsia"/>
                  <w:kern w:val="0"/>
                  <w:sz w:val="16"/>
                  <w:szCs w:val="16"/>
                </w:rPr>
                <w:br/>
                <w:delText>個人情報等の重要情報は、一覧表示を禁止する、一括してCSVファイル出力を禁止する、などを規定する。</w:delText>
              </w:r>
            </w:del>
          </w:p>
        </w:tc>
        <w:tc>
          <w:tcPr>
            <w:tcW w:w="832" w:type="dxa"/>
            <w:tcBorders>
              <w:top w:val="nil"/>
              <w:left w:val="nil"/>
              <w:bottom w:val="single" w:sz="4" w:space="0" w:color="auto"/>
              <w:right w:val="single" w:sz="4" w:space="0" w:color="auto"/>
            </w:tcBorders>
          </w:tcPr>
          <w:p w14:paraId="4DFCC23C" w14:textId="77777777" w:rsidR="00B87BA4" w:rsidDel="00AF6EDB" w:rsidRDefault="00B87BA4">
            <w:pPr>
              <w:widowControl/>
              <w:spacing w:afterLines="0" w:after="0"/>
              <w:ind w:left="0" w:firstLineChars="0" w:firstLine="0"/>
              <w:rPr>
                <w:del w:id="978" w:author="作成者"/>
                <w:rFonts w:ascii="ＭＳ Ｐゴシック" w:eastAsia="ＭＳ Ｐゴシック" w:hAnsi="ＭＳ Ｐゴシック" w:cs="ＭＳ Ｐゴシック"/>
                <w:color w:val="000000"/>
                <w:kern w:val="0"/>
                <w:sz w:val="16"/>
                <w:szCs w:val="16"/>
              </w:rPr>
            </w:pPr>
          </w:p>
        </w:tc>
        <w:tc>
          <w:tcPr>
            <w:tcW w:w="869" w:type="dxa"/>
            <w:tcBorders>
              <w:top w:val="nil"/>
              <w:left w:val="nil"/>
              <w:bottom w:val="single" w:sz="4" w:space="0" w:color="auto"/>
              <w:right w:val="single" w:sz="4" w:space="0" w:color="auto"/>
            </w:tcBorders>
          </w:tcPr>
          <w:p w14:paraId="74B455D4" w14:textId="77777777" w:rsidR="00B87BA4" w:rsidDel="00AF6EDB" w:rsidRDefault="00B87BA4">
            <w:pPr>
              <w:widowControl/>
              <w:spacing w:afterLines="0" w:after="0"/>
              <w:ind w:left="0" w:firstLineChars="0" w:firstLine="0"/>
              <w:rPr>
                <w:del w:id="979" w:author="作成者"/>
                <w:rFonts w:ascii="ＭＳ Ｐゴシック" w:eastAsia="ＭＳ Ｐゴシック" w:hAnsi="ＭＳ Ｐゴシック" w:cs="ＭＳ Ｐゴシック"/>
                <w:color w:val="000000"/>
                <w:kern w:val="0"/>
                <w:sz w:val="16"/>
                <w:szCs w:val="16"/>
              </w:rPr>
            </w:pPr>
          </w:p>
        </w:tc>
        <w:tc>
          <w:tcPr>
            <w:tcW w:w="1134" w:type="dxa"/>
            <w:tcBorders>
              <w:top w:val="nil"/>
              <w:left w:val="single" w:sz="4" w:space="0" w:color="auto"/>
              <w:bottom w:val="single" w:sz="4" w:space="0" w:color="auto"/>
              <w:right w:val="single" w:sz="4" w:space="0" w:color="auto"/>
            </w:tcBorders>
            <w:noWrap/>
            <w:vAlign w:val="center"/>
          </w:tcPr>
          <w:p w14:paraId="454DA4A5" w14:textId="77777777" w:rsidR="00B87BA4" w:rsidDel="00AF6EDB" w:rsidRDefault="00B87BA4">
            <w:pPr>
              <w:widowControl/>
              <w:spacing w:afterLines="0" w:after="0"/>
              <w:ind w:left="0" w:firstLineChars="0" w:firstLine="0"/>
              <w:rPr>
                <w:del w:id="980" w:author="作成者"/>
                <w:rFonts w:ascii="ＭＳ Ｐゴシック" w:eastAsia="ＭＳ Ｐゴシック" w:hAnsi="ＭＳ Ｐゴシック" w:cs="ＭＳ Ｐゴシック"/>
                <w:color w:val="000000"/>
                <w:kern w:val="0"/>
                <w:sz w:val="16"/>
                <w:szCs w:val="16"/>
              </w:rPr>
            </w:pPr>
            <w:del w:id="981" w:author="作成者">
              <w:r w:rsidDel="00AF6EDB">
                <w:rPr>
                  <w:rFonts w:ascii="ＭＳ Ｐゴシック" w:eastAsia="ＭＳ Ｐゴシック" w:hAnsi="ＭＳ Ｐゴシック" w:cs="ＭＳ Ｐゴシック" w:hint="eastAsia"/>
                  <w:color w:val="000000"/>
                  <w:kern w:val="0"/>
                  <w:sz w:val="16"/>
                  <w:szCs w:val="16"/>
                </w:rPr>
                <w:delText xml:space="preserve">　</w:delText>
              </w:r>
            </w:del>
          </w:p>
        </w:tc>
        <w:tc>
          <w:tcPr>
            <w:tcW w:w="1521" w:type="dxa"/>
            <w:tcBorders>
              <w:top w:val="nil"/>
              <w:left w:val="nil"/>
              <w:bottom w:val="single" w:sz="4" w:space="0" w:color="auto"/>
              <w:right w:val="single" w:sz="8" w:space="0" w:color="auto"/>
            </w:tcBorders>
            <w:noWrap/>
            <w:vAlign w:val="center"/>
          </w:tcPr>
          <w:p w14:paraId="4EB226BB" w14:textId="77777777" w:rsidR="00B87BA4" w:rsidDel="00AF6EDB" w:rsidRDefault="00B87BA4">
            <w:pPr>
              <w:widowControl/>
              <w:spacing w:afterLines="0" w:after="0"/>
              <w:ind w:left="0" w:firstLineChars="0" w:firstLine="0"/>
              <w:rPr>
                <w:del w:id="982" w:author="作成者"/>
                <w:rFonts w:ascii="ＭＳ Ｐゴシック" w:eastAsia="ＭＳ Ｐゴシック" w:hAnsi="ＭＳ Ｐゴシック" w:cs="ＭＳ Ｐゴシック"/>
                <w:color w:val="000000"/>
                <w:kern w:val="0"/>
                <w:sz w:val="16"/>
                <w:szCs w:val="16"/>
              </w:rPr>
            </w:pPr>
            <w:del w:id="983" w:author="作成者">
              <w:r w:rsidDel="00AF6EDB">
                <w:rPr>
                  <w:rFonts w:ascii="ＭＳ Ｐゴシック" w:eastAsia="ＭＳ Ｐゴシック" w:hAnsi="ＭＳ Ｐゴシック" w:cs="ＭＳ Ｐゴシック" w:hint="eastAsia"/>
                  <w:color w:val="000000"/>
                  <w:kern w:val="0"/>
                  <w:sz w:val="16"/>
                  <w:szCs w:val="16"/>
                </w:rPr>
                <w:delText xml:space="preserve">　</w:delText>
              </w:r>
            </w:del>
          </w:p>
        </w:tc>
      </w:tr>
      <w:tr w:rsidR="00B87BA4" w:rsidDel="00AF6EDB" w14:paraId="3F8D4603" w14:textId="77777777">
        <w:trPr>
          <w:trHeight w:val="1259"/>
          <w:jc w:val="center"/>
          <w:del w:id="984" w:author="作成者"/>
        </w:trPr>
        <w:tc>
          <w:tcPr>
            <w:tcW w:w="1805" w:type="dxa"/>
            <w:tcBorders>
              <w:top w:val="nil"/>
              <w:left w:val="single" w:sz="8" w:space="0" w:color="auto"/>
              <w:bottom w:val="single" w:sz="4" w:space="0" w:color="auto"/>
              <w:right w:val="single" w:sz="4" w:space="0" w:color="auto"/>
            </w:tcBorders>
          </w:tcPr>
          <w:p w14:paraId="3572A670" w14:textId="77777777" w:rsidR="00B87BA4" w:rsidDel="00AF6EDB" w:rsidRDefault="00B87BA4">
            <w:pPr>
              <w:widowControl/>
              <w:spacing w:afterLines="0" w:after="0"/>
              <w:ind w:left="0" w:firstLineChars="0" w:firstLine="0"/>
              <w:rPr>
                <w:del w:id="985" w:author="作成者"/>
                <w:rFonts w:ascii="ＭＳ Ｐゴシック" w:eastAsia="ＭＳ Ｐゴシック" w:hAnsi="ＭＳ Ｐゴシック" w:cs="ＭＳ Ｐゴシック"/>
                <w:bCs/>
                <w:kern w:val="0"/>
                <w:sz w:val="16"/>
                <w:szCs w:val="16"/>
              </w:rPr>
            </w:pPr>
            <w:del w:id="986" w:author="作成者">
              <w:r w:rsidDel="00AF6EDB">
                <w:rPr>
                  <w:rFonts w:ascii="ＭＳ Ｐゴシック" w:eastAsia="ＭＳ Ｐゴシック" w:hAnsi="ＭＳ Ｐゴシック" w:cs="ＭＳ Ｐゴシック" w:hint="eastAsia"/>
                  <w:bCs/>
                  <w:kern w:val="0"/>
                  <w:sz w:val="16"/>
                  <w:szCs w:val="16"/>
                </w:rPr>
                <w:delText>■アプリケーションへの攻撃対策</w:delText>
              </w:r>
              <w:r w:rsidDel="00AF6EDB">
                <w:rPr>
                  <w:rFonts w:ascii="ＭＳ Ｐゴシック" w:eastAsia="ＭＳ Ｐゴシック" w:hAnsi="ＭＳ Ｐゴシック" w:cs="ＭＳ Ｐゴシック" w:hint="eastAsia"/>
                  <w:kern w:val="0"/>
                  <w:sz w:val="16"/>
                  <w:szCs w:val="16"/>
                </w:rPr>
                <w:br/>
                <w:delText>機能の悪用、負荷攻撃、多重登録等のアプリケーションに対する攻撃対策。</w:delText>
              </w:r>
            </w:del>
          </w:p>
        </w:tc>
        <w:tc>
          <w:tcPr>
            <w:tcW w:w="1843" w:type="dxa"/>
            <w:tcBorders>
              <w:top w:val="nil"/>
              <w:left w:val="nil"/>
              <w:bottom w:val="single" w:sz="4" w:space="0" w:color="auto"/>
              <w:right w:val="single" w:sz="4" w:space="0" w:color="auto"/>
            </w:tcBorders>
          </w:tcPr>
          <w:p w14:paraId="0A67DFAC" w14:textId="77777777" w:rsidR="00B87BA4" w:rsidDel="00AF6EDB" w:rsidRDefault="00B87BA4">
            <w:pPr>
              <w:widowControl/>
              <w:spacing w:afterLines="0" w:after="0"/>
              <w:ind w:left="0" w:firstLineChars="0" w:firstLine="0"/>
              <w:rPr>
                <w:del w:id="987" w:author="作成者"/>
                <w:rFonts w:ascii="ＭＳ Ｐゴシック" w:eastAsia="ＭＳ Ｐゴシック" w:hAnsi="ＭＳ Ｐゴシック" w:cs="ＭＳ Ｐゴシック"/>
                <w:kern w:val="0"/>
                <w:sz w:val="16"/>
                <w:szCs w:val="16"/>
              </w:rPr>
            </w:pPr>
            <w:del w:id="988" w:author="作成者">
              <w:r w:rsidDel="00AF6EDB">
                <w:rPr>
                  <w:rFonts w:ascii="ＭＳ Ｐゴシック" w:eastAsia="ＭＳ Ｐゴシック" w:hAnsi="ＭＳ Ｐゴシック" w:cs="ＭＳ Ｐゴシック" w:hint="eastAsia"/>
                  <w:kern w:val="0"/>
                  <w:sz w:val="16"/>
                  <w:szCs w:val="16"/>
                </w:rPr>
                <w:delText>アプリケーションに対する攻撃により、サービスの停止や情報漏えい、改ざん、踏み台化などの可能性がある。</w:delText>
              </w:r>
            </w:del>
          </w:p>
        </w:tc>
        <w:tc>
          <w:tcPr>
            <w:tcW w:w="1807" w:type="dxa"/>
            <w:tcBorders>
              <w:top w:val="nil"/>
              <w:left w:val="nil"/>
              <w:bottom w:val="single" w:sz="4" w:space="0" w:color="auto"/>
              <w:right w:val="single" w:sz="4" w:space="0" w:color="auto"/>
            </w:tcBorders>
          </w:tcPr>
          <w:p w14:paraId="4DFC79D0" w14:textId="77777777" w:rsidR="00B87BA4" w:rsidDel="00AF6EDB" w:rsidRDefault="00B87BA4">
            <w:pPr>
              <w:widowControl/>
              <w:spacing w:afterLines="0" w:after="0"/>
              <w:ind w:left="0" w:firstLineChars="0" w:firstLine="0"/>
              <w:rPr>
                <w:del w:id="989" w:author="作成者"/>
                <w:rFonts w:ascii="ＭＳ Ｐゴシック" w:eastAsia="ＭＳ Ｐゴシック" w:hAnsi="ＭＳ Ｐゴシック" w:cs="ＭＳ Ｐゴシック"/>
                <w:bCs/>
                <w:kern w:val="0"/>
                <w:sz w:val="16"/>
                <w:szCs w:val="16"/>
              </w:rPr>
            </w:pPr>
            <w:del w:id="990" w:author="作成者">
              <w:r w:rsidDel="00AF6EDB">
                <w:rPr>
                  <w:rFonts w:ascii="ＭＳ Ｐゴシック" w:eastAsia="ＭＳ Ｐゴシック" w:hAnsi="ＭＳ Ｐゴシック" w:cs="ＭＳ Ｐゴシック" w:hint="eastAsia"/>
                  <w:bCs/>
                  <w:kern w:val="0"/>
                  <w:sz w:val="16"/>
                  <w:szCs w:val="16"/>
                </w:rPr>
                <w:delText>■何も決められていない</w:delText>
              </w:r>
              <w:r w:rsidDel="00AF6EDB">
                <w:rPr>
                  <w:rFonts w:ascii="ＭＳ Ｐゴシック" w:eastAsia="ＭＳ Ｐゴシック" w:hAnsi="ＭＳ Ｐゴシック" w:cs="ＭＳ Ｐゴシック" w:hint="eastAsia"/>
                  <w:kern w:val="0"/>
                  <w:sz w:val="16"/>
                  <w:szCs w:val="16"/>
                </w:rPr>
                <w:br/>
                <w:delText>攻撃の対策は特に用意されていない。</w:delText>
              </w:r>
            </w:del>
          </w:p>
        </w:tc>
        <w:tc>
          <w:tcPr>
            <w:tcW w:w="1807" w:type="dxa"/>
            <w:tcBorders>
              <w:top w:val="single" w:sz="4" w:space="0" w:color="auto"/>
              <w:left w:val="nil"/>
              <w:bottom w:val="single" w:sz="4" w:space="0" w:color="auto"/>
              <w:right w:val="single" w:sz="4" w:space="0" w:color="auto"/>
            </w:tcBorders>
          </w:tcPr>
          <w:p w14:paraId="69DA0078" w14:textId="77777777" w:rsidR="00B87BA4" w:rsidDel="00AF6EDB" w:rsidRDefault="00B87BA4">
            <w:pPr>
              <w:widowControl/>
              <w:spacing w:afterLines="0" w:after="0"/>
              <w:ind w:left="0" w:firstLineChars="0" w:firstLine="0"/>
              <w:rPr>
                <w:del w:id="991" w:author="作成者"/>
                <w:rFonts w:ascii="ＭＳ Ｐゴシック" w:eastAsia="ＭＳ Ｐゴシック" w:hAnsi="ＭＳ Ｐゴシック" w:cs="ＭＳ Ｐゴシック"/>
                <w:bCs/>
                <w:kern w:val="0"/>
                <w:sz w:val="16"/>
                <w:szCs w:val="16"/>
              </w:rPr>
            </w:pPr>
            <w:del w:id="992" w:author="作成者">
              <w:r w:rsidDel="00AF6EDB">
                <w:rPr>
                  <w:rFonts w:ascii="ＭＳ Ｐゴシック" w:eastAsia="ＭＳ Ｐゴシック" w:hAnsi="ＭＳ Ｐゴシック" w:cs="ＭＳ Ｐゴシック" w:hint="eastAsia"/>
                  <w:bCs/>
                  <w:kern w:val="0"/>
                  <w:sz w:val="16"/>
                  <w:szCs w:val="16"/>
                </w:rPr>
                <w:delText>■暫定的な攻撃の対策</w:delText>
              </w:r>
              <w:r w:rsidDel="00AF6EDB">
                <w:rPr>
                  <w:rFonts w:ascii="ＭＳ Ｐゴシック" w:eastAsia="ＭＳ Ｐゴシック" w:hAnsi="ＭＳ Ｐゴシック" w:cs="ＭＳ Ｐゴシック" w:hint="eastAsia"/>
                  <w:kern w:val="0"/>
                  <w:sz w:val="16"/>
                  <w:szCs w:val="16"/>
                </w:rPr>
                <w:br/>
                <w:delText>アプリケーションへの攻撃に対する暫定的な対策が施されている。</w:delText>
              </w:r>
            </w:del>
          </w:p>
        </w:tc>
        <w:tc>
          <w:tcPr>
            <w:tcW w:w="1807" w:type="dxa"/>
            <w:tcBorders>
              <w:top w:val="single" w:sz="4" w:space="0" w:color="auto"/>
              <w:left w:val="nil"/>
              <w:bottom w:val="single" w:sz="4" w:space="0" w:color="auto"/>
              <w:right w:val="single" w:sz="4" w:space="0" w:color="auto"/>
            </w:tcBorders>
            <w:shd w:val="clear" w:color="auto" w:fill="CCFFFF"/>
          </w:tcPr>
          <w:p w14:paraId="6B50E89D" w14:textId="77777777" w:rsidR="00B87BA4" w:rsidDel="00AF6EDB" w:rsidRDefault="00B87BA4">
            <w:pPr>
              <w:widowControl/>
              <w:spacing w:afterLines="0" w:after="0"/>
              <w:ind w:left="0" w:firstLineChars="0" w:firstLine="0"/>
              <w:rPr>
                <w:del w:id="993" w:author="作成者"/>
                <w:rFonts w:ascii="ＭＳ Ｐゴシック" w:eastAsia="ＭＳ Ｐゴシック" w:hAnsi="ＭＳ Ｐゴシック" w:cs="ＭＳ Ｐゴシック"/>
                <w:bCs/>
                <w:kern w:val="0"/>
                <w:sz w:val="16"/>
                <w:szCs w:val="16"/>
              </w:rPr>
            </w:pPr>
            <w:del w:id="994" w:author="作成者">
              <w:r w:rsidDel="00AF6EDB">
                <w:rPr>
                  <w:rFonts w:ascii="ＭＳ Ｐゴシック" w:eastAsia="ＭＳ Ｐゴシック" w:hAnsi="ＭＳ Ｐゴシック" w:cs="ＭＳ Ｐゴシック" w:hint="eastAsia"/>
                  <w:bCs/>
                  <w:kern w:val="0"/>
                  <w:sz w:val="16"/>
                  <w:szCs w:val="16"/>
                </w:rPr>
                <w:delText>■根本的な攻撃の対策</w:delText>
              </w:r>
              <w:r w:rsidDel="00AF6EDB">
                <w:rPr>
                  <w:rFonts w:ascii="ＭＳ Ｐゴシック" w:eastAsia="ＭＳ Ｐゴシック" w:hAnsi="ＭＳ Ｐゴシック" w:cs="ＭＳ Ｐゴシック" w:hint="eastAsia"/>
                  <w:kern w:val="0"/>
                  <w:sz w:val="16"/>
                  <w:szCs w:val="16"/>
                </w:rPr>
                <w:br/>
                <w:delText>アプリケーションへの攻撃に対する根本的な対策が施されている。</w:delText>
              </w:r>
            </w:del>
          </w:p>
        </w:tc>
        <w:tc>
          <w:tcPr>
            <w:tcW w:w="1950" w:type="dxa"/>
            <w:tcBorders>
              <w:top w:val="nil"/>
              <w:left w:val="nil"/>
              <w:bottom w:val="single" w:sz="4" w:space="0" w:color="auto"/>
              <w:right w:val="single" w:sz="8" w:space="0" w:color="auto"/>
            </w:tcBorders>
          </w:tcPr>
          <w:p w14:paraId="19F8B3E4" w14:textId="77777777" w:rsidR="00B87BA4" w:rsidDel="00AF6EDB" w:rsidRDefault="00B87BA4">
            <w:pPr>
              <w:widowControl/>
              <w:spacing w:afterLines="0" w:after="0"/>
              <w:ind w:left="0" w:firstLineChars="0" w:firstLine="0"/>
              <w:rPr>
                <w:del w:id="995" w:author="作成者"/>
                <w:rFonts w:ascii="ＭＳ Ｐゴシック" w:eastAsia="ＭＳ Ｐゴシック" w:hAnsi="ＭＳ Ｐゴシック" w:cs="ＭＳ Ｐゴシック"/>
                <w:bCs/>
                <w:kern w:val="0"/>
                <w:sz w:val="16"/>
                <w:szCs w:val="16"/>
              </w:rPr>
            </w:pPr>
            <w:del w:id="996" w:author="作成者">
              <w:r w:rsidDel="00AF6EDB">
                <w:rPr>
                  <w:rFonts w:ascii="ＭＳ Ｐゴシック" w:eastAsia="ＭＳ Ｐゴシック" w:hAnsi="ＭＳ Ｐゴシック" w:cs="ＭＳ Ｐゴシック" w:hint="eastAsia"/>
                  <w:bCs/>
                  <w:kern w:val="0"/>
                  <w:sz w:val="16"/>
                  <w:szCs w:val="16"/>
                </w:rPr>
                <w:delText>■重複した攻撃の対策</w:delText>
              </w:r>
              <w:r w:rsidDel="00AF6EDB">
                <w:rPr>
                  <w:rFonts w:ascii="ＭＳ Ｐゴシック" w:eastAsia="ＭＳ Ｐゴシック" w:hAnsi="ＭＳ Ｐゴシック" w:cs="ＭＳ Ｐゴシック" w:hint="eastAsia"/>
                  <w:kern w:val="0"/>
                  <w:sz w:val="16"/>
                  <w:szCs w:val="16"/>
                </w:rPr>
                <w:br/>
                <w:delText>根本的対策に加え、異なる方法を使用して、複数の攻撃対策を施す。</w:delText>
              </w:r>
            </w:del>
          </w:p>
        </w:tc>
        <w:tc>
          <w:tcPr>
            <w:tcW w:w="832" w:type="dxa"/>
            <w:tcBorders>
              <w:top w:val="nil"/>
              <w:left w:val="nil"/>
              <w:bottom w:val="single" w:sz="4" w:space="0" w:color="auto"/>
              <w:right w:val="single" w:sz="4" w:space="0" w:color="auto"/>
            </w:tcBorders>
          </w:tcPr>
          <w:p w14:paraId="7519F808" w14:textId="77777777" w:rsidR="00B87BA4" w:rsidDel="00AF6EDB" w:rsidRDefault="00B87BA4">
            <w:pPr>
              <w:widowControl/>
              <w:spacing w:afterLines="0" w:after="0"/>
              <w:ind w:left="0" w:firstLineChars="0" w:firstLine="0"/>
              <w:rPr>
                <w:del w:id="997" w:author="作成者"/>
                <w:rFonts w:ascii="ＭＳ Ｐゴシック" w:eastAsia="ＭＳ Ｐゴシック" w:hAnsi="ＭＳ Ｐゴシック" w:cs="ＭＳ Ｐゴシック"/>
                <w:color w:val="000000"/>
                <w:kern w:val="0"/>
                <w:sz w:val="16"/>
                <w:szCs w:val="16"/>
              </w:rPr>
            </w:pPr>
          </w:p>
        </w:tc>
        <w:tc>
          <w:tcPr>
            <w:tcW w:w="869" w:type="dxa"/>
            <w:tcBorders>
              <w:top w:val="nil"/>
              <w:left w:val="nil"/>
              <w:bottom w:val="single" w:sz="4" w:space="0" w:color="auto"/>
              <w:right w:val="single" w:sz="4" w:space="0" w:color="auto"/>
            </w:tcBorders>
          </w:tcPr>
          <w:p w14:paraId="004D52AE" w14:textId="77777777" w:rsidR="00B87BA4" w:rsidDel="00AF6EDB" w:rsidRDefault="00B87BA4">
            <w:pPr>
              <w:widowControl/>
              <w:spacing w:afterLines="0" w:after="0"/>
              <w:ind w:left="0" w:firstLineChars="0" w:firstLine="0"/>
              <w:rPr>
                <w:del w:id="998" w:author="作成者"/>
                <w:rFonts w:ascii="ＭＳ Ｐゴシック" w:eastAsia="ＭＳ Ｐゴシック" w:hAnsi="ＭＳ Ｐゴシック" w:cs="ＭＳ Ｐゴシック"/>
                <w:color w:val="000000"/>
                <w:kern w:val="0"/>
                <w:sz w:val="16"/>
                <w:szCs w:val="16"/>
              </w:rPr>
            </w:pPr>
          </w:p>
        </w:tc>
        <w:tc>
          <w:tcPr>
            <w:tcW w:w="1134" w:type="dxa"/>
            <w:tcBorders>
              <w:top w:val="nil"/>
              <w:left w:val="single" w:sz="4" w:space="0" w:color="auto"/>
              <w:bottom w:val="single" w:sz="4" w:space="0" w:color="auto"/>
              <w:right w:val="single" w:sz="4" w:space="0" w:color="auto"/>
            </w:tcBorders>
            <w:noWrap/>
            <w:vAlign w:val="center"/>
          </w:tcPr>
          <w:p w14:paraId="316995C8" w14:textId="77777777" w:rsidR="00B87BA4" w:rsidDel="00AF6EDB" w:rsidRDefault="00B87BA4">
            <w:pPr>
              <w:widowControl/>
              <w:spacing w:afterLines="0" w:after="0"/>
              <w:ind w:left="0" w:firstLineChars="0" w:firstLine="0"/>
              <w:rPr>
                <w:del w:id="999" w:author="作成者"/>
                <w:rFonts w:ascii="ＭＳ Ｐゴシック" w:eastAsia="ＭＳ Ｐゴシック" w:hAnsi="ＭＳ Ｐゴシック" w:cs="ＭＳ Ｐゴシック"/>
                <w:color w:val="000000"/>
                <w:kern w:val="0"/>
                <w:sz w:val="16"/>
                <w:szCs w:val="16"/>
              </w:rPr>
            </w:pPr>
            <w:del w:id="1000" w:author="作成者">
              <w:r w:rsidDel="00AF6EDB">
                <w:rPr>
                  <w:rFonts w:ascii="ＭＳ Ｐゴシック" w:eastAsia="ＭＳ Ｐゴシック" w:hAnsi="ＭＳ Ｐゴシック" w:cs="ＭＳ Ｐゴシック" w:hint="eastAsia"/>
                  <w:color w:val="000000"/>
                  <w:kern w:val="0"/>
                  <w:sz w:val="16"/>
                  <w:szCs w:val="16"/>
                </w:rPr>
                <w:delText xml:space="preserve">　</w:delText>
              </w:r>
            </w:del>
          </w:p>
        </w:tc>
        <w:tc>
          <w:tcPr>
            <w:tcW w:w="1521" w:type="dxa"/>
            <w:tcBorders>
              <w:top w:val="nil"/>
              <w:left w:val="nil"/>
              <w:bottom w:val="single" w:sz="4" w:space="0" w:color="auto"/>
              <w:right w:val="single" w:sz="8" w:space="0" w:color="auto"/>
            </w:tcBorders>
            <w:noWrap/>
            <w:vAlign w:val="center"/>
          </w:tcPr>
          <w:p w14:paraId="3AA3F8D1" w14:textId="77777777" w:rsidR="00B87BA4" w:rsidDel="00AF6EDB" w:rsidRDefault="00B87BA4">
            <w:pPr>
              <w:widowControl/>
              <w:spacing w:afterLines="0" w:after="0"/>
              <w:ind w:left="0" w:firstLineChars="0" w:firstLine="0"/>
              <w:rPr>
                <w:del w:id="1001" w:author="作成者"/>
                <w:rFonts w:ascii="ＭＳ Ｐゴシック" w:eastAsia="ＭＳ Ｐゴシック" w:hAnsi="ＭＳ Ｐゴシック" w:cs="ＭＳ Ｐゴシック"/>
                <w:color w:val="000000"/>
                <w:kern w:val="0"/>
                <w:sz w:val="16"/>
                <w:szCs w:val="16"/>
              </w:rPr>
            </w:pPr>
            <w:del w:id="1002" w:author="作成者">
              <w:r w:rsidDel="00AF6EDB">
                <w:rPr>
                  <w:rFonts w:ascii="ＭＳ Ｐゴシック" w:eastAsia="ＭＳ Ｐゴシック" w:hAnsi="ＭＳ Ｐゴシック" w:cs="ＭＳ Ｐゴシック" w:hint="eastAsia"/>
                  <w:color w:val="000000"/>
                  <w:kern w:val="0"/>
                  <w:sz w:val="16"/>
                  <w:szCs w:val="16"/>
                </w:rPr>
                <w:delText xml:space="preserve">　</w:delText>
              </w:r>
            </w:del>
          </w:p>
        </w:tc>
      </w:tr>
      <w:tr w:rsidR="00B87BA4" w:rsidDel="00AF6EDB" w14:paraId="6EEFF232" w14:textId="77777777">
        <w:trPr>
          <w:trHeight w:val="369"/>
          <w:jc w:val="center"/>
          <w:del w:id="1003" w:author="作成者"/>
        </w:trPr>
        <w:tc>
          <w:tcPr>
            <w:tcW w:w="1805" w:type="dxa"/>
            <w:tcBorders>
              <w:top w:val="nil"/>
              <w:left w:val="single" w:sz="8" w:space="0" w:color="auto"/>
              <w:bottom w:val="single" w:sz="4" w:space="0" w:color="auto"/>
              <w:right w:val="single" w:sz="4" w:space="0" w:color="auto"/>
            </w:tcBorders>
          </w:tcPr>
          <w:p w14:paraId="29C3C3FF" w14:textId="77777777" w:rsidR="00B87BA4" w:rsidDel="00AF6EDB" w:rsidRDefault="00B87BA4">
            <w:pPr>
              <w:widowControl/>
              <w:spacing w:afterLines="0" w:after="0"/>
              <w:ind w:left="0" w:firstLineChars="0" w:firstLine="0"/>
              <w:rPr>
                <w:del w:id="1004" w:author="作成者"/>
                <w:rFonts w:ascii="ＭＳ Ｐゴシック" w:eastAsia="ＭＳ Ｐゴシック" w:hAnsi="ＭＳ Ｐゴシック" w:cs="ＭＳ Ｐゴシック"/>
                <w:bCs/>
                <w:kern w:val="0"/>
                <w:sz w:val="16"/>
                <w:szCs w:val="16"/>
              </w:rPr>
            </w:pPr>
            <w:del w:id="1005" w:author="作成者">
              <w:r w:rsidDel="00AF6EDB">
                <w:rPr>
                  <w:rFonts w:ascii="ＭＳ Ｐゴシック" w:eastAsia="ＭＳ Ｐゴシック" w:hAnsi="ＭＳ Ｐゴシック" w:cs="ＭＳ Ｐゴシック" w:hint="eastAsia"/>
                  <w:bCs/>
                  <w:kern w:val="0"/>
                  <w:sz w:val="16"/>
                  <w:szCs w:val="16"/>
                </w:rPr>
                <w:delText>■ネットワーク構成</w:delText>
              </w:r>
              <w:r w:rsidDel="00AF6EDB">
                <w:rPr>
                  <w:rFonts w:ascii="ＭＳ Ｐゴシック" w:eastAsia="ＭＳ Ｐゴシック" w:hAnsi="ＭＳ Ｐゴシック" w:cs="ＭＳ Ｐゴシック"/>
                  <w:bCs/>
                  <w:kern w:val="0"/>
                  <w:sz w:val="16"/>
                  <w:szCs w:val="16"/>
                </w:rPr>
                <w:br/>
              </w:r>
              <w:r w:rsidDel="00AF6EDB">
                <w:rPr>
                  <w:rFonts w:ascii="ＭＳ Ｐゴシック" w:eastAsia="ＭＳ Ｐゴシック" w:hAnsi="ＭＳ Ｐゴシック" w:cs="ＭＳ Ｐゴシック" w:hint="eastAsia"/>
                  <w:kern w:val="0"/>
                  <w:sz w:val="16"/>
                  <w:szCs w:val="16"/>
                </w:rPr>
                <w:delText>ネットワークの構成により、攻撃されやすさが変わる。</w:delText>
              </w:r>
            </w:del>
          </w:p>
        </w:tc>
        <w:tc>
          <w:tcPr>
            <w:tcW w:w="1843" w:type="dxa"/>
            <w:tcBorders>
              <w:top w:val="nil"/>
              <w:left w:val="nil"/>
              <w:bottom w:val="single" w:sz="4" w:space="0" w:color="auto"/>
              <w:right w:val="single" w:sz="4" w:space="0" w:color="auto"/>
            </w:tcBorders>
          </w:tcPr>
          <w:p w14:paraId="5642DE7C" w14:textId="77777777" w:rsidR="00B87BA4" w:rsidDel="00AF6EDB" w:rsidRDefault="00B87BA4">
            <w:pPr>
              <w:widowControl/>
              <w:spacing w:afterLines="0" w:after="0"/>
              <w:ind w:left="0" w:firstLineChars="0" w:firstLine="0"/>
              <w:rPr>
                <w:del w:id="1006" w:author="作成者"/>
                <w:rFonts w:ascii="ＭＳ Ｐゴシック" w:eastAsia="ＭＳ Ｐゴシック" w:hAnsi="ＭＳ Ｐゴシック" w:cs="ＭＳ Ｐゴシック"/>
                <w:kern w:val="0"/>
                <w:sz w:val="16"/>
                <w:szCs w:val="16"/>
              </w:rPr>
            </w:pPr>
            <w:del w:id="1007" w:author="作成者">
              <w:r w:rsidDel="00AF6EDB">
                <w:rPr>
                  <w:rFonts w:ascii="ＭＳ Ｐゴシック" w:eastAsia="ＭＳ Ｐゴシック" w:hAnsi="ＭＳ Ｐゴシック" w:cs="ＭＳ Ｐゴシック" w:hint="eastAsia"/>
                  <w:kern w:val="0"/>
                  <w:sz w:val="16"/>
                  <w:szCs w:val="16"/>
                </w:rPr>
                <w:delText>不適切な構成の場合、サーバの乗っ取りの可能性がある。</w:delText>
              </w:r>
            </w:del>
          </w:p>
        </w:tc>
        <w:tc>
          <w:tcPr>
            <w:tcW w:w="1807" w:type="dxa"/>
            <w:tcBorders>
              <w:top w:val="nil"/>
              <w:left w:val="nil"/>
              <w:bottom w:val="single" w:sz="4" w:space="0" w:color="auto"/>
              <w:right w:val="single" w:sz="4" w:space="0" w:color="auto"/>
            </w:tcBorders>
          </w:tcPr>
          <w:p w14:paraId="5E5E1482" w14:textId="77777777" w:rsidR="00B87BA4" w:rsidDel="00AF6EDB" w:rsidRDefault="00B87BA4">
            <w:pPr>
              <w:widowControl/>
              <w:spacing w:afterLines="0" w:after="0"/>
              <w:ind w:left="0" w:firstLineChars="0" w:firstLine="0"/>
              <w:rPr>
                <w:del w:id="1008" w:author="作成者"/>
                <w:rFonts w:ascii="ＭＳ Ｐゴシック" w:eastAsia="ＭＳ Ｐゴシック" w:hAnsi="ＭＳ Ｐゴシック" w:cs="ＭＳ Ｐゴシック"/>
                <w:bCs/>
                <w:kern w:val="0"/>
                <w:sz w:val="16"/>
                <w:szCs w:val="16"/>
              </w:rPr>
            </w:pPr>
            <w:del w:id="1009" w:author="作成者">
              <w:r w:rsidDel="00AF6EDB">
                <w:rPr>
                  <w:rFonts w:ascii="ＭＳ Ｐゴシック" w:eastAsia="ＭＳ Ｐゴシック" w:hAnsi="ＭＳ Ｐゴシック" w:cs="ＭＳ Ｐゴシック" w:hint="eastAsia"/>
                  <w:bCs/>
                  <w:kern w:val="0"/>
                  <w:sz w:val="16"/>
                  <w:szCs w:val="16"/>
                </w:rPr>
                <w:delText>■何も決められていない</w:delText>
              </w:r>
              <w:r w:rsidDel="00AF6EDB">
                <w:rPr>
                  <w:rFonts w:ascii="ＭＳ Ｐゴシック" w:eastAsia="ＭＳ Ｐゴシック" w:hAnsi="ＭＳ Ｐゴシック" w:cs="ＭＳ Ｐゴシック" w:hint="eastAsia"/>
                  <w:kern w:val="0"/>
                  <w:sz w:val="16"/>
                  <w:szCs w:val="16"/>
                </w:rPr>
                <w:br/>
                <w:delText>サーバに乗っ取り対策がなされていない。</w:delText>
              </w:r>
            </w:del>
          </w:p>
        </w:tc>
        <w:tc>
          <w:tcPr>
            <w:tcW w:w="1807" w:type="dxa"/>
            <w:tcBorders>
              <w:top w:val="single" w:sz="4" w:space="0" w:color="auto"/>
              <w:left w:val="nil"/>
              <w:bottom w:val="single" w:sz="4" w:space="0" w:color="auto"/>
              <w:right w:val="single" w:sz="4" w:space="0" w:color="auto"/>
            </w:tcBorders>
          </w:tcPr>
          <w:p w14:paraId="5A45BAC8" w14:textId="77777777" w:rsidR="00B87BA4" w:rsidDel="00AF6EDB" w:rsidRDefault="00B87BA4">
            <w:pPr>
              <w:widowControl/>
              <w:spacing w:afterLines="0" w:after="0"/>
              <w:ind w:left="0" w:firstLineChars="0" w:firstLine="0"/>
              <w:rPr>
                <w:del w:id="1010" w:author="作成者"/>
                <w:rFonts w:ascii="ＭＳ Ｐゴシック" w:eastAsia="ＭＳ Ｐゴシック" w:hAnsi="ＭＳ Ｐゴシック" w:cs="ＭＳ Ｐゴシック"/>
                <w:bCs/>
                <w:kern w:val="0"/>
                <w:sz w:val="16"/>
                <w:szCs w:val="16"/>
              </w:rPr>
            </w:pPr>
            <w:del w:id="1011" w:author="作成者">
              <w:r w:rsidDel="00AF6EDB">
                <w:rPr>
                  <w:rFonts w:ascii="ＭＳ Ｐゴシック" w:eastAsia="ＭＳ Ｐゴシック" w:hAnsi="ＭＳ Ｐゴシック" w:cs="ＭＳ Ｐゴシック" w:hint="eastAsia"/>
                  <w:bCs/>
                  <w:kern w:val="0"/>
                  <w:sz w:val="16"/>
                  <w:szCs w:val="16"/>
                </w:rPr>
                <w:delText>■簡易なネットワーク構成</w:delText>
              </w:r>
              <w:r w:rsidDel="00AF6EDB">
                <w:rPr>
                  <w:rFonts w:ascii="ＭＳ Ｐゴシック" w:eastAsia="ＭＳ Ｐゴシック" w:hAnsi="ＭＳ Ｐゴシック" w:cs="ＭＳ Ｐゴシック" w:hint="eastAsia"/>
                  <w:kern w:val="0"/>
                  <w:sz w:val="16"/>
                  <w:szCs w:val="16"/>
                </w:rPr>
                <w:br/>
                <w:delText>サーバが乗っ取られない為の最低限の対策が講じられている。</w:delText>
              </w:r>
            </w:del>
          </w:p>
        </w:tc>
        <w:tc>
          <w:tcPr>
            <w:tcW w:w="1807" w:type="dxa"/>
            <w:tcBorders>
              <w:top w:val="single" w:sz="4" w:space="0" w:color="auto"/>
              <w:left w:val="nil"/>
              <w:bottom w:val="single" w:sz="4" w:space="0" w:color="auto"/>
              <w:right w:val="single" w:sz="4" w:space="0" w:color="auto"/>
            </w:tcBorders>
            <w:shd w:val="clear" w:color="auto" w:fill="CCFFFF"/>
          </w:tcPr>
          <w:p w14:paraId="401B78A7" w14:textId="77777777" w:rsidR="00B87BA4" w:rsidDel="00AF6EDB" w:rsidRDefault="00B87BA4">
            <w:pPr>
              <w:widowControl/>
              <w:spacing w:afterLines="0" w:after="0"/>
              <w:ind w:left="0" w:firstLineChars="0" w:firstLine="0"/>
              <w:rPr>
                <w:del w:id="1012" w:author="作成者"/>
                <w:rFonts w:ascii="ＭＳ Ｐゴシック" w:eastAsia="ＭＳ Ｐゴシック" w:hAnsi="ＭＳ Ｐゴシック" w:cs="ＭＳ Ｐゴシック"/>
                <w:bCs/>
                <w:kern w:val="0"/>
                <w:sz w:val="16"/>
                <w:szCs w:val="16"/>
              </w:rPr>
            </w:pPr>
            <w:del w:id="1013" w:author="作成者">
              <w:r w:rsidDel="00AF6EDB">
                <w:rPr>
                  <w:rFonts w:ascii="ＭＳ Ｐゴシック" w:eastAsia="ＭＳ Ｐゴシック" w:hAnsi="ＭＳ Ｐゴシック" w:cs="ＭＳ Ｐゴシック" w:hint="eastAsia"/>
                  <w:bCs/>
                  <w:kern w:val="0"/>
                  <w:sz w:val="14"/>
                  <w:szCs w:val="16"/>
                </w:rPr>
                <w:delText>■基本的なネットワーク構成</w:delText>
              </w:r>
              <w:r w:rsidDel="00AF6EDB">
                <w:rPr>
                  <w:rFonts w:ascii="ＭＳ Ｐゴシック" w:eastAsia="ＭＳ Ｐゴシック" w:hAnsi="ＭＳ Ｐゴシック" w:cs="ＭＳ Ｐゴシック" w:hint="eastAsia"/>
                  <w:kern w:val="0"/>
                  <w:sz w:val="16"/>
                  <w:szCs w:val="16"/>
                </w:rPr>
                <w:br/>
                <w:delText>サーバが乗っ取られない為の対策が講じられている。</w:delText>
              </w:r>
            </w:del>
          </w:p>
        </w:tc>
        <w:tc>
          <w:tcPr>
            <w:tcW w:w="1950" w:type="dxa"/>
            <w:tcBorders>
              <w:top w:val="nil"/>
              <w:left w:val="nil"/>
              <w:bottom w:val="single" w:sz="4" w:space="0" w:color="auto"/>
              <w:right w:val="single" w:sz="8" w:space="0" w:color="auto"/>
            </w:tcBorders>
          </w:tcPr>
          <w:p w14:paraId="78F06B04" w14:textId="77777777" w:rsidR="00B87BA4" w:rsidDel="00AF6EDB" w:rsidRDefault="00B87BA4">
            <w:pPr>
              <w:widowControl/>
              <w:spacing w:afterLines="0" w:after="0"/>
              <w:ind w:left="0" w:firstLineChars="0" w:firstLine="0"/>
              <w:rPr>
                <w:del w:id="1014" w:author="作成者"/>
                <w:rFonts w:ascii="ＭＳ Ｐゴシック" w:eastAsia="ＭＳ Ｐゴシック" w:hAnsi="ＭＳ Ｐゴシック" w:cs="ＭＳ Ｐゴシック"/>
                <w:bCs/>
                <w:kern w:val="0"/>
                <w:sz w:val="16"/>
                <w:szCs w:val="16"/>
              </w:rPr>
            </w:pPr>
            <w:del w:id="1015" w:author="作成者">
              <w:r w:rsidDel="00AF6EDB">
                <w:rPr>
                  <w:rFonts w:ascii="ＭＳ Ｐゴシック" w:eastAsia="ＭＳ Ｐゴシック" w:hAnsi="ＭＳ Ｐゴシック" w:cs="ＭＳ Ｐゴシック" w:hint="eastAsia"/>
                  <w:bCs/>
                  <w:kern w:val="0"/>
                  <w:sz w:val="14"/>
                  <w:szCs w:val="16"/>
                </w:rPr>
                <w:delText>■セキュアなネットワーク構成</w:delText>
              </w:r>
              <w:r w:rsidDel="00AF6EDB">
                <w:rPr>
                  <w:rFonts w:ascii="ＭＳ Ｐゴシック" w:eastAsia="ＭＳ Ｐゴシック" w:hAnsi="ＭＳ Ｐゴシック" w:cs="ＭＳ Ｐゴシック" w:hint="eastAsia"/>
                  <w:kern w:val="0"/>
                  <w:sz w:val="16"/>
                  <w:szCs w:val="16"/>
                </w:rPr>
                <w:br/>
                <w:delText>サーバが乗っ取られない為のセキュアな対策が講じられている。</w:delText>
              </w:r>
            </w:del>
          </w:p>
        </w:tc>
        <w:tc>
          <w:tcPr>
            <w:tcW w:w="832" w:type="dxa"/>
            <w:tcBorders>
              <w:top w:val="nil"/>
              <w:left w:val="nil"/>
              <w:bottom w:val="single" w:sz="4" w:space="0" w:color="auto"/>
              <w:right w:val="single" w:sz="4" w:space="0" w:color="auto"/>
            </w:tcBorders>
          </w:tcPr>
          <w:p w14:paraId="3A467C2D" w14:textId="77777777" w:rsidR="00B87BA4" w:rsidDel="00AF6EDB" w:rsidRDefault="00B87BA4">
            <w:pPr>
              <w:widowControl/>
              <w:spacing w:afterLines="0" w:after="0"/>
              <w:ind w:left="0" w:firstLineChars="0" w:firstLine="0"/>
              <w:rPr>
                <w:del w:id="1016" w:author="作成者"/>
                <w:rFonts w:ascii="ＭＳ Ｐゴシック" w:eastAsia="ＭＳ Ｐゴシック" w:hAnsi="ＭＳ Ｐゴシック" w:cs="ＭＳ Ｐゴシック"/>
                <w:color w:val="000000"/>
                <w:kern w:val="0"/>
                <w:sz w:val="16"/>
                <w:szCs w:val="16"/>
              </w:rPr>
            </w:pPr>
          </w:p>
        </w:tc>
        <w:tc>
          <w:tcPr>
            <w:tcW w:w="869" w:type="dxa"/>
            <w:tcBorders>
              <w:top w:val="nil"/>
              <w:left w:val="nil"/>
              <w:bottom w:val="single" w:sz="4" w:space="0" w:color="auto"/>
              <w:right w:val="single" w:sz="4" w:space="0" w:color="auto"/>
            </w:tcBorders>
          </w:tcPr>
          <w:p w14:paraId="3D16B0A0" w14:textId="77777777" w:rsidR="00B87BA4" w:rsidDel="00AF6EDB" w:rsidRDefault="00B87BA4">
            <w:pPr>
              <w:widowControl/>
              <w:spacing w:afterLines="0" w:after="0"/>
              <w:ind w:left="0" w:firstLineChars="0" w:firstLine="0"/>
              <w:rPr>
                <w:del w:id="1017" w:author="作成者"/>
                <w:rFonts w:ascii="ＭＳ Ｐゴシック" w:eastAsia="ＭＳ Ｐゴシック" w:hAnsi="ＭＳ Ｐゴシック" w:cs="ＭＳ Ｐゴシック"/>
                <w:color w:val="000000"/>
                <w:kern w:val="0"/>
                <w:sz w:val="16"/>
                <w:szCs w:val="16"/>
              </w:rPr>
            </w:pPr>
          </w:p>
        </w:tc>
        <w:tc>
          <w:tcPr>
            <w:tcW w:w="1134" w:type="dxa"/>
            <w:tcBorders>
              <w:top w:val="nil"/>
              <w:left w:val="single" w:sz="4" w:space="0" w:color="auto"/>
              <w:bottom w:val="single" w:sz="4" w:space="0" w:color="auto"/>
              <w:right w:val="single" w:sz="4" w:space="0" w:color="auto"/>
            </w:tcBorders>
            <w:noWrap/>
            <w:vAlign w:val="center"/>
          </w:tcPr>
          <w:p w14:paraId="2A82C1A5" w14:textId="77777777" w:rsidR="00B87BA4" w:rsidDel="00AF6EDB" w:rsidRDefault="00B87BA4">
            <w:pPr>
              <w:widowControl/>
              <w:spacing w:afterLines="0" w:after="0"/>
              <w:ind w:left="0" w:firstLineChars="0" w:firstLine="0"/>
              <w:rPr>
                <w:del w:id="1018" w:author="作成者"/>
                <w:rFonts w:ascii="ＭＳ Ｐゴシック" w:eastAsia="ＭＳ Ｐゴシック" w:hAnsi="ＭＳ Ｐゴシック" w:cs="ＭＳ Ｐゴシック"/>
                <w:color w:val="000000"/>
                <w:kern w:val="0"/>
                <w:sz w:val="16"/>
                <w:szCs w:val="16"/>
              </w:rPr>
            </w:pPr>
            <w:del w:id="1019" w:author="作成者">
              <w:r w:rsidDel="00AF6EDB">
                <w:rPr>
                  <w:rFonts w:ascii="ＭＳ Ｐゴシック" w:eastAsia="ＭＳ Ｐゴシック" w:hAnsi="ＭＳ Ｐゴシック" w:cs="ＭＳ Ｐゴシック" w:hint="eastAsia"/>
                  <w:color w:val="000000"/>
                  <w:kern w:val="0"/>
                  <w:sz w:val="16"/>
                  <w:szCs w:val="16"/>
                </w:rPr>
                <w:delText xml:space="preserve">　</w:delText>
              </w:r>
            </w:del>
          </w:p>
        </w:tc>
        <w:tc>
          <w:tcPr>
            <w:tcW w:w="1521" w:type="dxa"/>
            <w:tcBorders>
              <w:top w:val="nil"/>
              <w:left w:val="nil"/>
              <w:bottom w:val="single" w:sz="4" w:space="0" w:color="auto"/>
              <w:right w:val="single" w:sz="8" w:space="0" w:color="auto"/>
            </w:tcBorders>
            <w:noWrap/>
            <w:vAlign w:val="center"/>
          </w:tcPr>
          <w:p w14:paraId="754B9069" w14:textId="77777777" w:rsidR="00B87BA4" w:rsidDel="00AF6EDB" w:rsidRDefault="00B87BA4">
            <w:pPr>
              <w:widowControl/>
              <w:spacing w:afterLines="0" w:after="0"/>
              <w:ind w:left="0" w:firstLineChars="0" w:firstLine="0"/>
              <w:rPr>
                <w:del w:id="1020" w:author="作成者"/>
                <w:rFonts w:ascii="ＭＳ Ｐゴシック" w:eastAsia="ＭＳ Ｐゴシック" w:hAnsi="ＭＳ Ｐゴシック" w:cs="ＭＳ Ｐゴシック"/>
                <w:color w:val="000000"/>
                <w:kern w:val="0"/>
                <w:sz w:val="16"/>
                <w:szCs w:val="16"/>
              </w:rPr>
            </w:pPr>
            <w:del w:id="1021" w:author="作成者">
              <w:r w:rsidDel="00AF6EDB">
                <w:rPr>
                  <w:rFonts w:ascii="ＭＳ Ｐゴシック" w:eastAsia="ＭＳ Ｐゴシック" w:hAnsi="ＭＳ Ｐゴシック" w:cs="ＭＳ Ｐゴシック" w:hint="eastAsia"/>
                  <w:color w:val="000000"/>
                  <w:kern w:val="0"/>
                  <w:sz w:val="16"/>
                  <w:szCs w:val="16"/>
                </w:rPr>
                <w:delText xml:space="preserve">　</w:delText>
              </w:r>
            </w:del>
          </w:p>
        </w:tc>
      </w:tr>
      <w:tr w:rsidR="00B87BA4" w:rsidDel="00AF6EDB" w14:paraId="6E0057F6" w14:textId="77777777">
        <w:trPr>
          <w:trHeight w:val="991"/>
          <w:jc w:val="center"/>
          <w:del w:id="1022" w:author="作成者"/>
        </w:trPr>
        <w:tc>
          <w:tcPr>
            <w:tcW w:w="1805" w:type="dxa"/>
            <w:tcBorders>
              <w:top w:val="nil"/>
              <w:left w:val="single" w:sz="8" w:space="0" w:color="auto"/>
              <w:bottom w:val="single" w:sz="4" w:space="0" w:color="auto"/>
              <w:right w:val="single" w:sz="4" w:space="0" w:color="auto"/>
            </w:tcBorders>
          </w:tcPr>
          <w:p w14:paraId="062B5124" w14:textId="77777777" w:rsidR="00B87BA4" w:rsidDel="00AF6EDB" w:rsidRDefault="00B87BA4">
            <w:pPr>
              <w:widowControl/>
              <w:spacing w:afterLines="0" w:after="0"/>
              <w:ind w:left="0" w:firstLineChars="0" w:firstLine="0"/>
              <w:rPr>
                <w:del w:id="1023" w:author="作成者"/>
                <w:rFonts w:ascii="ＭＳ Ｐゴシック" w:eastAsia="ＭＳ Ｐゴシック" w:hAnsi="ＭＳ Ｐゴシック" w:cs="ＭＳ Ｐゴシック"/>
                <w:bCs/>
                <w:kern w:val="0"/>
                <w:sz w:val="16"/>
                <w:szCs w:val="16"/>
              </w:rPr>
            </w:pPr>
            <w:del w:id="1024" w:author="作成者">
              <w:r w:rsidDel="00AF6EDB">
                <w:rPr>
                  <w:rFonts w:ascii="ＭＳ Ｐゴシック" w:eastAsia="ＭＳ Ｐゴシック" w:hAnsi="ＭＳ Ｐゴシック" w:cs="ＭＳ Ｐゴシック" w:hint="eastAsia"/>
                  <w:bCs/>
                  <w:kern w:val="0"/>
                  <w:sz w:val="16"/>
                  <w:szCs w:val="16"/>
                </w:rPr>
                <w:delText>■電子商取引</w:delText>
              </w:r>
              <w:r w:rsidDel="00AF6EDB">
                <w:rPr>
                  <w:rFonts w:ascii="ＭＳ Ｐゴシック" w:eastAsia="ＭＳ Ｐゴシック" w:hAnsi="ＭＳ Ｐゴシック" w:cs="ＭＳ Ｐゴシック" w:hint="eastAsia"/>
                  <w:kern w:val="0"/>
                  <w:sz w:val="16"/>
                  <w:szCs w:val="16"/>
                </w:rPr>
                <w:br/>
                <w:delText>電子商取引におけるセキュリティ対策の実施。</w:delText>
              </w:r>
            </w:del>
          </w:p>
        </w:tc>
        <w:tc>
          <w:tcPr>
            <w:tcW w:w="1843" w:type="dxa"/>
            <w:tcBorders>
              <w:top w:val="nil"/>
              <w:left w:val="nil"/>
              <w:bottom w:val="single" w:sz="4" w:space="0" w:color="auto"/>
              <w:right w:val="single" w:sz="4" w:space="0" w:color="auto"/>
            </w:tcBorders>
          </w:tcPr>
          <w:p w14:paraId="46D497FC" w14:textId="77777777" w:rsidR="00B87BA4" w:rsidDel="00AF6EDB" w:rsidRDefault="00B87BA4">
            <w:pPr>
              <w:widowControl/>
              <w:spacing w:afterLines="0" w:after="0"/>
              <w:ind w:left="0" w:firstLineChars="0" w:firstLine="0"/>
              <w:rPr>
                <w:del w:id="1025" w:author="作成者"/>
                <w:rFonts w:ascii="ＭＳ Ｐゴシック" w:eastAsia="ＭＳ Ｐゴシック" w:hAnsi="ＭＳ Ｐゴシック" w:cs="ＭＳ Ｐゴシック"/>
                <w:kern w:val="0"/>
                <w:sz w:val="16"/>
                <w:szCs w:val="16"/>
              </w:rPr>
            </w:pPr>
            <w:del w:id="1026" w:author="作成者">
              <w:r w:rsidDel="00AF6EDB">
                <w:rPr>
                  <w:rFonts w:ascii="ＭＳ Ｐゴシック" w:eastAsia="ＭＳ Ｐゴシック" w:hAnsi="ＭＳ Ｐゴシック" w:cs="ＭＳ Ｐゴシック" w:hint="eastAsia"/>
                  <w:kern w:val="0"/>
                  <w:sz w:val="16"/>
                  <w:szCs w:val="16"/>
                </w:rPr>
                <w:delText>取引に関係する情報が漏えい、改ざんされる可能性がある。</w:delText>
              </w:r>
            </w:del>
          </w:p>
        </w:tc>
        <w:tc>
          <w:tcPr>
            <w:tcW w:w="1807" w:type="dxa"/>
            <w:tcBorders>
              <w:top w:val="nil"/>
              <w:left w:val="nil"/>
              <w:bottom w:val="single" w:sz="4" w:space="0" w:color="auto"/>
              <w:right w:val="single" w:sz="4" w:space="0" w:color="auto"/>
            </w:tcBorders>
          </w:tcPr>
          <w:p w14:paraId="64D78A71" w14:textId="77777777" w:rsidR="00B87BA4" w:rsidDel="00AF6EDB" w:rsidRDefault="00B87BA4">
            <w:pPr>
              <w:widowControl/>
              <w:spacing w:afterLines="0" w:after="0"/>
              <w:ind w:left="0" w:firstLineChars="0" w:firstLine="0"/>
              <w:rPr>
                <w:del w:id="1027" w:author="作成者"/>
                <w:rFonts w:ascii="ＭＳ Ｐゴシック" w:eastAsia="ＭＳ Ｐゴシック" w:hAnsi="ＭＳ Ｐゴシック" w:cs="ＭＳ Ｐゴシック"/>
                <w:bCs/>
                <w:kern w:val="0"/>
                <w:sz w:val="16"/>
                <w:szCs w:val="16"/>
              </w:rPr>
            </w:pPr>
            <w:del w:id="1028" w:author="作成者">
              <w:r w:rsidDel="00AF6EDB">
                <w:rPr>
                  <w:rFonts w:ascii="ＭＳ Ｐゴシック" w:eastAsia="ＭＳ Ｐゴシック" w:hAnsi="ＭＳ Ｐゴシック" w:cs="ＭＳ Ｐゴシック" w:hint="eastAsia"/>
                  <w:bCs/>
                  <w:kern w:val="0"/>
                  <w:sz w:val="16"/>
                  <w:szCs w:val="16"/>
                </w:rPr>
                <w:delText>■何も決められていない</w:delText>
              </w:r>
              <w:r w:rsidDel="00AF6EDB">
                <w:rPr>
                  <w:rFonts w:ascii="ＭＳ Ｐゴシック" w:eastAsia="ＭＳ Ｐゴシック" w:hAnsi="ＭＳ Ｐゴシック" w:cs="ＭＳ Ｐゴシック" w:hint="eastAsia"/>
                  <w:kern w:val="0"/>
                  <w:sz w:val="16"/>
                  <w:szCs w:val="16"/>
                </w:rPr>
                <w:br/>
                <w:delText>電子商取引におけるセキュリティ対策はなにもしない。</w:delText>
              </w:r>
            </w:del>
          </w:p>
        </w:tc>
        <w:tc>
          <w:tcPr>
            <w:tcW w:w="1807" w:type="dxa"/>
            <w:tcBorders>
              <w:top w:val="single" w:sz="4" w:space="0" w:color="auto"/>
              <w:left w:val="nil"/>
              <w:bottom w:val="single" w:sz="4" w:space="0" w:color="auto"/>
              <w:right w:val="single" w:sz="4" w:space="0" w:color="auto"/>
            </w:tcBorders>
          </w:tcPr>
          <w:p w14:paraId="3BE70078" w14:textId="77777777" w:rsidR="00B87BA4" w:rsidDel="00AF6EDB" w:rsidRDefault="00B87BA4">
            <w:pPr>
              <w:widowControl/>
              <w:spacing w:afterLines="0" w:after="0"/>
              <w:ind w:left="0" w:firstLineChars="0" w:firstLine="0"/>
              <w:rPr>
                <w:del w:id="1029" w:author="作成者"/>
                <w:rFonts w:ascii="ＭＳ Ｐゴシック" w:eastAsia="ＭＳ Ｐゴシック" w:hAnsi="ＭＳ Ｐゴシック" w:cs="ＭＳ Ｐゴシック"/>
                <w:bCs/>
                <w:kern w:val="0"/>
                <w:sz w:val="16"/>
                <w:szCs w:val="16"/>
              </w:rPr>
            </w:pPr>
            <w:del w:id="1030" w:author="作成者">
              <w:r w:rsidDel="00AF6EDB">
                <w:rPr>
                  <w:rFonts w:ascii="ＭＳ Ｐゴシック" w:eastAsia="ＭＳ Ｐゴシック" w:hAnsi="ＭＳ Ｐゴシック" w:cs="ＭＳ Ｐゴシック" w:hint="eastAsia"/>
                  <w:bCs/>
                  <w:kern w:val="0"/>
                  <w:sz w:val="16"/>
                  <w:szCs w:val="16"/>
                </w:rPr>
                <w:delText>■取引データに対する最低限の保全性</w:delText>
              </w:r>
              <w:r w:rsidDel="00AF6EDB">
                <w:rPr>
                  <w:rFonts w:ascii="ＭＳ Ｐゴシック" w:eastAsia="ＭＳ Ｐゴシック" w:hAnsi="ＭＳ Ｐゴシック" w:cs="ＭＳ Ｐゴシック" w:hint="eastAsia"/>
                  <w:kern w:val="0"/>
                  <w:sz w:val="16"/>
                  <w:szCs w:val="16"/>
                </w:rPr>
                <w:br/>
                <w:delText>取引関連情報に誤りが無いことを保証する為の、最低限の保全機能を実装する。</w:delText>
              </w:r>
            </w:del>
          </w:p>
        </w:tc>
        <w:tc>
          <w:tcPr>
            <w:tcW w:w="1807" w:type="dxa"/>
            <w:tcBorders>
              <w:top w:val="single" w:sz="4" w:space="0" w:color="auto"/>
              <w:left w:val="nil"/>
              <w:bottom w:val="single" w:sz="4" w:space="0" w:color="auto"/>
              <w:right w:val="single" w:sz="4" w:space="0" w:color="auto"/>
            </w:tcBorders>
            <w:shd w:val="clear" w:color="auto" w:fill="CCFFFF"/>
          </w:tcPr>
          <w:p w14:paraId="2809D942" w14:textId="77777777" w:rsidR="00B87BA4" w:rsidDel="00AF6EDB" w:rsidRDefault="00B87BA4">
            <w:pPr>
              <w:widowControl/>
              <w:spacing w:afterLines="0" w:after="0"/>
              <w:ind w:left="0" w:firstLineChars="0" w:firstLine="0"/>
              <w:rPr>
                <w:del w:id="1031" w:author="作成者"/>
                <w:rFonts w:ascii="ＭＳ Ｐゴシック" w:eastAsia="ＭＳ Ｐゴシック" w:hAnsi="ＭＳ Ｐゴシック" w:cs="ＭＳ Ｐゴシック"/>
                <w:bCs/>
                <w:kern w:val="0"/>
                <w:sz w:val="16"/>
                <w:szCs w:val="16"/>
              </w:rPr>
            </w:pPr>
            <w:del w:id="1032" w:author="作成者">
              <w:r w:rsidDel="00AF6EDB">
                <w:rPr>
                  <w:rFonts w:ascii="ＭＳ Ｐゴシック" w:eastAsia="ＭＳ Ｐゴシック" w:hAnsi="ＭＳ Ｐゴシック" w:cs="ＭＳ Ｐゴシック" w:hint="eastAsia"/>
                  <w:bCs/>
                  <w:kern w:val="0"/>
                  <w:sz w:val="16"/>
                  <w:szCs w:val="16"/>
                </w:rPr>
                <w:delText>■取引データの保全性</w:delText>
              </w:r>
              <w:r w:rsidDel="00AF6EDB">
                <w:rPr>
                  <w:rFonts w:ascii="ＭＳ Ｐゴシック" w:eastAsia="ＭＳ Ｐゴシック" w:hAnsi="ＭＳ Ｐゴシック" w:cs="ＭＳ Ｐゴシック" w:hint="eastAsia"/>
                  <w:kern w:val="0"/>
                  <w:sz w:val="16"/>
                  <w:szCs w:val="16"/>
                </w:rPr>
                <w:br/>
                <w:delText>取引関連情報に誤りが無いことを保証する為の、保全機能を実装する。</w:delText>
              </w:r>
            </w:del>
          </w:p>
        </w:tc>
        <w:tc>
          <w:tcPr>
            <w:tcW w:w="1950" w:type="dxa"/>
            <w:tcBorders>
              <w:top w:val="nil"/>
              <w:left w:val="nil"/>
              <w:bottom w:val="single" w:sz="4" w:space="0" w:color="auto"/>
              <w:right w:val="single" w:sz="8" w:space="0" w:color="auto"/>
            </w:tcBorders>
          </w:tcPr>
          <w:p w14:paraId="1CE06E67" w14:textId="77777777" w:rsidR="00B87BA4" w:rsidDel="00AF6EDB" w:rsidRDefault="00B87BA4">
            <w:pPr>
              <w:widowControl/>
              <w:spacing w:afterLines="0" w:after="0"/>
              <w:ind w:left="0" w:firstLineChars="0" w:firstLine="0"/>
              <w:rPr>
                <w:del w:id="1033" w:author="作成者"/>
                <w:rFonts w:ascii="ＭＳ Ｐゴシック" w:eastAsia="ＭＳ Ｐゴシック" w:hAnsi="ＭＳ Ｐゴシック" w:cs="ＭＳ Ｐゴシック"/>
                <w:bCs/>
                <w:kern w:val="0"/>
                <w:sz w:val="16"/>
                <w:szCs w:val="16"/>
              </w:rPr>
            </w:pPr>
            <w:del w:id="1034" w:author="作成者">
              <w:r w:rsidDel="00AF6EDB">
                <w:rPr>
                  <w:rFonts w:ascii="ＭＳ Ｐゴシック" w:eastAsia="ＭＳ Ｐゴシック" w:hAnsi="ＭＳ Ｐゴシック" w:cs="ＭＳ Ｐゴシック" w:hint="eastAsia"/>
                  <w:bCs/>
                  <w:kern w:val="0"/>
                  <w:sz w:val="16"/>
                  <w:szCs w:val="16"/>
                </w:rPr>
                <w:delText>■取引データの保全性の強化</w:delText>
              </w:r>
              <w:r w:rsidDel="00AF6EDB">
                <w:rPr>
                  <w:rFonts w:ascii="ＭＳ Ｐゴシック" w:eastAsia="ＭＳ Ｐゴシック" w:hAnsi="ＭＳ Ｐゴシック" w:cs="ＭＳ Ｐゴシック" w:hint="eastAsia"/>
                  <w:kern w:val="0"/>
                  <w:sz w:val="16"/>
                  <w:szCs w:val="16"/>
                </w:rPr>
                <w:br/>
                <w:delText>複数の手段を講じて保全性の強化を図る。</w:delText>
              </w:r>
            </w:del>
          </w:p>
        </w:tc>
        <w:tc>
          <w:tcPr>
            <w:tcW w:w="832" w:type="dxa"/>
            <w:tcBorders>
              <w:top w:val="nil"/>
              <w:left w:val="nil"/>
              <w:bottom w:val="single" w:sz="4" w:space="0" w:color="auto"/>
              <w:right w:val="single" w:sz="4" w:space="0" w:color="auto"/>
            </w:tcBorders>
          </w:tcPr>
          <w:p w14:paraId="68F82C73" w14:textId="77777777" w:rsidR="00B87BA4" w:rsidDel="00AF6EDB" w:rsidRDefault="00B87BA4">
            <w:pPr>
              <w:widowControl/>
              <w:spacing w:afterLines="0" w:after="0"/>
              <w:ind w:left="0" w:firstLineChars="0" w:firstLine="0"/>
              <w:rPr>
                <w:del w:id="1035" w:author="作成者"/>
                <w:rFonts w:ascii="ＭＳ Ｐゴシック" w:eastAsia="ＭＳ Ｐゴシック" w:hAnsi="ＭＳ Ｐゴシック" w:cs="ＭＳ Ｐゴシック"/>
                <w:color w:val="000000"/>
                <w:kern w:val="0"/>
                <w:sz w:val="16"/>
                <w:szCs w:val="16"/>
              </w:rPr>
            </w:pPr>
          </w:p>
        </w:tc>
        <w:tc>
          <w:tcPr>
            <w:tcW w:w="869" w:type="dxa"/>
            <w:tcBorders>
              <w:top w:val="nil"/>
              <w:left w:val="nil"/>
              <w:bottom w:val="single" w:sz="4" w:space="0" w:color="auto"/>
              <w:right w:val="single" w:sz="4" w:space="0" w:color="auto"/>
            </w:tcBorders>
          </w:tcPr>
          <w:p w14:paraId="13CE191D" w14:textId="77777777" w:rsidR="00B87BA4" w:rsidDel="00AF6EDB" w:rsidRDefault="00B87BA4">
            <w:pPr>
              <w:widowControl/>
              <w:spacing w:afterLines="0" w:after="0"/>
              <w:ind w:left="0" w:firstLineChars="0" w:firstLine="0"/>
              <w:rPr>
                <w:del w:id="1036" w:author="作成者"/>
                <w:rFonts w:ascii="ＭＳ Ｐゴシック" w:eastAsia="ＭＳ Ｐゴシック" w:hAnsi="ＭＳ Ｐゴシック" w:cs="ＭＳ Ｐゴシック"/>
                <w:color w:val="000000"/>
                <w:kern w:val="0"/>
                <w:sz w:val="16"/>
                <w:szCs w:val="16"/>
              </w:rPr>
            </w:pPr>
          </w:p>
        </w:tc>
        <w:tc>
          <w:tcPr>
            <w:tcW w:w="1134" w:type="dxa"/>
            <w:tcBorders>
              <w:top w:val="nil"/>
              <w:left w:val="single" w:sz="4" w:space="0" w:color="auto"/>
              <w:bottom w:val="single" w:sz="4" w:space="0" w:color="auto"/>
              <w:right w:val="single" w:sz="4" w:space="0" w:color="auto"/>
            </w:tcBorders>
            <w:noWrap/>
            <w:vAlign w:val="center"/>
          </w:tcPr>
          <w:p w14:paraId="64A61F23" w14:textId="77777777" w:rsidR="00B87BA4" w:rsidDel="00AF6EDB" w:rsidRDefault="00B87BA4">
            <w:pPr>
              <w:widowControl/>
              <w:spacing w:afterLines="0" w:after="0"/>
              <w:ind w:left="0" w:firstLineChars="0" w:firstLine="0"/>
              <w:rPr>
                <w:del w:id="1037" w:author="作成者"/>
                <w:rFonts w:ascii="ＭＳ Ｐゴシック" w:eastAsia="ＭＳ Ｐゴシック" w:hAnsi="ＭＳ Ｐゴシック" w:cs="ＭＳ Ｐゴシック"/>
                <w:color w:val="000000"/>
                <w:kern w:val="0"/>
                <w:sz w:val="16"/>
                <w:szCs w:val="16"/>
              </w:rPr>
            </w:pPr>
            <w:del w:id="1038" w:author="作成者">
              <w:r w:rsidDel="00AF6EDB">
                <w:rPr>
                  <w:rFonts w:ascii="ＭＳ Ｐゴシック" w:eastAsia="ＭＳ Ｐゴシック" w:hAnsi="ＭＳ Ｐゴシック" w:cs="ＭＳ Ｐゴシック" w:hint="eastAsia"/>
                  <w:color w:val="000000"/>
                  <w:kern w:val="0"/>
                  <w:sz w:val="16"/>
                  <w:szCs w:val="16"/>
                </w:rPr>
                <w:delText xml:space="preserve">　</w:delText>
              </w:r>
            </w:del>
          </w:p>
        </w:tc>
        <w:tc>
          <w:tcPr>
            <w:tcW w:w="1521" w:type="dxa"/>
            <w:tcBorders>
              <w:top w:val="nil"/>
              <w:left w:val="nil"/>
              <w:bottom w:val="single" w:sz="4" w:space="0" w:color="auto"/>
              <w:right w:val="single" w:sz="8" w:space="0" w:color="auto"/>
            </w:tcBorders>
            <w:noWrap/>
            <w:vAlign w:val="center"/>
          </w:tcPr>
          <w:p w14:paraId="540564FE" w14:textId="77777777" w:rsidR="00B87BA4" w:rsidDel="00AF6EDB" w:rsidRDefault="00B87BA4">
            <w:pPr>
              <w:widowControl/>
              <w:spacing w:afterLines="0" w:after="0"/>
              <w:ind w:left="0" w:firstLineChars="0" w:firstLine="0"/>
              <w:rPr>
                <w:del w:id="1039" w:author="作成者"/>
                <w:rFonts w:ascii="ＭＳ Ｐゴシック" w:eastAsia="ＭＳ Ｐゴシック" w:hAnsi="ＭＳ Ｐゴシック" w:cs="ＭＳ Ｐゴシック"/>
                <w:color w:val="000000"/>
                <w:kern w:val="0"/>
                <w:sz w:val="16"/>
                <w:szCs w:val="16"/>
              </w:rPr>
            </w:pPr>
            <w:del w:id="1040" w:author="作成者">
              <w:r w:rsidDel="00AF6EDB">
                <w:rPr>
                  <w:rFonts w:ascii="ＭＳ Ｐゴシック" w:eastAsia="ＭＳ Ｐゴシック" w:hAnsi="ＭＳ Ｐゴシック" w:cs="ＭＳ Ｐゴシック" w:hint="eastAsia"/>
                  <w:color w:val="000000"/>
                  <w:kern w:val="0"/>
                  <w:sz w:val="16"/>
                  <w:szCs w:val="16"/>
                </w:rPr>
                <w:delText xml:space="preserve">　</w:delText>
              </w:r>
            </w:del>
          </w:p>
        </w:tc>
      </w:tr>
      <w:tr w:rsidR="00B87BA4" w:rsidDel="00AF6EDB" w14:paraId="6EDCC779" w14:textId="77777777">
        <w:trPr>
          <w:trHeight w:val="757"/>
          <w:jc w:val="center"/>
          <w:del w:id="1041" w:author="作成者"/>
        </w:trPr>
        <w:tc>
          <w:tcPr>
            <w:tcW w:w="1805" w:type="dxa"/>
            <w:tcBorders>
              <w:top w:val="nil"/>
              <w:left w:val="single" w:sz="8" w:space="0" w:color="auto"/>
              <w:bottom w:val="single" w:sz="4" w:space="0" w:color="auto"/>
              <w:right w:val="single" w:sz="4" w:space="0" w:color="auto"/>
            </w:tcBorders>
          </w:tcPr>
          <w:p w14:paraId="1E3B6398" w14:textId="77777777" w:rsidR="00B87BA4" w:rsidDel="00AF6EDB" w:rsidRDefault="00B87BA4">
            <w:pPr>
              <w:widowControl/>
              <w:spacing w:afterLines="0" w:after="0"/>
              <w:ind w:left="0" w:firstLineChars="0" w:firstLine="0"/>
              <w:rPr>
                <w:del w:id="1042" w:author="作成者"/>
                <w:rFonts w:ascii="ＭＳ Ｐゴシック" w:eastAsia="ＭＳ Ｐゴシック" w:hAnsi="ＭＳ Ｐゴシック" w:cs="ＭＳ Ｐゴシック"/>
                <w:bCs/>
                <w:kern w:val="0"/>
                <w:sz w:val="16"/>
                <w:szCs w:val="16"/>
              </w:rPr>
            </w:pPr>
            <w:del w:id="1043" w:author="作成者">
              <w:r w:rsidDel="00AF6EDB">
                <w:rPr>
                  <w:rFonts w:ascii="ＭＳ Ｐゴシック" w:eastAsia="ＭＳ Ｐゴシック" w:hAnsi="ＭＳ Ｐゴシック" w:cs="ＭＳ Ｐゴシック" w:hint="eastAsia"/>
                  <w:bCs/>
                  <w:kern w:val="0"/>
                  <w:sz w:val="16"/>
                  <w:szCs w:val="16"/>
                </w:rPr>
                <w:delText>■ログ管理</w:delText>
              </w:r>
              <w:r w:rsidDel="00AF6EDB">
                <w:rPr>
                  <w:rFonts w:ascii="ＭＳ Ｐゴシック" w:eastAsia="ＭＳ Ｐゴシック" w:hAnsi="ＭＳ Ｐゴシック" w:cs="ＭＳ Ｐゴシック" w:hint="eastAsia"/>
                  <w:bCs/>
                  <w:kern w:val="0"/>
                  <w:sz w:val="16"/>
                  <w:szCs w:val="16"/>
                </w:rPr>
                <w:br/>
              </w:r>
              <w:r w:rsidDel="00AF6EDB">
                <w:rPr>
                  <w:rFonts w:ascii="ＭＳ Ｐゴシック" w:eastAsia="ＭＳ Ｐゴシック" w:hAnsi="ＭＳ Ｐゴシック" w:cs="ＭＳ Ｐゴシック" w:hint="eastAsia"/>
                  <w:kern w:val="0"/>
                  <w:sz w:val="16"/>
                  <w:szCs w:val="16"/>
                </w:rPr>
                <w:delText>情報の持ち出し履歴を取得し監査の証跡資料として管理する。</w:delText>
              </w:r>
            </w:del>
          </w:p>
        </w:tc>
        <w:tc>
          <w:tcPr>
            <w:tcW w:w="1843" w:type="dxa"/>
            <w:tcBorders>
              <w:top w:val="nil"/>
              <w:left w:val="nil"/>
              <w:bottom w:val="single" w:sz="4" w:space="0" w:color="auto"/>
              <w:right w:val="single" w:sz="4" w:space="0" w:color="auto"/>
            </w:tcBorders>
          </w:tcPr>
          <w:p w14:paraId="67686EFF" w14:textId="77777777" w:rsidR="00B87BA4" w:rsidDel="00AF6EDB" w:rsidRDefault="00B87BA4">
            <w:pPr>
              <w:widowControl/>
              <w:spacing w:afterLines="0" w:after="0"/>
              <w:ind w:left="0" w:firstLineChars="0" w:firstLine="0"/>
              <w:rPr>
                <w:del w:id="1044" w:author="作成者"/>
                <w:rFonts w:ascii="ＭＳ Ｐゴシック" w:eastAsia="ＭＳ Ｐゴシック" w:hAnsi="ＭＳ Ｐゴシック" w:cs="ＭＳ Ｐゴシック"/>
                <w:kern w:val="0"/>
                <w:sz w:val="16"/>
                <w:szCs w:val="16"/>
              </w:rPr>
            </w:pPr>
            <w:del w:id="1045" w:author="作成者">
              <w:r w:rsidDel="00AF6EDB">
                <w:rPr>
                  <w:rFonts w:ascii="ＭＳ Ｐゴシック" w:eastAsia="ＭＳ Ｐゴシック" w:hAnsi="ＭＳ Ｐゴシック" w:cs="ＭＳ Ｐゴシック" w:hint="eastAsia"/>
                  <w:kern w:val="0"/>
                  <w:sz w:val="16"/>
                  <w:szCs w:val="16"/>
                </w:rPr>
                <w:delText>情報システムの監査ログが適切に管理されていないと不正な出来事に気づく事ができない恐れがある。</w:delText>
              </w:r>
            </w:del>
          </w:p>
        </w:tc>
        <w:tc>
          <w:tcPr>
            <w:tcW w:w="1807" w:type="dxa"/>
            <w:tcBorders>
              <w:top w:val="nil"/>
              <w:left w:val="nil"/>
              <w:bottom w:val="single" w:sz="4" w:space="0" w:color="auto"/>
              <w:right w:val="single" w:sz="4" w:space="0" w:color="auto"/>
            </w:tcBorders>
          </w:tcPr>
          <w:p w14:paraId="2C770FFE" w14:textId="77777777" w:rsidR="00B87BA4" w:rsidDel="00AF6EDB" w:rsidRDefault="00B87BA4">
            <w:pPr>
              <w:widowControl/>
              <w:spacing w:afterLines="0" w:after="0"/>
              <w:ind w:left="0" w:firstLineChars="0" w:firstLine="0"/>
              <w:rPr>
                <w:del w:id="1046" w:author="作成者"/>
                <w:rFonts w:ascii="ＭＳ Ｐゴシック" w:eastAsia="ＭＳ Ｐゴシック" w:hAnsi="ＭＳ Ｐゴシック" w:cs="ＭＳ Ｐゴシック"/>
                <w:bCs/>
                <w:kern w:val="0"/>
                <w:sz w:val="16"/>
                <w:szCs w:val="16"/>
              </w:rPr>
            </w:pPr>
            <w:del w:id="1047" w:author="作成者">
              <w:r w:rsidDel="00AF6EDB">
                <w:rPr>
                  <w:rFonts w:ascii="ＭＳ Ｐゴシック" w:eastAsia="ＭＳ Ｐゴシック" w:hAnsi="ＭＳ Ｐゴシック" w:cs="ＭＳ Ｐゴシック" w:hint="eastAsia"/>
                  <w:bCs/>
                  <w:kern w:val="0"/>
                  <w:sz w:val="16"/>
                  <w:szCs w:val="16"/>
                </w:rPr>
                <w:delText>■何も決められていない</w:delText>
              </w:r>
              <w:r w:rsidDel="00AF6EDB">
                <w:rPr>
                  <w:rFonts w:ascii="ＭＳ Ｐゴシック" w:eastAsia="ＭＳ Ｐゴシック" w:hAnsi="ＭＳ Ｐゴシック" w:cs="ＭＳ Ｐゴシック"/>
                  <w:bCs/>
                  <w:kern w:val="0"/>
                  <w:sz w:val="16"/>
                  <w:szCs w:val="16"/>
                </w:rPr>
                <w:br/>
              </w:r>
              <w:r w:rsidDel="00AF6EDB">
                <w:rPr>
                  <w:rFonts w:ascii="ＭＳ Ｐゴシック" w:eastAsia="ＭＳ Ｐゴシック" w:hAnsi="ＭＳ Ｐゴシック" w:cs="ＭＳ Ｐゴシック" w:hint="eastAsia"/>
                  <w:bCs/>
                  <w:kern w:val="0"/>
                  <w:sz w:val="16"/>
                  <w:szCs w:val="16"/>
                </w:rPr>
                <w:delText>ログを取得していない。</w:delText>
              </w:r>
            </w:del>
          </w:p>
        </w:tc>
        <w:tc>
          <w:tcPr>
            <w:tcW w:w="1807" w:type="dxa"/>
            <w:tcBorders>
              <w:top w:val="single" w:sz="4" w:space="0" w:color="auto"/>
              <w:left w:val="nil"/>
              <w:bottom w:val="single" w:sz="4" w:space="0" w:color="auto"/>
              <w:right w:val="single" w:sz="4" w:space="0" w:color="auto"/>
            </w:tcBorders>
          </w:tcPr>
          <w:p w14:paraId="6EAD5791" w14:textId="77777777" w:rsidR="00B87BA4" w:rsidDel="00AF6EDB" w:rsidRDefault="00B87BA4">
            <w:pPr>
              <w:widowControl/>
              <w:spacing w:afterLines="0" w:after="0"/>
              <w:ind w:left="0" w:firstLineChars="0" w:firstLine="0"/>
              <w:rPr>
                <w:del w:id="1048" w:author="作成者"/>
                <w:rFonts w:ascii="ＭＳ Ｐゴシック" w:eastAsia="ＭＳ Ｐゴシック" w:hAnsi="ＭＳ Ｐゴシック" w:cs="ＭＳ Ｐゴシック"/>
                <w:bCs/>
                <w:kern w:val="0"/>
                <w:sz w:val="16"/>
                <w:szCs w:val="16"/>
              </w:rPr>
            </w:pPr>
            <w:del w:id="1049" w:author="作成者">
              <w:r w:rsidDel="00AF6EDB">
                <w:rPr>
                  <w:rFonts w:ascii="ＭＳ Ｐゴシック" w:eastAsia="ＭＳ Ｐゴシック" w:hAnsi="ＭＳ Ｐゴシック" w:cs="ＭＳ Ｐゴシック" w:hint="eastAsia"/>
                  <w:bCs/>
                  <w:kern w:val="0"/>
                  <w:sz w:val="16"/>
                  <w:szCs w:val="16"/>
                </w:rPr>
                <w:delText>■ログの取得のみ</w:delText>
              </w:r>
              <w:r w:rsidDel="00AF6EDB">
                <w:rPr>
                  <w:rFonts w:ascii="ＭＳ Ｐゴシック" w:eastAsia="ＭＳ Ｐゴシック" w:hAnsi="ＭＳ Ｐゴシック" w:cs="ＭＳ Ｐゴシック"/>
                  <w:bCs/>
                  <w:kern w:val="0"/>
                  <w:sz w:val="16"/>
                  <w:szCs w:val="16"/>
                </w:rPr>
                <w:br/>
              </w:r>
              <w:r w:rsidDel="00AF6EDB">
                <w:rPr>
                  <w:rFonts w:ascii="ＭＳ Ｐゴシック" w:eastAsia="ＭＳ Ｐゴシック" w:hAnsi="ＭＳ Ｐゴシック" w:cs="ＭＳ Ｐゴシック" w:hint="eastAsia"/>
                  <w:bCs/>
                  <w:kern w:val="0"/>
                  <w:sz w:val="16"/>
                  <w:szCs w:val="16"/>
                </w:rPr>
                <w:delText>ログを保存する。</w:delText>
              </w:r>
            </w:del>
          </w:p>
        </w:tc>
        <w:tc>
          <w:tcPr>
            <w:tcW w:w="1807" w:type="dxa"/>
            <w:tcBorders>
              <w:top w:val="single" w:sz="4" w:space="0" w:color="auto"/>
              <w:left w:val="nil"/>
              <w:bottom w:val="single" w:sz="4" w:space="0" w:color="auto"/>
              <w:right w:val="single" w:sz="4" w:space="0" w:color="auto"/>
            </w:tcBorders>
            <w:shd w:val="clear" w:color="auto" w:fill="CCFFFF"/>
          </w:tcPr>
          <w:p w14:paraId="0B053CC8" w14:textId="77777777" w:rsidR="00B87BA4" w:rsidDel="00AF6EDB" w:rsidRDefault="00B87BA4">
            <w:pPr>
              <w:widowControl/>
              <w:spacing w:afterLines="0" w:after="0"/>
              <w:ind w:left="0" w:firstLineChars="0" w:firstLine="0"/>
              <w:rPr>
                <w:del w:id="1050" w:author="作成者"/>
                <w:rFonts w:ascii="ＭＳ Ｐゴシック" w:eastAsia="ＭＳ Ｐゴシック" w:hAnsi="ＭＳ Ｐゴシック" w:cs="ＭＳ Ｐゴシック"/>
                <w:bCs/>
                <w:kern w:val="0"/>
                <w:sz w:val="16"/>
                <w:szCs w:val="16"/>
              </w:rPr>
            </w:pPr>
            <w:del w:id="1051" w:author="作成者">
              <w:r w:rsidDel="00AF6EDB">
                <w:rPr>
                  <w:rFonts w:ascii="ＭＳ Ｐゴシック" w:eastAsia="ＭＳ Ｐゴシック" w:hAnsi="ＭＳ Ｐゴシック" w:cs="ＭＳ Ｐゴシック" w:hint="eastAsia"/>
                  <w:bCs/>
                  <w:kern w:val="0"/>
                  <w:sz w:val="16"/>
                  <w:szCs w:val="16"/>
                </w:rPr>
                <w:delText>■ログを取得し、定期的なレポートを行う</w:delText>
              </w:r>
              <w:r w:rsidDel="00AF6EDB">
                <w:rPr>
                  <w:rFonts w:ascii="ＭＳ Ｐゴシック" w:eastAsia="ＭＳ Ｐゴシック" w:hAnsi="ＭＳ Ｐゴシック" w:cs="ＭＳ Ｐゴシック"/>
                  <w:bCs/>
                  <w:kern w:val="0"/>
                  <w:sz w:val="16"/>
                  <w:szCs w:val="16"/>
                </w:rPr>
                <w:br/>
              </w:r>
              <w:r w:rsidDel="00AF6EDB">
                <w:rPr>
                  <w:rFonts w:ascii="ＭＳ Ｐゴシック" w:eastAsia="ＭＳ Ｐゴシック" w:hAnsi="ＭＳ Ｐゴシック" w:cs="ＭＳ Ｐゴシック" w:hint="eastAsia"/>
                  <w:bCs/>
                  <w:kern w:val="0"/>
                  <w:sz w:val="16"/>
                  <w:szCs w:val="16"/>
                </w:rPr>
                <w:delText>ログを保存し、内容を分析し報告する。</w:delText>
              </w:r>
            </w:del>
          </w:p>
        </w:tc>
        <w:tc>
          <w:tcPr>
            <w:tcW w:w="1950" w:type="dxa"/>
            <w:tcBorders>
              <w:top w:val="nil"/>
              <w:left w:val="nil"/>
              <w:bottom w:val="single" w:sz="4" w:space="0" w:color="auto"/>
              <w:right w:val="single" w:sz="8" w:space="0" w:color="auto"/>
            </w:tcBorders>
          </w:tcPr>
          <w:p w14:paraId="62F975BC" w14:textId="77777777" w:rsidR="00B87BA4" w:rsidDel="00AF6EDB" w:rsidRDefault="00B87BA4">
            <w:pPr>
              <w:widowControl/>
              <w:spacing w:afterLines="0" w:after="0"/>
              <w:ind w:left="0" w:firstLineChars="0" w:firstLine="0"/>
              <w:rPr>
                <w:del w:id="1052" w:author="作成者"/>
                <w:rFonts w:ascii="ＭＳ Ｐゴシック" w:eastAsia="ＭＳ Ｐゴシック" w:hAnsi="ＭＳ Ｐゴシック" w:cs="ＭＳ Ｐゴシック"/>
                <w:bCs/>
                <w:kern w:val="0"/>
                <w:sz w:val="16"/>
                <w:szCs w:val="16"/>
              </w:rPr>
            </w:pPr>
            <w:del w:id="1053" w:author="作成者">
              <w:r w:rsidDel="00AF6EDB">
                <w:rPr>
                  <w:rFonts w:ascii="ＭＳ Ｐゴシック" w:eastAsia="ＭＳ Ｐゴシック" w:hAnsi="ＭＳ Ｐゴシック" w:cs="ＭＳ Ｐゴシック" w:hint="eastAsia"/>
                  <w:bCs/>
                  <w:kern w:val="0"/>
                  <w:sz w:val="16"/>
                  <w:szCs w:val="16"/>
                </w:rPr>
                <w:delText>■取得ログのレポートに加え、常時監視を行う</w:delText>
              </w:r>
              <w:r w:rsidDel="00AF6EDB">
                <w:rPr>
                  <w:rFonts w:ascii="ＭＳ Ｐゴシック" w:eastAsia="ＭＳ Ｐゴシック" w:hAnsi="ＭＳ Ｐゴシック" w:cs="ＭＳ Ｐゴシック"/>
                  <w:bCs/>
                  <w:kern w:val="0"/>
                  <w:sz w:val="16"/>
                  <w:szCs w:val="16"/>
                </w:rPr>
                <w:br/>
              </w:r>
              <w:r w:rsidDel="00AF6EDB">
                <w:rPr>
                  <w:rFonts w:ascii="ＭＳ Ｐゴシック" w:eastAsia="ＭＳ Ｐゴシック" w:hAnsi="ＭＳ Ｐゴシック" w:cs="ＭＳ Ｐゴシック" w:hint="eastAsia"/>
                  <w:bCs/>
                  <w:kern w:val="0"/>
                  <w:sz w:val="16"/>
                  <w:szCs w:val="16"/>
                </w:rPr>
                <w:delText>自動的にログを分析し、異常があれば通知する。</w:delText>
              </w:r>
            </w:del>
          </w:p>
        </w:tc>
        <w:tc>
          <w:tcPr>
            <w:tcW w:w="832" w:type="dxa"/>
            <w:tcBorders>
              <w:top w:val="nil"/>
              <w:left w:val="nil"/>
              <w:bottom w:val="single" w:sz="4" w:space="0" w:color="auto"/>
              <w:right w:val="single" w:sz="4" w:space="0" w:color="auto"/>
            </w:tcBorders>
          </w:tcPr>
          <w:p w14:paraId="1726862A" w14:textId="77777777" w:rsidR="00B87BA4" w:rsidDel="00AF6EDB" w:rsidRDefault="00B87BA4">
            <w:pPr>
              <w:widowControl/>
              <w:spacing w:afterLines="0" w:after="0"/>
              <w:ind w:left="0" w:firstLineChars="0" w:firstLine="0"/>
              <w:rPr>
                <w:del w:id="1054" w:author="作成者"/>
                <w:rFonts w:ascii="ＭＳ Ｐゴシック" w:eastAsia="ＭＳ Ｐゴシック" w:hAnsi="ＭＳ Ｐゴシック" w:cs="ＭＳ Ｐゴシック"/>
                <w:color w:val="000000"/>
                <w:kern w:val="0"/>
                <w:sz w:val="16"/>
                <w:szCs w:val="16"/>
              </w:rPr>
            </w:pPr>
          </w:p>
        </w:tc>
        <w:tc>
          <w:tcPr>
            <w:tcW w:w="869" w:type="dxa"/>
            <w:tcBorders>
              <w:top w:val="nil"/>
              <w:left w:val="nil"/>
              <w:bottom w:val="single" w:sz="4" w:space="0" w:color="auto"/>
              <w:right w:val="single" w:sz="4" w:space="0" w:color="auto"/>
            </w:tcBorders>
          </w:tcPr>
          <w:p w14:paraId="3BF5BD12" w14:textId="77777777" w:rsidR="00B87BA4" w:rsidDel="00AF6EDB" w:rsidRDefault="00B87BA4">
            <w:pPr>
              <w:widowControl/>
              <w:spacing w:afterLines="0" w:after="0"/>
              <w:ind w:left="0" w:firstLineChars="0" w:firstLine="0"/>
              <w:rPr>
                <w:del w:id="1055" w:author="作成者"/>
                <w:rFonts w:ascii="ＭＳ Ｐゴシック" w:eastAsia="ＭＳ Ｐゴシック" w:hAnsi="ＭＳ Ｐゴシック" w:cs="ＭＳ Ｐゴシック"/>
                <w:color w:val="000000"/>
                <w:kern w:val="0"/>
                <w:sz w:val="16"/>
                <w:szCs w:val="16"/>
              </w:rPr>
            </w:pPr>
          </w:p>
        </w:tc>
        <w:tc>
          <w:tcPr>
            <w:tcW w:w="1134" w:type="dxa"/>
            <w:tcBorders>
              <w:top w:val="nil"/>
              <w:left w:val="single" w:sz="4" w:space="0" w:color="auto"/>
              <w:bottom w:val="single" w:sz="4" w:space="0" w:color="auto"/>
              <w:right w:val="single" w:sz="4" w:space="0" w:color="auto"/>
            </w:tcBorders>
            <w:noWrap/>
            <w:vAlign w:val="center"/>
          </w:tcPr>
          <w:p w14:paraId="5D631DC6" w14:textId="77777777" w:rsidR="00B87BA4" w:rsidDel="00AF6EDB" w:rsidRDefault="00B87BA4">
            <w:pPr>
              <w:widowControl/>
              <w:spacing w:afterLines="0" w:after="0"/>
              <w:ind w:left="0" w:firstLineChars="0" w:firstLine="0"/>
              <w:rPr>
                <w:del w:id="1056" w:author="作成者"/>
                <w:rFonts w:ascii="ＭＳ Ｐゴシック" w:eastAsia="ＭＳ Ｐゴシック" w:hAnsi="ＭＳ Ｐゴシック" w:cs="ＭＳ Ｐゴシック"/>
                <w:color w:val="000000"/>
                <w:kern w:val="0"/>
                <w:sz w:val="16"/>
                <w:szCs w:val="16"/>
              </w:rPr>
            </w:pPr>
            <w:del w:id="1057" w:author="作成者">
              <w:r w:rsidDel="00AF6EDB">
                <w:rPr>
                  <w:rFonts w:ascii="ＭＳ Ｐゴシック" w:eastAsia="ＭＳ Ｐゴシック" w:hAnsi="ＭＳ Ｐゴシック" w:cs="ＭＳ Ｐゴシック" w:hint="eastAsia"/>
                  <w:color w:val="000000"/>
                  <w:kern w:val="0"/>
                  <w:sz w:val="16"/>
                  <w:szCs w:val="16"/>
                </w:rPr>
                <w:delText xml:space="preserve">　</w:delText>
              </w:r>
            </w:del>
          </w:p>
        </w:tc>
        <w:tc>
          <w:tcPr>
            <w:tcW w:w="1521" w:type="dxa"/>
            <w:tcBorders>
              <w:top w:val="nil"/>
              <w:left w:val="nil"/>
              <w:bottom w:val="single" w:sz="4" w:space="0" w:color="auto"/>
              <w:right w:val="single" w:sz="8" w:space="0" w:color="auto"/>
            </w:tcBorders>
            <w:noWrap/>
            <w:vAlign w:val="center"/>
          </w:tcPr>
          <w:p w14:paraId="3E7A24A6" w14:textId="77777777" w:rsidR="00B87BA4" w:rsidDel="00AF6EDB" w:rsidRDefault="00B87BA4">
            <w:pPr>
              <w:widowControl/>
              <w:spacing w:afterLines="0" w:after="0"/>
              <w:ind w:left="0" w:firstLineChars="0" w:firstLine="0"/>
              <w:rPr>
                <w:del w:id="1058" w:author="作成者"/>
                <w:rFonts w:ascii="ＭＳ Ｐゴシック" w:eastAsia="ＭＳ Ｐゴシック" w:hAnsi="ＭＳ Ｐゴシック" w:cs="ＭＳ Ｐゴシック"/>
                <w:color w:val="000000"/>
                <w:kern w:val="0"/>
                <w:sz w:val="16"/>
                <w:szCs w:val="16"/>
              </w:rPr>
            </w:pPr>
            <w:del w:id="1059" w:author="作成者">
              <w:r w:rsidDel="00AF6EDB">
                <w:rPr>
                  <w:rFonts w:ascii="ＭＳ Ｐゴシック" w:eastAsia="ＭＳ Ｐゴシック" w:hAnsi="ＭＳ Ｐゴシック" w:cs="ＭＳ Ｐゴシック" w:hint="eastAsia"/>
                  <w:color w:val="000000"/>
                  <w:kern w:val="0"/>
                  <w:sz w:val="16"/>
                  <w:szCs w:val="16"/>
                </w:rPr>
                <w:delText xml:space="preserve">　</w:delText>
              </w:r>
            </w:del>
          </w:p>
        </w:tc>
      </w:tr>
      <w:tr w:rsidR="00B87BA4" w:rsidDel="00AF6EDB" w14:paraId="481740B8" w14:textId="77777777">
        <w:trPr>
          <w:trHeight w:val="1012"/>
          <w:jc w:val="center"/>
          <w:del w:id="1060" w:author="作成者"/>
        </w:trPr>
        <w:tc>
          <w:tcPr>
            <w:tcW w:w="1805" w:type="dxa"/>
            <w:tcBorders>
              <w:top w:val="nil"/>
              <w:left w:val="single" w:sz="8" w:space="0" w:color="auto"/>
              <w:bottom w:val="single" w:sz="8" w:space="0" w:color="auto"/>
              <w:right w:val="single" w:sz="4" w:space="0" w:color="auto"/>
            </w:tcBorders>
          </w:tcPr>
          <w:p w14:paraId="26DD5EA0" w14:textId="77777777" w:rsidR="00B87BA4" w:rsidDel="00AF6EDB" w:rsidRDefault="00B87BA4">
            <w:pPr>
              <w:widowControl/>
              <w:spacing w:afterLines="0" w:after="0"/>
              <w:ind w:left="0" w:firstLineChars="0" w:firstLine="0"/>
              <w:rPr>
                <w:del w:id="1061" w:author="作成者"/>
                <w:rFonts w:ascii="ＭＳ Ｐゴシック" w:eastAsia="ＭＳ Ｐゴシック" w:hAnsi="ＭＳ Ｐゴシック" w:cs="ＭＳ Ｐゴシック"/>
                <w:bCs/>
                <w:kern w:val="0"/>
                <w:sz w:val="16"/>
                <w:szCs w:val="16"/>
              </w:rPr>
            </w:pPr>
            <w:del w:id="1062" w:author="作成者">
              <w:r w:rsidDel="00AF6EDB">
                <w:rPr>
                  <w:rFonts w:ascii="ＭＳ Ｐゴシック" w:eastAsia="ＭＳ Ｐゴシック" w:hAnsi="ＭＳ Ｐゴシック" w:cs="ＭＳ Ｐゴシック" w:hint="eastAsia"/>
                  <w:bCs/>
                  <w:kern w:val="0"/>
                  <w:sz w:val="16"/>
                  <w:szCs w:val="16"/>
                </w:rPr>
                <w:delText>■Webアプリケーション開発</w:delText>
              </w:r>
              <w:r w:rsidDel="00AF6EDB">
                <w:rPr>
                  <w:rFonts w:ascii="ＭＳ Ｐゴシック" w:eastAsia="ＭＳ Ｐゴシック" w:hAnsi="ＭＳ Ｐゴシック" w:cs="ＭＳ Ｐゴシック" w:hint="eastAsia"/>
                  <w:kern w:val="0"/>
                  <w:sz w:val="16"/>
                  <w:szCs w:val="16"/>
                </w:rPr>
                <w:br/>
                <w:delText>導入したパッケージをカスタマイズする業者を選定する基準。</w:delText>
              </w:r>
            </w:del>
          </w:p>
        </w:tc>
        <w:tc>
          <w:tcPr>
            <w:tcW w:w="1843" w:type="dxa"/>
            <w:tcBorders>
              <w:top w:val="nil"/>
              <w:left w:val="nil"/>
              <w:bottom w:val="single" w:sz="8" w:space="0" w:color="auto"/>
              <w:right w:val="single" w:sz="4" w:space="0" w:color="auto"/>
            </w:tcBorders>
          </w:tcPr>
          <w:p w14:paraId="1583E8BC" w14:textId="77777777" w:rsidR="00B87BA4" w:rsidDel="00AF6EDB" w:rsidRDefault="00B87BA4">
            <w:pPr>
              <w:widowControl/>
              <w:spacing w:afterLines="0" w:after="0"/>
              <w:ind w:left="0" w:firstLineChars="0" w:firstLine="0"/>
              <w:rPr>
                <w:del w:id="1063" w:author="作成者"/>
                <w:rFonts w:ascii="ＭＳ Ｐゴシック" w:eastAsia="ＭＳ Ｐゴシック" w:hAnsi="ＭＳ Ｐゴシック" w:cs="ＭＳ Ｐゴシック"/>
                <w:kern w:val="0"/>
                <w:sz w:val="16"/>
                <w:szCs w:val="16"/>
              </w:rPr>
            </w:pPr>
            <w:del w:id="1064" w:author="作成者">
              <w:r w:rsidDel="00AF6EDB">
                <w:rPr>
                  <w:rFonts w:ascii="ＭＳ Ｐゴシック" w:eastAsia="ＭＳ Ｐゴシック" w:hAnsi="ＭＳ Ｐゴシック" w:cs="ＭＳ Ｐゴシック" w:hint="eastAsia"/>
                  <w:kern w:val="0"/>
                  <w:sz w:val="16"/>
                  <w:szCs w:val="16"/>
                </w:rPr>
                <w:delText>セキュリティに対する対策を考慮しない業者に開発を委託すると、多くのセキュリティホールを作り込まれてしまう可能性がある。</w:delText>
              </w:r>
            </w:del>
          </w:p>
        </w:tc>
        <w:tc>
          <w:tcPr>
            <w:tcW w:w="1807" w:type="dxa"/>
            <w:tcBorders>
              <w:top w:val="nil"/>
              <w:left w:val="nil"/>
              <w:bottom w:val="single" w:sz="8" w:space="0" w:color="auto"/>
              <w:right w:val="single" w:sz="4" w:space="0" w:color="auto"/>
            </w:tcBorders>
          </w:tcPr>
          <w:p w14:paraId="00842827" w14:textId="77777777" w:rsidR="00B87BA4" w:rsidDel="00AF6EDB" w:rsidRDefault="00B87BA4">
            <w:pPr>
              <w:widowControl/>
              <w:spacing w:afterLines="0" w:after="0"/>
              <w:ind w:left="0" w:firstLineChars="0" w:firstLine="0"/>
              <w:rPr>
                <w:del w:id="1065" w:author="作成者"/>
                <w:rFonts w:ascii="ＭＳ Ｐゴシック" w:eastAsia="ＭＳ Ｐゴシック" w:hAnsi="ＭＳ Ｐゴシック" w:cs="ＭＳ Ｐゴシック"/>
                <w:bCs/>
                <w:kern w:val="0"/>
                <w:sz w:val="16"/>
                <w:szCs w:val="16"/>
              </w:rPr>
            </w:pPr>
            <w:del w:id="1066" w:author="作成者">
              <w:r w:rsidDel="00AF6EDB">
                <w:rPr>
                  <w:rFonts w:ascii="ＭＳ Ｐゴシック" w:eastAsia="ＭＳ Ｐゴシック" w:hAnsi="ＭＳ Ｐゴシック" w:cs="ＭＳ Ｐゴシック" w:hint="eastAsia"/>
                  <w:bCs/>
                  <w:kern w:val="0"/>
                  <w:sz w:val="16"/>
                  <w:szCs w:val="16"/>
                </w:rPr>
                <w:delText>■何も決められていない</w:delText>
              </w:r>
              <w:r w:rsidDel="00AF6EDB">
                <w:rPr>
                  <w:rFonts w:ascii="ＭＳ Ｐゴシック" w:eastAsia="ＭＳ Ｐゴシック" w:hAnsi="ＭＳ Ｐゴシック" w:cs="ＭＳ Ｐゴシック" w:hint="eastAsia"/>
                  <w:kern w:val="0"/>
                  <w:sz w:val="16"/>
                  <w:szCs w:val="16"/>
                </w:rPr>
                <w:br/>
                <w:delText>セキュリティ対策基準なしに開発を行う。</w:delText>
              </w:r>
            </w:del>
          </w:p>
        </w:tc>
        <w:tc>
          <w:tcPr>
            <w:tcW w:w="1807" w:type="dxa"/>
            <w:tcBorders>
              <w:top w:val="single" w:sz="4" w:space="0" w:color="auto"/>
              <w:left w:val="nil"/>
              <w:bottom w:val="single" w:sz="8" w:space="0" w:color="auto"/>
              <w:right w:val="single" w:sz="4" w:space="0" w:color="auto"/>
            </w:tcBorders>
          </w:tcPr>
          <w:p w14:paraId="690507F4" w14:textId="77777777" w:rsidR="00B87BA4" w:rsidDel="00AF6EDB" w:rsidRDefault="00B87BA4">
            <w:pPr>
              <w:widowControl/>
              <w:spacing w:afterLines="0" w:after="0"/>
              <w:ind w:left="0" w:firstLineChars="0" w:firstLine="0"/>
              <w:rPr>
                <w:del w:id="1067" w:author="作成者"/>
                <w:rFonts w:ascii="ＭＳ Ｐゴシック" w:eastAsia="ＭＳ Ｐゴシック" w:hAnsi="ＭＳ Ｐゴシック" w:cs="ＭＳ Ｐゴシック"/>
                <w:bCs/>
                <w:kern w:val="0"/>
                <w:sz w:val="16"/>
                <w:szCs w:val="16"/>
              </w:rPr>
            </w:pPr>
            <w:del w:id="1068" w:author="作成者">
              <w:r w:rsidDel="00AF6EDB">
                <w:rPr>
                  <w:rFonts w:ascii="ＭＳ Ｐゴシック" w:eastAsia="ＭＳ Ｐゴシック" w:hAnsi="ＭＳ Ｐゴシック" w:cs="ＭＳ Ｐゴシック" w:hint="eastAsia"/>
                  <w:bCs/>
                  <w:kern w:val="0"/>
                  <w:sz w:val="16"/>
                  <w:szCs w:val="16"/>
                </w:rPr>
                <w:delText>■セキュリティテストの実施</w:delText>
              </w:r>
              <w:r w:rsidDel="00AF6EDB">
                <w:rPr>
                  <w:rFonts w:ascii="ＭＳ Ｐゴシック" w:eastAsia="ＭＳ Ｐゴシック" w:hAnsi="ＭＳ Ｐゴシック" w:cs="ＭＳ Ｐゴシック" w:hint="eastAsia"/>
                  <w:kern w:val="0"/>
                  <w:sz w:val="16"/>
                  <w:szCs w:val="16"/>
                </w:rPr>
                <w:br/>
                <w:delText>セキュリティに関するテストを実施する。</w:delText>
              </w:r>
            </w:del>
          </w:p>
        </w:tc>
        <w:tc>
          <w:tcPr>
            <w:tcW w:w="1807" w:type="dxa"/>
            <w:tcBorders>
              <w:top w:val="single" w:sz="4" w:space="0" w:color="auto"/>
              <w:left w:val="nil"/>
              <w:bottom w:val="single" w:sz="8" w:space="0" w:color="auto"/>
              <w:right w:val="single" w:sz="4" w:space="0" w:color="auto"/>
            </w:tcBorders>
            <w:shd w:val="clear" w:color="auto" w:fill="CCFFFF"/>
          </w:tcPr>
          <w:p w14:paraId="010F06CB" w14:textId="77777777" w:rsidR="00B87BA4" w:rsidDel="00AF6EDB" w:rsidRDefault="00B87BA4">
            <w:pPr>
              <w:widowControl/>
              <w:spacing w:afterLines="0" w:after="0"/>
              <w:ind w:left="0" w:firstLineChars="0" w:firstLine="0"/>
              <w:rPr>
                <w:del w:id="1069" w:author="作成者"/>
                <w:rFonts w:ascii="ＭＳ Ｐゴシック" w:eastAsia="ＭＳ Ｐゴシック" w:hAnsi="ＭＳ Ｐゴシック" w:cs="ＭＳ Ｐゴシック"/>
                <w:bCs/>
                <w:kern w:val="0"/>
                <w:sz w:val="16"/>
                <w:szCs w:val="16"/>
              </w:rPr>
            </w:pPr>
            <w:del w:id="1070" w:author="作成者">
              <w:r w:rsidDel="00AF6EDB">
                <w:rPr>
                  <w:rFonts w:ascii="ＭＳ Ｐゴシック" w:eastAsia="ＭＳ Ｐゴシック" w:hAnsi="ＭＳ Ｐゴシック" w:cs="ＭＳ Ｐゴシック" w:hint="eastAsia"/>
                  <w:bCs/>
                  <w:kern w:val="0"/>
                  <w:sz w:val="16"/>
                  <w:szCs w:val="16"/>
                </w:rPr>
                <w:delText>■開発ルールの規定</w:delText>
              </w:r>
              <w:r w:rsidDel="00AF6EDB">
                <w:rPr>
                  <w:rFonts w:ascii="ＭＳ Ｐゴシック" w:eastAsia="ＭＳ Ｐゴシック" w:hAnsi="ＭＳ Ｐゴシック" w:cs="ＭＳ Ｐゴシック" w:hint="eastAsia"/>
                  <w:kern w:val="0"/>
                  <w:sz w:val="16"/>
                  <w:szCs w:val="16"/>
                </w:rPr>
                <w:br/>
                <w:delText>開発標準、セッション管理など決められた規定に従って開発を行う。</w:delText>
              </w:r>
            </w:del>
          </w:p>
        </w:tc>
        <w:tc>
          <w:tcPr>
            <w:tcW w:w="1950" w:type="dxa"/>
            <w:tcBorders>
              <w:top w:val="nil"/>
              <w:left w:val="nil"/>
              <w:bottom w:val="single" w:sz="8" w:space="0" w:color="auto"/>
              <w:right w:val="single" w:sz="8" w:space="0" w:color="auto"/>
            </w:tcBorders>
          </w:tcPr>
          <w:p w14:paraId="38844EF2" w14:textId="77777777" w:rsidR="00B87BA4" w:rsidDel="00AF6EDB" w:rsidRDefault="00B87BA4">
            <w:pPr>
              <w:widowControl/>
              <w:spacing w:afterLines="0" w:after="0"/>
              <w:ind w:left="0" w:firstLineChars="0" w:firstLine="0"/>
              <w:rPr>
                <w:del w:id="1071" w:author="作成者"/>
                <w:rFonts w:ascii="ＭＳ Ｐゴシック" w:eastAsia="ＭＳ Ｐゴシック" w:hAnsi="ＭＳ Ｐゴシック" w:cs="ＭＳ Ｐゴシック"/>
                <w:bCs/>
                <w:kern w:val="0"/>
                <w:sz w:val="16"/>
                <w:szCs w:val="16"/>
              </w:rPr>
            </w:pPr>
            <w:del w:id="1072" w:author="作成者">
              <w:r w:rsidDel="00AF6EDB">
                <w:rPr>
                  <w:rFonts w:ascii="ＭＳ Ｐゴシック" w:eastAsia="ＭＳ Ｐゴシック" w:hAnsi="ＭＳ Ｐゴシック" w:cs="ＭＳ Ｐゴシック" w:hint="eastAsia"/>
                  <w:bCs/>
                  <w:kern w:val="0"/>
                  <w:sz w:val="16"/>
                  <w:szCs w:val="16"/>
                </w:rPr>
                <w:delText>■セキュリティ対策機能の使用と専門部門の品質管理</w:delText>
              </w:r>
              <w:r w:rsidDel="00AF6EDB">
                <w:rPr>
                  <w:rFonts w:ascii="ＭＳ Ｐゴシック" w:eastAsia="ＭＳ Ｐゴシック" w:hAnsi="ＭＳ Ｐゴシック" w:cs="ＭＳ Ｐゴシック" w:hint="eastAsia"/>
                  <w:kern w:val="0"/>
                  <w:sz w:val="16"/>
                  <w:szCs w:val="16"/>
                </w:rPr>
                <w:br/>
                <w:delText>実績あるセキュリティ対策機能を使用し開発する。専任者が品質管理を行う。</w:delText>
              </w:r>
            </w:del>
          </w:p>
        </w:tc>
        <w:tc>
          <w:tcPr>
            <w:tcW w:w="832" w:type="dxa"/>
            <w:tcBorders>
              <w:top w:val="nil"/>
              <w:left w:val="nil"/>
              <w:bottom w:val="single" w:sz="8" w:space="0" w:color="auto"/>
              <w:right w:val="single" w:sz="4" w:space="0" w:color="auto"/>
            </w:tcBorders>
          </w:tcPr>
          <w:p w14:paraId="46D57268" w14:textId="77777777" w:rsidR="00B87BA4" w:rsidDel="00AF6EDB" w:rsidRDefault="00B87BA4">
            <w:pPr>
              <w:widowControl/>
              <w:spacing w:afterLines="0" w:after="0"/>
              <w:ind w:left="0" w:firstLineChars="0" w:firstLine="0"/>
              <w:rPr>
                <w:del w:id="1073" w:author="作成者"/>
                <w:rFonts w:ascii="ＭＳ Ｐゴシック" w:eastAsia="ＭＳ Ｐゴシック" w:hAnsi="ＭＳ Ｐゴシック" w:cs="ＭＳ Ｐゴシック"/>
                <w:color w:val="000000"/>
                <w:kern w:val="0"/>
                <w:sz w:val="16"/>
                <w:szCs w:val="16"/>
              </w:rPr>
            </w:pPr>
          </w:p>
        </w:tc>
        <w:tc>
          <w:tcPr>
            <w:tcW w:w="869" w:type="dxa"/>
            <w:tcBorders>
              <w:top w:val="nil"/>
              <w:left w:val="nil"/>
              <w:bottom w:val="single" w:sz="8" w:space="0" w:color="auto"/>
              <w:right w:val="single" w:sz="4" w:space="0" w:color="auto"/>
            </w:tcBorders>
          </w:tcPr>
          <w:p w14:paraId="0592D295" w14:textId="77777777" w:rsidR="00B87BA4" w:rsidDel="00AF6EDB" w:rsidRDefault="00B87BA4">
            <w:pPr>
              <w:widowControl/>
              <w:spacing w:afterLines="0" w:after="0"/>
              <w:ind w:left="0" w:firstLineChars="0" w:firstLine="0"/>
              <w:rPr>
                <w:del w:id="1074" w:author="作成者"/>
                <w:rFonts w:ascii="ＭＳ Ｐゴシック" w:eastAsia="ＭＳ Ｐゴシック" w:hAnsi="ＭＳ Ｐゴシック" w:cs="ＭＳ Ｐゴシック"/>
                <w:color w:val="000000"/>
                <w:kern w:val="0"/>
                <w:sz w:val="16"/>
                <w:szCs w:val="16"/>
              </w:rPr>
            </w:pPr>
          </w:p>
        </w:tc>
        <w:tc>
          <w:tcPr>
            <w:tcW w:w="1134" w:type="dxa"/>
            <w:tcBorders>
              <w:top w:val="nil"/>
              <w:left w:val="single" w:sz="4" w:space="0" w:color="auto"/>
              <w:bottom w:val="single" w:sz="8" w:space="0" w:color="auto"/>
              <w:right w:val="single" w:sz="4" w:space="0" w:color="auto"/>
            </w:tcBorders>
            <w:noWrap/>
            <w:vAlign w:val="center"/>
          </w:tcPr>
          <w:p w14:paraId="6CA54696" w14:textId="77777777" w:rsidR="00B87BA4" w:rsidDel="00AF6EDB" w:rsidRDefault="00B87BA4">
            <w:pPr>
              <w:widowControl/>
              <w:spacing w:afterLines="0" w:after="0"/>
              <w:ind w:left="0" w:firstLineChars="0" w:firstLine="0"/>
              <w:rPr>
                <w:del w:id="1075" w:author="作成者"/>
                <w:rFonts w:ascii="ＭＳ Ｐゴシック" w:eastAsia="ＭＳ Ｐゴシック" w:hAnsi="ＭＳ Ｐゴシック" w:cs="ＭＳ Ｐゴシック"/>
                <w:color w:val="000000"/>
                <w:kern w:val="0"/>
                <w:sz w:val="16"/>
                <w:szCs w:val="16"/>
              </w:rPr>
            </w:pPr>
            <w:del w:id="1076" w:author="作成者">
              <w:r w:rsidDel="00AF6EDB">
                <w:rPr>
                  <w:rFonts w:ascii="ＭＳ Ｐゴシック" w:eastAsia="ＭＳ Ｐゴシック" w:hAnsi="ＭＳ Ｐゴシック" w:cs="ＭＳ Ｐゴシック" w:hint="eastAsia"/>
                  <w:color w:val="000000"/>
                  <w:kern w:val="0"/>
                  <w:sz w:val="16"/>
                  <w:szCs w:val="16"/>
                </w:rPr>
                <w:delText xml:space="preserve">　</w:delText>
              </w:r>
            </w:del>
          </w:p>
        </w:tc>
        <w:tc>
          <w:tcPr>
            <w:tcW w:w="1521" w:type="dxa"/>
            <w:tcBorders>
              <w:top w:val="nil"/>
              <w:left w:val="nil"/>
              <w:bottom w:val="single" w:sz="8" w:space="0" w:color="auto"/>
              <w:right w:val="single" w:sz="8" w:space="0" w:color="auto"/>
            </w:tcBorders>
            <w:noWrap/>
            <w:vAlign w:val="center"/>
          </w:tcPr>
          <w:p w14:paraId="1B91EBFE" w14:textId="77777777" w:rsidR="00B87BA4" w:rsidDel="00AF6EDB" w:rsidRDefault="00B87BA4">
            <w:pPr>
              <w:widowControl/>
              <w:spacing w:afterLines="0" w:after="0"/>
              <w:ind w:left="0" w:firstLineChars="0" w:firstLine="0"/>
              <w:rPr>
                <w:del w:id="1077" w:author="作成者"/>
                <w:rFonts w:ascii="ＭＳ Ｐゴシック" w:eastAsia="ＭＳ Ｐゴシック" w:hAnsi="ＭＳ Ｐゴシック" w:cs="ＭＳ Ｐゴシック"/>
                <w:color w:val="000000"/>
                <w:kern w:val="0"/>
                <w:sz w:val="16"/>
                <w:szCs w:val="16"/>
              </w:rPr>
            </w:pPr>
            <w:del w:id="1078" w:author="作成者">
              <w:r w:rsidDel="00AF6EDB">
                <w:rPr>
                  <w:rFonts w:ascii="ＭＳ Ｐゴシック" w:eastAsia="ＭＳ Ｐゴシック" w:hAnsi="ＭＳ Ｐゴシック" w:cs="ＭＳ Ｐゴシック" w:hint="eastAsia"/>
                  <w:color w:val="000000"/>
                  <w:kern w:val="0"/>
                  <w:sz w:val="16"/>
                  <w:szCs w:val="16"/>
                </w:rPr>
                <w:delText xml:space="preserve">　</w:delText>
              </w:r>
            </w:del>
          </w:p>
        </w:tc>
      </w:tr>
    </w:tbl>
    <w:p w14:paraId="3F1ABDB1" w14:textId="77777777" w:rsidR="00B87BA4" w:rsidDel="00AF6EDB" w:rsidRDefault="00B87BA4">
      <w:pPr>
        <w:pStyle w:val="4"/>
        <w:rPr>
          <w:del w:id="1079" w:author="作成者"/>
        </w:rPr>
        <w:sectPr w:rsidR="00B87BA4" w:rsidDel="00AF6EDB" w:rsidSect="00DB7154">
          <w:type w:val="continuous"/>
          <w:pgSz w:w="16839" w:h="11907" w:orient="landscape" w:code="9"/>
          <w:pgMar w:top="851" w:right="1529" w:bottom="993" w:left="1276" w:header="851" w:footer="992" w:gutter="0"/>
          <w:cols w:space="425"/>
          <w:titlePg/>
          <w:docGrid w:type="lines" w:linePitch="360"/>
        </w:sectPr>
      </w:pPr>
    </w:p>
    <w:p w14:paraId="7FEC09E3" w14:textId="77777777" w:rsidR="00AF6EDB" w:rsidRDefault="00AF6EDB">
      <w:pPr>
        <w:pStyle w:val="4"/>
        <w:rPr>
          <w:sz w:val="21"/>
        </w:rPr>
      </w:pPr>
      <w:bookmarkStart w:id="1080" w:name="_Toc174875972"/>
      <w:ins w:id="1081" w:author="作成者">
        <w:r w:rsidRPr="00E11DC3">
          <w:rPr>
            <w:rFonts w:hint="eastAsia"/>
            <w:sz w:val="21"/>
          </w:rPr>
          <w:t>9</w:t>
        </w:r>
      </w:ins>
      <w:del w:id="1082" w:author="作成者">
        <w:r w:rsidRPr="00E11DC3" w:rsidDel="00AF6EDB">
          <w:rPr>
            <w:rFonts w:hint="eastAsia"/>
            <w:sz w:val="21"/>
          </w:rPr>
          <w:delText>11</w:delText>
        </w:r>
      </w:del>
      <w:r w:rsidRPr="00E11DC3">
        <w:rPr>
          <w:rFonts w:hint="eastAsia"/>
          <w:sz w:val="21"/>
        </w:rPr>
        <w:t>.Sa</w:t>
      </w:r>
      <w:r>
        <w:rPr>
          <w:rFonts w:hint="eastAsia"/>
          <w:sz w:val="21"/>
        </w:rPr>
        <w:t>aS</w:t>
      </w:r>
      <w:r>
        <w:rPr>
          <w:rFonts w:hint="eastAsia"/>
          <w:sz w:val="21"/>
        </w:rPr>
        <w:t>向け</w:t>
      </w:r>
      <w:r>
        <w:rPr>
          <w:rFonts w:hint="eastAsia"/>
          <w:sz w:val="21"/>
        </w:rPr>
        <w:t>SLA</w:t>
      </w:r>
      <w:r>
        <w:rPr>
          <w:rFonts w:hint="eastAsia"/>
          <w:sz w:val="21"/>
        </w:rPr>
        <w:t>におけるサービスレベル項目のモデルケース</w:t>
      </w:r>
      <w:r>
        <w:rPr>
          <w:rFonts w:hint="eastAsia"/>
          <w:sz w:val="21"/>
        </w:rPr>
        <w:t xml:space="preserve"> </w:t>
      </w:r>
      <w:r w:rsidRPr="008606BD">
        <w:rPr>
          <w:sz w:val="16"/>
          <w:szCs w:val="16"/>
        </w:rPr>
        <w:t>http://warp.da.ndl.go.jp/info:ndljp/pid/281883/www.meti.go.jp/press/20080121004/20080121004.html</w:t>
      </w:r>
      <w:r>
        <w:rPr>
          <w:rFonts w:hint="eastAsia"/>
          <w:sz w:val="21"/>
        </w:rPr>
        <w:t>参照。</w:t>
      </w:r>
    </w:p>
    <w:p w14:paraId="1D443A76" w14:textId="77777777" w:rsidR="00AF6EDB" w:rsidRDefault="00AF6EDB">
      <w:pPr>
        <w:pStyle w:val="a7"/>
        <w:numPr>
          <w:ilvl w:val="1"/>
          <w:numId w:val="11"/>
        </w:numPr>
        <w:tabs>
          <w:tab w:val="clear" w:pos="1470"/>
          <w:tab w:val="clear" w:pos="4252"/>
          <w:tab w:val="clear" w:pos="8504"/>
          <w:tab w:val="num" w:pos="540"/>
        </w:tabs>
        <w:snapToGrid/>
        <w:spacing w:afterLines="0" w:after="0" w:line="240" w:lineRule="exact"/>
        <w:ind w:left="538" w:firstLineChars="0" w:hanging="357"/>
        <w:jc w:val="both"/>
      </w:pPr>
      <w:r>
        <w:rPr>
          <w:rFonts w:hint="eastAsia"/>
        </w:rPr>
        <w:t>本モデルケースでは、基幹系業務の場合と販売管理やグループウェアなどそれ以外の業務の場合に分けて、サービスレベル設定例を示している。</w:t>
      </w:r>
    </w:p>
    <w:p w14:paraId="5D83710B" w14:textId="77777777" w:rsidR="00AF6EDB" w:rsidRDefault="00AF6EDB">
      <w:pPr>
        <w:pStyle w:val="a7"/>
        <w:numPr>
          <w:ilvl w:val="1"/>
          <w:numId w:val="11"/>
        </w:numPr>
        <w:tabs>
          <w:tab w:val="clear" w:pos="1470"/>
          <w:tab w:val="clear" w:pos="4252"/>
          <w:tab w:val="clear" w:pos="8504"/>
          <w:tab w:val="num" w:pos="540"/>
        </w:tabs>
        <w:snapToGrid/>
        <w:spacing w:afterLines="0" w:after="0" w:line="240" w:lineRule="exact"/>
        <w:ind w:left="538" w:firstLineChars="0" w:hanging="357"/>
        <w:jc w:val="both"/>
      </w:pPr>
      <w:r>
        <w:rPr>
          <w:rFonts w:hint="eastAsia"/>
        </w:rPr>
        <w:t>実際の設定値は、以下の設定例を参考として、業務内容など個々の状況に応じて決定されるべきものである点に留意されたい。</w:t>
      </w:r>
    </w:p>
    <w:p w14:paraId="1694AB55" w14:textId="77777777" w:rsidR="00B87BA4" w:rsidRDefault="00AF6EDB">
      <w:pPr>
        <w:pStyle w:val="a7"/>
        <w:tabs>
          <w:tab w:val="clear" w:pos="4252"/>
          <w:tab w:val="clear" w:pos="8504"/>
        </w:tabs>
        <w:snapToGrid/>
        <w:spacing w:beforeLines="50" w:before="180" w:afterLines="0" w:after="0"/>
        <w:ind w:firstLine="200"/>
        <w:rPr>
          <w:sz w:val="20"/>
        </w:rPr>
      </w:pPr>
      <w:r>
        <w:rPr>
          <w:rFonts w:hint="eastAsia"/>
          <w:sz w:val="20"/>
        </w:rPr>
        <w:t>◆アプリケーション運用</w:t>
      </w:r>
      <w:bookmarkEnd w:id="1080"/>
    </w:p>
    <w:tbl>
      <w:tblPr>
        <w:tblW w:w="15168"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
        <w:gridCol w:w="2409"/>
        <w:gridCol w:w="3544"/>
        <w:gridCol w:w="1276"/>
        <w:gridCol w:w="2835"/>
        <w:gridCol w:w="4252"/>
      </w:tblGrid>
      <w:tr w:rsidR="00B87BA4" w14:paraId="1284908A" w14:textId="77777777">
        <w:trPr>
          <w:tblHeader/>
        </w:trPr>
        <w:tc>
          <w:tcPr>
            <w:tcW w:w="852" w:type="dxa"/>
            <w:shd w:val="clear" w:color="auto" w:fill="C0C0C0"/>
            <w:vAlign w:val="center"/>
          </w:tcPr>
          <w:p w14:paraId="607DAAC7" w14:textId="77777777" w:rsidR="00B87BA4" w:rsidRDefault="00B87BA4">
            <w:pPr>
              <w:spacing w:afterLines="0" w:after="0"/>
              <w:ind w:left="0" w:firstLineChars="0" w:firstLine="0"/>
              <w:jc w:val="center"/>
              <w:rPr>
                <w:b/>
                <w:sz w:val="18"/>
              </w:rPr>
            </w:pPr>
            <w:r>
              <w:rPr>
                <w:rFonts w:hint="eastAsia"/>
                <w:b/>
                <w:sz w:val="18"/>
              </w:rPr>
              <w:t>種別</w:t>
            </w:r>
          </w:p>
        </w:tc>
        <w:tc>
          <w:tcPr>
            <w:tcW w:w="2409" w:type="dxa"/>
            <w:shd w:val="clear" w:color="auto" w:fill="C0C0C0"/>
            <w:vAlign w:val="center"/>
          </w:tcPr>
          <w:p w14:paraId="500D7866" w14:textId="77777777" w:rsidR="00B87BA4" w:rsidRDefault="00B87BA4">
            <w:pPr>
              <w:spacing w:afterLines="0" w:after="0"/>
              <w:ind w:left="0" w:firstLineChars="0" w:firstLine="0"/>
              <w:jc w:val="center"/>
              <w:rPr>
                <w:b/>
                <w:sz w:val="18"/>
              </w:rPr>
            </w:pPr>
            <w:r>
              <w:rPr>
                <w:rFonts w:hint="eastAsia"/>
                <w:b/>
                <w:sz w:val="18"/>
              </w:rPr>
              <w:t>サービスレベル項目例</w:t>
            </w:r>
          </w:p>
        </w:tc>
        <w:tc>
          <w:tcPr>
            <w:tcW w:w="3544" w:type="dxa"/>
            <w:shd w:val="clear" w:color="auto" w:fill="C0C0C0"/>
            <w:vAlign w:val="center"/>
          </w:tcPr>
          <w:p w14:paraId="2FD0AE4F" w14:textId="77777777" w:rsidR="00B87BA4" w:rsidRDefault="00B87BA4">
            <w:pPr>
              <w:spacing w:afterLines="0" w:after="0"/>
              <w:ind w:left="0" w:firstLineChars="0" w:firstLine="0"/>
              <w:jc w:val="center"/>
              <w:rPr>
                <w:b/>
                <w:sz w:val="18"/>
              </w:rPr>
            </w:pPr>
            <w:r>
              <w:rPr>
                <w:rFonts w:hint="eastAsia"/>
                <w:b/>
                <w:sz w:val="18"/>
              </w:rPr>
              <w:t>規定内容</w:t>
            </w:r>
          </w:p>
        </w:tc>
        <w:tc>
          <w:tcPr>
            <w:tcW w:w="1276" w:type="dxa"/>
            <w:shd w:val="clear" w:color="auto" w:fill="C0C0C0"/>
            <w:vAlign w:val="center"/>
          </w:tcPr>
          <w:p w14:paraId="73BBCA96" w14:textId="77777777" w:rsidR="00B87BA4" w:rsidRDefault="00B87BA4">
            <w:pPr>
              <w:spacing w:afterLines="0" w:after="0"/>
              <w:ind w:left="0" w:firstLineChars="0" w:firstLine="0"/>
              <w:jc w:val="center"/>
              <w:rPr>
                <w:b/>
                <w:sz w:val="18"/>
              </w:rPr>
            </w:pPr>
            <w:r>
              <w:rPr>
                <w:rFonts w:hint="eastAsia"/>
                <w:b/>
                <w:sz w:val="18"/>
              </w:rPr>
              <w:t>測定単位</w:t>
            </w:r>
          </w:p>
        </w:tc>
        <w:tc>
          <w:tcPr>
            <w:tcW w:w="2835" w:type="dxa"/>
            <w:shd w:val="clear" w:color="auto" w:fill="C0C0C0"/>
            <w:vAlign w:val="center"/>
          </w:tcPr>
          <w:p w14:paraId="0657DE0C" w14:textId="77777777" w:rsidR="00B87BA4" w:rsidRDefault="00B87BA4">
            <w:pPr>
              <w:spacing w:afterLines="0" w:after="0"/>
              <w:ind w:left="0" w:firstLineChars="0" w:firstLine="0"/>
              <w:jc w:val="center"/>
              <w:rPr>
                <w:b/>
                <w:sz w:val="18"/>
              </w:rPr>
            </w:pPr>
            <w:r>
              <w:rPr>
                <w:rFonts w:hint="eastAsia"/>
                <w:b/>
                <w:sz w:val="18"/>
              </w:rPr>
              <w:t>設定例</w:t>
            </w:r>
          </w:p>
        </w:tc>
        <w:tc>
          <w:tcPr>
            <w:tcW w:w="4252" w:type="dxa"/>
            <w:shd w:val="clear" w:color="auto" w:fill="C0C0C0"/>
            <w:vAlign w:val="center"/>
          </w:tcPr>
          <w:p w14:paraId="73EE2815" w14:textId="77777777" w:rsidR="00B87BA4" w:rsidRDefault="00B87BA4">
            <w:pPr>
              <w:spacing w:afterLines="0" w:after="0"/>
              <w:ind w:left="0" w:firstLineChars="0" w:firstLine="0"/>
              <w:jc w:val="center"/>
              <w:rPr>
                <w:b/>
                <w:sz w:val="18"/>
              </w:rPr>
            </w:pPr>
            <w:r>
              <w:rPr>
                <w:rFonts w:hint="eastAsia"/>
                <w:b/>
                <w:sz w:val="18"/>
              </w:rPr>
              <w:t>備考</w:t>
            </w:r>
          </w:p>
        </w:tc>
      </w:tr>
      <w:tr w:rsidR="00B87BA4" w14:paraId="7D341AB5" w14:textId="77777777">
        <w:trPr>
          <w:cantSplit/>
          <w:trHeight w:val="804"/>
        </w:trPr>
        <w:tc>
          <w:tcPr>
            <w:tcW w:w="852" w:type="dxa"/>
            <w:vMerge w:val="restart"/>
            <w:vAlign w:val="center"/>
          </w:tcPr>
          <w:p w14:paraId="02A9A89F" w14:textId="77777777" w:rsidR="00B87BA4" w:rsidRDefault="00B87BA4">
            <w:pPr>
              <w:spacing w:afterLines="0" w:after="0"/>
              <w:ind w:left="0" w:firstLineChars="0" w:firstLine="0"/>
              <w:rPr>
                <w:sz w:val="18"/>
                <w:szCs w:val="18"/>
              </w:rPr>
            </w:pPr>
            <w:r>
              <w:rPr>
                <w:rFonts w:hint="eastAsia"/>
                <w:sz w:val="18"/>
                <w:szCs w:val="18"/>
              </w:rPr>
              <w:t>可用性</w:t>
            </w:r>
          </w:p>
        </w:tc>
        <w:tc>
          <w:tcPr>
            <w:tcW w:w="2409" w:type="dxa"/>
            <w:vAlign w:val="center"/>
          </w:tcPr>
          <w:p w14:paraId="41B68EDD" w14:textId="77777777" w:rsidR="00B87BA4" w:rsidRDefault="00B87BA4">
            <w:pPr>
              <w:spacing w:afterLines="0" w:after="0"/>
              <w:ind w:left="0" w:firstLineChars="0" w:firstLine="0"/>
              <w:rPr>
                <w:sz w:val="18"/>
                <w:szCs w:val="18"/>
              </w:rPr>
            </w:pPr>
            <w:r>
              <w:rPr>
                <w:rFonts w:hint="eastAsia"/>
                <w:sz w:val="18"/>
                <w:szCs w:val="18"/>
              </w:rPr>
              <w:t>サービス時間</w:t>
            </w:r>
          </w:p>
        </w:tc>
        <w:tc>
          <w:tcPr>
            <w:tcW w:w="3544" w:type="dxa"/>
            <w:vAlign w:val="center"/>
          </w:tcPr>
          <w:p w14:paraId="1393897C" w14:textId="77777777" w:rsidR="00B87BA4" w:rsidRDefault="00B87BA4">
            <w:pPr>
              <w:spacing w:afterLines="0" w:after="0"/>
              <w:ind w:left="0" w:firstLineChars="0" w:firstLine="0"/>
              <w:rPr>
                <w:sz w:val="18"/>
                <w:szCs w:val="18"/>
              </w:rPr>
            </w:pPr>
            <w:r>
              <w:rPr>
                <w:rFonts w:hint="eastAsia"/>
                <w:sz w:val="18"/>
                <w:szCs w:val="18"/>
              </w:rPr>
              <w:t>サービスを提供する時間帯（設備やネットワーク等の点検／保守のための計画停止時間の記述を含む）</w:t>
            </w:r>
          </w:p>
        </w:tc>
        <w:tc>
          <w:tcPr>
            <w:tcW w:w="1276" w:type="dxa"/>
            <w:vAlign w:val="center"/>
          </w:tcPr>
          <w:p w14:paraId="1E0E1252" w14:textId="77777777" w:rsidR="00B87BA4" w:rsidRDefault="00B87BA4">
            <w:pPr>
              <w:spacing w:afterLines="0" w:after="0"/>
              <w:ind w:left="0" w:firstLineChars="0" w:firstLine="0"/>
              <w:rPr>
                <w:sz w:val="18"/>
                <w:szCs w:val="18"/>
              </w:rPr>
            </w:pPr>
            <w:r>
              <w:rPr>
                <w:rFonts w:hint="eastAsia"/>
                <w:sz w:val="18"/>
                <w:szCs w:val="18"/>
              </w:rPr>
              <w:t>時間帯</w:t>
            </w:r>
          </w:p>
        </w:tc>
        <w:tc>
          <w:tcPr>
            <w:tcW w:w="2835" w:type="dxa"/>
            <w:vAlign w:val="center"/>
          </w:tcPr>
          <w:p w14:paraId="1CE19714" w14:textId="77777777" w:rsidR="00B87BA4" w:rsidRDefault="00B87BA4">
            <w:pPr>
              <w:spacing w:afterLines="0" w:after="0"/>
              <w:ind w:left="0" w:firstLineChars="0" w:firstLine="0"/>
              <w:rPr>
                <w:sz w:val="18"/>
                <w:szCs w:val="18"/>
              </w:rPr>
            </w:pPr>
            <w:r>
              <w:rPr>
                <w:rFonts w:hint="eastAsia"/>
                <w:sz w:val="18"/>
                <w:szCs w:val="18"/>
              </w:rPr>
              <w:t>24</w:t>
            </w:r>
            <w:r>
              <w:rPr>
                <w:rFonts w:hint="eastAsia"/>
                <w:sz w:val="18"/>
                <w:szCs w:val="18"/>
              </w:rPr>
              <w:t>時間</w:t>
            </w:r>
            <w:r>
              <w:rPr>
                <w:rFonts w:hint="eastAsia"/>
                <w:sz w:val="18"/>
                <w:szCs w:val="18"/>
              </w:rPr>
              <w:t>365</w:t>
            </w:r>
            <w:r>
              <w:rPr>
                <w:rFonts w:hint="eastAsia"/>
                <w:sz w:val="18"/>
                <w:szCs w:val="18"/>
              </w:rPr>
              <w:t>日</w:t>
            </w:r>
          </w:p>
          <w:p w14:paraId="156D9217" w14:textId="77777777" w:rsidR="00B87BA4" w:rsidRDefault="00B87BA4">
            <w:pPr>
              <w:spacing w:afterLines="0" w:after="0"/>
              <w:ind w:left="0" w:firstLineChars="0" w:firstLine="0"/>
              <w:rPr>
                <w:sz w:val="18"/>
                <w:szCs w:val="18"/>
              </w:rPr>
            </w:pPr>
            <w:r>
              <w:rPr>
                <w:rFonts w:hint="eastAsia"/>
                <w:sz w:val="18"/>
                <w:szCs w:val="18"/>
              </w:rPr>
              <w:t>（計画停止／定期保守を除く）</w:t>
            </w:r>
          </w:p>
        </w:tc>
        <w:tc>
          <w:tcPr>
            <w:tcW w:w="4252" w:type="dxa"/>
            <w:vAlign w:val="center"/>
          </w:tcPr>
          <w:p w14:paraId="278A3C32" w14:textId="77777777" w:rsidR="00B87BA4" w:rsidRDefault="00B87BA4">
            <w:pPr>
              <w:spacing w:afterLines="0" w:after="0"/>
              <w:ind w:left="0" w:firstLineChars="0" w:firstLine="0"/>
              <w:rPr>
                <w:sz w:val="18"/>
                <w:szCs w:val="18"/>
              </w:rPr>
            </w:pPr>
            <w:r>
              <w:rPr>
                <w:rFonts w:hint="eastAsia"/>
                <w:sz w:val="18"/>
                <w:szCs w:val="18"/>
              </w:rPr>
              <w:t>計画停止時間は提供者が個々に設定。</w:t>
            </w:r>
          </w:p>
        </w:tc>
      </w:tr>
      <w:tr w:rsidR="00B87BA4" w14:paraId="043BAE07" w14:textId="77777777">
        <w:trPr>
          <w:cantSplit/>
        </w:trPr>
        <w:tc>
          <w:tcPr>
            <w:tcW w:w="852" w:type="dxa"/>
            <w:vMerge/>
            <w:vAlign w:val="center"/>
          </w:tcPr>
          <w:p w14:paraId="52F19C12" w14:textId="77777777" w:rsidR="00B87BA4" w:rsidRDefault="00B87BA4">
            <w:pPr>
              <w:spacing w:afterLines="0" w:after="0"/>
              <w:ind w:left="0" w:firstLineChars="0" w:firstLine="0"/>
              <w:rPr>
                <w:sz w:val="18"/>
                <w:szCs w:val="18"/>
              </w:rPr>
            </w:pPr>
          </w:p>
        </w:tc>
        <w:tc>
          <w:tcPr>
            <w:tcW w:w="2409" w:type="dxa"/>
            <w:vAlign w:val="center"/>
          </w:tcPr>
          <w:p w14:paraId="19FD4438" w14:textId="77777777" w:rsidR="00B87BA4" w:rsidRDefault="00B87BA4">
            <w:pPr>
              <w:spacing w:afterLines="0" w:after="0"/>
              <w:ind w:left="0" w:firstLineChars="0" w:firstLine="0"/>
              <w:rPr>
                <w:sz w:val="18"/>
                <w:szCs w:val="18"/>
              </w:rPr>
            </w:pPr>
            <w:r>
              <w:rPr>
                <w:rFonts w:hint="eastAsia"/>
                <w:sz w:val="18"/>
                <w:szCs w:val="18"/>
              </w:rPr>
              <w:t>計画停止予定通知</w:t>
            </w:r>
          </w:p>
        </w:tc>
        <w:tc>
          <w:tcPr>
            <w:tcW w:w="3544" w:type="dxa"/>
            <w:vAlign w:val="center"/>
          </w:tcPr>
          <w:p w14:paraId="242EDE7B" w14:textId="77777777" w:rsidR="00B87BA4" w:rsidRDefault="00B87BA4">
            <w:pPr>
              <w:spacing w:afterLines="0" w:after="0"/>
              <w:ind w:left="0" w:firstLineChars="0" w:firstLine="0"/>
              <w:rPr>
                <w:sz w:val="18"/>
                <w:szCs w:val="18"/>
              </w:rPr>
            </w:pPr>
            <w:r>
              <w:rPr>
                <w:rFonts w:hint="eastAsia"/>
                <w:sz w:val="18"/>
                <w:szCs w:val="18"/>
              </w:rPr>
              <w:t>定期的な保守停止に関する事前連絡確認（事前通知のタイミング／方法の記述を含む）</w:t>
            </w:r>
          </w:p>
        </w:tc>
        <w:tc>
          <w:tcPr>
            <w:tcW w:w="1276" w:type="dxa"/>
            <w:vAlign w:val="center"/>
          </w:tcPr>
          <w:p w14:paraId="3519C8C2" w14:textId="77777777" w:rsidR="00B87BA4" w:rsidRDefault="00B87BA4">
            <w:pPr>
              <w:spacing w:afterLines="0" w:after="0"/>
              <w:ind w:left="0" w:firstLineChars="0" w:firstLine="0"/>
              <w:rPr>
                <w:sz w:val="18"/>
                <w:szCs w:val="18"/>
              </w:rPr>
            </w:pPr>
            <w:r>
              <w:rPr>
                <w:rFonts w:hint="eastAsia"/>
                <w:sz w:val="18"/>
                <w:szCs w:val="18"/>
              </w:rPr>
              <w:t>有無</w:t>
            </w:r>
          </w:p>
        </w:tc>
        <w:tc>
          <w:tcPr>
            <w:tcW w:w="2835" w:type="dxa"/>
            <w:vAlign w:val="center"/>
          </w:tcPr>
          <w:p w14:paraId="39379D88" w14:textId="77777777" w:rsidR="00B87BA4" w:rsidRDefault="00B87BA4">
            <w:pPr>
              <w:spacing w:afterLines="0" w:after="0"/>
              <w:ind w:left="0" w:firstLineChars="0" w:firstLine="0"/>
              <w:rPr>
                <w:sz w:val="18"/>
                <w:szCs w:val="18"/>
              </w:rPr>
            </w:pPr>
            <w:r>
              <w:rPr>
                <w:rFonts w:hint="eastAsia"/>
                <w:sz w:val="18"/>
                <w:szCs w:val="18"/>
              </w:rPr>
              <w:t>30</w:t>
            </w:r>
            <w:r>
              <w:rPr>
                <w:rFonts w:hint="eastAsia"/>
                <w:sz w:val="18"/>
                <w:szCs w:val="18"/>
              </w:rPr>
              <w:t>日前にメール／ホームページで通知</w:t>
            </w:r>
          </w:p>
        </w:tc>
        <w:tc>
          <w:tcPr>
            <w:tcW w:w="4252" w:type="dxa"/>
            <w:vAlign w:val="center"/>
          </w:tcPr>
          <w:p w14:paraId="25A34931" w14:textId="77777777" w:rsidR="00B87BA4" w:rsidRDefault="00B87BA4">
            <w:pPr>
              <w:spacing w:afterLines="0" w:after="0"/>
              <w:ind w:left="0" w:firstLineChars="0" w:firstLine="0"/>
              <w:rPr>
                <w:sz w:val="18"/>
                <w:szCs w:val="18"/>
              </w:rPr>
            </w:pPr>
          </w:p>
        </w:tc>
      </w:tr>
      <w:tr w:rsidR="00B87BA4" w14:paraId="1E131210" w14:textId="77777777">
        <w:trPr>
          <w:cantSplit/>
        </w:trPr>
        <w:tc>
          <w:tcPr>
            <w:tcW w:w="852" w:type="dxa"/>
            <w:vMerge/>
            <w:vAlign w:val="center"/>
          </w:tcPr>
          <w:p w14:paraId="008FF220" w14:textId="77777777" w:rsidR="00B87BA4" w:rsidRDefault="00B87BA4">
            <w:pPr>
              <w:spacing w:afterLines="0" w:after="0"/>
              <w:ind w:left="0" w:firstLineChars="0" w:firstLine="0"/>
              <w:rPr>
                <w:sz w:val="18"/>
                <w:szCs w:val="18"/>
              </w:rPr>
            </w:pPr>
          </w:p>
        </w:tc>
        <w:tc>
          <w:tcPr>
            <w:tcW w:w="2409" w:type="dxa"/>
            <w:vAlign w:val="center"/>
          </w:tcPr>
          <w:p w14:paraId="2D487637" w14:textId="77777777" w:rsidR="00B87BA4" w:rsidRDefault="00B87BA4">
            <w:pPr>
              <w:spacing w:afterLines="0" w:after="0"/>
              <w:ind w:left="0" w:firstLineChars="0" w:firstLine="0"/>
              <w:rPr>
                <w:sz w:val="18"/>
                <w:szCs w:val="18"/>
              </w:rPr>
            </w:pPr>
            <w:r>
              <w:rPr>
                <w:rFonts w:hint="eastAsia"/>
                <w:sz w:val="18"/>
                <w:szCs w:val="18"/>
              </w:rPr>
              <w:t>サービス稼働率</w:t>
            </w:r>
          </w:p>
        </w:tc>
        <w:tc>
          <w:tcPr>
            <w:tcW w:w="3544" w:type="dxa"/>
            <w:vAlign w:val="center"/>
          </w:tcPr>
          <w:p w14:paraId="4FEBE57C" w14:textId="77777777" w:rsidR="00B87BA4" w:rsidRDefault="00B87BA4">
            <w:pPr>
              <w:spacing w:afterLines="0" w:after="0"/>
              <w:ind w:left="0" w:firstLineChars="0" w:firstLine="0"/>
              <w:rPr>
                <w:sz w:val="18"/>
                <w:szCs w:val="18"/>
              </w:rPr>
            </w:pPr>
            <w:r>
              <w:rPr>
                <w:rFonts w:hint="eastAsia"/>
                <w:sz w:val="18"/>
                <w:szCs w:val="18"/>
              </w:rPr>
              <w:t>サービスを利用できる確率（（計画サービス時間－停止時間）÷計画サービス時間）</w:t>
            </w:r>
          </w:p>
        </w:tc>
        <w:tc>
          <w:tcPr>
            <w:tcW w:w="1276" w:type="dxa"/>
            <w:vAlign w:val="center"/>
          </w:tcPr>
          <w:p w14:paraId="27CFB2A8" w14:textId="77777777" w:rsidR="00B87BA4" w:rsidRDefault="00B87BA4">
            <w:pPr>
              <w:spacing w:afterLines="0" w:after="0"/>
              <w:ind w:left="0" w:firstLineChars="0" w:firstLine="0"/>
              <w:rPr>
                <w:sz w:val="18"/>
                <w:szCs w:val="18"/>
              </w:rPr>
            </w:pPr>
            <w:r>
              <w:rPr>
                <w:rFonts w:hint="eastAsia"/>
                <w:sz w:val="18"/>
                <w:szCs w:val="18"/>
              </w:rPr>
              <w:t>稼働率</w:t>
            </w:r>
            <w:r>
              <w:rPr>
                <w:sz w:val="18"/>
                <w:szCs w:val="18"/>
              </w:rPr>
              <w:br/>
            </w:r>
            <w:r>
              <w:rPr>
                <w:rFonts w:hint="eastAsia"/>
                <w:sz w:val="18"/>
                <w:szCs w:val="18"/>
              </w:rPr>
              <w:t>（</w:t>
            </w:r>
            <w:r>
              <w:rPr>
                <w:rFonts w:hint="eastAsia"/>
                <w:sz w:val="18"/>
                <w:szCs w:val="18"/>
              </w:rPr>
              <w:t>%</w:t>
            </w:r>
            <w:r>
              <w:rPr>
                <w:rFonts w:hint="eastAsia"/>
                <w:sz w:val="18"/>
                <w:szCs w:val="18"/>
              </w:rPr>
              <w:t>）</w:t>
            </w:r>
          </w:p>
        </w:tc>
        <w:tc>
          <w:tcPr>
            <w:tcW w:w="2835" w:type="dxa"/>
            <w:vAlign w:val="center"/>
          </w:tcPr>
          <w:p w14:paraId="6605A8C7" w14:textId="77777777" w:rsidR="00B87BA4" w:rsidRDefault="00B87BA4">
            <w:pPr>
              <w:spacing w:afterLines="0" w:after="0"/>
              <w:ind w:left="0" w:firstLineChars="0" w:firstLine="0"/>
              <w:rPr>
                <w:sz w:val="18"/>
                <w:szCs w:val="18"/>
              </w:rPr>
            </w:pPr>
            <w:r>
              <w:rPr>
                <w:rFonts w:hint="eastAsia"/>
                <w:sz w:val="18"/>
                <w:szCs w:val="18"/>
              </w:rPr>
              <w:t>99.9%</w:t>
            </w:r>
            <w:r>
              <w:rPr>
                <w:rFonts w:hint="eastAsia"/>
                <w:sz w:val="18"/>
                <w:szCs w:val="18"/>
              </w:rPr>
              <w:t>以上（基幹業務）</w:t>
            </w:r>
          </w:p>
          <w:p w14:paraId="0228BAA8" w14:textId="77777777" w:rsidR="00B87BA4" w:rsidRDefault="00B87BA4">
            <w:pPr>
              <w:spacing w:afterLines="0" w:after="0"/>
              <w:ind w:left="0" w:firstLineChars="0" w:firstLine="0"/>
              <w:rPr>
                <w:sz w:val="18"/>
                <w:szCs w:val="18"/>
              </w:rPr>
            </w:pPr>
            <w:r>
              <w:rPr>
                <w:rFonts w:hint="eastAsia"/>
                <w:sz w:val="18"/>
                <w:szCs w:val="18"/>
              </w:rPr>
              <w:t>99%</w:t>
            </w:r>
            <w:r>
              <w:rPr>
                <w:rFonts w:hint="eastAsia"/>
                <w:sz w:val="18"/>
                <w:szCs w:val="18"/>
              </w:rPr>
              <w:t>以上（上記以外）</w:t>
            </w:r>
          </w:p>
        </w:tc>
        <w:tc>
          <w:tcPr>
            <w:tcW w:w="4252" w:type="dxa"/>
            <w:vAlign w:val="center"/>
          </w:tcPr>
          <w:p w14:paraId="6F8D62C5" w14:textId="77777777" w:rsidR="00B87BA4" w:rsidRDefault="00B87BA4">
            <w:pPr>
              <w:spacing w:afterLines="0" w:after="0"/>
              <w:ind w:left="0" w:firstLineChars="0" w:firstLine="0"/>
              <w:rPr>
                <w:sz w:val="18"/>
                <w:szCs w:val="18"/>
              </w:rPr>
            </w:pPr>
            <w:r>
              <w:rPr>
                <w:rFonts w:hint="eastAsia"/>
                <w:sz w:val="18"/>
                <w:szCs w:val="18"/>
              </w:rPr>
              <w:t>対象業務の重大性を考慮しつつサービス内容／特性／品質に応じて個々に検討。</w:t>
            </w:r>
          </w:p>
        </w:tc>
      </w:tr>
      <w:tr w:rsidR="00B87BA4" w14:paraId="1E68A5E8" w14:textId="77777777">
        <w:trPr>
          <w:cantSplit/>
          <w:trHeight w:val="1076"/>
        </w:trPr>
        <w:tc>
          <w:tcPr>
            <w:tcW w:w="852" w:type="dxa"/>
            <w:vMerge/>
            <w:vAlign w:val="center"/>
          </w:tcPr>
          <w:p w14:paraId="5CA8A8D5" w14:textId="77777777" w:rsidR="00B87BA4" w:rsidRDefault="00B87BA4">
            <w:pPr>
              <w:spacing w:afterLines="0" w:after="0"/>
              <w:ind w:left="0" w:firstLineChars="0" w:firstLine="0"/>
              <w:rPr>
                <w:sz w:val="18"/>
                <w:szCs w:val="18"/>
              </w:rPr>
            </w:pPr>
          </w:p>
        </w:tc>
        <w:tc>
          <w:tcPr>
            <w:tcW w:w="2409" w:type="dxa"/>
            <w:vAlign w:val="center"/>
          </w:tcPr>
          <w:p w14:paraId="4D61D5FC" w14:textId="77777777" w:rsidR="00B87BA4" w:rsidRDefault="00B87BA4">
            <w:pPr>
              <w:spacing w:afterLines="0" w:after="0"/>
              <w:ind w:left="0" w:firstLineChars="0" w:firstLine="0"/>
              <w:rPr>
                <w:sz w:val="18"/>
                <w:szCs w:val="18"/>
              </w:rPr>
            </w:pPr>
            <w:r>
              <w:rPr>
                <w:rFonts w:hint="eastAsia"/>
                <w:sz w:val="18"/>
                <w:szCs w:val="18"/>
              </w:rPr>
              <w:t>ディザスタリカバリ</w:t>
            </w:r>
          </w:p>
        </w:tc>
        <w:tc>
          <w:tcPr>
            <w:tcW w:w="3544" w:type="dxa"/>
            <w:vAlign w:val="center"/>
          </w:tcPr>
          <w:p w14:paraId="3D5AFFE3" w14:textId="77777777" w:rsidR="00B87BA4" w:rsidRDefault="00B87BA4">
            <w:pPr>
              <w:spacing w:afterLines="0" w:after="0"/>
              <w:ind w:left="0" w:firstLineChars="0" w:firstLine="0"/>
              <w:rPr>
                <w:sz w:val="18"/>
                <w:szCs w:val="18"/>
              </w:rPr>
            </w:pPr>
            <w:r>
              <w:rPr>
                <w:rFonts w:hint="eastAsia"/>
                <w:sz w:val="18"/>
                <w:szCs w:val="18"/>
              </w:rPr>
              <w:t>災害発生時のシステム復旧／サポート体制</w:t>
            </w:r>
          </w:p>
        </w:tc>
        <w:tc>
          <w:tcPr>
            <w:tcW w:w="1276" w:type="dxa"/>
            <w:vAlign w:val="center"/>
          </w:tcPr>
          <w:p w14:paraId="67176B0C" w14:textId="77777777" w:rsidR="00B87BA4" w:rsidRDefault="00B87BA4">
            <w:pPr>
              <w:spacing w:afterLines="0" w:after="0"/>
              <w:ind w:left="0" w:firstLineChars="0" w:firstLine="0"/>
              <w:rPr>
                <w:sz w:val="18"/>
                <w:szCs w:val="18"/>
              </w:rPr>
            </w:pPr>
            <w:r>
              <w:rPr>
                <w:rFonts w:hint="eastAsia"/>
                <w:sz w:val="18"/>
                <w:szCs w:val="18"/>
              </w:rPr>
              <w:t>有無</w:t>
            </w:r>
          </w:p>
        </w:tc>
        <w:tc>
          <w:tcPr>
            <w:tcW w:w="2835" w:type="dxa"/>
            <w:vAlign w:val="center"/>
          </w:tcPr>
          <w:p w14:paraId="0872A56C" w14:textId="77777777" w:rsidR="00B87BA4" w:rsidRDefault="00B87BA4">
            <w:pPr>
              <w:spacing w:afterLines="0" w:after="0"/>
              <w:ind w:left="0" w:firstLineChars="0" w:firstLine="0"/>
              <w:rPr>
                <w:sz w:val="18"/>
                <w:szCs w:val="18"/>
              </w:rPr>
            </w:pPr>
            <w:r>
              <w:rPr>
                <w:rFonts w:hint="eastAsia"/>
                <w:sz w:val="18"/>
                <w:szCs w:val="18"/>
              </w:rPr>
              <w:t>遠隔地のバックアップ用データセンタで保管している日次バックアップデータと予備システムへの切り替え</w:t>
            </w:r>
          </w:p>
        </w:tc>
        <w:tc>
          <w:tcPr>
            <w:tcW w:w="4252" w:type="dxa"/>
            <w:vAlign w:val="center"/>
          </w:tcPr>
          <w:p w14:paraId="3140CF97" w14:textId="77777777" w:rsidR="00B87BA4" w:rsidRDefault="00B87BA4">
            <w:pPr>
              <w:spacing w:afterLines="0" w:after="0"/>
              <w:ind w:left="0" w:firstLineChars="0" w:firstLine="0"/>
              <w:rPr>
                <w:sz w:val="18"/>
                <w:szCs w:val="18"/>
              </w:rPr>
            </w:pPr>
            <w:r>
              <w:rPr>
                <w:rFonts w:hint="eastAsia"/>
                <w:sz w:val="18"/>
                <w:szCs w:val="18"/>
              </w:rPr>
              <w:t>データセンタ構成、復旧までのプロセス／時間、費用負担についても明示されていることが望ましい。また、適用する業務の重要性に応じた「ディザスタリカバリ」のレベルにより設定内容は変わる。</w:t>
            </w:r>
          </w:p>
        </w:tc>
      </w:tr>
      <w:tr w:rsidR="00B87BA4" w14:paraId="02C21B02" w14:textId="77777777">
        <w:trPr>
          <w:cantSplit/>
        </w:trPr>
        <w:tc>
          <w:tcPr>
            <w:tcW w:w="852" w:type="dxa"/>
            <w:vMerge/>
            <w:vAlign w:val="center"/>
          </w:tcPr>
          <w:p w14:paraId="2FB164CA" w14:textId="77777777" w:rsidR="00B87BA4" w:rsidRDefault="00B87BA4">
            <w:pPr>
              <w:spacing w:afterLines="0" w:after="0"/>
              <w:ind w:left="0" w:firstLineChars="0" w:firstLine="0"/>
              <w:rPr>
                <w:sz w:val="18"/>
                <w:szCs w:val="18"/>
              </w:rPr>
            </w:pPr>
          </w:p>
        </w:tc>
        <w:tc>
          <w:tcPr>
            <w:tcW w:w="2409" w:type="dxa"/>
            <w:vAlign w:val="center"/>
          </w:tcPr>
          <w:p w14:paraId="43745301" w14:textId="77777777" w:rsidR="00B87BA4" w:rsidRDefault="00B87BA4">
            <w:pPr>
              <w:spacing w:afterLines="0" w:after="0"/>
              <w:ind w:left="0" w:firstLineChars="0" w:firstLine="0"/>
              <w:rPr>
                <w:sz w:val="18"/>
                <w:szCs w:val="18"/>
              </w:rPr>
            </w:pPr>
            <w:r>
              <w:rPr>
                <w:rFonts w:hint="eastAsia"/>
                <w:sz w:val="18"/>
                <w:szCs w:val="18"/>
              </w:rPr>
              <w:t>重大障害時の代替手段</w:t>
            </w:r>
          </w:p>
        </w:tc>
        <w:tc>
          <w:tcPr>
            <w:tcW w:w="3544" w:type="dxa"/>
            <w:vAlign w:val="center"/>
          </w:tcPr>
          <w:p w14:paraId="60A11AFD" w14:textId="77777777" w:rsidR="00B87BA4" w:rsidRDefault="00B87BA4">
            <w:pPr>
              <w:spacing w:afterLines="0" w:after="0"/>
              <w:ind w:left="0" w:firstLineChars="0" w:firstLine="0"/>
              <w:rPr>
                <w:sz w:val="18"/>
                <w:szCs w:val="18"/>
              </w:rPr>
            </w:pPr>
            <w:r>
              <w:rPr>
                <w:rFonts w:hint="eastAsia"/>
                <w:sz w:val="18"/>
                <w:szCs w:val="18"/>
              </w:rPr>
              <w:t>早期復旧が不可能な場合の代替措置</w:t>
            </w:r>
          </w:p>
        </w:tc>
        <w:tc>
          <w:tcPr>
            <w:tcW w:w="1276" w:type="dxa"/>
            <w:vAlign w:val="center"/>
          </w:tcPr>
          <w:p w14:paraId="1F953CA5" w14:textId="77777777" w:rsidR="00B87BA4" w:rsidRDefault="00B87BA4">
            <w:pPr>
              <w:spacing w:afterLines="0" w:after="0"/>
              <w:ind w:left="0" w:firstLineChars="0" w:firstLine="0"/>
              <w:rPr>
                <w:sz w:val="18"/>
                <w:szCs w:val="18"/>
              </w:rPr>
            </w:pPr>
            <w:r>
              <w:rPr>
                <w:rFonts w:hint="eastAsia"/>
                <w:sz w:val="18"/>
                <w:szCs w:val="18"/>
              </w:rPr>
              <w:t>有無</w:t>
            </w:r>
          </w:p>
        </w:tc>
        <w:tc>
          <w:tcPr>
            <w:tcW w:w="2835" w:type="dxa"/>
            <w:vAlign w:val="center"/>
          </w:tcPr>
          <w:p w14:paraId="3B444C86" w14:textId="77777777" w:rsidR="00B87BA4" w:rsidRDefault="00B87BA4">
            <w:pPr>
              <w:spacing w:afterLines="0" w:after="0"/>
              <w:ind w:left="0" w:firstLineChars="0" w:firstLine="0"/>
              <w:rPr>
                <w:sz w:val="18"/>
                <w:szCs w:val="18"/>
              </w:rPr>
            </w:pPr>
            <w:r>
              <w:rPr>
                <w:rFonts w:hint="eastAsia"/>
                <w:sz w:val="18"/>
                <w:szCs w:val="18"/>
              </w:rPr>
              <w:t>バックアップデータの取得が可能なホームページを用意</w:t>
            </w:r>
          </w:p>
        </w:tc>
        <w:tc>
          <w:tcPr>
            <w:tcW w:w="4252" w:type="dxa"/>
            <w:vAlign w:val="center"/>
          </w:tcPr>
          <w:p w14:paraId="46388E91" w14:textId="77777777" w:rsidR="00B87BA4" w:rsidRDefault="00B87BA4">
            <w:pPr>
              <w:spacing w:afterLines="0" w:after="0"/>
              <w:ind w:left="0" w:firstLineChars="0" w:firstLine="0"/>
              <w:rPr>
                <w:sz w:val="18"/>
                <w:szCs w:val="18"/>
              </w:rPr>
            </w:pPr>
          </w:p>
        </w:tc>
      </w:tr>
      <w:tr w:rsidR="00B87BA4" w14:paraId="22DD5245" w14:textId="77777777">
        <w:trPr>
          <w:cantSplit/>
        </w:trPr>
        <w:tc>
          <w:tcPr>
            <w:tcW w:w="852" w:type="dxa"/>
            <w:vMerge/>
            <w:vAlign w:val="center"/>
          </w:tcPr>
          <w:p w14:paraId="6B92D665" w14:textId="77777777" w:rsidR="00B87BA4" w:rsidRDefault="00B87BA4">
            <w:pPr>
              <w:spacing w:afterLines="0" w:after="0"/>
              <w:ind w:left="0" w:firstLineChars="0" w:firstLine="0"/>
              <w:rPr>
                <w:sz w:val="18"/>
                <w:szCs w:val="18"/>
              </w:rPr>
            </w:pPr>
          </w:p>
        </w:tc>
        <w:tc>
          <w:tcPr>
            <w:tcW w:w="2409" w:type="dxa"/>
            <w:vAlign w:val="center"/>
          </w:tcPr>
          <w:p w14:paraId="7B37C325" w14:textId="77777777" w:rsidR="00B87BA4" w:rsidRDefault="00B87BA4">
            <w:pPr>
              <w:spacing w:afterLines="0" w:after="0"/>
              <w:ind w:left="0" w:firstLineChars="0" w:firstLine="0"/>
              <w:rPr>
                <w:sz w:val="18"/>
                <w:szCs w:val="18"/>
              </w:rPr>
            </w:pPr>
            <w:r>
              <w:rPr>
                <w:rFonts w:hint="eastAsia"/>
                <w:sz w:val="18"/>
                <w:szCs w:val="18"/>
              </w:rPr>
              <w:t>代替措置で提供する</w:t>
            </w:r>
            <w:r>
              <w:rPr>
                <w:sz w:val="18"/>
                <w:szCs w:val="18"/>
              </w:rPr>
              <w:br/>
            </w:r>
            <w:r>
              <w:rPr>
                <w:rFonts w:hint="eastAsia"/>
                <w:sz w:val="18"/>
                <w:szCs w:val="18"/>
              </w:rPr>
              <w:t>データ形式</w:t>
            </w:r>
          </w:p>
        </w:tc>
        <w:tc>
          <w:tcPr>
            <w:tcW w:w="3544" w:type="dxa"/>
            <w:vAlign w:val="center"/>
          </w:tcPr>
          <w:p w14:paraId="25466D23" w14:textId="77777777" w:rsidR="00B87BA4" w:rsidRDefault="00B87BA4">
            <w:pPr>
              <w:spacing w:afterLines="0" w:after="0"/>
              <w:ind w:left="0" w:firstLineChars="0" w:firstLine="0"/>
              <w:rPr>
                <w:sz w:val="18"/>
                <w:szCs w:val="18"/>
              </w:rPr>
            </w:pPr>
            <w:r>
              <w:rPr>
                <w:rFonts w:hint="eastAsia"/>
                <w:sz w:val="18"/>
                <w:szCs w:val="18"/>
              </w:rPr>
              <w:t>代替措置で提供されるデータ形式の定義を記述</w:t>
            </w:r>
          </w:p>
        </w:tc>
        <w:tc>
          <w:tcPr>
            <w:tcW w:w="1276" w:type="dxa"/>
            <w:vAlign w:val="center"/>
          </w:tcPr>
          <w:p w14:paraId="19D59396" w14:textId="77777777" w:rsidR="00B87BA4" w:rsidRDefault="00B87BA4">
            <w:pPr>
              <w:spacing w:afterLines="0" w:after="0"/>
              <w:ind w:left="0" w:firstLineChars="0" w:firstLine="0"/>
              <w:rPr>
                <w:sz w:val="18"/>
                <w:szCs w:val="18"/>
              </w:rPr>
            </w:pPr>
            <w:r>
              <w:rPr>
                <w:rFonts w:hint="eastAsia"/>
                <w:sz w:val="18"/>
                <w:szCs w:val="18"/>
              </w:rPr>
              <w:t>有無（ファイル形式）</w:t>
            </w:r>
          </w:p>
        </w:tc>
        <w:tc>
          <w:tcPr>
            <w:tcW w:w="2835" w:type="dxa"/>
            <w:vAlign w:val="center"/>
          </w:tcPr>
          <w:p w14:paraId="318B99FD" w14:textId="77777777" w:rsidR="00B87BA4" w:rsidRDefault="00B87BA4">
            <w:pPr>
              <w:spacing w:afterLines="0" w:after="0"/>
              <w:ind w:left="0" w:firstLineChars="0" w:firstLine="0"/>
              <w:rPr>
                <w:sz w:val="18"/>
                <w:szCs w:val="18"/>
              </w:rPr>
            </w:pPr>
            <w:r>
              <w:rPr>
                <w:rFonts w:hint="eastAsia"/>
                <w:sz w:val="18"/>
                <w:szCs w:val="18"/>
              </w:rPr>
              <w:t>CSV</w:t>
            </w:r>
            <w:r>
              <w:rPr>
                <w:rFonts w:hint="eastAsia"/>
                <w:sz w:val="18"/>
                <w:szCs w:val="18"/>
              </w:rPr>
              <w:t>あるいは</w:t>
            </w:r>
            <w:r>
              <w:rPr>
                <w:rFonts w:hint="eastAsia"/>
                <w:sz w:val="18"/>
                <w:szCs w:val="18"/>
              </w:rPr>
              <w:t>Excel</w:t>
            </w:r>
            <w:r>
              <w:rPr>
                <w:rFonts w:hint="eastAsia"/>
                <w:sz w:val="18"/>
                <w:szCs w:val="18"/>
              </w:rPr>
              <w:t>ファイルで提供</w:t>
            </w:r>
          </w:p>
        </w:tc>
        <w:tc>
          <w:tcPr>
            <w:tcW w:w="4252" w:type="dxa"/>
            <w:vAlign w:val="center"/>
          </w:tcPr>
          <w:p w14:paraId="539F571A" w14:textId="77777777" w:rsidR="00B87BA4" w:rsidRDefault="00B87BA4">
            <w:pPr>
              <w:spacing w:afterLines="0" w:after="0"/>
              <w:ind w:left="0" w:firstLineChars="0" w:firstLine="0"/>
              <w:rPr>
                <w:sz w:val="18"/>
                <w:szCs w:val="18"/>
              </w:rPr>
            </w:pPr>
          </w:p>
        </w:tc>
      </w:tr>
      <w:tr w:rsidR="00B87BA4" w14:paraId="7AE7D59E" w14:textId="77777777">
        <w:trPr>
          <w:cantSplit/>
        </w:trPr>
        <w:tc>
          <w:tcPr>
            <w:tcW w:w="852" w:type="dxa"/>
            <w:vMerge/>
            <w:vAlign w:val="center"/>
          </w:tcPr>
          <w:p w14:paraId="1FA9E208" w14:textId="77777777" w:rsidR="00B87BA4" w:rsidRDefault="00B87BA4">
            <w:pPr>
              <w:spacing w:afterLines="0" w:after="0"/>
              <w:ind w:left="0" w:firstLineChars="0" w:firstLine="0"/>
              <w:rPr>
                <w:sz w:val="18"/>
                <w:szCs w:val="18"/>
              </w:rPr>
            </w:pPr>
          </w:p>
        </w:tc>
        <w:tc>
          <w:tcPr>
            <w:tcW w:w="2409" w:type="dxa"/>
            <w:vAlign w:val="center"/>
          </w:tcPr>
          <w:p w14:paraId="535112E3" w14:textId="77777777" w:rsidR="00B87BA4" w:rsidRDefault="00B87BA4">
            <w:pPr>
              <w:spacing w:afterLines="0" w:after="0"/>
              <w:ind w:left="0" w:firstLineChars="0" w:firstLine="0"/>
              <w:rPr>
                <w:sz w:val="18"/>
                <w:szCs w:val="18"/>
              </w:rPr>
            </w:pPr>
            <w:r>
              <w:rPr>
                <w:rFonts w:hint="eastAsia"/>
                <w:sz w:val="18"/>
                <w:szCs w:val="18"/>
              </w:rPr>
              <w:t>アップグレード方針</w:t>
            </w:r>
          </w:p>
        </w:tc>
        <w:tc>
          <w:tcPr>
            <w:tcW w:w="3544" w:type="dxa"/>
            <w:vAlign w:val="center"/>
          </w:tcPr>
          <w:p w14:paraId="684E8154" w14:textId="77777777" w:rsidR="00B87BA4" w:rsidRDefault="00B87BA4">
            <w:pPr>
              <w:spacing w:afterLines="0" w:after="0"/>
              <w:ind w:left="0" w:firstLineChars="0" w:firstLine="0"/>
              <w:rPr>
                <w:sz w:val="18"/>
                <w:szCs w:val="18"/>
              </w:rPr>
            </w:pPr>
            <w:r>
              <w:rPr>
                <w:rFonts w:hint="eastAsia"/>
                <w:sz w:val="18"/>
                <w:szCs w:val="18"/>
              </w:rPr>
              <w:t>バージョンアップ／変更管理／パッチ管理の方針</w:t>
            </w:r>
          </w:p>
        </w:tc>
        <w:tc>
          <w:tcPr>
            <w:tcW w:w="1276" w:type="dxa"/>
            <w:vAlign w:val="center"/>
          </w:tcPr>
          <w:p w14:paraId="26C45ED1" w14:textId="77777777" w:rsidR="00B87BA4" w:rsidRDefault="00B87BA4">
            <w:pPr>
              <w:spacing w:afterLines="0" w:after="0"/>
              <w:ind w:left="0" w:firstLineChars="0" w:firstLine="0"/>
              <w:rPr>
                <w:sz w:val="18"/>
                <w:szCs w:val="18"/>
              </w:rPr>
            </w:pPr>
            <w:r>
              <w:rPr>
                <w:rFonts w:hint="eastAsia"/>
                <w:sz w:val="18"/>
                <w:szCs w:val="18"/>
              </w:rPr>
              <w:t>有無</w:t>
            </w:r>
          </w:p>
        </w:tc>
        <w:tc>
          <w:tcPr>
            <w:tcW w:w="2835" w:type="dxa"/>
            <w:vAlign w:val="center"/>
          </w:tcPr>
          <w:p w14:paraId="56762F99" w14:textId="77777777" w:rsidR="00B87BA4" w:rsidRDefault="00B87BA4">
            <w:pPr>
              <w:spacing w:afterLines="0" w:after="0"/>
              <w:ind w:left="0" w:firstLineChars="0" w:firstLine="0"/>
              <w:rPr>
                <w:sz w:val="18"/>
                <w:szCs w:val="18"/>
              </w:rPr>
            </w:pPr>
            <w:r>
              <w:rPr>
                <w:rFonts w:hint="eastAsia"/>
                <w:sz w:val="18"/>
                <w:szCs w:val="18"/>
              </w:rPr>
              <w:t>年</w:t>
            </w:r>
            <w:r>
              <w:rPr>
                <w:rFonts w:hint="eastAsia"/>
                <w:sz w:val="18"/>
                <w:szCs w:val="18"/>
              </w:rPr>
              <w:t>2</w:t>
            </w:r>
            <w:r>
              <w:rPr>
                <w:rFonts w:hint="eastAsia"/>
                <w:sz w:val="18"/>
                <w:szCs w:val="18"/>
              </w:rPr>
              <w:t>回の定期バージョンアップを実施</w:t>
            </w:r>
          </w:p>
        </w:tc>
        <w:tc>
          <w:tcPr>
            <w:tcW w:w="4252" w:type="dxa"/>
            <w:vAlign w:val="center"/>
          </w:tcPr>
          <w:p w14:paraId="0F0CD8DA" w14:textId="77777777" w:rsidR="00B87BA4" w:rsidRDefault="00B87BA4">
            <w:pPr>
              <w:spacing w:afterLines="0" w:after="0"/>
              <w:ind w:left="0" w:firstLineChars="0" w:firstLine="0"/>
              <w:rPr>
                <w:sz w:val="18"/>
                <w:szCs w:val="18"/>
              </w:rPr>
            </w:pPr>
            <w:r>
              <w:rPr>
                <w:rFonts w:hint="eastAsia"/>
                <w:sz w:val="18"/>
                <w:szCs w:val="18"/>
              </w:rPr>
              <w:t>頻度、事前通知方法、履歴管理／公開、利用者の負担についても明示されていることが望ましい。</w:t>
            </w:r>
          </w:p>
        </w:tc>
      </w:tr>
      <w:tr w:rsidR="00B87BA4" w14:paraId="77B1556C" w14:textId="77777777">
        <w:trPr>
          <w:cantSplit/>
        </w:trPr>
        <w:tc>
          <w:tcPr>
            <w:tcW w:w="852" w:type="dxa"/>
            <w:vMerge w:val="restart"/>
            <w:vAlign w:val="center"/>
          </w:tcPr>
          <w:p w14:paraId="2AFB17F8" w14:textId="77777777" w:rsidR="00B87BA4" w:rsidRDefault="00B87BA4">
            <w:pPr>
              <w:spacing w:afterLines="0" w:after="0"/>
              <w:ind w:left="0" w:firstLineChars="0" w:firstLine="0"/>
              <w:rPr>
                <w:sz w:val="18"/>
                <w:szCs w:val="18"/>
              </w:rPr>
            </w:pPr>
            <w:r>
              <w:rPr>
                <w:rFonts w:hint="eastAsia"/>
                <w:sz w:val="18"/>
                <w:szCs w:val="18"/>
              </w:rPr>
              <w:t>信頼性</w:t>
            </w:r>
          </w:p>
        </w:tc>
        <w:tc>
          <w:tcPr>
            <w:tcW w:w="2409" w:type="dxa"/>
            <w:vAlign w:val="center"/>
          </w:tcPr>
          <w:p w14:paraId="7DD34B73" w14:textId="77777777" w:rsidR="00B87BA4" w:rsidRDefault="00B87BA4">
            <w:pPr>
              <w:spacing w:afterLines="0" w:after="0"/>
              <w:ind w:left="0" w:firstLineChars="0" w:firstLine="0"/>
              <w:rPr>
                <w:sz w:val="18"/>
                <w:szCs w:val="18"/>
              </w:rPr>
            </w:pPr>
            <w:r>
              <w:rPr>
                <w:rFonts w:hint="eastAsia"/>
                <w:sz w:val="18"/>
                <w:szCs w:val="18"/>
              </w:rPr>
              <w:t>平均復旧時間</w:t>
            </w:r>
          </w:p>
        </w:tc>
        <w:tc>
          <w:tcPr>
            <w:tcW w:w="3544" w:type="dxa"/>
            <w:vAlign w:val="center"/>
          </w:tcPr>
          <w:p w14:paraId="2E026A1F" w14:textId="77777777" w:rsidR="00B87BA4" w:rsidRDefault="00B87BA4">
            <w:pPr>
              <w:spacing w:afterLines="0" w:after="0"/>
              <w:ind w:left="0" w:firstLineChars="0" w:firstLine="0"/>
              <w:rPr>
                <w:sz w:val="18"/>
                <w:szCs w:val="18"/>
              </w:rPr>
            </w:pPr>
            <w:r>
              <w:rPr>
                <w:rFonts w:hint="eastAsia"/>
                <w:sz w:val="18"/>
                <w:szCs w:val="18"/>
              </w:rPr>
              <w:t>障害発生から修理完了までの平均時間（修理時間の和÷故障回数）</w:t>
            </w:r>
          </w:p>
        </w:tc>
        <w:tc>
          <w:tcPr>
            <w:tcW w:w="1276" w:type="dxa"/>
            <w:vAlign w:val="center"/>
          </w:tcPr>
          <w:p w14:paraId="2DADFDF5" w14:textId="77777777" w:rsidR="00B87BA4" w:rsidRDefault="00B87BA4">
            <w:pPr>
              <w:spacing w:afterLines="0" w:after="0"/>
              <w:ind w:left="0" w:firstLineChars="0" w:firstLine="0"/>
              <w:rPr>
                <w:sz w:val="18"/>
                <w:szCs w:val="18"/>
              </w:rPr>
            </w:pPr>
            <w:r>
              <w:rPr>
                <w:rFonts w:hint="eastAsia"/>
                <w:sz w:val="18"/>
                <w:szCs w:val="18"/>
              </w:rPr>
              <w:t>時間</w:t>
            </w:r>
          </w:p>
        </w:tc>
        <w:tc>
          <w:tcPr>
            <w:tcW w:w="2835" w:type="dxa"/>
            <w:vAlign w:val="center"/>
          </w:tcPr>
          <w:p w14:paraId="06F4598D" w14:textId="77777777" w:rsidR="00B87BA4" w:rsidRDefault="00B87BA4">
            <w:pPr>
              <w:spacing w:afterLines="0" w:after="0"/>
              <w:ind w:left="0" w:firstLineChars="0" w:firstLine="0"/>
              <w:rPr>
                <w:sz w:val="18"/>
                <w:szCs w:val="18"/>
              </w:rPr>
            </w:pPr>
            <w:r>
              <w:rPr>
                <w:rFonts w:hint="eastAsia"/>
                <w:sz w:val="18"/>
                <w:szCs w:val="18"/>
              </w:rPr>
              <w:t>1</w:t>
            </w:r>
            <w:r>
              <w:rPr>
                <w:rFonts w:hint="eastAsia"/>
                <w:sz w:val="18"/>
                <w:szCs w:val="18"/>
              </w:rPr>
              <w:t>時間以内（基幹業務）</w:t>
            </w:r>
          </w:p>
          <w:p w14:paraId="671C3CE1" w14:textId="77777777" w:rsidR="00B87BA4" w:rsidRDefault="00B87BA4">
            <w:pPr>
              <w:spacing w:afterLines="0" w:after="0"/>
              <w:ind w:left="0" w:firstLineChars="0" w:firstLine="0"/>
              <w:rPr>
                <w:sz w:val="18"/>
                <w:szCs w:val="18"/>
              </w:rPr>
            </w:pPr>
            <w:r>
              <w:rPr>
                <w:rFonts w:hint="eastAsia"/>
                <w:sz w:val="18"/>
                <w:szCs w:val="18"/>
              </w:rPr>
              <w:t>12</w:t>
            </w:r>
            <w:r>
              <w:rPr>
                <w:rFonts w:hint="eastAsia"/>
                <w:sz w:val="18"/>
                <w:szCs w:val="18"/>
              </w:rPr>
              <w:t>時間以内（上記以外）</w:t>
            </w:r>
          </w:p>
        </w:tc>
        <w:tc>
          <w:tcPr>
            <w:tcW w:w="4252" w:type="dxa"/>
            <w:vAlign w:val="center"/>
          </w:tcPr>
          <w:p w14:paraId="41586898" w14:textId="77777777" w:rsidR="00B87BA4" w:rsidRDefault="00B87BA4">
            <w:pPr>
              <w:spacing w:afterLines="0" w:after="0"/>
              <w:ind w:left="0" w:firstLineChars="0" w:firstLine="0"/>
              <w:rPr>
                <w:sz w:val="18"/>
                <w:szCs w:val="18"/>
              </w:rPr>
            </w:pPr>
            <w:r>
              <w:rPr>
                <w:rFonts w:hint="eastAsia"/>
                <w:sz w:val="18"/>
                <w:szCs w:val="18"/>
              </w:rPr>
              <w:t>対象業務の重大性を考慮しつつサービス内容／特性／品質に応じて個々に検討。</w:t>
            </w:r>
          </w:p>
        </w:tc>
      </w:tr>
      <w:tr w:rsidR="00B87BA4" w14:paraId="075E89CA" w14:textId="77777777">
        <w:trPr>
          <w:cantSplit/>
        </w:trPr>
        <w:tc>
          <w:tcPr>
            <w:tcW w:w="852" w:type="dxa"/>
            <w:vMerge/>
            <w:vAlign w:val="center"/>
          </w:tcPr>
          <w:p w14:paraId="69271801" w14:textId="77777777" w:rsidR="00B87BA4" w:rsidRDefault="00B87BA4">
            <w:pPr>
              <w:spacing w:afterLines="0" w:after="0"/>
              <w:ind w:left="0" w:firstLineChars="0" w:firstLine="0"/>
              <w:rPr>
                <w:sz w:val="18"/>
                <w:szCs w:val="18"/>
              </w:rPr>
            </w:pPr>
          </w:p>
        </w:tc>
        <w:tc>
          <w:tcPr>
            <w:tcW w:w="2409" w:type="dxa"/>
            <w:vAlign w:val="center"/>
          </w:tcPr>
          <w:p w14:paraId="1BD0BD4D" w14:textId="77777777" w:rsidR="00B87BA4" w:rsidRDefault="00B87BA4">
            <w:pPr>
              <w:spacing w:afterLines="0" w:after="0"/>
              <w:ind w:left="0" w:firstLineChars="0" w:firstLine="0"/>
              <w:rPr>
                <w:sz w:val="18"/>
                <w:szCs w:val="18"/>
              </w:rPr>
            </w:pPr>
            <w:r>
              <w:rPr>
                <w:rFonts w:hint="eastAsia"/>
                <w:sz w:val="18"/>
                <w:szCs w:val="18"/>
              </w:rPr>
              <w:t>システム監視基準</w:t>
            </w:r>
          </w:p>
        </w:tc>
        <w:tc>
          <w:tcPr>
            <w:tcW w:w="3544" w:type="dxa"/>
            <w:vAlign w:val="center"/>
          </w:tcPr>
          <w:p w14:paraId="31FAEBC5" w14:textId="77777777" w:rsidR="00B87BA4" w:rsidRDefault="00B87BA4">
            <w:pPr>
              <w:spacing w:afterLines="0" w:after="0"/>
              <w:ind w:left="0" w:firstLineChars="0" w:firstLine="0"/>
              <w:rPr>
                <w:sz w:val="18"/>
                <w:szCs w:val="18"/>
              </w:rPr>
            </w:pPr>
            <w:r>
              <w:rPr>
                <w:rFonts w:hint="eastAsia"/>
                <w:sz w:val="18"/>
                <w:szCs w:val="18"/>
              </w:rPr>
              <w:t>システム監視基準（監視内容／監視・通知基準）の設定に基づく監視</w:t>
            </w:r>
          </w:p>
        </w:tc>
        <w:tc>
          <w:tcPr>
            <w:tcW w:w="1276" w:type="dxa"/>
            <w:vAlign w:val="center"/>
          </w:tcPr>
          <w:p w14:paraId="0233B245" w14:textId="77777777" w:rsidR="00B87BA4" w:rsidRDefault="00B87BA4">
            <w:pPr>
              <w:spacing w:afterLines="0" w:after="0"/>
              <w:ind w:left="0" w:firstLineChars="0" w:firstLine="0"/>
              <w:rPr>
                <w:sz w:val="18"/>
                <w:szCs w:val="18"/>
              </w:rPr>
            </w:pPr>
            <w:r>
              <w:rPr>
                <w:rFonts w:hint="eastAsia"/>
                <w:sz w:val="18"/>
                <w:szCs w:val="18"/>
              </w:rPr>
              <w:t>有無</w:t>
            </w:r>
          </w:p>
        </w:tc>
        <w:tc>
          <w:tcPr>
            <w:tcW w:w="2835" w:type="dxa"/>
            <w:vAlign w:val="center"/>
          </w:tcPr>
          <w:p w14:paraId="144AC268" w14:textId="77777777" w:rsidR="00B87BA4" w:rsidRDefault="00B87BA4">
            <w:pPr>
              <w:spacing w:afterLines="0" w:after="0"/>
              <w:ind w:left="0" w:firstLineChars="0" w:firstLine="0"/>
              <w:rPr>
                <w:sz w:val="18"/>
                <w:szCs w:val="18"/>
              </w:rPr>
            </w:pPr>
            <w:r>
              <w:rPr>
                <w:rFonts w:hint="eastAsia"/>
                <w:sz w:val="18"/>
                <w:szCs w:val="18"/>
              </w:rPr>
              <w:t>1</w:t>
            </w:r>
            <w:r>
              <w:rPr>
                <w:rFonts w:hint="eastAsia"/>
                <w:sz w:val="18"/>
                <w:szCs w:val="18"/>
              </w:rPr>
              <w:t>日</w:t>
            </w:r>
            <w:r>
              <w:rPr>
                <w:rFonts w:hint="eastAsia"/>
                <w:sz w:val="18"/>
                <w:szCs w:val="18"/>
              </w:rPr>
              <w:t>4</w:t>
            </w:r>
            <w:r>
              <w:rPr>
                <w:rFonts w:hint="eastAsia"/>
                <w:sz w:val="18"/>
                <w:szCs w:val="18"/>
              </w:rPr>
              <w:t>回のハードウェア／ネットワーク／パフォーマンス監視</w:t>
            </w:r>
          </w:p>
        </w:tc>
        <w:tc>
          <w:tcPr>
            <w:tcW w:w="4252" w:type="dxa"/>
            <w:vAlign w:val="center"/>
          </w:tcPr>
          <w:p w14:paraId="1310D240" w14:textId="77777777" w:rsidR="00B87BA4" w:rsidRDefault="00B87BA4">
            <w:pPr>
              <w:spacing w:afterLines="0" w:after="0"/>
              <w:ind w:left="0" w:firstLineChars="0" w:firstLine="0"/>
              <w:rPr>
                <w:sz w:val="18"/>
                <w:szCs w:val="18"/>
              </w:rPr>
            </w:pPr>
            <w:r>
              <w:rPr>
                <w:rFonts w:hint="eastAsia"/>
                <w:sz w:val="18"/>
                <w:szCs w:val="18"/>
              </w:rPr>
              <w:t>詳細な監視項目は提供者が個々に設定。</w:t>
            </w:r>
          </w:p>
        </w:tc>
      </w:tr>
      <w:tr w:rsidR="00B87BA4" w14:paraId="7CA727E3" w14:textId="77777777">
        <w:trPr>
          <w:cantSplit/>
        </w:trPr>
        <w:tc>
          <w:tcPr>
            <w:tcW w:w="852" w:type="dxa"/>
            <w:vMerge/>
            <w:vAlign w:val="center"/>
          </w:tcPr>
          <w:p w14:paraId="50D8C81F" w14:textId="77777777" w:rsidR="00B87BA4" w:rsidRDefault="00B87BA4">
            <w:pPr>
              <w:spacing w:afterLines="0" w:after="0"/>
              <w:ind w:left="0" w:firstLineChars="0" w:firstLine="0"/>
              <w:rPr>
                <w:sz w:val="18"/>
                <w:szCs w:val="18"/>
              </w:rPr>
            </w:pPr>
          </w:p>
        </w:tc>
        <w:tc>
          <w:tcPr>
            <w:tcW w:w="2409" w:type="dxa"/>
            <w:vAlign w:val="center"/>
          </w:tcPr>
          <w:p w14:paraId="278240E1" w14:textId="77777777" w:rsidR="00B87BA4" w:rsidRDefault="00B87BA4">
            <w:pPr>
              <w:spacing w:afterLines="0" w:after="0"/>
              <w:ind w:left="0" w:firstLineChars="0" w:firstLine="0"/>
              <w:rPr>
                <w:sz w:val="18"/>
                <w:szCs w:val="18"/>
              </w:rPr>
            </w:pPr>
            <w:r>
              <w:rPr>
                <w:rFonts w:hint="eastAsia"/>
                <w:sz w:val="18"/>
                <w:szCs w:val="18"/>
              </w:rPr>
              <w:t>障害通知プロセス</w:t>
            </w:r>
          </w:p>
        </w:tc>
        <w:tc>
          <w:tcPr>
            <w:tcW w:w="3544" w:type="dxa"/>
            <w:vAlign w:val="center"/>
          </w:tcPr>
          <w:p w14:paraId="4AFFB5A1" w14:textId="77777777" w:rsidR="00B87BA4" w:rsidRDefault="00B87BA4">
            <w:pPr>
              <w:spacing w:afterLines="0" w:after="0"/>
              <w:ind w:left="0" w:firstLineChars="0" w:firstLine="0"/>
              <w:rPr>
                <w:sz w:val="18"/>
                <w:szCs w:val="18"/>
              </w:rPr>
            </w:pPr>
            <w:r>
              <w:rPr>
                <w:rFonts w:hint="eastAsia"/>
                <w:sz w:val="18"/>
                <w:szCs w:val="18"/>
              </w:rPr>
              <w:t>障害発生時の連絡プロセス（通知先／方法／経路）</w:t>
            </w:r>
          </w:p>
        </w:tc>
        <w:tc>
          <w:tcPr>
            <w:tcW w:w="1276" w:type="dxa"/>
            <w:vAlign w:val="center"/>
          </w:tcPr>
          <w:p w14:paraId="4EE7BCAD" w14:textId="77777777" w:rsidR="00B87BA4" w:rsidRDefault="00B87BA4">
            <w:pPr>
              <w:spacing w:afterLines="0" w:after="0"/>
              <w:ind w:left="0" w:firstLineChars="0" w:firstLine="0"/>
              <w:rPr>
                <w:sz w:val="18"/>
                <w:szCs w:val="18"/>
              </w:rPr>
            </w:pPr>
            <w:r>
              <w:rPr>
                <w:rFonts w:hint="eastAsia"/>
                <w:sz w:val="18"/>
                <w:szCs w:val="18"/>
              </w:rPr>
              <w:t>有無</w:t>
            </w:r>
          </w:p>
        </w:tc>
        <w:tc>
          <w:tcPr>
            <w:tcW w:w="2835" w:type="dxa"/>
            <w:vAlign w:val="center"/>
          </w:tcPr>
          <w:p w14:paraId="2B3E14DC" w14:textId="77777777" w:rsidR="00B87BA4" w:rsidRDefault="00B87BA4">
            <w:pPr>
              <w:spacing w:afterLines="0" w:after="0"/>
              <w:ind w:left="0" w:firstLineChars="0" w:firstLine="0"/>
              <w:rPr>
                <w:sz w:val="18"/>
                <w:szCs w:val="18"/>
              </w:rPr>
            </w:pPr>
            <w:r>
              <w:rPr>
                <w:rFonts w:hint="eastAsia"/>
                <w:sz w:val="18"/>
                <w:szCs w:val="18"/>
              </w:rPr>
              <w:t>指定された緊急連絡先にメール／電話で連絡し、併せてホームページで通知</w:t>
            </w:r>
          </w:p>
        </w:tc>
        <w:tc>
          <w:tcPr>
            <w:tcW w:w="4252" w:type="dxa"/>
            <w:vAlign w:val="center"/>
          </w:tcPr>
          <w:p w14:paraId="07B317DD" w14:textId="77777777" w:rsidR="00B87BA4" w:rsidRDefault="00B87BA4">
            <w:pPr>
              <w:spacing w:afterLines="0" w:after="0"/>
              <w:ind w:left="0" w:firstLineChars="0" w:firstLine="0"/>
              <w:rPr>
                <w:sz w:val="18"/>
                <w:szCs w:val="18"/>
              </w:rPr>
            </w:pPr>
            <w:r>
              <w:rPr>
                <w:rFonts w:hint="eastAsia"/>
                <w:sz w:val="18"/>
                <w:szCs w:val="18"/>
              </w:rPr>
              <w:t>初期対応後の経過報告の方法・タイミングについても明示されていることが望ましい。</w:t>
            </w:r>
          </w:p>
        </w:tc>
      </w:tr>
      <w:tr w:rsidR="00B87BA4" w14:paraId="593BDA5B" w14:textId="77777777">
        <w:trPr>
          <w:cantSplit/>
        </w:trPr>
        <w:tc>
          <w:tcPr>
            <w:tcW w:w="852" w:type="dxa"/>
            <w:vMerge/>
            <w:vAlign w:val="center"/>
          </w:tcPr>
          <w:p w14:paraId="33B22EEB" w14:textId="77777777" w:rsidR="00B87BA4" w:rsidRDefault="00B87BA4">
            <w:pPr>
              <w:spacing w:afterLines="0" w:after="0"/>
              <w:ind w:left="0" w:firstLineChars="0" w:firstLine="0"/>
            </w:pPr>
          </w:p>
        </w:tc>
        <w:tc>
          <w:tcPr>
            <w:tcW w:w="2409" w:type="dxa"/>
            <w:vAlign w:val="center"/>
          </w:tcPr>
          <w:p w14:paraId="55BEC629" w14:textId="77777777" w:rsidR="00B87BA4" w:rsidRDefault="00B87BA4">
            <w:pPr>
              <w:spacing w:afterLines="0" w:after="0"/>
              <w:ind w:left="0" w:firstLineChars="0" w:firstLine="0"/>
              <w:rPr>
                <w:sz w:val="18"/>
              </w:rPr>
            </w:pPr>
            <w:r>
              <w:rPr>
                <w:rFonts w:hint="eastAsia"/>
                <w:sz w:val="18"/>
              </w:rPr>
              <w:t>障害通知時間</w:t>
            </w:r>
          </w:p>
        </w:tc>
        <w:tc>
          <w:tcPr>
            <w:tcW w:w="3544" w:type="dxa"/>
            <w:vAlign w:val="center"/>
          </w:tcPr>
          <w:p w14:paraId="12C4F61A" w14:textId="77777777" w:rsidR="00B87BA4" w:rsidRDefault="00B87BA4">
            <w:pPr>
              <w:spacing w:afterLines="0" w:after="0"/>
              <w:ind w:left="0" w:firstLineChars="0" w:firstLine="0"/>
              <w:rPr>
                <w:sz w:val="18"/>
              </w:rPr>
            </w:pPr>
            <w:r>
              <w:rPr>
                <w:rFonts w:hint="eastAsia"/>
                <w:sz w:val="18"/>
              </w:rPr>
              <w:t>異常検出後に指定された連絡先に通知するまでの時間</w:t>
            </w:r>
          </w:p>
        </w:tc>
        <w:tc>
          <w:tcPr>
            <w:tcW w:w="1276" w:type="dxa"/>
            <w:vAlign w:val="center"/>
          </w:tcPr>
          <w:p w14:paraId="292209CE" w14:textId="77777777" w:rsidR="00B87BA4" w:rsidRDefault="00B87BA4">
            <w:pPr>
              <w:spacing w:afterLines="0" w:after="0"/>
              <w:ind w:left="0" w:firstLineChars="0" w:firstLine="0"/>
              <w:rPr>
                <w:sz w:val="18"/>
              </w:rPr>
            </w:pPr>
            <w:r>
              <w:rPr>
                <w:rFonts w:hint="eastAsia"/>
                <w:sz w:val="18"/>
              </w:rPr>
              <w:t>時間</w:t>
            </w:r>
          </w:p>
        </w:tc>
        <w:tc>
          <w:tcPr>
            <w:tcW w:w="2835" w:type="dxa"/>
            <w:vAlign w:val="center"/>
          </w:tcPr>
          <w:p w14:paraId="19DEECD2" w14:textId="77777777" w:rsidR="00B87BA4" w:rsidRDefault="00B87BA4">
            <w:pPr>
              <w:spacing w:afterLines="0" w:after="0"/>
              <w:ind w:left="0" w:firstLineChars="0" w:firstLine="0"/>
              <w:rPr>
                <w:sz w:val="18"/>
              </w:rPr>
            </w:pPr>
            <w:r>
              <w:rPr>
                <w:rFonts w:hint="eastAsia"/>
                <w:sz w:val="18"/>
              </w:rPr>
              <w:t>15</w:t>
            </w:r>
            <w:r>
              <w:rPr>
                <w:rFonts w:hint="eastAsia"/>
                <w:sz w:val="18"/>
              </w:rPr>
              <w:t>分以内（基幹業務）</w:t>
            </w:r>
          </w:p>
          <w:p w14:paraId="182FE49F" w14:textId="77777777" w:rsidR="00B87BA4" w:rsidRDefault="00B87BA4">
            <w:pPr>
              <w:spacing w:afterLines="0" w:after="0"/>
              <w:ind w:left="0" w:firstLineChars="0" w:firstLine="0"/>
              <w:rPr>
                <w:sz w:val="18"/>
              </w:rPr>
            </w:pPr>
            <w:r>
              <w:rPr>
                <w:rFonts w:hint="eastAsia"/>
                <w:sz w:val="18"/>
              </w:rPr>
              <w:t>2</w:t>
            </w:r>
            <w:r>
              <w:rPr>
                <w:rFonts w:hint="eastAsia"/>
                <w:sz w:val="18"/>
              </w:rPr>
              <w:t>時間以内（上記以外）</w:t>
            </w:r>
          </w:p>
        </w:tc>
        <w:tc>
          <w:tcPr>
            <w:tcW w:w="4252" w:type="dxa"/>
            <w:vAlign w:val="center"/>
          </w:tcPr>
          <w:p w14:paraId="00626150" w14:textId="77777777" w:rsidR="00B87BA4" w:rsidRDefault="00B87BA4">
            <w:pPr>
              <w:spacing w:afterLines="0" w:after="0"/>
              <w:ind w:left="0" w:firstLineChars="0" w:firstLine="0"/>
              <w:rPr>
                <w:sz w:val="18"/>
              </w:rPr>
            </w:pPr>
            <w:r>
              <w:rPr>
                <w:rFonts w:hint="eastAsia"/>
                <w:sz w:val="18"/>
              </w:rPr>
              <w:t>営業時間内／外で異なる設定を行う場合がある。</w:t>
            </w:r>
          </w:p>
        </w:tc>
      </w:tr>
      <w:tr w:rsidR="00B87BA4" w14:paraId="5BCE7897" w14:textId="77777777">
        <w:trPr>
          <w:cantSplit/>
        </w:trPr>
        <w:tc>
          <w:tcPr>
            <w:tcW w:w="852" w:type="dxa"/>
            <w:vMerge/>
            <w:vAlign w:val="center"/>
          </w:tcPr>
          <w:p w14:paraId="6834B9E9" w14:textId="77777777" w:rsidR="00B87BA4" w:rsidRDefault="00B87BA4">
            <w:pPr>
              <w:spacing w:afterLines="0" w:after="0"/>
              <w:ind w:left="0" w:firstLineChars="0" w:firstLine="0"/>
            </w:pPr>
          </w:p>
        </w:tc>
        <w:tc>
          <w:tcPr>
            <w:tcW w:w="2409" w:type="dxa"/>
            <w:vAlign w:val="center"/>
          </w:tcPr>
          <w:p w14:paraId="49CD1A9A" w14:textId="77777777" w:rsidR="00B87BA4" w:rsidRDefault="00B87BA4">
            <w:pPr>
              <w:spacing w:afterLines="0" w:after="0"/>
              <w:ind w:left="0" w:firstLineChars="0" w:firstLine="0"/>
              <w:rPr>
                <w:sz w:val="18"/>
              </w:rPr>
            </w:pPr>
            <w:r>
              <w:rPr>
                <w:rFonts w:hint="eastAsia"/>
                <w:sz w:val="18"/>
              </w:rPr>
              <w:t>障害監視間隔</w:t>
            </w:r>
          </w:p>
        </w:tc>
        <w:tc>
          <w:tcPr>
            <w:tcW w:w="3544" w:type="dxa"/>
            <w:vAlign w:val="center"/>
          </w:tcPr>
          <w:p w14:paraId="5C82628E" w14:textId="77777777" w:rsidR="00B87BA4" w:rsidRDefault="00B87BA4">
            <w:pPr>
              <w:spacing w:afterLines="0" w:after="0"/>
              <w:ind w:left="0" w:firstLineChars="0" w:firstLine="0"/>
              <w:rPr>
                <w:sz w:val="18"/>
              </w:rPr>
            </w:pPr>
            <w:r>
              <w:rPr>
                <w:rFonts w:hint="eastAsia"/>
                <w:sz w:val="18"/>
              </w:rPr>
              <w:t>障害インシデントを収集／集計する時間間隔</w:t>
            </w:r>
          </w:p>
        </w:tc>
        <w:tc>
          <w:tcPr>
            <w:tcW w:w="1276" w:type="dxa"/>
            <w:vAlign w:val="center"/>
          </w:tcPr>
          <w:p w14:paraId="110BCEE9" w14:textId="77777777" w:rsidR="00B87BA4" w:rsidRDefault="00B87BA4">
            <w:pPr>
              <w:spacing w:afterLines="0" w:after="0"/>
              <w:ind w:left="0" w:firstLineChars="0" w:firstLine="0"/>
              <w:rPr>
                <w:sz w:val="18"/>
              </w:rPr>
            </w:pPr>
            <w:r>
              <w:rPr>
                <w:rFonts w:hint="eastAsia"/>
                <w:sz w:val="18"/>
              </w:rPr>
              <w:t>時間</w:t>
            </w:r>
          </w:p>
          <w:p w14:paraId="0D0D74A6" w14:textId="77777777" w:rsidR="00B87BA4" w:rsidRDefault="00B87BA4">
            <w:pPr>
              <w:spacing w:afterLines="0" w:after="0"/>
              <w:ind w:left="0" w:firstLineChars="0" w:firstLine="0"/>
              <w:rPr>
                <w:sz w:val="18"/>
              </w:rPr>
            </w:pPr>
            <w:r>
              <w:rPr>
                <w:rFonts w:hint="eastAsia"/>
                <w:sz w:val="18"/>
              </w:rPr>
              <w:t>（分）</w:t>
            </w:r>
          </w:p>
        </w:tc>
        <w:tc>
          <w:tcPr>
            <w:tcW w:w="2835" w:type="dxa"/>
            <w:vAlign w:val="center"/>
          </w:tcPr>
          <w:p w14:paraId="5840BA07" w14:textId="77777777" w:rsidR="00B87BA4" w:rsidRDefault="00B87BA4">
            <w:pPr>
              <w:spacing w:afterLines="0" w:after="0"/>
              <w:ind w:left="0" w:firstLineChars="0" w:firstLine="0"/>
              <w:rPr>
                <w:sz w:val="18"/>
              </w:rPr>
            </w:pPr>
            <w:r>
              <w:rPr>
                <w:rFonts w:hint="eastAsia"/>
                <w:sz w:val="18"/>
              </w:rPr>
              <w:t>1</w:t>
            </w:r>
            <w:r>
              <w:rPr>
                <w:rFonts w:hint="eastAsia"/>
                <w:sz w:val="18"/>
              </w:rPr>
              <w:t>分以内（基幹業務）</w:t>
            </w:r>
          </w:p>
          <w:p w14:paraId="462D8173" w14:textId="77777777" w:rsidR="00B87BA4" w:rsidRDefault="00B87BA4">
            <w:pPr>
              <w:spacing w:afterLines="0" w:after="0"/>
              <w:ind w:left="0" w:firstLineChars="0" w:firstLine="0"/>
              <w:rPr>
                <w:sz w:val="18"/>
              </w:rPr>
            </w:pPr>
            <w:r>
              <w:rPr>
                <w:rFonts w:hint="eastAsia"/>
                <w:sz w:val="18"/>
              </w:rPr>
              <w:t>15</w:t>
            </w:r>
            <w:r>
              <w:rPr>
                <w:rFonts w:hint="eastAsia"/>
                <w:sz w:val="18"/>
              </w:rPr>
              <w:t>分（上記以外）</w:t>
            </w:r>
          </w:p>
        </w:tc>
        <w:tc>
          <w:tcPr>
            <w:tcW w:w="4252" w:type="dxa"/>
            <w:vAlign w:val="center"/>
          </w:tcPr>
          <w:p w14:paraId="5ACBE9A0" w14:textId="77777777" w:rsidR="00B87BA4" w:rsidRDefault="00B87BA4">
            <w:pPr>
              <w:spacing w:afterLines="0" w:after="0"/>
              <w:ind w:left="0" w:firstLineChars="0" w:firstLine="0"/>
              <w:rPr>
                <w:sz w:val="18"/>
              </w:rPr>
            </w:pPr>
            <w:r>
              <w:rPr>
                <w:rFonts w:hint="eastAsia"/>
                <w:sz w:val="18"/>
              </w:rPr>
              <w:t>営業時間内／外で異なる設定を行う場合がある。</w:t>
            </w:r>
          </w:p>
        </w:tc>
      </w:tr>
      <w:tr w:rsidR="00B87BA4" w14:paraId="2C65F20E" w14:textId="77777777">
        <w:trPr>
          <w:cantSplit/>
        </w:trPr>
        <w:tc>
          <w:tcPr>
            <w:tcW w:w="852" w:type="dxa"/>
            <w:vMerge/>
            <w:vAlign w:val="center"/>
          </w:tcPr>
          <w:p w14:paraId="1AF50E0D" w14:textId="77777777" w:rsidR="00B87BA4" w:rsidRDefault="00B87BA4">
            <w:pPr>
              <w:spacing w:afterLines="0" w:after="0"/>
              <w:ind w:left="0" w:firstLineChars="0" w:firstLine="0"/>
            </w:pPr>
          </w:p>
        </w:tc>
        <w:tc>
          <w:tcPr>
            <w:tcW w:w="2409" w:type="dxa"/>
            <w:vAlign w:val="center"/>
          </w:tcPr>
          <w:p w14:paraId="4628D05B" w14:textId="77777777" w:rsidR="00B87BA4" w:rsidRDefault="00B87BA4">
            <w:pPr>
              <w:spacing w:afterLines="0" w:after="0"/>
              <w:ind w:left="0" w:firstLineChars="0" w:firstLine="0"/>
              <w:rPr>
                <w:sz w:val="18"/>
              </w:rPr>
            </w:pPr>
            <w:r>
              <w:rPr>
                <w:rFonts w:hint="eastAsia"/>
                <w:sz w:val="18"/>
              </w:rPr>
              <w:t>サービス提供状況の報告方法／間隔</w:t>
            </w:r>
          </w:p>
        </w:tc>
        <w:tc>
          <w:tcPr>
            <w:tcW w:w="3544" w:type="dxa"/>
            <w:vAlign w:val="center"/>
          </w:tcPr>
          <w:p w14:paraId="26CDFF6A" w14:textId="77777777" w:rsidR="00B87BA4" w:rsidRDefault="00B87BA4">
            <w:pPr>
              <w:spacing w:afterLines="0" w:after="0"/>
              <w:ind w:left="0" w:firstLineChars="0" w:firstLine="0"/>
              <w:rPr>
                <w:sz w:val="18"/>
              </w:rPr>
            </w:pPr>
            <w:r>
              <w:rPr>
                <w:rFonts w:hint="eastAsia"/>
                <w:sz w:val="18"/>
              </w:rPr>
              <w:t>サービス提供状況を報告する方法／時間間隔</w:t>
            </w:r>
          </w:p>
        </w:tc>
        <w:tc>
          <w:tcPr>
            <w:tcW w:w="1276" w:type="dxa"/>
            <w:vAlign w:val="center"/>
          </w:tcPr>
          <w:p w14:paraId="47CC3C81" w14:textId="77777777" w:rsidR="00B87BA4" w:rsidRDefault="00B87BA4">
            <w:pPr>
              <w:spacing w:afterLines="0" w:after="0"/>
              <w:ind w:left="0" w:firstLineChars="0" w:firstLine="0"/>
              <w:rPr>
                <w:sz w:val="18"/>
              </w:rPr>
            </w:pPr>
            <w:r>
              <w:rPr>
                <w:rFonts w:hint="eastAsia"/>
                <w:sz w:val="18"/>
              </w:rPr>
              <w:t>時間</w:t>
            </w:r>
          </w:p>
        </w:tc>
        <w:tc>
          <w:tcPr>
            <w:tcW w:w="2835" w:type="dxa"/>
            <w:vAlign w:val="center"/>
          </w:tcPr>
          <w:p w14:paraId="013A0725" w14:textId="77777777" w:rsidR="00B87BA4" w:rsidRDefault="00B87BA4">
            <w:pPr>
              <w:spacing w:afterLines="0" w:after="0"/>
              <w:ind w:left="0" w:firstLineChars="0" w:firstLine="0"/>
              <w:rPr>
                <w:sz w:val="18"/>
              </w:rPr>
            </w:pPr>
            <w:r>
              <w:rPr>
                <w:rFonts w:hint="eastAsia"/>
                <w:sz w:val="18"/>
              </w:rPr>
              <w:t>月に一度ホームページ上で公開</w:t>
            </w:r>
          </w:p>
        </w:tc>
        <w:tc>
          <w:tcPr>
            <w:tcW w:w="4252" w:type="dxa"/>
            <w:vAlign w:val="center"/>
          </w:tcPr>
          <w:p w14:paraId="2A30C799" w14:textId="77777777" w:rsidR="00B87BA4" w:rsidRDefault="00B87BA4">
            <w:pPr>
              <w:spacing w:afterLines="0" w:after="0"/>
              <w:ind w:left="0" w:firstLineChars="0" w:firstLine="0"/>
              <w:rPr>
                <w:sz w:val="18"/>
              </w:rPr>
            </w:pPr>
            <w:r>
              <w:rPr>
                <w:rFonts w:hint="eastAsia"/>
                <w:sz w:val="18"/>
              </w:rPr>
              <w:t>報告内容／タイミング／方法は提供者が個々に設定。</w:t>
            </w:r>
          </w:p>
        </w:tc>
      </w:tr>
      <w:tr w:rsidR="00B87BA4" w14:paraId="25CCD8E1" w14:textId="77777777">
        <w:trPr>
          <w:cantSplit/>
        </w:trPr>
        <w:tc>
          <w:tcPr>
            <w:tcW w:w="852" w:type="dxa"/>
            <w:vMerge/>
            <w:vAlign w:val="center"/>
          </w:tcPr>
          <w:p w14:paraId="5E03CE46" w14:textId="77777777" w:rsidR="00B87BA4" w:rsidRDefault="00B87BA4">
            <w:pPr>
              <w:spacing w:afterLines="0" w:after="0"/>
              <w:ind w:left="0" w:firstLineChars="0" w:firstLine="0"/>
              <w:rPr>
                <w:sz w:val="18"/>
                <w:szCs w:val="18"/>
              </w:rPr>
            </w:pPr>
          </w:p>
        </w:tc>
        <w:tc>
          <w:tcPr>
            <w:tcW w:w="2409" w:type="dxa"/>
            <w:vAlign w:val="center"/>
          </w:tcPr>
          <w:p w14:paraId="530D4B0D" w14:textId="77777777" w:rsidR="00B87BA4" w:rsidRDefault="00B87BA4">
            <w:pPr>
              <w:spacing w:afterLines="0" w:after="0"/>
              <w:ind w:left="0" w:firstLineChars="0" w:firstLine="0"/>
              <w:rPr>
                <w:sz w:val="18"/>
                <w:szCs w:val="18"/>
              </w:rPr>
            </w:pPr>
            <w:r>
              <w:rPr>
                <w:rFonts w:hint="eastAsia"/>
                <w:sz w:val="18"/>
                <w:szCs w:val="18"/>
              </w:rPr>
              <w:t>ログの取得</w:t>
            </w:r>
          </w:p>
        </w:tc>
        <w:tc>
          <w:tcPr>
            <w:tcW w:w="3544" w:type="dxa"/>
            <w:vAlign w:val="center"/>
          </w:tcPr>
          <w:p w14:paraId="40051E5E" w14:textId="77777777" w:rsidR="00B87BA4" w:rsidRDefault="00B87BA4">
            <w:pPr>
              <w:spacing w:afterLines="0" w:after="0"/>
              <w:ind w:left="0" w:firstLineChars="0" w:firstLine="0"/>
              <w:rPr>
                <w:sz w:val="18"/>
              </w:rPr>
            </w:pPr>
            <w:r>
              <w:rPr>
                <w:rFonts w:hint="eastAsia"/>
                <w:sz w:val="18"/>
              </w:rPr>
              <w:t>利用者に提供可能なログの種類（アクセスログ、操作ログ、エラーログ等）</w:t>
            </w:r>
          </w:p>
        </w:tc>
        <w:tc>
          <w:tcPr>
            <w:tcW w:w="1276" w:type="dxa"/>
            <w:vAlign w:val="center"/>
          </w:tcPr>
          <w:p w14:paraId="1F6AE487" w14:textId="77777777" w:rsidR="00B87BA4" w:rsidRDefault="00B87BA4">
            <w:pPr>
              <w:spacing w:afterLines="0" w:after="0"/>
              <w:ind w:left="0" w:firstLineChars="0" w:firstLine="0"/>
              <w:rPr>
                <w:sz w:val="18"/>
              </w:rPr>
            </w:pPr>
            <w:r>
              <w:rPr>
                <w:rFonts w:hint="eastAsia"/>
                <w:sz w:val="18"/>
              </w:rPr>
              <w:t>有無</w:t>
            </w:r>
          </w:p>
        </w:tc>
        <w:tc>
          <w:tcPr>
            <w:tcW w:w="2835" w:type="dxa"/>
            <w:vAlign w:val="center"/>
          </w:tcPr>
          <w:p w14:paraId="62CDC37E" w14:textId="77777777" w:rsidR="00B87BA4" w:rsidRDefault="00B87BA4">
            <w:pPr>
              <w:spacing w:afterLines="0" w:after="0"/>
              <w:ind w:left="0" w:firstLineChars="0" w:firstLine="0"/>
              <w:rPr>
                <w:sz w:val="18"/>
              </w:rPr>
            </w:pPr>
            <w:r>
              <w:rPr>
                <w:rFonts w:hint="eastAsia"/>
                <w:sz w:val="18"/>
              </w:rPr>
              <w:t>セキュリティ（不正アクセス）ログ／バックアップ取得結果ログを利用者の要望に応じて提供</w:t>
            </w:r>
          </w:p>
        </w:tc>
        <w:tc>
          <w:tcPr>
            <w:tcW w:w="4252" w:type="dxa"/>
            <w:vAlign w:val="center"/>
          </w:tcPr>
          <w:p w14:paraId="0AD19850" w14:textId="77777777" w:rsidR="00B87BA4" w:rsidRDefault="00B87BA4">
            <w:pPr>
              <w:spacing w:afterLines="0" w:after="0"/>
              <w:ind w:left="0" w:firstLineChars="0" w:firstLine="0"/>
              <w:rPr>
                <w:sz w:val="18"/>
              </w:rPr>
            </w:pPr>
            <w:r>
              <w:rPr>
                <w:rFonts w:hint="eastAsia"/>
                <w:sz w:val="18"/>
              </w:rPr>
              <w:t>提供内容／方法は提供者が個々に設定。</w:t>
            </w:r>
          </w:p>
        </w:tc>
      </w:tr>
      <w:tr w:rsidR="00B87BA4" w14:paraId="4A01FA00" w14:textId="77777777">
        <w:trPr>
          <w:cantSplit/>
        </w:trPr>
        <w:tc>
          <w:tcPr>
            <w:tcW w:w="852" w:type="dxa"/>
            <w:vMerge w:val="restart"/>
            <w:vAlign w:val="center"/>
          </w:tcPr>
          <w:p w14:paraId="3EA902D6" w14:textId="77777777" w:rsidR="00B87BA4" w:rsidRDefault="00B87BA4">
            <w:pPr>
              <w:spacing w:afterLines="0" w:after="0"/>
              <w:ind w:left="0" w:firstLineChars="0" w:firstLine="0"/>
              <w:rPr>
                <w:sz w:val="18"/>
                <w:szCs w:val="18"/>
              </w:rPr>
            </w:pPr>
            <w:r>
              <w:rPr>
                <w:rFonts w:hint="eastAsia"/>
                <w:sz w:val="18"/>
                <w:szCs w:val="18"/>
              </w:rPr>
              <w:t>性能</w:t>
            </w:r>
          </w:p>
        </w:tc>
        <w:tc>
          <w:tcPr>
            <w:tcW w:w="2409" w:type="dxa"/>
            <w:vAlign w:val="center"/>
          </w:tcPr>
          <w:p w14:paraId="74DE9013" w14:textId="77777777" w:rsidR="00B87BA4" w:rsidRDefault="00B87BA4">
            <w:pPr>
              <w:spacing w:afterLines="0" w:after="0"/>
              <w:ind w:left="0" w:firstLineChars="0" w:firstLine="0"/>
              <w:rPr>
                <w:sz w:val="18"/>
                <w:szCs w:val="18"/>
              </w:rPr>
            </w:pPr>
            <w:r>
              <w:rPr>
                <w:rFonts w:hint="eastAsia"/>
                <w:sz w:val="18"/>
                <w:szCs w:val="18"/>
              </w:rPr>
              <w:t>オンライン応答時間</w:t>
            </w:r>
          </w:p>
        </w:tc>
        <w:tc>
          <w:tcPr>
            <w:tcW w:w="3544" w:type="dxa"/>
            <w:vAlign w:val="center"/>
          </w:tcPr>
          <w:p w14:paraId="194A1BEC" w14:textId="77777777" w:rsidR="00B87BA4" w:rsidRDefault="00B87BA4">
            <w:pPr>
              <w:spacing w:afterLines="0" w:after="0"/>
              <w:ind w:left="0" w:firstLineChars="0" w:firstLine="0"/>
              <w:rPr>
                <w:sz w:val="18"/>
              </w:rPr>
            </w:pPr>
            <w:r>
              <w:rPr>
                <w:rFonts w:hint="eastAsia"/>
                <w:sz w:val="18"/>
              </w:rPr>
              <w:t>オンライン処理の応答時間</w:t>
            </w:r>
          </w:p>
        </w:tc>
        <w:tc>
          <w:tcPr>
            <w:tcW w:w="1276" w:type="dxa"/>
            <w:vAlign w:val="center"/>
          </w:tcPr>
          <w:p w14:paraId="4B1DD951" w14:textId="77777777" w:rsidR="00B87BA4" w:rsidRDefault="00B87BA4">
            <w:pPr>
              <w:spacing w:afterLines="0" w:after="0"/>
              <w:ind w:left="0" w:firstLineChars="0" w:firstLine="0"/>
              <w:rPr>
                <w:sz w:val="18"/>
              </w:rPr>
            </w:pPr>
            <w:r>
              <w:rPr>
                <w:rFonts w:hint="eastAsia"/>
                <w:sz w:val="18"/>
              </w:rPr>
              <w:t>時間</w:t>
            </w:r>
            <w:r>
              <w:rPr>
                <w:sz w:val="18"/>
              </w:rPr>
              <w:br/>
            </w:r>
            <w:r>
              <w:rPr>
                <w:rFonts w:hint="eastAsia"/>
                <w:sz w:val="18"/>
              </w:rPr>
              <w:t>（秒）</w:t>
            </w:r>
          </w:p>
        </w:tc>
        <w:tc>
          <w:tcPr>
            <w:tcW w:w="2835" w:type="dxa"/>
            <w:vAlign w:val="center"/>
          </w:tcPr>
          <w:p w14:paraId="5326D530" w14:textId="77777777" w:rsidR="00B87BA4" w:rsidRDefault="00B87BA4">
            <w:pPr>
              <w:spacing w:afterLines="0" w:after="0"/>
              <w:ind w:left="0" w:firstLineChars="0" w:firstLine="0"/>
              <w:rPr>
                <w:sz w:val="18"/>
              </w:rPr>
            </w:pPr>
            <w:r>
              <w:rPr>
                <w:rFonts w:hint="eastAsia"/>
                <w:sz w:val="18"/>
              </w:rPr>
              <w:t>データセンタ内の平均応答時間</w:t>
            </w:r>
            <w:r>
              <w:rPr>
                <w:rFonts w:hint="eastAsia"/>
                <w:sz w:val="18"/>
              </w:rPr>
              <w:t>3</w:t>
            </w:r>
            <w:r>
              <w:rPr>
                <w:rFonts w:hint="eastAsia"/>
                <w:sz w:val="18"/>
              </w:rPr>
              <w:t>秒以内</w:t>
            </w:r>
          </w:p>
        </w:tc>
        <w:tc>
          <w:tcPr>
            <w:tcW w:w="4252" w:type="dxa"/>
            <w:vAlign w:val="center"/>
          </w:tcPr>
          <w:p w14:paraId="13CD6756" w14:textId="77777777" w:rsidR="00B87BA4" w:rsidRDefault="00B87BA4">
            <w:pPr>
              <w:spacing w:afterLines="0" w:after="0"/>
              <w:ind w:left="0" w:firstLineChars="0" w:firstLine="0"/>
              <w:rPr>
                <w:sz w:val="18"/>
              </w:rPr>
            </w:pPr>
            <w:r>
              <w:rPr>
                <w:rFonts w:hint="eastAsia"/>
                <w:sz w:val="18"/>
              </w:rPr>
              <w:t>対象業務の重大性を考慮しつつサービス内容／特性／品質に応じて個々に検討。</w:t>
            </w:r>
          </w:p>
        </w:tc>
      </w:tr>
      <w:tr w:rsidR="00B87BA4" w14:paraId="2E9FEDA1" w14:textId="77777777">
        <w:trPr>
          <w:cantSplit/>
        </w:trPr>
        <w:tc>
          <w:tcPr>
            <w:tcW w:w="852" w:type="dxa"/>
            <w:vMerge/>
            <w:vAlign w:val="center"/>
          </w:tcPr>
          <w:p w14:paraId="48E0AED6" w14:textId="77777777" w:rsidR="00B87BA4" w:rsidRDefault="00B87BA4">
            <w:pPr>
              <w:spacing w:afterLines="0" w:after="0"/>
              <w:ind w:left="0" w:firstLineChars="0" w:firstLine="0"/>
              <w:rPr>
                <w:sz w:val="18"/>
                <w:szCs w:val="18"/>
              </w:rPr>
            </w:pPr>
          </w:p>
        </w:tc>
        <w:tc>
          <w:tcPr>
            <w:tcW w:w="2409" w:type="dxa"/>
            <w:vAlign w:val="center"/>
          </w:tcPr>
          <w:p w14:paraId="6EA0239A" w14:textId="77777777" w:rsidR="00B87BA4" w:rsidRDefault="00B87BA4">
            <w:pPr>
              <w:spacing w:afterLines="0" w:after="0"/>
              <w:ind w:left="0" w:firstLineChars="0" w:firstLine="0"/>
              <w:rPr>
                <w:sz w:val="18"/>
                <w:szCs w:val="18"/>
              </w:rPr>
            </w:pPr>
            <w:r>
              <w:rPr>
                <w:rFonts w:hint="eastAsia"/>
                <w:sz w:val="18"/>
                <w:szCs w:val="18"/>
              </w:rPr>
              <w:t>バッチ処理時間</w:t>
            </w:r>
            <w:r>
              <w:rPr>
                <w:sz w:val="18"/>
                <w:szCs w:val="18"/>
              </w:rPr>
              <w:br/>
            </w:r>
          </w:p>
        </w:tc>
        <w:tc>
          <w:tcPr>
            <w:tcW w:w="3544" w:type="dxa"/>
            <w:vAlign w:val="center"/>
          </w:tcPr>
          <w:p w14:paraId="1082BF50" w14:textId="77777777" w:rsidR="00B87BA4" w:rsidRDefault="00B87BA4">
            <w:pPr>
              <w:spacing w:afterLines="0" w:after="0"/>
              <w:ind w:left="0" w:firstLineChars="0" w:firstLine="0"/>
              <w:rPr>
                <w:sz w:val="18"/>
              </w:rPr>
            </w:pPr>
            <w:r>
              <w:rPr>
                <w:rFonts w:hint="eastAsia"/>
                <w:sz w:val="18"/>
              </w:rPr>
              <w:t>バッチ処理（一括処理）の応答時間</w:t>
            </w:r>
          </w:p>
        </w:tc>
        <w:tc>
          <w:tcPr>
            <w:tcW w:w="1276" w:type="dxa"/>
            <w:vAlign w:val="center"/>
          </w:tcPr>
          <w:p w14:paraId="02F216FD" w14:textId="77777777" w:rsidR="00B87BA4" w:rsidRDefault="00B87BA4">
            <w:pPr>
              <w:spacing w:afterLines="0" w:after="0"/>
              <w:ind w:left="0" w:firstLineChars="0" w:firstLine="0"/>
              <w:rPr>
                <w:sz w:val="18"/>
              </w:rPr>
            </w:pPr>
            <w:r>
              <w:rPr>
                <w:rFonts w:hint="eastAsia"/>
                <w:sz w:val="18"/>
              </w:rPr>
              <w:t>時間</w:t>
            </w:r>
            <w:r>
              <w:rPr>
                <w:sz w:val="18"/>
              </w:rPr>
              <w:br/>
            </w:r>
            <w:r>
              <w:rPr>
                <w:rFonts w:hint="eastAsia"/>
                <w:sz w:val="18"/>
              </w:rPr>
              <w:t>（分）</w:t>
            </w:r>
          </w:p>
        </w:tc>
        <w:tc>
          <w:tcPr>
            <w:tcW w:w="2835" w:type="dxa"/>
            <w:vAlign w:val="center"/>
          </w:tcPr>
          <w:p w14:paraId="1C68A0DC" w14:textId="77777777" w:rsidR="00B87BA4" w:rsidRDefault="00B87BA4">
            <w:pPr>
              <w:spacing w:afterLines="0" w:after="0"/>
              <w:ind w:left="0" w:firstLineChars="0" w:firstLine="0"/>
              <w:rPr>
                <w:sz w:val="18"/>
              </w:rPr>
            </w:pPr>
            <w:r>
              <w:rPr>
                <w:rFonts w:hint="eastAsia"/>
                <w:sz w:val="18"/>
              </w:rPr>
              <w:t>4</w:t>
            </w:r>
            <w:r>
              <w:rPr>
                <w:rFonts w:hint="eastAsia"/>
                <w:sz w:val="18"/>
              </w:rPr>
              <w:t>時間以下</w:t>
            </w:r>
          </w:p>
        </w:tc>
        <w:tc>
          <w:tcPr>
            <w:tcW w:w="4252" w:type="dxa"/>
            <w:vAlign w:val="center"/>
          </w:tcPr>
          <w:p w14:paraId="74EFCD32" w14:textId="77777777" w:rsidR="00B87BA4" w:rsidRDefault="00B87BA4">
            <w:pPr>
              <w:spacing w:afterLines="0" w:after="0"/>
              <w:ind w:left="0" w:firstLineChars="0" w:firstLine="0"/>
              <w:rPr>
                <w:sz w:val="18"/>
              </w:rPr>
            </w:pPr>
            <w:r>
              <w:rPr>
                <w:rFonts w:hint="eastAsia"/>
                <w:sz w:val="18"/>
              </w:rPr>
              <w:t>対象業務の重大性を考慮しつつサービス内容／特性／品質に応じて個々に検討。</w:t>
            </w:r>
          </w:p>
        </w:tc>
      </w:tr>
      <w:tr w:rsidR="00B87BA4" w14:paraId="27D0BA79" w14:textId="77777777">
        <w:trPr>
          <w:cantSplit/>
        </w:trPr>
        <w:tc>
          <w:tcPr>
            <w:tcW w:w="852" w:type="dxa"/>
            <w:vMerge w:val="restart"/>
            <w:vAlign w:val="center"/>
          </w:tcPr>
          <w:p w14:paraId="486BF3B5" w14:textId="77777777" w:rsidR="00B87BA4" w:rsidRDefault="00B87BA4">
            <w:pPr>
              <w:spacing w:afterLines="0" w:after="0"/>
              <w:ind w:left="0" w:firstLineChars="0" w:firstLine="0"/>
              <w:rPr>
                <w:sz w:val="18"/>
                <w:szCs w:val="18"/>
              </w:rPr>
            </w:pPr>
            <w:r>
              <w:rPr>
                <w:rFonts w:hint="eastAsia"/>
                <w:sz w:val="18"/>
                <w:szCs w:val="18"/>
              </w:rPr>
              <w:t>拡張性</w:t>
            </w:r>
          </w:p>
        </w:tc>
        <w:tc>
          <w:tcPr>
            <w:tcW w:w="2409" w:type="dxa"/>
            <w:vAlign w:val="center"/>
          </w:tcPr>
          <w:p w14:paraId="707145C3" w14:textId="77777777" w:rsidR="00B87BA4" w:rsidRDefault="00B87BA4">
            <w:pPr>
              <w:spacing w:afterLines="0" w:after="0"/>
              <w:ind w:left="0" w:firstLineChars="0" w:firstLine="0"/>
              <w:rPr>
                <w:sz w:val="18"/>
                <w:szCs w:val="18"/>
              </w:rPr>
            </w:pPr>
            <w:r>
              <w:rPr>
                <w:rFonts w:hint="eastAsia"/>
                <w:sz w:val="18"/>
                <w:szCs w:val="18"/>
              </w:rPr>
              <w:t>カスタマイズ性</w:t>
            </w:r>
          </w:p>
        </w:tc>
        <w:tc>
          <w:tcPr>
            <w:tcW w:w="3544" w:type="dxa"/>
            <w:vAlign w:val="center"/>
          </w:tcPr>
          <w:p w14:paraId="448E2FF8" w14:textId="77777777" w:rsidR="00B87BA4" w:rsidRDefault="00B87BA4">
            <w:pPr>
              <w:spacing w:afterLines="0" w:after="0"/>
              <w:ind w:left="0" w:firstLineChars="0" w:firstLine="0"/>
              <w:rPr>
                <w:sz w:val="18"/>
              </w:rPr>
            </w:pPr>
            <w:r>
              <w:rPr>
                <w:rFonts w:hint="eastAsia"/>
                <w:sz w:val="18"/>
              </w:rPr>
              <w:t>カスタマイズ（変更）が可能な事項／範囲／仕様等の条件とカスタマイズに必要な情報</w:t>
            </w:r>
          </w:p>
        </w:tc>
        <w:tc>
          <w:tcPr>
            <w:tcW w:w="1276" w:type="dxa"/>
            <w:vAlign w:val="center"/>
          </w:tcPr>
          <w:p w14:paraId="1DD306C0" w14:textId="77777777" w:rsidR="00B87BA4" w:rsidRDefault="00B87BA4">
            <w:pPr>
              <w:spacing w:afterLines="0" w:after="0"/>
              <w:ind w:left="0" w:firstLineChars="0" w:firstLine="0"/>
              <w:rPr>
                <w:sz w:val="18"/>
              </w:rPr>
            </w:pPr>
            <w:r>
              <w:rPr>
                <w:rFonts w:hint="eastAsia"/>
                <w:sz w:val="18"/>
              </w:rPr>
              <w:t>有無</w:t>
            </w:r>
          </w:p>
        </w:tc>
        <w:tc>
          <w:tcPr>
            <w:tcW w:w="2835" w:type="dxa"/>
            <w:vAlign w:val="center"/>
          </w:tcPr>
          <w:p w14:paraId="43B6BC6E" w14:textId="77777777" w:rsidR="00B87BA4" w:rsidRDefault="00B87BA4">
            <w:pPr>
              <w:spacing w:afterLines="0" w:after="0"/>
              <w:ind w:left="0" w:firstLineChars="0" w:firstLine="0"/>
              <w:rPr>
                <w:sz w:val="18"/>
              </w:rPr>
            </w:pPr>
            <w:r>
              <w:rPr>
                <w:rFonts w:hint="eastAsia"/>
                <w:sz w:val="18"/>
              </w:rPr>
              <w:t>利用画面上の項目配置変更や新規項目の追加が設定画面より可能</w:t>
            </w:r>
          </w:p>
        </w:tc>
        <w:tc>
          <w:tcPr>
            <w:tcW w:w="4252" w:type="dxa"/>
            <w:vAlign w:val="center"/>
          </w:tcPr>
          <w:p w14:paraId="5467A924" w14:textId="77777777" w:rsidR="00B87BA4" w:rsidRDefault="00B87BA4">
            <w:pPr>
              <w:spacing w:afterLines="0" w:after="0"/>
              <w:ind w:left="0" w:firstLineChars="0" w:firstLine="0"/>
              <w:rPr>
                <w:sz w:val="18"/>
              </w:rPr>
            </w:pPr>
            <w:r>
              <w:rPr>
                <w:rFonts w:hint="eastAsia"/>
                <w:sz w:val="18"/>
              </w:rPr>
              <w:t>サービス仕様（機能仕様）として契約書／利用マニュアルに記載されている場合は必ずしも</w:t>
            </w:r>
            <w:r>
              <w:rPr>
                <w:rFonts w:hint="eastAsia"/>
                <w:sz w:val="18"/>
              </w:rPr>
              <w:t>SLA</w:t>
            </w:r>
            <w:r>
              <w:rPr>
                <w:rFonts w:hint="eastAsia"/>
                <w:sz w:val="18"/>
              </w:rPr>
              <w:t>で定義される必要はない。</w:t>
            </w:r>
          </w:p>
        </w:tc>
      </w:tr>
      <w:tr w:rsidR="00B87BA4" w14:paraId="5A917689" w14:textId="77777777">
        <w:trPr>
          <w:cantSplit/>
        </w:trPr>
        <w:tc>
          <w:tcPr>
            <w:tcW w:w="852" w:type="dxa"/>
            <w:vMerge/>
            <w:vAlign w:val="center"/>
          </w:tcPr>
          <w:p w14:paraId="0D8E791F" w14:textId="77777777" w:rsidR="00B87BA4" w:rsidRDefault="00B87BA4">
            <w:pPr>
              <w:spacing w:afterLines="0" w:after="0"/>
              <w:ind w:left="0" w:firstLineChars="0" w:firstLine="0"/>
            </w:pPr>
          </w:p>
        </w:tc>
        <w:tc>
          <w:tcPr>
            <w:tcW w:w="2409" w:type="dxa"/>
            <w:vAlign w:val="center"/>
          </w:tcPr>
          <w:p w14:paraId="2DC9407A" w14:textId="77777777" w:rsidR="00B87BA4" w:rsidRDefault="00B87BA4">
            <w:pPr>
              <w:spacing w:afterLines="0" w:after="0"/>
              <w:ind w:left="0" w:firstLineChars="0" w:firstLine="0"/>
              <w:rPr>
                <w:sz w:val="18"/>
              </w:rPr>
            </w:pPr>
            <w:r>
              <w:rPr>
                <w:rFonts w:hint="eastAsia"/>
                <w:sz w:val="18"/>
              </w:rPr>
              <w:t>外部接続性</w:t>
            </w:r>
          </w:p>
        </w:tc>
        <w:tc>
          <w:tcPr>
            <w:tcW w:w="3544" w:type="dxa"/>
            <w:vAlign w:val="center"/>
          </w:tcPr>
          <w:p w14:paraId="1CBB543A" w14:textId="77777777" w:rsidR="00B87BA4" w:rsidRDefault="00B87BA4">
            <w:pPr>
              <w:spacing w:afterLines="0" w:after="0"/>
              <w:ind w:left="0" w:firstLineChars="0" w:firstLine="0"/>
              <w:rPr>
                <w:sz w:val="18"/>
              </w:rPr>
            </w:pPr>
            <w:r>
              <w:rPr>
                <w:rFonts w:hint="eastAsia"/>
                <w:sz w:val="18"/>
              </w:rPr>
              <w:t>既存システムや他の</w:t>
            </w:r>
            <w:r>
              <w:rPr>
                <w:rFonts w:hint="eastAsia"/>
                <w:sz w:val="18"/>
              </w:rPr>
              <w:t>SaaS</w:t>
            </w:r>
            <w:r>
              <w:rPr>
                <w:rFonts w:hint="eastAsia"/>
                <w:sz w:val="18"/>
              </w:rPr>
              <w:t>等の外部のシステムとの接続仕様（</w:t>
            </w:r>
            <w:r>
              <w:rPr>
                <w:rFonts w:hint="eastAsia"/>
                <w:sz w:val="18"/>
              </w:rPr>
              <w:t>API</w:t>
            </w:r>
            <w:r>
              <w:rPr>
                <w:rFonts w:hint="eastAsia"/>
                <w:sz w:val="18"/>
              </w:rPr>
              <w:t>、開発言語等）</w:t>
            </w:r>
          </w:p>
        </w:tc>
        <w:tc>
          <w:tcPr>
            <w:tcW w:w="1276" w:type="dxa"/>
            <w:vAlign w:val="center"/>
          </w:tcPr>
          <w:p w14:paraId="599AE89F" w14:textId="77777777" w:rsidR="00B87BA4" w:rsidRDefault="00B87BA4">
            <w:pPr>
              <w:spacing w:afterLines="0" w:after="0"/>
              <w:ind w:left="0" w:firstLineChars="0" w:firstLine="0"/>
              <w:rPr>
                <w:sz w:val="18"/>
              </w:rPr>
            </w:pPr>
            <w:r>
              <w:rPr>
                <w:rFonts w:hint="eastAsia"/>
                <w:sz w:val="18"/>
              </w:rPr>
              <w:t>有無</w:t>
            </w:r>
          </w:p>
        </w:tc>
        <w:tc>
          <w:tcPr>
            <w:tcW w:w="2835" w:type="dxa"/>
            <w:vAlign w:val="center"/>
          </w:tcPr>
          <w:p w14:paraId="26DAF467" w14:textId="77777777" w:rsidR="00B87BA4" w:rsidRDefault="00B87BA4">
            <w:pPr>
              <w:spacing w:afterLines="0" w:after="0"/>
              <w:ind w:left="0" w:firstLineChars="0" w:firstLine="0"/>
              <w:rPr>
                <w:sz w:val="18"/>
              </w:rPr>
            </w:pPr>
            <w:r>
              <w:rPr>
                <w:rFonts w:hint="eastAsia"/>
                <w:sz w:val="18"/>
              </w:rPr>
              <w:t>API</w:t>
            </w:r>
            <w:r>
              <w:rPr>
                <w:rFonts w:hint="eastAsia"/>
                <w:sz w:val="18"/>
              </w:rPr>
              <w:t>（プログラム機能を外部から利用するための手続）を公開</w:t>
            </w:r>
          </w:p>
        </w:tc>
        <w:tc>
          <w:tcPr>
            <w:tcW w:w="4252" w:type="dxa"/>
            <w:vAlign w:val="center"/>
          </w:tcPr>
          <w:p w14:paraId="38DEE8B0" w14:textId="77777777" w:rsidR="00B87BA4" w:rsidRDefault="00B87BA4">
            <w:pPr>
              <w:spacing w:afterLines="0" w:after="0"/>
              <w:ind w:left="0" w:firstLineChars="0" w:firstLine="0"/>
              <w:rPr>
                <w:sz w:val="18"/>
              </w:rPr>
            </w:pPr>
            <w:r>
              <w:rPr>
                <w:rFonts w:hint="eastAsia"/>
                <w:sz w:val="18"/>
              </w:rPr>
              <w:t>API</w:t>
            </w:r>
            <w:r>
              <w:rPr>
                <w:rFonts w:hint="eastAsia"/>
                <w:sz w:val="18"/>
              </w:rPr>
              <w:t>がインターネットの標準技術で構成され、仕様が公開されており、</w:t>
            </w:r>
            <w:r>
              <w:rPr>
                <w:rFonts w:hint="eastAsia"/>
                <w:sz w:val="18"/>
              </w:rPr>
              <w:t>API</w:t>
            </w:r>
            <w:r>
              <w:rPr>
                <w:rFonts w:hint="eastAsia"/>
                <w:sz w:val="18"/>
              </w:rPr>
              <w:t>の利用期限や将来の変更可能性が明記されていることが望ましい。</w:t>
            </w:r>
          </w:p>
        </w:tc>
      </w:tr>
      <w:tr w:rsidR="00B87BA4" w14:paraId="19CDA4E8" w14:textId="77777777">
        <w:trPr>
          <w:cantSplit/>
        </w:trPr>
        <w:tc>
          <w:tcPr>
            <w:tcW w:w="852" w:type="dxa"/>
            <w:vMerge/>
          </w:tcPr>
          <w:p w14:paraId="197D545E" w14:textId="77777777" w:rsidR="00B87BA4" w:rsidRDefault="00B87BA4">
            <w:pPr>
              <w:spacing w:afterLines="0" w:after="0"/>
              <w:ind w:left="0" w:firstLineChars="0" w:firstLine="0"/>
            </w:pPr>
          </w:p>
        </w:tc>
        <w:tc>
          <w:tcPr>
            <w:tcW w:w="2409" w:type="dxa"/>
            <w:vAlign w:val="center"/>
          </w:tcPr>
          <w:p w14:paraId="781A5184" w14:textId="77777777" w:rsidR="00B87BA4" w:rsidRDefault="00B87BA4">
            <w:pPr>
              <w:spacing w:afterLines="0" w:after="0"/>
              <w:ind w:left="0" w:firstLineChars="0" w:firstLine="0"/>
              <w:rPr>
                <w:sz w:val="18"/>
              </w:rPr>
            </w:pPr>
            <w:r>
              <w:rPr>
                <w:rFonts w:hint="eastAsia"/>
                <w:sz w:val="18"/>
              </w:rPr>
              <w:t>同時接続利用者数</w:t>
            </w:r>
          </w:p>
        </w:tc>
        <w:tc>
          <w:tcPr>
            <w:tcW w:w="3544" w:type="dxa"/>
            <w:vAlign w:val="center"/>
          </w:tcPr>
          <w:p w14:paraId="24B63E13" w14:textId="77777777" w:rsidR="00B87BA4" w:rsidRDefault="00B87BA4">
            <w:pPr>
              <w:spacing w:afterLines="0" w:after="0"/>
              <w:ind w:left="0" w:firstLineChars="0" w:firstLine="0"/>
              <w:rPr>
                <w:sz w:val="18"/>
              </w:rPr>
            </w:pPr>
            <w:r>
              <w:rPr>
                <w:rFonts w:hint="eastAsia"/>
                <w:sz w:val="18"/>
              </w:rPr>
              <w:t>オンラインの利用者が同時に接続してサービスを利用可能なユーザ数</w:t>
            </w:r>
          </w:p>
        </w:tc>
        <w:tc>
          <w:tcPr>
            <w:tcW w:w="1276" w:type="dxa"/>
            <w:vAlign w:val="center"/>
          </w:tcPr>
          <w:p w14:paraId="7E7821CF" w14:textId="77777777" w:rsidR="00B87BA4" w:rsidRDefault="00B87BA4">
            <w:pPr>
              <w:spacing w:afterLines="0" w:after="0"/>
              <w:ind w:left="0" w:firstLineChars="0" w:firstLine="0"/>
              <w:rPr>
                <w:sz w:val="18"/>
              </w:rPr>
            </w:pPr>
            <w:r>
              <w:rPr>
                <w:rFonts w:hint="eastAsia"/>
                <w:sz w:val="18"/>
              </w:rPr>
              <w:t>有無</w:t>
            </w:r>
          </w:p>
          <w:p w14:paraId="61B60A44" w14:textId="77777777" w:rsidR="00B87BA4" w:rsidRDefault="00B87BA4">
            <w:pPr>
              <w:spacing w:afterLines="0" w:after="0"/>
              <w:ind w:left="0" w:firstLineChars="0" w:firstLine="0"/>
              <w:rPr>
                <w:sz w:val="18"/>
              </w:rPr>
            </w:pPr>
            <w:r>
              <w:rPr>
                <w:rFonts w:hint="eastAsia"/>
                <w:sz w:val="18"/>
              </w:rPr>
              <w:t>（制約条件）</w:t>
            </w:r>
          </w:p>
        </w:tc>
        <w:tc>
          <w:tcPr>
            <w:tcW w:w="2835" w:type="dxa"/>
            <w:vAlign w:val="center"/>
          </w:tcPr>
          <w:p w14:paraId="1FB4CD83" w14:textId="77777777" w:rsidR="00B87BA4" w:rsidRDefault="00B87BA4">
            <w:pPr>
              <w:spacing w:afterLines="0" w:after="0"/>
              <w:ind w:left="0" w:firstLineChars="0" w:firstLine="0"/>
              <w:rPr>
                <w:sz w:val="18"/>
              </w:rPr>
            </w:pPr>
            <w:r>
              <w:rPr>
                <w:rFonts w:hint="eastAsia"/>
                <w:sz w:val="18"/>
              </w:rPr>
              <w:t>50</w:t>
            </w:r>
            <w:r>
              <w:rPr>
                <w:rFonts w:hint="eastAsia"/>
                <w:sz w:val="18"/>
              </w:rPr>
              <w:t>ユーザ（保証型）</w:t>
            </w:r>
          </w:p>
        </w:tc>
        <w:tc>
          <w:tcPr>
            <w:tcW w:w="4252" w:type="dxa"/>
            <w:vAlign w:val="center"/>
          </w:tcPr>
          <w:p w14:paraId="763CE943" w14:textId="77777777" w:rsidR="00B87BA4" w:rsidRDefault="00B87BA4">
            <w:pPr>
              <w:spacing w:afterLines="0" w:after="0"/>
              <w:ind w:left="0" w:firstLineChars="0" w:firstLine="0"/>
              <w:rPr>
                <w:sz w:val="18"/>
              </w:rPr>
            </w:pPr>
            <w:r>
              <w:rPr>
                <w:rFonts w:hint="eastAsia"/>
                <w:sz w:val="18"/>
              </w:rPr>
              <w:t>同時接続の条件（保証型かベストエフォート（最善努力）型か）、最大接続時の性能について明示されていることが望ましい。</w:t>
            </w:r>
          </w:p>
        </w:tc>
      </w:tr>
    </w:tbl>
    <w:p w14:paraId="013C0B9C" w14:textId="77777777" w:rsidR="00B87BA4" w:rsidRDefault="00B87BA4">
      <w:pPr>
        <w:pStyle w:val="a7"/>
        <w:tabs>
          <w:tab w:val="clear" w:pos="4252"/>
          <w:tab w:val="clear" w:pos="8504"/>
        </w:tabs>
        <w:snapToGrid/>
        <w:spacing w:beforeLines="50" w:before="180" w:afterLines="0" w:after="0"/>
        <w:ind w:firstLine="200"/>
        <w:rPr>
          <w:sz w:val="20"/>
        </w:rPr>
      </w:pPr>
      <w:bookmarkStart w:id="1083" w:name="_Toc174875973"/>
      <w:r>
        <w:rPr>
          <w:rFonts w:hint="eastAsia"/>
          <w:sz w:val="20"/>
        </w:rPr>
        <w:t>◆サポート</w:t>
      </w:r>
      <w:bookmarkEnd w:id="1083"/>
    </w:p>
    <w:tbl>
      <w:tblPr>
        <w:tblW w:w="5322" w:type="pct"/>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32"/>
        <w:gridCol w:w="3343"/>
        <w:gridCol w:w="1257"/>
        <w:gridCol w:w="2931"/>
        <w:gridCol w:w="4463"/>
      </w:tblGrid>
      <w:tr w:rsidR="00B87BA4" w14:paraId="4A7A3CE8" w14:textId="77777777">
        <w:tc>
          <w:tcPr>
            <w:tcW w:w="982" w:type="pct"/>
            <w:shd w:val="clear" w:color="auto" w:fill="C0C0C0"/>
          </w:tcPr>
          <w:p w14:paraId="77962367" w14:textId="77777777" w:rsidR="00B87BA4" w:rsidRDefault="00B87BA4">
            <w:pPr>
              <w:spacing w:afterLines="0" w:after="0"/>
              <w:ind w:left="0" w:firstLineChars="0" w:firstLine="0"/>
              <w:jc w:val="center"/>
              <w:rPr>
                <w:rFonts w:ascii="MS Mincho" w:hAnsi="MS Mincho" w:cs="Arial"/>
                <w:b/>
                <w:sz w:val="18"/>
                <w:szCs w:val="20"/>
              </w:rPr>
            </w:pPr>
            <w:r>
              <w:rPr>
                <w:rFonts w:ascii="MS Mincho" w:hAnsi="MS Mincho" w:cs="Arial" w:hint="eastAsia"/>
                <w:b/>
                <w:sz w:val="18"/>
                <w:szCs w:val="20"/>
              </w:rPr>
              <w:t>サービスレベル項目例</w:t>
            </w:r>
          </w:p>
        </w:tc>
        <w:tc>
          <w:tcPr>
            <w:tcW w:w="1120" w:type="pct"/>
            <w:shd w:val="clear" w:color="auto" w:fill="C0C0C0"/>
          </w:tcPr>
          <w:p w14:paraId="55D92E6A" w14:textId="77777777" w:rsidR="00B87BA4" w:rsidRDefault="00B87BA4">
            <w:pPr>
              <w:spacing w:afterLines="0" w:after="0"/>
              <w:ind w:left="0" w:firstLineChars="0" w:firstLine="0"/>
              <w:jc w:val="center"/>
              <w:rPr>
                <w:rFonts w:ascii="MS Mincho" w:hAnsi="MS Mincho" w:cs="Arial"/>
                <w:b/>
                <w:sz w:val="18"/>
                <w:szCs w:val="20"/>
              </w:rPr>
            </w:pPr>
            <w:r>
              <w:rPr>
                <w:rFonts w:ascii="MS Mincho" w:hAnsi="MS Mincho" w:cs="Arial" w:hint="eastAsia"/>
                <w:b/>
                <w:sz w:val="18"/>
                <w:szCs w:val="20"/>
              </w:rPr>
              <w:t>規定内容</w:t>
            </w:r>
          </w:p>
        </w:tc>
        <w:tc>
          <w:tcPr>
            <w:tcW w:w="421" w:type="pct"/>
            <w:shd w:val="clear" w:color="auto" w:fill="C0C0C0"/>
          </w:tcPr>
          <w:p w14:paraId="07D67174" w14:textId="77777777" w:rsidR="00B87BA4" w:rsidRDefault="00B87BA4">
            <w:pPr>
              <w:spacing w:afterLines="0" w:after="0"/>
              <w:ind w:left="0" w:firstLineChars="0" w:firstLine="0"/>
              <w:jc w:val="center"/>
              <w:rPr>
                <w:rFonts w:ascii="MS Mincho" w:hAnsi="MS Mincho" w:cs="Arial"/>
                <w:b/>
                <w:sz w:val="18"/>
                <w:szCs w:val="20"/>
              </w:rPr>
            </w:pPr>
            <w:r>
              <w:rPr>
                <w:rFonts w:ascii="MS Mincho" w:hAnsi="MS Mincho" w:cs="Arial" w:hint="eastAsia"/>
                <w:b/>
                <w:sz w:val="18"/>
                <w:szCs w:val="20"/>
              </w:rPr>
              <w:t>測定単位</w:t>
            </w:r>
          </w:p>
        </w:tc>
        <w:tc>
          <w:tcPr>
            <w:tcW w:w="982" w:type="pct"/>
            <w:shd w:val="clear" w:color="auto" w:fill="C0C0C0"/>
          </w:tcPr>
          <w:p w14:paraId="48CB138E" w14:textId="77777777" w:rsidR="00B87BA4" w:rsidRDefault="00B87BA4">
            <w:pPr>
              <w:spacing w:afterLines="0" w:after="0"/>
              <w:ind w:left="0" w:firstLineChars="0" w:firstLine="0"/>
              <w:jc w:val="center"/>
              <w:rPr>
                <w:rFonts w:ascii="MS Mincho" w:hAnsi="MS Mincho" w:cs="Arial"/>
                <w:b/>
                <w:sz w:val="18"/>
                <w:szCs w:val="20"/>
              </w:rPr>
            </w:pPr>
            <w:r>
              <w:rPr>
                <w:rFonts w:ascii="MS Mincho" w:hAnsi="MS Mincho" w:cs="Arial" w:hint="eastAsia"/>
                <w:b/>
                <w:sz w:val="18"/>
                <w:szCs w:val="20"/>
              </w:rPr>
              <w:t>設定例</w:t>
            </w:r>
          </w:p>
        </w:tc>
        <w:tc>
          <w:tcPr>
            <w:tcW w:w="1495" w:type="pct"/>
            <w:shd w:val="clear" w:color="auto" w:fill="C0C0C0"/>
          </w:tcPr>
          <w:p w14:paraId="31BA1311" w14:textId="77777777" w:rsidR="00B87BA4" w:rsidRDefault="00B87BA4">
            <w:pPr>
              <w:spacing w:afterLines="0" w:after="0"/>
              <w:ind w:left="0" w:firstLineChars="0" w:firstLine="0"/>
              <w:jc w:val="center"/>
              <w:rPr>
                <w:rFonts w:ascii="MS Mincho" w:hAnsi="MS Mincho" w:cs="Arial"/>
                <w:b/>
                <w:sz w:val="18"/>
                <w:szCs w:val="20"/>
              </w:rPr>
            </w:pPr>
            <w:r>
              <w:rPr>
                <w:rFonts w:ascii="MS Mincho" w:hAnsi="MS Mincho" w:cs="Arial" w:hint="eastAsia"/>
                <w:b/>
                <w:sz w:val="18"/>
                <w:szCs w:val="20"/>
              </w:rPr>
              <w:t>備考</w:t>
            </w:r>
          </w:p>
        </w:tc>
      </w:tr>
      <w:tr w:rsidR="00B87BA4" w14:paraId="24FE6C6E" w14:textId="77777777">
        <w:tc>
          <w:tcPr>
            <w:tcW w:w="982" w:type="pct"/>
            <w:vAlign w:val="center"/>
          </w:tcPr>
          <w:p w14:paraId="4E7F5FEE" w14:textId="77777777" w:rsidR="00B87BA4" w:rsidRDefault="00B87BA4">
            <w:pPr>
              <w:spacing w:afterLines="0" w:after="0"/>
              <w:ind w:left="0" w:firstLineChars="0" w:firstLine="0"/>
              <w:rPr>
                <w:sz w:val="18"/>
              </w:rPr>
            </w:pPr>
            <w:r>
              <w:rPr>
                <w:rFonts w:hint="eastAsia"/>
                <w:sz w:val="18"/>
              </w:rPr>
              <w:t>サービス提供時間帯</w:t>
            </w:r>
            <w:r>
              <w:rPr>
                <w:sz w:val="18"/>
              </w:rPr>
              <w:br/>
            </w:r>
            <w:r>
              <w:rPr>
                <w:rFonts w:hint="eastAsia"/>
                <w:sz w:val="18"/>
              </w:rPr>
              <w:t>（障害対応）</w:t>
            </w:r>
          </w:p>
        </w:tc>
        <w:tc>
          <w:tcPr>
            <w:tcW w:w="1120" w:type="pct"/>
            <w:vAlign w:val="center"/>
          </w:tcPr>
          <w:p w14:paraId="07900A87" w14:textId="77777777" w:rsidR="00B87BA4" w:rsidRDefault="00B87BA4">
            <w:pPr>
              <w:spacing w:afterLines="0" w:after="0"/>
              <w:ind w:left="0" w:firstLineChars="0" w:firstLine="0"/>
              <w:rPr>
                <w:sz w:val="18"/>
              </w:rPr>
            </w:pPr>
            <w:r>
              <w:rPr>
                <w:rFonts w:hint="eastAsia"/>
                <w:sz w:val="18"/>
              </w:rPr>
              <w:t>障害対応時の問合せ受付業務を実施する時間帯</w:t>
            </w:r>
          </w:p>
        </w:tc>
        <w:tc>
          <w:tcPr>
            <w:tcW w:w="421" w:type="pct"/>
            <w:vAlign w:val="center"/>
          </w:tcPr>
          <w:p w14:paraId="3BF08116" w14:textId="77777777" w:rsidR="00B87BA4" w:rsidRDefault="00B87BA4">
            <w:pPr>
              <w:spacing w:afterLines="0" w:after="0"/>
              <w:ind w:left="0" w:firstLineChars="0" w:firstLine="0"/>
              <w:rPr>
                <w:sz w:val="18"/>
              </w:rPr>
            </w:pPr>
            <w:r>
              <w:rPr>
                <w:rFonts w:hint="eastAsia"/>
                <w:sz w:val="18"/>
              </w:rPr>
              <w:t>時間帯</w:t>
            </w:r>
          </w:p>
        </w:tc>
        <w:tc>
          <w:tcPr>
            <w:tcW w:w="982" w:type="pct"/>
            <w:vAlign w:val="center"/>
          </w:tcPr>
          <w:p w14:paraId="1494EAA2" w14:textId="77777777" w:rsidR="00B87BA4" w:rsidRDefault="00B87BA4">
            <w:pPr>
              <w:spacing w:afterLines="0" w:after="0"/>
              <w:ind w:left="0" w:firstLineChars="0" w:firstLine="0"/>
              <w:rPr>
                <w:sz w:val="18"/>
              </w:rPr>
            </w:pPr>
            <w:r>
              <w:rPr>
                <w:rFonts w:hint="eastAsia"/>
                <w:sz w:val="18"/>
              </w:rPr>
              <w:t>24</w:t>
            </w:r>
            <w:r>
              <w:rPr>
                <w:rFonts w:hint="eastAsia"/>
                <w:sz w:val="18"/>
              </w:rPr>
              <w:t>時間</w:t>
            </w:r>
            <w:r>
              <w:rPr>
                <w:rFonts w:hint="eastAsia"/>
                <w:sz w:val="18"/>
              </w:rPr>
              <w:t>365</w:t>
            </w:r>
            <w:r>
              <w:rPr>
                <w:rFonts w:hint="eastAsia"/>
                <w:sz w:val="18"/>
              </w:rPr>
              <w:t>日（電話）</w:t>
            </w:r>
          </w:p>
        </w:tc>
        <w:tc>
          <w:tcPr>
            <w:tcW w:w="1495" w:type="pct"/>
            <w:vAlign w:val="center"/>
          </w:tcPr>
          <w:p w14:paraId="2FFA00D3" w14:textId="77777777" w:rsidR="00B87BA4" w:rsidRDefault="00B87BA4">
            <w:pPr>
              <w:spacing w:afterLines="0" w:after="0"/>
              <w:ind w:left="0" w:firstLineChars="0" w:firstLine="0"/>
              <w:rPr>
                <w:sz w:val="18"/>
              </w:rPr>
            </w:pPr>
            <w:r>
              <w:rPr>
                <w:rFonts w:hint="eastAsia"/>
                <w:sz w:val="18"/>
              </w:rPr>
              <w:t>受付方法（電話／メール）や営業時間外の対応は対象業務の重大性およびサービス内容／特性／品質に応じて状況が異なる。</w:t>
            </w:r>
          </w:p>
        </w:tc>
      </w:tr>
      <w:tr w:rsidR="00B87BA4" w14:paraId="799152A5" w14:textId="77777777">
        <w:tc>
          <w:tcPr>
            <w:tcW w:w="982" w:type="pct"/>
            <w:vAlign w:val="center"/>
          </w:tcPr>
          <w:p w14:paraId="4F928044" w14:textId="77777777" w:rsidR="00B87BA4" w:rsidRDefault="00B87BA4">
            <w:pPr>
              <w:spacing w:afterLines="0" w:after="0"/>
              <w:ind w:left="0" w:firstLineChars="0" w:firstLine="0"/>
              <w:rPr>
                <w:sz w:val="18"/>
              </w:rPr>
            </w:pPr>
            <w:r>
              <w:rPr>
                <w:rFonts w:hint="eastAsia"/>
                <w:sz w:val="18"/>
              </w:rPr>
              <w:t>サービス提供時間帯</w:t>
            </w:r>
            <w:r>
              <w:rPr>
                <w:sz w:val="18"/>
              </w:rPr>
              <w:br/>
            </w:r>
            <w:r>
              <w:rPr>
                <w:rFonts w:hint="eastAsia"/>
                <w:sz w:val="18"/>
              </w:rPr>
              <w:t>（一般問合せ）</w:t>
            </w:r>
          </w:p>
        </w:tc>
        <w:tc>
          <w:tcPr>
            <w:tcW w:w="1120" w:type="pct"/>
            <w:vAlign w:val="center"/>
          </w:tcPr>
          <w:p w14:paraId="424F9568" w14:textId="77777777" w:rsidR="00B87BA4" w:rsidRDefault="00B87BA4">
            <w:pPr>
              <w:spacing w:afterLines="0" w:after="0"/>
              <w:ind w:left="0" w:firstLineChars="0" w:firstLine="0"/>
              <w:rPr>
                <w:sz w:val="18"/>
              </w:rPr>
            </w:pPr>
            <w:r>
              <w:rPr>
                <w:rFonts w:hint="eastAsia"/>
                <w:sz w:val="18"/>
              </w:rPr>
              <w:t>一般問合せ時の問合せ受付業務を実施する時間帯</w:t>
            </w:r>
          </w:p>
        </w:tc>
        <w:tc>
          <w:tcPr>
            <w:tcW w:w="421" w:type="pct"/>
            <w:vAlign w:val="center"/>
          </w:tcPr>
          <w:p w14:paraId="0223956B" w14:textId="77777777" w:rsidR="00B87BA4" w:rsidRDefault="00B87BA4">
            <w:pPr>
              <w:spacing w:afterLines="0" w:after="0"/>
              <w:ind w:left="0" w:firstLineChars="0" w:firstLine="0"/>
              <w:rPr>
                <w:sz w:val="18"/>
              </w:rPr>
            </w:pPr>
            <w:r>
              <w:rPr>
                <w:rFonts w:hint="eastAsia"/>
                <w:sz w:val="18"/>
              </w:rPr>
              <w:t>時間帯</w:t>
            </w:r>
          </w:p>
        </w:tc>
        <w:tc>
          <w:tcPr>
            <w:tcW w:w="982" w:type="pct"/>
            <w:vAlign w:val="center"/>
          </w:tcPr>
          <w:p w14:paraId="2A27ED29" w14:textId="77777777" w:rsidR="00B87BA4" w:rsidRDefault="00B87BA4">
            <w:pPr>
              <w:spacing w:afterLines="0" w:after="0"/>
              <w:ind w:left="0" w:firstLineChars="0" w:firstLine="0"/>
              <w:rPr>
                <w:sz w:val="18"/>
              </w:rPr>
            </w:pPr>
            <w:r>
              <w:rPr>
                <w:rFonts w:hint="eastAsia"/>
                <w:sz w:val="18"/>
              </w:rPr>
              <w:t>営業時間内（電話）</w:t>
            </w:r>
          </w:p>
          <w:p w14:paraId="58C1F5B8" w14:textId="77777777" w:rsidR="00B87BA4" w:rsidRDefault="00B87BA4">
            <w:pPr>
              <w:spacing w:afterLines="0" w:after="0"/>
              <w:ind w:left="0" w:firstLineChars="0" w:firstLine="0"/>
              <w:rPr>
                <w:sz w:val="18"/>
              </w:rPr>
            </w:pPr>
            <w:r>
              <w:rPr>
                <w:rFonts w:hint="eastAsia"/>
                <w:sz w:val="18"/>
              </w:rPr>
              <w:t>（年末年始・土日・祝祭日を除く）</w:t>
            </w:r>
          </w:p>
          <w:p w14:paraId="23FC6AB0" w14:textId="77777777" w:rsidR="00B87BA4" w:rsidRDefault="00B87BA4">
            <w:pPr>
              <w:spacing w:afterLines="0" w:after="0"/>
              <w:ind w:left="0" w:firstLineChars="0" w:firstLine="0"/>
              <w:rPr>
                <w:sz w:val="18"/>
              </w:rPr>
            </w:pPr>
            <w:r>
              <w:rPr>
                <w:rFonts w:hint="eastAsia"/>
                <w:sz w:val="18"/>
              </w:rPr>
              <w:t>24</w:t>
            </w:r>
            <w:r>
              <w:rPr>
                <w:rFonts w:hint="eastAsia"/>
                <w:sz w:val="18"/>
              </w:rPr>
              <w:t>時間</w:t>
            </w:r>
            <w:r>
              <w:rPr>
                <w:rFonts w:hint="eastAsia"/>
                <w:sz w:val="18"/>
              </w:rPr>
              <w:t>365</w:t>
            </w:r>
            <w:r>
              <w:rPr>
                <w:rFonts w:hint="eastAsia"/>
                <w:sz w:val="18"/>
              </w:rPr>
              <w:t>日（メール）</w:t>
            </w:r>
          </w:p>
        </w:tc>
        <w:tc>
          <w:tcPr>
            <w:tcW w:w="1495" w:type="pct"/>
            <w:vAlign w:val="center"/>
          </w:tcPr>
          <w:p w14:paraId="2595A96C" w14:textId="77777777" w:rsidR="00B87BA4" w:rsidRDefault="00B87BA4">
            <w:pPr>
              <w:spacing w:afterLines="0" w:after="0"/>
              <w:ind w:left="0" w:firstLineChars="0" w:firstLine="0"/>
              <w:rPr>
                <w:sz w:val="18"/>
              </w:rPr>
            </w:pPr>
            <w:r>
              <w:rPr>
                <w:rFonts w:hint="eastAsia"/>
                <w:sz w:val="18"/>
              </w:rPr>
              <w:t>受付方法（電話／メール）や営業時間外の対応は対象業務の重大性およびサービス内容／特性／品質に応じて状況が異なる。</w:t>
            </w:r>
          </w:p>
        </w:tc>
      </w:tr>
    </w:tbl>
    <w:p w14:paraId="571C8FE8" w14:textId="77777777" w:rsidR="00B87BA4" w:rsidRDefault="00B87BA4">
      <w:pPr>
        <w:pStyle w:val="a7"/>
        <w:tabs>
          <w:tab w:val="clear" w:pos="4252"/>
          <w:tab w:val="clear" w:pos="8504"/>
        </w:tabs>
        <w:snapToGrid/>
        <w:spacing w:beforeLines="50" w:before="180" w:afterLines="0" w:after="0"/>
        <w:ind w:firstLine="200"/>
        <w:rPr>
          <w:sz w:val="20"/>
        </w:rPr>
      </w:pPr>
      <w:bookmarkStart w:id="1084" w:name="_Toc174875974"/>
      <w:r>
        <w:rPr>
          <w:rFonts w:hint="eastAsia"/>
          <w:sz w:val="20"/>
        </w:rPr>
        <w:t>◆データ管理</w:t>
      </w:r>
      <w:bookmarkEnd w:id="1084"/>
    </w:p>
    <w:tbl>
      <w:tblPr>
        <w:tblW w:w="5322" w:type="pct"/>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32"/>
        <w:gridCol w:w="3343"/>
        <w:gridCol w:w="1257"/>
        <w:gridCol w:w="2931"/>
        <w:gridCol w:w="4463"/>
      </w:tblGrid>
      <w:tr w:rsidR="00B87BA4" w14:paraId="77ECD81B" w14:textId="77777777">
        <w:trPr>
          <w:tblHeader/>
        </w:trPr>
        <w:tc>
          <w:tcPr>
            <w:tcW w:w="982" w:type="pct"/>
            <w:shd w:val="clear" w:color="auto" w:fill="C0C0C0"/>
          </w:tcPr>
          <w:p w14:paraId="7DC99CCE" w14:textId="77777777" w:rsidR="00B87BA4" w:rsidRDefault="00B87BA4">
            <w:pPr>
              <w:spacing w:afterLines="0" w:after="0"/>
              <w:ind w:left="0" w:firstLineChars="0" w:firstLine="0"/>
              <w:jc w:val="center"/>
              <w:rPr>
                <w:rFonts w:ascii="MS Mincho" w:hAnsi="MS Mincho" w:cs="Arial"/>
                <w:b/>
                <w:sz w:val="18"/>
                <w:szCs w:val="20"/>
              </w:rPr>
            </w:pPr>
            <w:r>
              <w:rPr>
                <w:rFonts w:ascii="MS Mincho" w:hAnsi="MS Mincho" w:cs="Arial" w:hint="eastAsia"/>
                <w:b/>
                <w:sz w:val="18"/>
                <w:szCs w:val="20"/>
              </w:rPr>
              <w:t>サービスレベル項目例</w:t>
            </w:r>
          </w:p>
        </w:tc>
        <w:tc>
          <w:tcPr>
            <w:tcW w:w="1120" w:type="pct"/>
            <w:shd w:val="clear" w:color="auto" w:fill="C0C0C0"/>
          </w:tcPr>
          <w:p w14:paraId="3A918FC2" w14:textId="77777777" w:rsidR="00B87BA4" w:rsidRDefault="00B87BA4">
            <w:pPr>
              <w:spacing w:afterLines="0" w:after="0"/>
              <w:ind w:left="0" w:firstLineChars="0" w:firstLine="0"/>
              <w:jc w:val="center"/>
              <w:rPr>
                <w:rFonts w:ascii="MS Mincho" w:hAnsi="MS Mincho" w:cs="Arial"/>
                <w:b/>
                <w:sz w:val="18"/>
                <w:szCs w:val="20"/>
              </w:rPr>
            </w:pPr>
            <w:r>
              <w:rPr>
                <w:rFonts w:ascii="MS Mincho" w:hAnsi="MS Mincho" w:cs="Arial" w:hint="eastAsia"/>
                <w:b/>
                <w:sz w:val="18"/>
                <w:szCs w:val="20"/>
              </w:rPr>
              <w:t>規定内容</w:t>
            </w:r>
          </w:p>
        </w:tc>
        <w:tc>
          <w:tcPr>
            <w:tcW w:w="421" w:type="pct"/>
            <w:shd w:val="clear" w:color="auto" w:fill="C0C0C0"/>
          </w:tcPr>
          <w:p w14:paraId="7D44E827" w14:textId="77777777" w:rsidR="00B87BA4" w:rsidRDefault="00B87BA4">
            <w:pPr>
              <w:spacing w:afterLines="0" w:after="0"/>
              <w:ind w:left="0" w:firstLineChars="0" w:firstLine="0"/>
              <w:jc w:val="center"/>
              <w:rPr>
                <w:rFonts w:ascii="MS Mincho" w:hAnsi="MS Mincho" w:cs="Arial"/>
                <w:b/>
                <w:sz w:val="18"/>
                <w:szCs w:val="20"/>
              </w:rPr>
            </w:pPr>
            <w:r>
              <w:rPr>
                <w:rFonts w:ascii="MS Mincho" w:hAnsi="MS Mincho" w:cs="Arial" w:hint="eastAsia"/>
                <w:b/>
                <w:sz w:val="18"/>
                <w:szCs w:val="20"/>
              </w:rPr>
              <w:t>測定単位</w:t>
            </w:r>
          </w:p>
        </w:tc>
        <w:tc>
          <w:tcPr>
            <w:tcW w:w="982" w:type="pct"/>
            <w:shd w:val="clear" w:color="auto" w:fill="C0C0C0"/>
          </w:tcPr>
          <w:p w14:paraId="578B28D6" w14:textId="77777777" w:rsidR="00B87BA4" w:rsidRDefault="00B87BA4">
            <w:pPr>
              <w:spacing w:afterLines="0" w:after="0"/>
              <w:ind w:left="0" w:firstLineChars="0" w:firstLine="0"/>
              <w:jc w:val="center"/>
              <w:rPr>
                <w:rFonts w:ascii="MS Mincho" w:hAnsi="MS Mincho" w:cs="Arial"/>
                <w:b/>
                <w:sz w:val="18"/>
                <w:szCs w:val="20"/>
              </w:rPr>
            </w:pPr>
            <w:r>
              <w:rPr>
                <w:rFonts w:ascii="MS Mincho" w:hAnsi="MS Mincho" w:cs="Arial" w:hint="eastAsia"/>
                <w:b/>
                <w:sz w:val="18"/>
                <w:szCs w:val="20"/>
              </w:rPr>
              <w:t>設定例</w:t>
            </w:r>
          </w:p>
        </w:tc>
        <w:tc>
          <w:tcPr>
            <w:tcW w:w="1495" w:type="pct"/>
            <w:shd w:val="clear" w:color="auto" w:fill="C0C0C0"/>
          </w:tcPr>
          <w:p w14:paraId="10AA7F93" w14:textId="77777777" w:rsidR="00B87BA4" w:rsidRDefault="00B87BA4">
            <w:pPr>
              <w:spacing w:afterLines="0" w:after="0"/>
              <w:ind w:left="0" w:firstLineChars="0" w:firstLine="0"/>
              <w:jc w:val="center"/>
              <w:rPr>
                <w:rFonts w:ascii="MS Mincho" w:hAnsi="MS Mincho" w:cs="Arial"/>
                <w:b/>
                <w:sz w:val="18"/>
                <w:szCs w:val="20"/>
              </w:rPr>
            </w:pPr>
            <w:r>
              <w:rPr>
                <w:rFonts w:ascii="MS Mincho" w:hAnsi="MS Mincho" w:cs="Arial" w:hint="eastAsia"/>
                <w:b/>
                <w:sz w:val="18"/>
                <w:szCs w:val="20"/>
              </w:rPr>
              <w:t>備考</w:t>
            </w:r>
          </w:p>
        </w:tc>
      </w:tr>
      <w:tr w:rsidR="00B87BA4" w14:paraId="3E94DFA7" w14:textId="77777777">
        <w:trPr>
          <w:tblHeader/>
        </w:trPr>
        <w:tc>
          <w:tcPr>
            <w:tcW w:w="982" w:type="pct"/>
            <w:vAlign w:val="center"/>
          </w:tcPr>
          <w:p w14:paraId="542B7C5E" w14:textId="77777777" w:rsidR="00B87BA4" w:rsidRDefault="00B87BA4">
            <w:pPr>
              <w:spacing w:afterLines="0" w:after="0"/>
              <w:ind w:left="0" w:firstLineChars="0" w:firstLine="0"/>
              <w:rPr>
                <w:sz w:val="18"/>
              </w:rPr>
            </w:pPr>
            <w:r>
              <w:rPr>
                <w:rFonts w:hint="eastAsia"/>
                <w:sz w:val="18"/>
              </w:rPr>
              <w:t>バックアップの方法</w:t>
            </w:r>
          </w:p>
        </w:tc>
        <w:tc>
          <w:tcPr>
            <w:tcW w:w="1120" w:type="pct"/>
            <w:vAlign w:val="center"/>
          </w:tcPr>
          <w:p w14:paraId="234F0608" w14:textId="77777777" w:rsidR="00B87BA4" w:rsidRDefault="00B87BA4">
            <w:pPr>
              <w:spacing w:afterLines="0" w:after="0"/>
              <w:ind w:left="0" w:firstLineChars="0" w:firstLine="0"/>
              <w:rPr>
                <w:sz w:val="18"/>
              </w:rPr>
            </w:pPr>
            <w:r>
              <w:rPr>
                <w:rFonts w:hint="eastAsia"/>
                <w:sz w:val="18"/>
              </w:rPr>
              <w:t>バックアップ内容（回数、復旧方法など）、データ保管場所／形式、利用者のデータへのアクセス権など、利用者に所有権のあるデータの取扱方法</w:t>
            </w:r>
          </w:p>
        </w:tc>
        <w:tc>
          <w:tcPr>
            <w:tcW w:w="421" w:type="pct"/>
            <w:vAlign w:val="center"/>
          </w:tcPr>
          <w:p w14:paraId="29A71941" w14:textId="77777777" w:rsidR="00B87BA4" w:rsidRDefault="00B87BA4">
            <w:pPr>
              <w:spacing w:afterLines="0" w:after="0"/>
              <w:ind w:left="0" w:firstLineChars="0" w:firstLine="0"/>
              <w:rPr>
                <w:sz w:val="18"/>
              </w:rPr>
            </w:pPr>
            <w:r>
              <w:rPr>
                <w:rFonts w:hint="eastAsia"/>
                <w:sz w:val="18"/>
              </w:rPr>
              <w:t>有無／</w:t>
            </w:r>
          </w:p>
          <w:p w14:paraId="0A809CDF" w14:textId="77777777" w:rsidR="00B87BA4" w:rsidRDefault="00B87BA4">
            <w:pPr>
              <w:spacing w:afterLines="0" w:after="0"/>
              <w:ind w:left="0" w:firstLineChars="0" w:firstLine="0"/>
              <w:rPr>
                <w:sz w:val="18"/>
              </w:rPr>
            </w:pPr>
            <w:r>
              <w:rPr>
                <w:rFonts w:hint="eastAsia"/>
                <w:sz w:val="18"/>
              </w:rPr>
              <w:t>内容</w:t>
            </w:r>
          </w:p>
        </w:tc>
        <w:tc>
          <w:tcPr>
            <w:tcW w:w="982" w:type="pct"/>
            <w:vAlign w:val="center"/>
          </w:tcPr>
          <w:p w14:paraId="030ECAB7" w14:textId="77777777" w:rsidR="00B87BA4" w:rsidRDefault="00B87BA4">
            <w:pPr>
              <w:spacing w:afterLines="0" w:after="0"/>
              <w:ind w:left="0" w:firstLineChars="0" w:firstLine="0"/>
              <w:rPr>
                <w:sz w:val="18"/>
              </w:rPr>
            </w:pPr>
            <w:r>
              <w:rPr>
                <w:rFonts w:hint="eastAsia"/>
                <w:sz w:val="18"/>
              </w:rPr>
              <w:t>有</w:t>
            </w:r>
            <w:r>
              <w:rPr>
                <w:rFonts w:hint="eastAsia"/>
                <w:sz w:val="18"/>
              </w:rPr>
              <w:t xml:space="preserve"> </w:t>
            </w:r>
            <w:r>
              <w:rPr>
                <w:rFonts w:hint="eastAsia"/>
                <w:sz w:val="18"/>
              </w:rPr>
              <w:t>（日次でフルバックアップ。遠隔地のデータセンタにテープ形式保管。アクセス権はシステム管理者のみに制限。復旧／利用者への公開の方法は別途規定）</w:t>
            </w:r>
          </w:p>
        </w:tc>
        <w:tc>
          <w:tcPr>
            <w:tcW w:w="1495" w:type="pct"/>
            <w:vAlign w:val="center"/>
          </w:tcPr>
          <w:p w14:paraId="69838EB1" w14:textId="77777777" w:rsidR="00B87BA4" w:rsidRDefault="00B87BA4">
            <w:pPr>
              <w:spacing w:afterLines="0" w:after="0"/>
              <w:ind w:left="0" w:firstLineChars="0" w:firstLine="0"/>
              <w:rPr>
                <w:sz w:val="18"/>
              </w:rPr>
            </w:pPr>
            <w:r>
              <w:rPr>
                <w:rFonts w:hint="eastAsia"/>
                <w:sz w:val="18"/>
              </w:rPr>
              <w:t>保証要件を設定している場合は、具体的に明示。バックアップ内容は対象業務の重大性およびサービス内容／特性／品質に応じて状況が異なる。</w:t>
            </w:r>
          </w:p>
          <w:p w14:paraId="77060FB1" w14:textId="77777777" w:rsidR="00B87BA4" w:rsidRDefault="00B87BA4">
            <w:pPr>
              <w:spacing w:afterLines="0" w:after="0"/>
              <w:ind w:left="0" w:firstLineChars="0" w:firstLine="0"/>
              <w:rPr>
                <w:sz w:val="18"/>
              </w:rPr>
            </w:pPr>
            <w:r>
              <w:rPr>
                <w:rFonts w:hint="eastAsia"/>
                <w:sz w:val="18"/>
              </w:rPr>
              <w:t>また、</w:t>
            </w:r>
            <w:r>
              <w:rPr>
                <w:rFonts w:hint="eastAsia"/>
                <w:sz w:val="18"/>
              </w:rPr>
              <w:t>SaaS</w:t>
            </w:r>
            <w:r>
              <w:rPr>
                <w:rFonts w:hint="eastAsia"/>
                <w:sz w:val="18"/>
              </w:rPr>
              <w:t>ベンダの民事再生、破産等によりサービス継続が出来ない場合についても明示されていることが望ましい。</w:t>
            </w:r>
          </w:p>
        </w:tc>
      </w:tr>
      <w:tr w:rsidR="00B87BA4" w14:paraId="6026408E" w14:textId="77777777">
        <w:trPr>
          <w:tblHeader/>
        </w:trPr>
        <w:tc>
          <w:tcPr>
            <w:tcW w:w="982" w:type="pct"/>
            <w:shd w:val="clear" w:color="auto" w:fill="C0C0C0"/>
          </w:tcPr>
          <w:p w14:paraId="7054E826" w14:textId="77777777" w:rsidR="00B87BA4" w:rsidRDefault="00B87BA4">
            <w:pPr>
              <w:spacing w:afterLines="0" w:after="0"/>
              <w:ind w:left="0" w:firstLineChars="0" w:firstLine="0"/>
              <w:jc w:val="center"/>
              <w:rPr>
                <w:rFonts w:ascii="MS Mincho" w:hAnsi="MS Mincho" w:cs="Arial"/>
                <w:b/>
                <w:sz w:val="18"/>
                <w:szCs w:val="20"/>
              </w:rPr>
            </w:pPr>
            <w:r>
              <w:rPr>
                <w:rFonts w:ascii="MS Mincho" w:hAnsi="MS Mincho" w:cs="Arial" w:hint="eastAsia"/>
                <w:b/>
                <w:sz w:val="18"/>
                <w:szCs w:val="20"/>
              </w:rPr>
              <w:t>サービスレベル項目例</w:t>
            </w:r>
          </w:p>
        </w:tc>
        <w:tc>
          <w:tcPr>
            <w:tcW w:w="1120" w:type="pct"/>
            <w:shd w:val="clear" w:color="auto" w:fill="C0C0C0"/>
          </w:tcPr>
          <w:p w14:paraId="045AFBE2" w14:textId="77777777" w:rsidR="00B87BA4" w:rsidRDefault="00B87BA4">
            <w:pPr>
              <w:spacing w:afterLines="0" w:after="0"/>
              <w:ind w:left="0" w:firstLineChars="0" w:firstLine="0"/>
              <w:jc w:val="center"/>
              <w:rPr>
                <w:rFonts w:ascii="MS Mincho" w:hAnsi="MS Mincho" w:cs="Arial"/>
                <w:b/>
                <w:sz w:val="18"/>
                <w:szCs w:val="20"/>
              </w:rPr>
            </w:pPr>
            <w:r>
              <w:rPr>
                <w:rFonts w:ascii="MS Mincho" w:hAnsi="MS Mincho" w:cs="Arial" w:hint="eastAsia"/>
                <w:b/>
                <w:sz w:val="18"/>
                <w:szCs w:val="20"/>
              </w:rPr>
              <w:t>規定内容</w:t>
            </w:r>
          </w:p>
        </w:tc>
        <w:tc>
          <w:tcPr>
            <w:tcW w:w="421" w:type="pct"/>
            <w:shd w:val="clear" w:color="auto" w:fill="C0C0C0"/>
          </w:tcPr>
          <w:p w14:paraId="317DCD2B" w14:textId="77777777" w:rsidR="00B87BA4" w:rsidRDefault="00B87BA4">
            <w:pPr>
              <w:spacing w:afterLines="0" w:after="0"/>
              <w:ind w:left="0" w:firstLineChars="0" w:firstLine="0"/>
              <w:jc w:val="center"/>
              <w:rPr>
                <w:rFonts w:ascii="MS Mincho" w:hAnsi="MS Mincho" w:cs="Arial"/>
                <w:b/>
                <w:sz w:val="18"/>
                <w:szCs w:val="20"/>
              </w:rPr>
            </w:pPr>
            <w:r>
              <w:rPr>
                <w:rFonts w:ascii="MS Mincho" w:hAnsi="MS Mincho" w:cs="Arial" w:hint="eastAsia"/>
                <w:b/>
                <w:sz w:val="18"/>
                <w:szCs w:val="20"/>
              </w:rPr>
              <w:t>測定単位</w:t>
            </w:r>
          </w:p>
        </w:tc>
        <w:tc>
          <w:tcPr>
            <w:tcW w:w="982" w:type="pct"/>
            <w:shd w:val="clear" w:color="auto" w:fill="C0C0C0"/>
          </w:tcPr>
          <w:p w14:paraId="4234A9B6" w14:textId="77777777" w:rsidR="00B87BA4" w:rsidRDefault="00B87BA4">
            <w:pPr>
              <w:spacing w:afterLines="0" w:after="0"/>
              <w:ind w:left="0" w:firstLineChars="0" w:firstLine="0"/>
              <w:jc w:val="center"/>
              <w:rPr>
                <w:rFonts w:ascii="MS Mincho" w:hAnsi="MS Mincho" w:cs="Arial"/>
                <w:b/>
                <w:sz w:val="18"/>
                <w:szCs w:val="20"/>
              </w:rPr>
            </w:pPr>
            <w:r>
              <w:rPr>
                <w:rFonts w:ascii="MS Mincho" w:hAnsi="MS Mincho" w:cs="Arial" w:hint="eastAsia"/>
                <w:b/>
                <w:sz w:val="18"/>
                <w:szCs w:val="20"/>
              </w:rPr>
              <w:t>設定例</w:t>
            </w:r>
          </w:p>
        </w:tc>
        <w:tc>
          <w:tcPr>
            <w:tcW w:w="1495" w:type="pct"/>
            <w:shd w:val="clear" w:color="auto" w:fill="C0C0C0"/>
          </w:tcPr>
          <w:p w14:paraId="795F82B5" w14:textId="77777777" w:rsidR="00B87BA4" w:rsidRDefault="00B87BA4">
            <w:pPr>
              <w:spacing w:afterLines="0" w:after="0"/>
              <w:ind w:left="0" w:firstLineChars="0" w:firstLine="0"/>
              <w:jc w:val="center"/>
              <w:rPr>
                <w:rFonts w:ascii="MS Mincho" w:hAnsi="MS Mincho" w:cs="Arial"/>
                <w:b/>
                <w:sz w:val="18"/>
                <w:szCs w:val="20"/>
              </w:rPr>
            </w:pPr>
            <w:r>
              <w:rPr>
                <w:rFonts w:ascii="MS Mincho" w:hAnsi="MS Mincho" w:cs="Arial" w:hint="eastAsia"/>
                <w:b/>
                <w:sz w:val="18"/>
                <w:szCs w:val="20"/>
              </w:rPr>
              <w:t>備考</w:t>
            </w:r>
          </w:p>
        </w:tc>
      </w:tr>
      <w:tr w:rsidR="00B87BA4" w14:paraId="64990C71" w14:textId="77777777">
        <w:trPr>
          <w:tblHeader/>
        </w:trPr>
        <w:tc>
          <w:tcPr>
            <w:tcW w:w="982" w:type="pct"/>
            <w:vAlign w:val="center"/>
          </w:tcPr>
          <w:p w14:paraId="36876985" w14:textId="77777777" w:rsidR="00B87BA4" w:rsidRDefault="00B87BA4">
            <w:pPr>
              <w:spacing w:afterLines="0" w:after="0"/>
              <w:ind w:left="0" w:firstLineChars="0" w:firstLine="0"/>
              <w:rPr>
                <w:sz w:val="18"/>
              </w:rPr>
            </w:pPr>
            <w:r>
              <w:rPr>
                <w:rFonts w:hint="eastAsia"/>
                <w:sz w:val="18"/>
              </w:rPr>
              <w:t>バックアップデータの保存期間</w:t>
            </w:r>
          </w:p>
        </w:tc>
        <w:tc>
          <w:tcPr>
            <w:tcW w:w="1120" w:type="pct"/>
            <w:vAlign w:val="center"/>
          </w:tcPr>
          <w:p w14:paraId="03E7D64E" w14:textId="77777777" w:rsidR="00B87BA4" w:rsidRDefault="00B87BA4">
            <w:pPr>
              <w:spacing w:afterLines="0" w:after="0"/>
              <w:ind w:left="0" w:firstLineChars="0" w:firstLine="0"/>
              <w:rPr>
                <w:sz w:val="18"/>
              </w:rPr>
            </w:pPr>
            <w:r>
              <w:rPr>
                <w:rFonts w:hint="eastAsia"/>
                <w:sz w:val="18"/>
              </w:rPr>
              <w:t>データをバックアップした媒体を保管する期限</w:t>
            </w:r>
          </w:p>
        </w:tc>
        <w:tc>
          <w:tcPr>
            <w:tcW w:w="421" w:type="pct"/>
            <w:vAlign w:val="center"/>
          </w:tcPr>
          <w:p w14:paraId="701530A5" w14:textId="77777777" w:rsidR="00B87BA4" w:rsidRDefault="00B87BA4">
            <w:pPr>
              <w:spacing w:afterLines="0" w:after="0"/>
              <w:ind w:left="0" w:firstLineChars="0" w:firstLine="0"/>
              <w:rPr>
                <w:sz w:val="18"/>
              </w:rPr>
            </w:pPr>
            <w:r>
              <w:rPr>
                <w:rFonts w:hint="eastAsia"/>
                <w:sz w:val="18"/>
              </w:rPr>
              <w:t>時間</w:t>
            </w:r>
          </w:p>
        </w:tc>
        <w:tc>
          <w:tcPr>
            <w:tcW w:w="982" w:type="pct"/>
            <w:vAlign w:val="center"/>
          </w:tcPr>
          <w:p w14:paraId="77F820A0" w14:textId="77777777" w:rsidR="00B87BA4" w:rsidRDefault="00B87BA4">
            <w:pPr>
              <w:spacing w:afterLines="0" w:after="0"/>
              <w:ind w:left="0" w:firstLineChars="0" w:firstLine="0"/>
              <w:rPr>
                <w:sz w:val="18"/>
              </w:rPr>
            </w:pPr>
            <w:r>
              <w:rPr>
                <w:rFonts w:hint="eastAsia"/>
                <w:sz w:val="18"/>
              </w:rPr>
              <w:t>5</w:t>
            </w:r>
            <w:r>
              <w:rPr>
                <w:rFonts w:hint="eastAsia"/>
                <w:sz w:val="18"/>
              </w:rPr>
              <w:t>年以上（基幹業務）</w:t>
            </w:r>
          </w:p>
          <w:p w14:paraId="05088F8B" w14:textId="77777777" w:rsidR="00B87BA4" w:rsidRDefault="00B87BA4">
            <w:pPr>
              <w:spacing w:afterLines="0" w:after="0"/>
              <w:ind w:left="0" w:firstLineChars="0" w:firstLine="0"/>
              <w:rPr>
                <w:sz w:val="18"/>
              </w:rPr>
            </w:pPr>
            <w:r>
              <w:rPr>
                <w:rFonts w:hint="eastAsia"/>
                <w:sz w:val="18"/>
              </w:rPr>
              <w:t>3</w:t>
            </w:r>
            <w:r>
              <w:rPr>
                <w:rFonts w:hint="eastAsia"/>
                <w:sz w:val="18"/>
              </w:rPr>
              <w:t>ヶ月以上（上記以外）</w:t>
            </w:r>
          </w:p>
        </w:tc>
        <w:tc>
          <w:tcPr>
            <w:tcW w:w="1495" w:type="pct"/>
            <w:vAlign w:val="center"/>
          </w:tcPr>
          <w:p w14:paraId="34776CE3" w14:textId="77777777" w:rsidR="00B87BA4" w:rsidRDefault="00B87BA4">
            <w:pPr>
              <w:spacing w:afterLines="0" w:after="0"/>
              <w:ind w:left="0" w:firstLineChars="0" w:firstLine="0"/>
              <w:rPr>
                <w:sz w:val="18"/>
              </w:rPr>
            </w:pPr>
            <w:r>
              <w:rPr>
                <w:rFonts w:hint="eastAsia"/>
                <w:sz w:val="18"/>
              </w:rPr>
              <w:t>対象業務の重大性を考慮しつつサービス内容／特性／品質に応じて個々に検討。</w:t>
            </w:r>
          </w:p>
        </w:tc>
      </w:tr>
      <w:tr w:rsidR="00B87BA4" w14:paraId="44AD1D4A" w14:textId="77777777">
        <w:trPr>
          <w:tblHeader/>
        </w:trPr>
        <w:tc>
          <w:tcPr>
            <w:tcW w:w="982" w:type="pct"/>
            <w:vAlign w:val="center"/>
          </w:tcPr>
          <w:p w14:paraId="5E7F2BEE" w14:textId="77777777" w:rsidR="00B87BA4" w:rsidRDefault="00B87BA4">
            <w:pPr>
              <w:spacing w:afterLines="0" w:after="0"/>
              <w:ind w:left="0" w:firstLineChars="0" w:firstLine="0"/>
              <w:rPr>
                <w:sz w:val="18"/>
              </w:rPr>
            </w:pPr>
            <w:r>
              <w:rPr>
                <w:rFonts w:hint="eastAsia"/>
                <w:sz w:val="18"/>
              </w:rPr>
              <w:t>データ消去の要件</w:t>
            </w:r>
          </w:p>
        </w:tc>
        <w:tc>
          <w:tcPr>
            <w:tcW w:w="1120" w:type="pct"/>
            <w:vAlign w:val="center"/>
          </w:tcPr>
          <w:p w14:paraId="4FC54458" w14:textId="77777777" w:rsidR="00B87BA4" w:rsidRDefault="00B87BA4">
            <w:pPr>
              <w:spacing w:afterLines="0" w:after="0"/>
              <w:ind w:left="0" w:firstLineChars="0" w:firstLine="0"/>
              <w:rPr>
                <w:sz w:val="18"/>
              </w:rPr>
            </w:pPr>
            <w:r>
              <w:rPr>
                <w:rFonts w:hint="eastAsia"/>
                <w:sz w:val="18"/>
              </w:rPr>
              <w:t>サービス解約後の、データ消去の実施有無／タイミング、保管媒体の破棄の実施有無／タイミング、およびデータ移行など、利用者に所有権のあるデータの消去方法</w:t>
            </w:r>
          </w:p>
        </w:tc>
        <w:tc>
          <w:tcPr>
            <w:tcW w:w="421" w:type="pct"/>
            <w:vAlign w:val="center"/>
          </w:tcPr>
          <w:p w14:paraId="5DDBB99C" w14:textId="77777777" w:rsidR="00B87BA4" w:rsidRDefault="00B87BA4">
            <w:pPr>
              <w:spacing w:afterLines="0" w:after="0"/>
              <w:ind w:left="0" w:firstLineChars="0" w:firstLine="0"/>
              <w:rPr>
                <w:sz w:val="18"/>
              </w:rPr>
            </w:pPr>
            <w:r>
              <w:rPr>
                <w:rFonts w:hint="eastAsia"/>
                <w:sz w:val="18"/>
              </w:rPr>
              <w:t>有無</w:t>
            </w:r>
          </w:p>
        </w:tc>
        <w:tc>
          <w:tcPr>
            <w:tcW w:w="982" w:type="pct"/>
            <w:vAlign w:val="center"/>
          </w:tcPr>
          <w:p w14:paraId="516C871D" w14:textId="77777777" w:rsidR="00B87BA4" w:rsidRDefault="00B87BA4">
            <w:pPr>
              <w:spacing w:afterLines="0" w:after="0"/>
              <w:ind w:left="0" w:firstLineChars="0" w:firstLine="0"/>
              <w:rPr>
                <w:sz w:val="18"/>
              </w:rPr>
            </w:pPr>
            <w:r>
              <w:rPr>
                <w:rFonts w:hint="eastAsia"/>
                <w:sz w:val="18"/>
              </w:rPr>
              <w:t>サービス解約後</w:t>
            </w:r>
            <w:r>
              <w:rPr>
                <w:rFonts w:hint="eastAsia"/>
                <w:sz w:val="18"/>
              </w:rPr>
              <w:t>1</w:t>
            </w:r>
            <w:r>
              <w:rPr>
                <w:rFonts w:hint="eastAsia"/>
                <w:sz w:val="18"/>
              </w:rPr>
              <w:t>ヶ月以内にデータおよび保管媒体を破棄。</w:t>
            </w:r>
          </w:p>
        </w:tc>
        <w:tc>
          <w:tcPr>
            <w:tcW w:w="1495" w:type="pct"/>
            <w:vAlign w:val="center"/>
          </w:tcPr>
          <w:p w14:paraId="4B883D86" w14:textId="77777777" w:rsidR="00B87BA4" w:rsidRDefault="00B87BA4">
            <w:pPr>
              <w:spacing w:afterLines="0" w:after="0"/>
              <w:ind w:left="0" w:firstLineChars="0" w:firstLine="0"/>
              <w:rPr>
                <w:sz w:val="18"/>
              </w:rPr>
            </w:pPr>
            <w:r>
              <w:rPr>
                <w:rFonts w:hint="eastAsia"/>
                <w:sz w:val="18"/>
              </w:rPr>
              <w:t>解約時には、</w:t>
            </w:r>
            <w:r>
              <w:rPr>
                <w:rFonts w:hint="eastAsia"/>
                <w:sz w:val="18"/>
              </w:rPr>
              <w:t>CSV</w:t>
            </w:r>
            <w:r>
              <w:rPr>
                <w:rFonts w:hint="eastAsia"/>
                <w:sz w:val="18"/>
              </w:rPr>
              <w:t>などの一般的なフォーマットでデータ出力ができることが望ましい。</w:t>
            </w:r>
          </w:p>
        </w:tc>
      </w:tr>
    </w:tbl>
    <w:p w14:paraId="40497108" w14:textId="77777777" w:rsidR="00B87BA4" w:rsidRDefault="00B87BA4">
      <w:pPr>
        <w:pStyle w:val="a7"/>
        <w:tabs>
          <w:tab w:val="clear" w:pos="4252"/>
          <w:tab w:val="clear" w:pos="8504"/>
        </w:tabs>
        <w:snapToGrid/>
        <w:spacing w:beforeLines="50" w:before="180" w:afterLines="0" w:after="0"/>
        <w:ind w:firstLine="200"/>
        <w:rPr>
          <w:sz w:val="20"/>
        </w:rPr>
      </w:pPr>
      <w:r>
        <w:rPr>
          <w:rFonts w:hint="eastAsia"/>
          <w:sz w:val="20"/>
        </w:rPr>
        <w:t>◆セキュリティ</w:t>
      </w:r>
    </w:p>
    <w:tbl>
      <w:tblPr>
        <w:tblW w:w="5322" w:type="pct"/>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35"/>
        <w:gridCol w:w="3346"/>
        <w:gridCol w:w="1254"/>
        <w:gridCol w:w="2931"/>
        <w:gridCol w:w="4460"/>
      </w:tblGrid>
      <w:tr w:rsidR="00B87BA4" w14:paraId="099F0945" w14:textId="77777777">
        <w:trPr>
          <w:cantSplit/>
          <w:tblHeader/>
        </w:trPr>
        <w:tc>
          <w:tcPr>
            <w:tcW w:w="983" w:type="pct"/>
            <w:shd w:val="clear" w:color="auto" w:fill="C0C0C0"/>
          </w:tcPr>
          <w:p w14:paraId="5C820EE1" w14:textId="77777777" w:rsidR="00B87BA4" w:rsidRDefault="00B87BA4">
            <w:pPr>
              <w:spacing w:afterLines="0" w:after="0"/>
              <w:ind w:left="0" w:firstLineChars="0" w:firstLine="0"/>
              <w:jc w:val="center"/>
              <w:rPr>
                <w:rFonts w:ascii="MS Mincho" w:hAnsi="MS Mincho" w:cs="Arial"/>
                <w:b/>
                <w:sz w:val="18"/>
                <w:szCs w:val="20"/>
              </w:rPr>
            </w:pPr>
            <w:r>
              <w:rPr>
                <w:rFonts w:ascii="MS Mincho" w:hAnsi="MS Mincho" w:cs="Arial" w:hint="eastAsia"/>
                <w:b/>
                <w:sz w:val="18"/>
                <w:szCs w:val="20"/>
              </w:rPr>
              <w:t>サービスレベル項目例</w:t>
            </w:r>
          </w:p>
        </w:tc>
        <w:tc>
          <w:tcPr>
            <w:tcW w:w="1121" w:type="pct"/>
            <w:shd w:val="clear" w:color="auto" w:fill="C0C0C0"/>
          </w:tcPr>
          <w:p w14:paraId="0481B8D1" w14:textId="77777777" w:rsidR="00B87BA4" w:rsidRDefault="00B87BA4">
            <w:pPr>
              <w:spacing w:afterLines="0" w:after="0"/>
              <w:ind w:left="0" w:firstLineChars="0" w:firstLine="0"/>
              <w:jc w:val="center"/>
              <w:rPr>
                <w:rFonts w:ascii="MS Mincho" w:hAnsi="MS Mincho" w:cs="Arial"/>
                <w:b/>
                <w:sz w:val="18"/>
                <w:szCs w:val="20"/>
              </w:rPr>
            </w:pPr>
            <w:r>
              <w:rPr>
                <w:rFonts w:ascii="MS Mincho" w:hAnsi="MS Mincho" w:cs="Arial" w:hint="eastAsia"/>
                <w:b/>
                <w:sz w:val="18"/>
                <w:szCs w:val="20"/>
              </w:rPr>
              <w:t>規定内容</w:t>
            </w:r>
          </w:p>
        </w:tc>
        <w:tc>
          <w:tcPr>
            <w:tcW w:w="420" w:type="pct"/>
            <w:shd w:val="clear" w:color="auto" w:fill="C0C0C0"/>
          </w:tcPr>
          <w:p w14:paraId="7F9BCCB0" w14:textId="77777777" w:rsidR="00B87BA4" w:rsidRDefault="00B87BA4">
            <w:pPr>
              <w:spacing w:afterLines="0" w:after="0"/>
              <w:ind w:left="0" w:firstLineChars="0" w:firstLine="0"/>
              <w:jc w:val="center"/>
              <w:rPr>
                <w:rFonts w:ascii="MS Mincho" w:hAnsi="MS Mincho" w:cs="Arial"/>
                <w:b/>
                <w:sz w:val="18"/>
                <w:szCs w:val="20"/>
              </w:rPr>
            </w:pPr>
            <w:r>
              <w:rPr>
                <w:rFonts w:ascii="MS Mincho" w:hAnsi="MS Mincho" w:cs="Arial" w:hint="eastAsia"/>
                <w:b/>
                <w:sz w:val="18"/>
                <w:szCs w:val="20"/>
              </w:rPr>
              <w:t>測定単位</w:t>
            </w:r>
          </w:p>
        </w:tc>
        <w:tc>
          <w:tcPr>
            <w:tcW w:w="982" w:type="pct"/>
            <w:shd w:val="clear" w:color="auto" w:fill="C0C0C0"/>
          </w:tcPr>
          <w:p w14:paraId="170886EF" w14:textId="77777777" w:rsidR="00B87BA4" w:rsidRDefault="00B87BA4">
            <w:pPr>
              <w:spacing w:afterLines="0" w:after="0"/>
              <w:ind w:left="0" w:firstLineChars="0" w:firstLine="0"/>
              <w:jc w:val="center"/>
              <w:rPr>
                <w:rFonts w:ascii="MS Mincho" w:hAnsi="MS Mincho" w:cs="Arial"/>
                <w:b/>
                <w:sz w:val="18"/>
                <w:szCs w:val="20"/>
              </w:rPr>
            </w:pPr>
            <w:r>
              <w:rPr>
                <w:rFonts w:ascii="MS Mincho" w:hAnsi="MS Mincho" w:cs="Arial" w:hint="eastAsia"/>
                <w:b/>
                <w:sz w:val="18"/>
                <w:szCs w:val="20"/>
              </w:rPr>
              <w:t>設定例</w:t>
            </w:r>
          </w:p>
        </w:tc>
        <w:tc>
          <w:tcPr>
            <w:tcW w:w="1494" w:type="pct"/>
            <w:shd w:val="clear" w:color="auto" w:fill="C0C0C0"/>
          </w:tcPr>
          <w:p w14:paraId="3D2D3034" w14:textId="77777777" w:rsidR="00B87BA4" w:rsidRDefault="00B87BA4">
            <w:pPr>
              <w:spacing w:afterLines="0" w:after="0"/>
              <w:ind w:left="0" w:firstLineChars="0" w:firstLine="0"/>
              <w:jc w:val="center"/>
              <w:rPr>
                <w:rFonts w:ascii="MS Mincho" w:hAnsi="MS Mincho" w:cs="Arial"/>
                <w:b/>
                <w:sz w:val="18"/>
                <w:szCs w:val="20"/>
              </w:rPr>
            </w:pPr>
            <w:r>
              <w:rPr>
                <w:rFonts w:ascii="MS Mincho" w:hAnsi="MS Mincho" w:cs="Arial" w:hint="eastAsia"/>
                <w:b/>
                <w:sz w:val="18"/>
                <w:szCs w:val="20"/>
              </w:rPr>
              <w:t>備考</w:t>
            </w:r>
          </w:p>
        </w:tc>
      </w:tr>
      <w:tr w:rsidR="00B87BA4" w14:paraId="2F845384" w14:textId="77777777">
        <w:trPr>
          <w:trHeight w:val="839"/>
        </w:trPr>
        <w:tc>
          <w:tcPr>
            <w:tcW w:w="983" w:type="pct"/>
            <w:vAlign w:val="center"/>
          </w:tcPr>
          <w:p w14:paraId="35334F65" w14:textId="77777777" w:rsidR="00B87BA4" w:rsidRDefault="00B87BA4">
            <w:pPr>
              <w:spacing w:afterLines="0" w:after="0"/>
              <w:ind w:left="0" w:firstLineChars="0" w:firstLine="0"/>
              <w:rPr>
                <w:sz w:val="18"/>
              </w:rPr>
            </w:pPr>
            <w:r>
              <w:rPr>
                <w:rFonts w:hint="eastAsia"/>
                <w:sz w:val="18"/>
              </w:rPr>
              <w:t>公的認証取得の要件</w:t>
            </w:r>
          </w:p>
        </w:tc>
        <w:tc>
          <w:tcPr>
            <w:tcW w:w="1121" w:type="pct"/>
            <w:vAlign w:val="center"/>
          </w:tcPr>
          <w:p w14:paraId="0C79996E" w14:textId="77777777" w:rsidR="00B87BA4" w:rsidRDefault="00B87BA4">
            <w:pPr>
              <w:spacing w:afterLines="0" w:after="0"/>
              <w:ind w:left="0" w:firstLineChars="0" w:firstLine="0"/>
              <w:rPr>
                <w:sz w:val="18"/>
              </w:rPr>
            </w:pPr>
            <w:r>
              <w:rPr>
                <w:rFonts w:hint="eastAsia"/>
                <w:sz w:val="18"/>
              </w:rPr>
              <w:t>JIPDEC</w:t>
            </w:r>
            <w:r>
              <w:rPr>
                <w:rFonts w:hint="eastAsia"/>
                <w:sz w:val="18"/>
              </w:rPr>
              <w:t>や</w:t>
            </w:r>
            <w:r>
              <w:rPr>
                <w:rFonts w:hint="eastAsia"/>
                <w:sz w:val="18"/>
              </w:rPr>
              <w:t>JQA</w:t>
            </w:r>
            <w:r>
              <w:rPr>
                <w:rFonts w:hint="eastAsia"/>
                <w:sz w:val="18"/>
              </w:rPr>
              <w:t>等で認定している情報処理管理に関する公的認証（</w:t>
            </w:r>
            <w:r>
              <w:rPr>
                <w:rFonts w:hint="eastAsia"/>
                <w:sz w:val="18"/>
              </w:rPr>
              <w:t>ISMS</w:t>
            </w:r>
            <w:r>
              <w:rPr>
                <w:rFonts w:hint="eastAsia"/>
                <w:sz w:val="18"/>
              </w:rPr>
              <w:t>、プライバシーマーク等）が取得されていること。</w:t>
            </w:r>
          </w:p>
        </w:tc>
        <w:tc>
          <w:tcPr>
            <w:tcW w:w="420" w:type="pct"/>
            <w:vAlign w:val="center"/>
          </w:tcPr>
          <w:p w14:paraId="2FFFCC3B" w14:textId="77777777" w:rsidR="00B87BA4" w:rsidRDefault="00B87BA4">
            <w:pPr>
              <w:spacing w:afterLines="0" w:after="0"/>
              <w:ind w:left="0" w:firstLineChars="0" w:firstLine="0"/>
              <w:rPr>
                <w:sz w:val="18"/>
              </w:rPr>
            </w:pPr>
            <w:r>
              <w:rPr>
                <w:rFonts w:hint="eastAsia"/>
                <w:sz w:val="18"/>
              </w:rPr>
              <w:t>有無</w:t>
            </w:r>
          </w:p>
        </w:tc>
        <w:tc>
          <w:tcPr>
            <w:tcW w:w="982" w:type="pct"/>
            <w:vAlign w:val="center"/>
          </w:tcPr>
          <w:p w14:paraId="034AC0EA" w14:textId="77777777" w:rsidR="00B87BA4" w:rsidRDefault="00B87BA4">
            <w:pPr>
              <w:spacing w:afterLines="0" w:after="0"/>
              <w:ind w:left="0" w:firstLineChars="0" w:firstLine="0"/>
              <w:rPr>
                <w:sz w:val="18"/>
              </w:rPr>
            </w:pPr>
            <w:r>
              <w:rPr>
                <w:rFonts w:hint="eastAsia"/>
                <w:sz w:val="18"/>
              </w:rPr>
              <w:t>ISMS</w:t>
            </w:r>
            <w:r>
              <w:rPr>
                <w:rFonts w:hint="eastAsia"/>
                <w:sz w:val="18"/>
              </w:rPr>
              <w:t>認証取得</w:t>
            </w:r>
          </w:p>
          <w:p w14:paraId="65D77D70" w14:textId="77777777" w:rsidR="00B87BA4" w:rsidRDefault="00B87BA4">
            <w:pPr>
              <w:spacing w:afterLines="0" w:after="0"/>
              <w:ind w:left="0" w:firstLineChars="0" w:firstLine="0"/>
              <w:rPr>
                <w:sz w:val="18"/>
              </w:rPr>
            </w:pPr>
            <w:r>
              <w:rPr>
                <w:rFonts w:hint="eastAsia"/>
                <w:sz w:val="18"/>
              </w:rPr>
              <w:t>プライバシーマーク取得</w:t>
            </w:r>
          </w:p>
        </w:tc>
        <w:tc>
          <w:tcPr>
            <w:tcW w:w="1494" w:type="pct"/>
            <w:vAlign w:val="center"/>
          </w:tcPr>
          <w:p w14:paraId="16F426E1" w14:textId="77777777" w:rsidR="00B87BA4" w:rsidRDefault="00B87BA4">
            <w:pPr>
              <w:spacing w:afterLines="0" w:after="0"/>
              <w:ind w:left="0" w:firstLineChars="0" w:firstLine="0"/>
              <w:rPr>
                <w:sz w:val="18"/>
              </w:rPr>
            </w:pPr>
            <w:r>
              <w:rPr>
                <w:rFonts w:hint="eastAsia"/>
                <w:sz w:val="18"/>
              </w:rPr>
              <w:t>IT</w:t>
            </w:r>
            <w:r>
              <w:rPr>
                <w:rFonts w:hint="eastAsia"/>
                <w:sz w:val="18"/>
              </w:rPr>
              <w:t>サービスマネジメントのベストプラクティスである</w:t>
            </w:r>
            <w:r>
              <w:rPr>
                <w:rFonts w:hint="eastAsia"/>
                <w:sz w:val="18"/>
              </w:rPr>
              <w:t>ITIL</w:t>
            </w:r>
            <w:r>
              <w:rPr>
                <w:rFonts w:hint="eastAsia"/>
                <w:sz w:val="18"/>
              </w:rPr>
              <w:t>や</w:t>
            </w:r>
            <w:r>
              <w:rPr>
                <w:rFonts w:hint="eastAsia"/>
                <w:sz w:val="18"/>
              </w:rPr>
              <w:t>JIS Q20000</w:t>
            </w:r>
            <w:r>
              <w:rPr>
                <w:rFonts w:hint="eastAsia"/>
                <w:sz w:val="18"/>
              </w:rPr>
              <w:t>等の取得状況も確認することが望ましい。</w:t>
            </w:r>
          </w:p>
        </w:tc>
      </w:tr>
      <w:tr w:rsidR="00B87BA4" w14:paraId="4BB0C144" w14:textId="77777777">
        <w:trPr>
          <w:trHeight w:val="1035"/>
        </w:trPr>
        <w:tc>
          <w:tcPr>
            <w:tcW w:w="983" w:type="pct"/>
            <w:vAlign w:val="center"/>
          </w:tcPr>
          <w:p w14:paraId="0284B743" w14:textId="77777777" w:rsidR="00B87BA4" w:rsidRDefault="00B87BA4">
            <w:pPr>
              <w:spacing w:afterLines="0" w:after="0"/>
              <w:ind w:left="0" w:firstLineChars="0" w:firstLine="0"/>
              <w:rPr>
                <w:sz w:val="18"/>
              </w:rPr>
            </w:pPr>
            <w:r>
              <w:rPr>
                <w:rFonts w:hint="eastAsia"/>
                <w:sz w:val="18"/>
              </w:rPr>
              <w:t>アプリケーションに関する第三者評価</w:t>
            </w:r>
          </w:p>
        </w:tc>
        <w:tc>
          <w:tcPr>
            <w:tcW w:w="1121" w:type="pct"/>
            <w:vAlign w:val="center"/>
          </w:tcPr>
          <w:p w14:paraId="387743AE" w14:textId="77777777" w:rsidR="00B87BA4" w:rsidRDefault="00B87BA4">
            <w:pPr>
              <w:spacing w:afterLines="0" w:after="0"/>
              <w:ind w:left="0" w:firstLineChars="0" w:firstLine="0"/>
              <w:rPr>
                <w:sz w:val="18"/>
              </w:rPr>
            </w:pPr>
            <w:r>
              <w:rPr>
                <w:rFonts w:hint="eastAsia"/>
                <w:sz w:val="18"/>
              </w:rPr>
              <w:t>不正な侵入、操作、データ取得等への対策について、第三者の客観的な評価を得ていること。</w:t>
            </w:r>
          </w:p>
        </w:tc>
        <w:tc>
          <w:tcPr>
            <w:tcW w:w="420" w:type="pct"/>
            <w:vAlign w:val="center"/>
          </w:tcPr>
          <w:p w14:paraId="526C48D9" w14:textId="77777777" w:rsidR="00B87BA4" w:rsidRDefault="00B87BA4">
            <w:pPr>
              <w:spacing w:afterLines="0" w:after="0"/>
              <w:ind w:left="0" w:firstLineChars="0" w:firstLine="0"/>
              <w:rPr>
                <w:sz w:val="18"/>
              </w:rPr>
            </w:pPr>
            <w:r>
              <w:rPr>
                <w:rFonts w:hint="eastAsia"/>
                <w:sz w:val="18"/>
              </w:rPr>
              <w:t>有無／実施状況</w:t>
            </w:r>
          </w:p>
        </w:tc>
        <w:tc>
          <w:tcPr>
            <w:tcW w:w="982" w:type="pct"/>
            <w:vAlign w:val="center"/>
          </w:tcPr>
          <w:p w14:paraId="1F33871F" w14:textId="77777777" w:rsidR="00B87BA4" w:rsidRDefault="00B87BA4">
            <w:pPr>
              <w:spacing w:afterLines="0" w:after="0"/>
              <w:ind w:left="0" w:firstLineChars="0" w:firstLine="0"/>
              <w:rPr>
                <w:sz w:val="18"/>
              </w:rPr>
            </w:pPr>
            <w:r>
              <w:rPr>
                <w:rFonts w:hint="eastAsia"/>
                <w:sz w:val="18"/>
              </w:rPr>
              <w:t>有（年</w:t>
            </w:r>
            <w:r>
              <w:rPr>
                <w:rFonts w:hint="eastAsia"/>
                <w:sz w:val="18"/>
              </w:rPr>
              <w:t>1</w:t>
            </w:r>
            <w:r>
              <w:rPr>
                <w:rFonts w:hint="eastAsia"/>
                <w:sz w:val="18"/>
              </w:rPr>
              <w:t>回、外部機関によりサービスの脆弱性に関する評価を受け、速やかに指摘事項に対して対策を講じる。）</w:t>
            </w:r>
          </w:p>
        </w:tc>
        <w:tc>
          <w:tcPr>
            <w:tcW w:w="1494" w:type="pct"/>
            <w:vAlign w:val="center"/>
          </w:tcPr>
          <w:p w14:paraId="16D38562" w14:textId="77777777" w:rsidR="00B87BA4" w:rsidRDefault="00B87BA4">
            <w:pPr>
              <w:spacing w:afterLines="0" w:after="0"/>
              <w:ind w:left="0" w:firstLineChars="0" w:firstLine="0"/>
              <w:rPr>
                <w:sz w:val="18"/>
              </w:rPr>
            </w:pPr>
            <w:r>
              <w:rPr>
                <w:rFonts w:hint="eastAsia"/>
                <w:sz w:val="18"/>
              </w:rPr>
              <w:t>セキュリティ監査、システム監査、ペネトレーションテスト等ネットワークからの攻撃に対する検証試験、ウェブアプリケーションの脆弱性検査、データベースセキュリティ監査などを想定。</w:t>
            </w:r>
          </w:p>
        </w:tc>
      </w:tr>
      <w:tr w:rsidR="00B87BA4" w14:paraId="3F0FD954" w14:textId="77777777">
        <w:tc>
          <w:tcPr>
            <w:tcW w:w="983" w:type="pct"/>
            <w:vAlign w:val="center"/>
          </w:tcPr>
          <w:p w14:paraId="56F31E2D" w14:textId="77777777" w:rsidR="00B87BA4" w:rsidRDefault="00B87BA4">
            <w:pPr>
              <w:spacing w:afterLines="0" w:after="0"/>
              <w:ind w:left="0" w:firstLineChars="0" w:firstLine="0"/>
              <w:rPr>
                <w:sz w:val="18"/>
              </w:rPr>
            </w:pPr>
            <w:r>
              <w:rPr>
                <w:rFonts w:hint="eastAsia"/>
                <w:sz w:val="18"/>
              </w:rPr>
              <w:t>情報取扱者の制限</w:t>
            </w:r>
          </w:p>
        </w:tc>
        <w:tc>
          <w:tcPr>
            <w:tcW w:w="1121" w:type="pct"/>
            <w:vAlign w:val="center"/>
          </w:tcPr>
          <w:p w14:paraId="47D98155" w14:textId="77777777" w:rsidR="00B87BA4" w:rsidRDefault="00B87BA4">
            <w:pPr>
              <w:spacing w:afterLines="0" w:after="0"/>
              <w:ind w:left="0" w:firstLineChars="0" w:firstLine="0"/>
              <w:rPr>
                <w:sz w:val="18"/>
              </w:rPr>
            </w:pPr>
            <w:r>
              <w:rPr>
                <w:rFonts w:hint="eastAsia"/>
                <w:sz w:val="18"/>
              </w:rPr>
              <w:t>利用者のデータにアクセスできる利用者が限定されていること。</w:t>
            </w:r>
          </w:p>
        </w:tc>
        <w:tc>
          <w:tcPr>
            <w:tcW w:w="420" w:type="pct"/>
            <w:vAlign w:val="center"/>
          </w:tcPr>
          <w:p w14:paraId="7E4383AD" w14:textId="77777777" w:rsidR="00B87BA4" w:rsidRDefault="00B87BA4">
            <w:pPr>
              <w:spacing w:afterLines="0" w:after="0"/>
              <w:ind w:left="0" w:firstLineChars="0" w:firstLine="0"/>
              <w:rPr>
                <w:sz w:val="18"/>
              </w:rPr>
            </w:pPr>
            <w:r>
              <w:rPr>
                <w:rFonts w:hint="eastAsia"/>
                <w:sz w:val="18"/>
              </w:rPr>
              <w:t>有無／設定状況</w:t>
            </w:r>
          </w:p>
        </w:tc>
        <w:tc>
          <w:tcPr>
            <w:tcW w:w="982" w:type="pct"/>
            <w:vAlign w:val="center"/>
          </w:tcPr>
          <w:p w14:paraId="7F1F6FF7" w14:textId="77777777" w:rsidR="00B87BA4" w:rsidRDefault="00B87BA4">
            <w:pPr>
              <w:spacing w:afterLines="0" w:after="0"/>
              <w:ind w:left="0" w:firstLineChars="0" w:firstLine="0"/>
              <w:rPr>
                <w:sz w:val="18"/>
              </w:rPr>
            </w:pPr>
            <w:r>
              <w:rPr>
                <w:rFonts w:hint="eastAsia"/>
                <w:sz w:val="18"/>
              </w:rPr>
              <w:t>有（利用者のデータにアクセスできる社員等はセキュリティ管理者の許可を得た者に限る。）</w:t>
            </w:r>
          </w:p>
        </w:tc>
        <w:tc>
          <w:tcPr>
            <w:tcW w:w="1494" w:type="pct"/>
            <w:vAlign w:val="center"/>
          </w:tcPr>
          <w:p w14:paraId="74175B20" w14:textId="77777777" w:rsidR="00B87BA4" w:rsidRDefault="00B87BA4">
            <w:pPr>
              <w:spacing w:afterLines="0" w:after="0"/>
              <w:ind w:left="0" w:firstLineChars="0" w:firstLine="0"/>
              <w:rPr>
                <w:sz w:val="18"/>
              </w:rPr>
            </w:pPr>
          </w:p>
        </w:tc>
      </w:tr>
      <w:tr w:rsidR="00B87BA4" w14:paraId="0116E6C5" w14:textId="77777777">
        <w:tc>
          <w:tcPr>
            <w:tcW w:w="983" w:type="pct"/>
            <w:vAlign w:val="center"/>
          </w:tcPr>
          <w:p w14:paraId="5E114B59" w14:textId="77777777" w:rsidR="00B87BA4" w:rsidRDefault="00B87BA4">
            <w:pPr>
              <w:spacing w:afterLines="0" w:after="0"/>
              <w:ind w:left="0" w:firstLineChars="0" w:firstLine="0"/>
              <w:rPr>
                <w:sz w:val="18"/>
              </w:rPr>
            </w:pPr>
            <w:r>
              <w:rPr>
                <w:rFonts w:hint="eastAsia"/>
                <w:sz w:val="18"/>
              </w:rPr>
              <w:t>情報取扱い環境</w:t>
            </w:r>
          </w:p>
        </w:tc>
        <w:tc>
          <w:tcPr>
            <w:tcW w:w="1121" w:type="pct"/>
            <w:vAlign w:val="center"/>
          </w:tcPr>
          <w:p w14:paraId="58847B62" w14:textId="77777777" w:rsidR="00B87BA4" w:rsidRDefault="00B87BA4">
            <w:pPr>
              <w:spacing w:afterLines="0" w:after="0"/>
              <w:ind w:left="0" w:firstLineChars="0" w:firstLine="0"/>
              <w:rPr>
                <w:sz w:val="18"/>
              </w:rPr>
            </w:pPr>
            <w:r>
              <w:rPr>
                <w:rFonts w:hint="eastAsia"/>
                <w:sz w:val="18"/>
              </w:rPr>
              <w:t>提供者側でのデータ取扱環境が適切に確保されていること。</w:t>
            </w:r>
          </w:p>
        </w:tc>
        <w:tc>
          <w:tcPr>
            <w:tcW w:w="420" w:type="pct"/>
            <w:vAlign w:val="center"/>
          </w:tcPr>
          <w:p w14:paraId="6D7E4793" w14:textId="77777777" w:rsidR="00B87BA4" w:rsidRDefault="00B87BA4">
            <w:pPr>
              <w:spacing w:afterLines="0" w:after="0"/>
              <w:ind w:left="0" w:firstLineChars="0" w:firstLine="0"/>
              <w:rPr>
                <w:sz w:val="18"/>
              </w:rPr>
            </w:pPr>
            <w:r>
              <w:rPr>
                <w:rFonts w:hint="eastAsia"/>
                <w:sz w:val="18"/>
              </w:rPr>
              <w:t>有無</w:t>
            </w:r>
          </w:p>
        </w:tc>
        <w:tc>
          <w:tcPr>
            <w:tcW w:w="982" w:type="pct"/>
            <w:vAlign w:val="center"/>
          </w:tcPr>
          <w:p w14:paraId="208CBE9A" w14:textId="77777777" w:rsidR="00B87BA4" w:rsidRDefault="00B87BA4">
            <w:pPr>
              <w:spacing w:afterLines="0" w:after="0"/>
              <w:ind w:left="0" w:firstLineChars="0" w:firstLine="0"/>
              <w:rPr>
                <w:sz w:val="18"/>
              </w:rPr>
            </w:pPr>
            <w:r>
              <w:rPr>
                <w:rFonts w:hint="eastAsia"/>
                <w:sz w:val="18"/>
              </w:rPr>
              <w:t>有</w:t>
            </w:r>
            <w:r>
              <w:rPr>
                <w:rFonts w:hint="eastAsia"/>
                <w:sz w:val="18"/>
              </w:rPr>
              <w:t xml:space="preserve"> </w:t>
            </w:r>
            <w:r>
              <w:rPr>
                <w:rFonts w:hint="eastAsia"/>
                <w:sz w:val="18"/>
              </w:rPr>
              <w:t>（オフィスは</w:t>
            </w:r>
            <w:r>
              <w:rPr>
                <w:rFonts w:hint="eastAsia"/>
                <w:sz w:val="18"/>
              </w:rPr>
              <w:t>IC</w:t>
            </w:r>
            <w:r>
              <w:rPr>
                <w:rFonts w:hint="eastAsia"/>
                <w:sz w:val="18"/>
              </w:rPr>
              <w:t>カードによる運用で執務室に入室可能な社員等を最小限に制限しており、</w:t>
            </w:r>
            <w:r>
              <w:rPr>
                <w:rFonts w:hint="eastAsia"/>
                <w:sz w:val="18"/>
              </w:rPr>
              <w:t>PC</w:t>
            </w:r>
            <w:r>
              <w:rPr>
                <w:rFonts w:hint="eastAsia"/>
                <w:sz w:val="18"/>
              </w:rPr>
              <w:t>はすべてシンクライアントである）</w:t>
            </w:r>
          </w:p>
        </w:tc>
        <w:tc>
          <w:tcPr>
            <w:tcW w:w="1494" w:type="pct"/>
            <w:vAlign w:val="center"/>
          </w:tcPr>
          <w:p w14:paraId="5278D882" w14:textId="77777777" w:rsidR="00B87BA4" w:rsidRDefault="00B87BA4">
            <w:pPr>
              <w:spacing w:afterLines="0" w:after="0"/>
              <w:ind w:left="0" w:firstLineChars="0" w:firstLine="0"/>
              <w:rPr>
                <w:sz w:val="18"/>
              </w:rPr>
            </w:pPr>
          </w:p>
        </w:tc>
      </w:tr>
      <w:tr w:rsidR="00B87BA4" w14:paraId="44E942E8" w14:textId="77777777">
        <w:tc>
          <w:tcPr>
            <w:tcW w:w="983" w:type="pct"/>
            <w:vAlign w:val="center"/>
          </w:tcPr>
          <w:p w14:paraId="669FCA7D" w14:textId="77777777" w:rsidR="00B87BA4" w:rsidRDefault="00B87BA4">
            <w:pPr>
              <w:spacing w:afterLines="0" w:after="0"/>
              <w:ind w:left="0" w:firstLineChars="0" w:firstLine="0"/>
              <w:rPr>
                <w:sz w:val="18"/>
              </w:rPr>
            </w:pPr>
            <w:r>
              <w:rPr>
                <w:rFonts w:hint="eastAsia"/>
                <w:sz w:val="18"/>
              </w:rPr>
              <w:t>通信の暗号化レベル</w:t>
            </w:r>
          </w:p>
        </w:tc>
        <w:tc>
          <w:tcPr>
            <w:tcW w:w="1121" w:type="pct"/>
            <w:vAlign w:val="center"/>
          </w:tcPr>
          <w:p w14:paraId="1B27FCB9" w14:textId="77777777" w:rsidR="00B87BA4" w:rsidRDefault="00B87BA4">
            <w:pPr>
              <w:spacing w:afterLines="0" w:after="0"/>
              <w:ind w:left="0" w:firstLineChars="0" w:firstLine="0"/>
              <w:rPr>
                <w:sz w:val="18"/>
              </w:rPr>
            </w:pPr>
            <w:r>
              <w:rPr>
                <w:rFonts w:hint="eastAsia"/>
                <w:sz w:val="18"/>
              </w:rPr>
              <w:t>システムとやりとりされる通信の暗号化強度。</w:t>
            </w:r>
          </w:p>
        </w:tc>
        <w:tc>
          <w:tcPr>
            <w:tcW w:w="420" w:type="pct"/>
            <w:vAlign w:val="center"/>
          </w:tcPr>
          <w:p w14:paraId="681705F1" w14:textId="77777777" w:rsidR="00B87BA4" w:rsidRDefault="00B87BA4">
            <w:pPr>
              <w:spacing w:afterLines="0" w:after="0"/>
              <w:ind w:left="0" w:firstLineChars="0" w:firstLine="0"/>
              <w:rPr>
                <w:sz w:val="18"/>
              </w:rPr>
            </w:pPr>
            <w:r>
              <w:rPr>
                <w:rFonts w:hint="eastAsia"/>
                <w:sz w:val="18"/>
              </w:rPr>
              <w:t>有無</w:t>
            </w:r>
          </w:p>
        </w:tc>
        <w:tc>
          <w:tcPr>
            <w:tcW w:w="982" w:type="pct"/>
            <w:vAlign w:val="center"/>
          </w:tcPr>
          <w:p w14:paraId="564BEC5B" w14:textId="77777777" w:rsidR="00B87BA4" w:rsidRDefault="00B87BA4">
            <w:pPr>
              <w:spacing w:afterLines="0" w:after="0"/>
              <w:ind w:left="0" w:firstLineChars="0" w:firstLine="0"/>
              <w:rPr>
                <w:sz w:val="18"/>
              </w:rPr>
            </w:pPr>
            <w:r>
              <w:rPr>
                <w:rFonts w:hint="eastAsia"/>
                <w:sz w:val="18"/>
              </w:rPr>
              <w:t>SSL</w:t>
            </w:r>
            <w:r>
              <w:rPr>
                <w:rFonts w:hint="eastAsia"/>
                <w:sz w:val="18"/>
              </w:rPr>
              <w:t>、あるいは</w:t>
            </w:r>
            <w:r>
              <w:rPr>
                <w:rFonts w:hint="eastAsia"/>
                <w:sz w:val="18"/>
              </w:rPr>
              <w:t>VPN</w:t>
            </w:r>
          </w:p>
        </w:tc>
        <w:tc>
          <w:tcPr>
            <w:tcW w:w="1494" w:type="pct"/>
            <w:vAlign w:val="center"/>
          </w:tcPr>
          <w:p w14:paraId="39B737ED" w14:textId="77777777" w:rsidR="00B87BA4" w:rsidRDefault="00B87BA4">
            <w:pPr>
              <w:spacing w:afterLines="0" w:after="0"/>
              <w:ind w:left="0" w:firstLineChars="0" w:firstLine="0"/>
              <w:rPr>
                <w:sz w:val="18"/>
              </w:rPr>
            </w:pPr>
            <w:r>
              <w:rPr>
                <w:rFonts w:hint="eastAsia"/>
                <w:sz w:val="18"/>
              </w:rPr>
              <w:t>SSL</w:t>
            </w:r>
            <w:r>
              <w:rPr>
                <w:rFonts w:hint="eastAsia"/>
                <w:sz w:val="18"/>
              </w:rPr>
              <w:t>の場合は、</w:t>
            </w:r>
            <w:r>
              <w:rPr>
                <w:rFonts w:hint="eastAsia"/>
                <w:sz w:val="18"/>
              </w:rPr>
              <w:t>SSL3.0/TLS1.0</w:t>
            </w:r>
            <w:r>
              <w:rPr>
                <w:rFonts w:hint="eastAsia"/>
                <w:sz w:val="18"/>
              </w:rPr>
              <w:t>（暗号強度</w:t>
            </w:r>
            <w:r>
              <w:rPr>
                <w:rFonts w:hint="eastAsia"/>
                <w:sz w:val="18"/>
              </w:rPr>
              <w:t>128</w:t>
            </w:r>
            <w:r>
              <w:rPr>
                <w:rFonts w:hint="eastAsia"/>
                <w:sz w:val="18"/>
              </w:rPr>
              <w:t>ビット）以上に限定。</w:t>
            </w:r>
          </w:p>
        </w:tc>
      </w:tr>
    </w:tbl>
    <w:p w14:paraId="43B8A6E2" w14:textId="77777777" w:rsidR="00B87BA4" w:rsidRDefault="00B87BA4">
      <w:pPr>
        <w:spacing w:after="180"/>
        <w:ind w:firstLine="210"/>
      </w:pPr>
    </w:p>
    <w:sectPr w:rsidR="00B87BA4" w:rsidSect="00DB7154">
      <w:type w:val="continuous"/>
      <w:pgSz w:w="16838" w:h="11906" w:orient="landscape" w:code="9"/>
      <w:pgMar w:top="1276" w:right="1529" w:bottom="1418" w:left="1276"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51A328" w14:textId="77777777" w:rsidR="00B94493" w:rsidRDefault="00B94493">
      <w:pPr>
        <w:spacing w:after="120"/>
        <w:ind w:left="31" w:right="31" w:firstLine="210"/>
      </w:pPr>
      <w:r>
        <w:separator/>
      </w:r>
    </w:p>
  </w:endnote>
  <w:endnote w:type="continuationSeparator" w:id="0">
    <w:p w14:paraId="2F28F00F" w14:textId="77777777" w:rsidR="00B94493" w:rsidRDefault="00B94493">
      <w:pPr>
        <w:spacing w:after="120"/>
        <w:ind w:left="31" w:right="31" w:firstLine="21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New York">
    <w:altName w:val="Times New Roman"/>
    <w:panose1 w:val="02040503060506020304"/>
    <w:charset w:val="00"/>
    <w:family w:val="roman"/>
    <w:pitch w:val="variable"/>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76365" w14:textId="77777777" w:rsidR="00B87BA4" w:rsidRDefault="00B87BA4">
    <w:pPr>
      <w:pStyle w:val="a9"/>
      <w:spacing w:after="120"/>
      <w:ind w:left="31" w:right="31" w:firstLine="21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71E198" w14:textId="77777777" w:rsidR="00B87BA4" w:rsidRDefault="00B87BA4">
    <w:pPr>
      <w:pStyle w:val="a9"/>
      <w:spacing w:after="120"/>
      <w:ind w:left="31" w:right="31" w:firstLine="210"/>
      <w:jc w:val="center"/>
    </w:pPr>
    <w:r>
      <w:fldChar w:fldCharType="begin"/>
    </w:r>
    <w:r>
      <w:instrText xml:space="preserve"> PAGE   \* MERGEFORMAT </w:instrText>
    </w:r>
    <w:r>
      <w:fldChar w:fldCharType="separate"/>
    </w:r>
    <w:r w:rsidR="00A10051" w:rsidRPr="00A10051">
      <w:rPr>
        <w:noProof/>
        <w:lang w:val="ja-JP"/>
      </w:rPr>
      <w:t>106</w:t>
    </w:r>
    <w:r>
      <w:fldChar w:fldCharType="end"/>
    </w:r>
  </w:p>
  <w:p w14:paraId="45E86D1E" w14:textId="77777777" w:rsidR="00B87BA4" w:rsidRDefault="00B87BA4">
    <w:pPr>
      <w:pStyle w:val="a9"/>
      <w:spacing w:after="120"/>
      <w:ind w:left="31" w:right="31" w:firstLine="21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8A4694" w14:textId="77777777" w:rsidR="00B87BA4" w:rsidRDefault="00B87BA4">
    <w:pPr>
      <w:pStyle w:val="a9"/>
      <w:spacing w:after="120"/>
      <w:ind w:left="31" w:right="31" w:firstLine="210"/>
      <w:jc w:val="center"/>
    </w:pPr>
    <w:r>
      <w:rPr>
        <w:rStyle w:val="a6"/>
      </w:rPr>
      <w:fldChar w:fldCharType="begin"/>
    </w:r>
    <w:r>
      <w:rPr>
        <w:rStyle w:val="a6"/>
      </w:rPr>
      <w:instrText xml:space="preserve"> PAGE </w:instrText>
    </w:r>
    <w:r>
      <w:rPr>
        <w:rStyle w:val="a6"/>
      </w:rPr>
      <w:fldChar w:fldCharType="separate"/>
    </w:r>
    <w:r w:rsidR="00A10051">
      <w:rPr>
        <w:rStyle w:val="a6"/>
        <w:noProof/>
      </w:rPr>
      <w:t>1</w:t>
    </w:r>
    <w:r>
      <w:rPr>
        <w:rStyle w:val="a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B8A37F" w14:textId="77777777" w:rsidR="00B94493" w:rsidRDefault="00B94493">
      <w:pPr>
        <w:spacing w:after="120"/>
        <w:ind w:left="31" w:right="31" w:firstLine="210"/>
      </w:pPr>
      <w:r>
        <w:rPr>
          <w:rFonts w:hint="eastAsia"/>
        </w:rPr>
        <w:separator/>
      </w:r>
    </w:p>
  </w:footnote>
  <w:footnote w:type="continuationSeparator" w:id="0">
    <w:p w14:paraId="71880281" w14:textId="77777777" w:rsidR="00B94493" w:rsidRDefault="00B94493">
      <w:pPr>
        <w:spacing w:after="120"/>
        <w:ind w:left="31" w:right="31" w:firstLine="210"/>
      </w:pPr>
      <w:r>
        <w:continuationSeparator/>
      </w:r>
    </w:p>
  </w:footnote>
  <w:footnote w:id="1">
    <w:p w14:paraId="21713A35" w14:textId="77777777" w:rsidR="00B87BA4" w:rsidRPr="00275E82" w:rsidRDefault="00B87BA4">
      <w:pPr>
        <w:pStyle w:val="af0"/>
        <w:spacing w:afterLines="0" w:after="0"/>
        <w:ind w:left="210" w:hangingChars="100" w:hanging="210"/>
      </w:pPr>
      <w:r w:rsidRPr="00275E82">
        <w:rPr>
          <w:rStyle w:val="af2"/>
        </w:rPr>
        <w:footnoteRef/>
      </w:r>
      <w:hyperlink r:id="rId1" w:history="1">
        <w:r w:rsidR="00275E82" w:rsidRPr="009F5504">
          <w:rPr>
            <w:rStyle w:val="af3"/>
            <w:sz w:val="20"/>
            <w:szCs w:val="20"/>
          </w:rPr>
          <w:t>http://warp.da.ndl.go.jp/info:ndljp/pid/3486530/www.meti.go.jp/press/20060615002/20060615002.html</w:t>
        </w:r>
      </w:hyperlink>
      <w:r w:rsidR="00C57933" w:rsidRPr="00275E82">
        <w:rPr>
          <w:sz w:val="20"/>
        </w:rPr>
        <w:t xml:space="preserve"> </w:t>
      </w:r>
    </w:p>
  </w:footnote>
  <w:footnote w:id="2">
    <w:p w14:paraId="0FD2B8AE" w14:textId="77777777" w:rsidR="00B87BA4" w:rsidRDefault="00B87BA4">
      <w:pPr>
        <w:pStyle w:val="af0"/>
        <w:spacing w:afterLines="0" w:after="0"/>
        <w:ind w:left="210" w:hangingChars="100" w:hanging="210"/>
      </w:pPr>
      <w:r>
        <w:rPr>
          <w:rStyle w:val="af2"/>
        </w:rPr>
        <w:footnoteRef/>
      </w:r>
      <w:r>
        <w:t xml:space="preserve"> </w:t>
      </w:r>
      <w:r>
        <w:rPr>
          <w:sz w:val="20"/>
        </w:rPr>
        <w:t>http://www.meti.go.jp/policy/it_policy/softseibi/index.html#</w:t>
      </w:r>
      <w:r>
        <w:rPr>
          <w:rFonts w:hint="eastAsia"/>
          <w:sz w:val="20"/>
        </w:rPr>
        <w:t>2</w:t>
      </w:r>
    </w:p>
  </w:footnote>
  <w:footnote w:id="3">
    <w:p w14:paraId="2203B23F" w14:textId="77777777" w:rsidR="00B87BA4" w:rsidRDefault="00B87BA4">
      <w:pPr>
        <w:pStyle w:val="af0"/>
        <w:spacing w:afterLines="0" w:after="0"/>
        <w:ind w:left="210" w:hangingChars="100" w:hanging="210"/>
      </w:pPr>
      <w:r>
        <w:rPr>
          <w:rStyle w:val="af2"/>
        </w:rPr>
        <w:footnoteRef/>
      </w:r>
      <w:r>
        <w:t xml:space="preserve"> </w:t>
      </w:r>
      <w:r>
        <w:rPr>
          <w:rFonts w:hint="eastAsia"/>
        </w:rPr>
        <w:tab/>
      </w:r>
      <w:r>
        <w:rPr>
          <w:rFonts w:hint="eastAsia"/>
          <w:sz w:val="20"/>
        </w:rPr>
        <w:t>「共通フレーム</w:t>
      </w:r>
      <w:r>
        <w:rPr>
          <w:rFonts w:hint="eastAsia"/>
          <w:sz w:val="20"/>
        </w:rPr>
        <w:t>2007</w:t>
      </w:r>
      <w:r>
        <w:rPr>
          <w:rFonts w:hint="eastAsia"/>
          <w:sz w:val="20"/>
        </w:rPr>
        <w:t>～経営者、業務部門が参画するシステム開発および取引のために～」</w:t>
      </w:r>
      <w:r>
        <w:rPr>
          <w:rFonts w:hint="eastAsia"/>
          <w:sz w:val="20"/>
        </w:rPr>
        <w:t xml:space="preserve"> </w:t>
      </w:r>
      <w:r>
        <w:rPr>
          <w:rFonts w:hint="eastAsia"/>
          <w:sz w:val="20"/>
        </w:rPr>
        <w:t>独立行政法人</w:t>
      </w:r>
      <w:r>
        <w:rPr>
          <w:rFonts w:hint="eastAsia"/>
          <w:sz w:val="20"/>
        </w:rPr>
        <w:t xml:space="preserve"> </w:t>
      </w:r>
      <w:r>
        <w:rPr>
          <w:rFonts w:hint="eastAsia"/>
          <w:sz w:val="20"/>
        </w:rPr>
        <w:t>情報処理推進機構編、オーム社刊。ソフトウェア開発とその取引の適正化に向けて、ソフトウェアライフサイクルプロセス規格（</w:t>
      </w:r>
      <w:r>
        <w:rPr>
          <w:rFonts w:hint="eastAsia"/>
          <w:sz w:val="20"/>
        </w:rPr>
        <w:t>ISO/IEC 12207</w:t>
      </w:r>
      <w:r>
        <w:rPr>
          <w:rFonts w:hint="eastAsia"/>
          <w:sz w:val="20"/>
        </w:rPr>
        <w:t>）を基盤に、システム企画、要件定義、開発、運用、保守の作業項目を定義し、標準化したもの</w:t>
      </w:r>
      <w:r>
        <w:rPr>
          <w:rFonts w:hint="eastAsia"/>
        </w:rPr>
        <w:t>。</w:t>
      </w:r>
      <w:r w:rsidR="00632CC0" w:rsidRPr="00E964DB">
        <w:rPr>
          <w:rFonts w:hint="eastAsia"/>
          <w:sz w:val="20"/>
        </w:rPr>
        <w:t>その後、共通フレーム</w:t>
      </w:r>
      <w:r w:rsidR="00632CC0" w:rsidRPr="00E964DB">
        <w:rPr>
          <w:rFonts w:hint="eastAsia"/>
          <w:sz w:val="20"/>
        </w:rPr>
        <w:t xml:space="preserve">2013 </w:t>
      </w:r>
      <w:r w:rsidR="00632CC0" w:rsidRPr="00E964DB">
        <w:rPr>
          <w:rFonts w:hint="eastAsia"/>
          <w:sz w:val="20"/>
        </w:rPr>
        <w:t>として改訂された。</w:t>
      </w:r>
    </w:p>
  </w:footnote>
  <w:footnote w:id="4">
    <w:p w14:paraId="02D9D5DC" w14:textId="77777777" w:rsidR="00B87BA4" w:rsidRDefault="00B87BA4">
      <w:pPr>
        <w:pStyle w:val="af0"/>
        <w:spacing w:afterLines="0" w:after="0"/>
        <w:ind w:left="180" w:hangingChars="100" w:hanging="180"/>
        <w:rPr>
          <w:sz w:val="18"/>
          <w:szCs w:val="18"/>
        </w:rPr>
      </w:pPr>
      <w:r>
        <w:rPr>
          <w:rStyle w:val="af2"/>
          <w:sz w:val="18"/>
          <w:szCs w:val="18"/>
        </w:rPr>
        <w:footnoteRef/>
      </w:r>
      <w:r>
        <w:rPr>
          <w:sz w:val="18"/>
          <w:szCs w:val="18"/>
        </w:rPr>
        <w:t xml:space="preserve"> </w:t>
      </w:r>
      <w:r>
        <w:rPr>
          <w:rFonts w:hint="eastAsia"/>
          <w:sz w:val="18"/>
          <w:szCs w:val="18"/>
        </w:rPr>
        <w:t>ユーザの要求を満足するために、ソフトウェアが実現しなければならない機能に係る要件。システム機能及びデータにより定義される。〈例〉システム機能：業務フロー、業務処理定義、システム機能（階層、体系等）等。データ：データ構造（階層、関係等）、データ項目定義等。</w:t>
      </w:r>
    </w:p>
  </w:footnote>
  <w:footnote w:id="5">
    <w:p w14:paraId="79EE0A85" w14:textId="77777777" w:rsidR="00B87BA4" w:rsidRDefault="00B87BA4">
      <w:pPr>
        <w:pStyle w:val="af0"/>
        <w:spacing w:afterLines="0" w:after="0"/>
        <w:ind w:left="180" w:hangingChars="100" w:hanging="180"/>
      </w:pPr>
      <w:r>
        <w:rPr>
          <w:rStyle w:val="af2"/>
          <w:sz w:val="18"/>
          <w:szCs w:val="18"/>
        </w:rPr>
        <w:footnoteRef/>
      </w:r>
      <w:r>
        <w:rPr>
          <w:sz w:val="18"/>
          <w:szCs w:val="18"/>
        </w:rPr>
        <w:t xml:space="preserve"> </w:t>
      </w:r>
      <w:r>
        <w:rPr>
          <w:rFonts w:hint="eastAsia"/>
          <w:sz w:val="18"/>
          <w:szCs w:val="18"/>
        </w:rPr>
        <w:t>機能要件以外のすべての要素に係る要件。業務内容及びソフトウェアの機能と直接的な関連性を有さない品質要件、技術要件、移行要件、運用要件、操作性及び付帯作業等からなり、それぞれに対する目標値及び具体的事項により定義される。（例）品質要件：効率性（平均レスポンスタイム、ピーク時性能等）、信頼性（平均故障間隔、平均復旧時間等）、保守性（解析、変更等）、操作性（処理時間、処理容易性、操作理解性など）、セキュリティ要件等。技術要件：実現方式（処理方式、通信プロトコル等）、システム構成（ネットワーク構成、ソフトウェア構成、ハードウェア構成等）、開発方式（開発言語等）等。移行要件：移行対象業務、移行対象データ、移行時期、移行体制等。運用要件：運用体制、運用形態、運用スケジュール、運用管理方式（監視、バックアップ等）、災害対策等。付帯作業：ハードウェア展開、ソフトウェア展開、ユーザ教育等。</w:t>
      </w:r>
    </w:p>
  </w:footnote>
  <w:footnote w:id="6">
    <w:p w14:paraId="3C1699F6" w14:textId="77777777" w:rsidR="00AB30E7" w:rsidRPr="00AB30E7" w:rsidRDefault="00AB30E7" w:rsidP="005F2B34">
      <w:pPr>
        <w:pStyle w:val="af0"/>
        <w:spacing w:afterLines="0" w:after="0"/>
        <w:ind w:left="210" w:hangingChars="100" w:hanging="210"/>
      </w:pPr>
      <w:ins w:id="13" w:author="作成者">
        <w:r>
          <w:rPr>
            <w:rStyle w:val="af2"/>
          </w:rPr>
          <w:footnoteRef/>
        </w:r>
        <w:r w:rsidRPr="005F2B34">
          <w:rPr>
            <w:rFonts w:ascii="MS Mincho" w:hAnsi="MS Mincho"/>
            <w:sz w:val="18"/>
            <w:szCs w:val="20"/>
          </w:rPr>
          <w:t xml:space="preserve"> </w:t>
        </w:r>
        <w:r w:rsidR="00CD18E8" w:rsidRPr="005F2B34">
          <w:rPr>
            <w:rFonts w:ascii="MS Mincho" w:hAnsi="MS Mincho"/>
            <w:sz w:val="18"/>
            <w:szCs w:val="20"/>
          </w:rPr>
          <w:t>https://www.meti.go.jp/shingikai/mono_info_service/digital_transformation/20180907_report.htm</w:t>
        </w:r>
      </w:ins>
    </w:p>
  </w:footnote>
  <w:footnote w:id="7">
    <w:p w14:paraId="4A1D56B2" w14:textId="77777777" w:rsidR="00AB30E7" w:rsidRPr="00AB30E7" w:rsidRDefault="00AB30E7" w:rsidP="005F2B34">
      <w:pPr>
        <w:pStyle w:val="af0"/>
        <w:spacing w:afterLines="0" w:after="0"/>
        <w:ind w:left="210" w:hangingChars="100" w:hanging="210"/>
      </w:pPr>
      <w:ins w:id="19" w:author="作成者">
        <w:r>
          <w:rPr>
            <w:rStyle w:val="af2"/>
          </w:rPr>
          <w:footnoteRef/>
        </w:r>
        <w:r w:rsidRPr="005F2B34">
          <w:rPr>
            <w:rFonts w:ascii="MS Mincho" w:hAnsi="MS Mincho"/>
            <w:sz w:val="18"/>
            <w:szCs w:val="20"/>
          </w:rPr>
          <w:t xml:space="preserve"> </w:t>
        </w:r>
        <w:r w:rsidR="00CD18E8" w:rsidRPr="005F2B34">
          <w:rPr>
            <w:rFonts w:ascii="MS Mincho" w:hAnsi="MS Mincho"/>
            <w:sz w:val="18"/>
            <w:szCs w:val="20"/>
          </w:rPr>
          <w:t>https://www.ipa.go.jp/ikc/reports/20191224.html</w:t>
        </w:r>
      </w:ins>
    </w:p>
  </w:footnote>
  <w:footnote w:id="8">
    <w:p w14:paraId="6293CCD1" w14:textId="77777777" w:rsidR="00CD18E8" w:rsidRPr="00AB30E7" w:rsidRDefault="00AB30E7" w:rsidP="005F2B34">
      <w:pPr>
        <w:pStyle w:val="af0"/>
        <w:spacing w:afterLines="0" w:after="0"/>
        <w:ind w:left="210" w:hangingChars="100" w:hanging="210"/>
      </w:pPr>
      <w:ins w:id="20" w:author="作成者">
        <w:r>
          <w:rPr>
            <w:rStyle w:val="af2"/>
          </w:rPr>
          <w:footnoteRef/>
        </w:r>
        <w:r w:rsidRPr="005F2B34">
          <w:rPr>
            <w:rFonts w:ascii="MS Mincho" w:hAnsi="MS Mincho"/>
            <w:sz w:val="18"/>
            <w:szCs w:val="20"/>
          </w:rPr>
          <w:t xml:space="preserve"> </w:t>
        </w:r>
        <w:r w:rsidR="00E44CC9" w:rsidRPr="005F2B34">
          <w:rPr>
            <w:rFonts w:ascii="MS Mincho" w:hAnsi="MS Mincho"/>
            <w:sz w:val="18"/>
            <w:szCs w:val="20"/>
          </w:rPr>
          <w:t>https://www.ipa.go.jp/ikc/reports/20</w:t>
        </w:r>
        <w:r w:rsidR="00E44CC9">
          <w:rPr>
            <w:rFonts w:ascii="MS Mincho" w:hAnsi="MS Mincho"/>
            <w:sz w:val="18"/>
          </w:rPr>
          <w:t>20122</w:t>
        </w:r>
        <w:r w:rsidR="00C861FC">
          <w:rPr>
            <w:rFonts w:ascii="MS Mincho" w:hAnsi="MS Mincho"/>
            <w:sz w:val="18"/>
          </w:rPr>
          <w:t>2</w:t>
        </w:r>
        <w:r w:rsidR="00E44CC9" w:rsidRPr="005F2B34">
          <w:rPr>
            <w:rFonts w:ascii="MS Mincho" w:hAnsi="MS Mincho"/>
            <w:sz w:val="18"/>
            <w:szCs w:val="20"/>
          </w:rPr>
          <w:t>.html</w:t>
        </w:r>
      </w:ins>
    </w:p>
  </w:footnote>
  <w:footnote w:id="9">
    <w:p w14:paraId="5B256C2E" w14:textId="77777777" w:rsidR="00AB30E7" w:rsidRPr="00AB30E7" w:rsidRDefault="00AB30E7" w:rsidP="005F2B34">
      <w:pPr>
        <w:pStyle w:val="af0"/>
        <w:spacing w:afterLines="0" w:after="0"/>
        <w:ind w:left="210" w:hangingChars="100" w:hanging="210"/>
      </w:pPr>
      <w:ins w:id="28" w:author="作成者">
        <w:r>
          <w:rPr>
            <w:rStyle w:val="af2"/>
          </w:rPr>
          <w:footnoteRef/>
        </w:r>
        <w:r w:rsidRPr="005F2B34">
          <w:rPr>
            <w:rFonts w:ascii="MS Mincho" w:hAnsi="MS Mincho"/>
            <w:sz w:val="18"/>
            <w:szCs w:val="20"/>
          </w:rPr>
          <w:t xml:space="preserve"> </w:t>
        </w:r>
        <w:r w:rsidR="00CD18E8" w:rsidRPr="005F2B34">
          <w:rPr>
            <w:rFonts w:ascii="MS Mincho" w:hAnsi="MS Mincho"/>
            <w:sz w:val="18"/>
            <w:szCs w:val="20"/>
          </w:rPr>
          <w:t>http://www.meti.go.jp/policy/it_policy/softseibi/index.html#2</w:t>
        </w:r>
      </w:ins>
    </w:p>
  </w:footnote>
  <w:footnote w:id="10">
    <w:p w14:paraId="45B3FD06" w14:textId="77777777" w:rsidR="00AB30E7" w:rsidRPr="00AB30E7" w:rsidRDefault="00AB30E7" w:rsidP="005F2B34">
      <w:pPr>
        <w:pStyle w:val="af0"/>
        <w:spacing w:afterLines="0" w:after="0"/>
        <w:ind w:left="210" w:hangingChars="100" w:hanging="210"/>
      </w:pPr>
      <w:ins w:id="33" w:author="作成者">
        <w:r>
          <w:rPr>
            <w:rStyle w:val="af2"/>
          </w:rPr>
          <w:footnoteRef/>
        </w:r>
        <w:r w:rsidRPr="005F2B34">
          <w:rPr>
            <w:rFonts w:ascii="MS Mincho" w:hAnsi="MS Mincho"/>
            <w:sz w:val="18"/>
            <w:szCs w:val="20"/>
          </w:rPr>
          <w:t xml:space="preserve"> https://www.ipa.go.jp/ikc/reports/20200331_1.html</w:t>
        </w:r>
      </w:ins>
    </w:p>
  </w:footnote>
  <w:footnote w:id="11">
    <w:p w14:paraId="24FEA0A1" w14:textId="77777777" w:rsidR="00B87BA4" w:rsidRDefault="00B87BA4">
      <w:pPr>
        <w:pStyle w:val="af0"/>
        <w:spacing w:afterLines="0" w:after="0"/>
        <w:ind w:left="210" w:hangingChars="100" w:hanging="210"/>
      </w:pPr>
      <w:r>
        <w:rPr>
          <w:rStyle w:val="af2"/>
        </w:rPr>
        <w:footnoteRef/>
      </w:r>
      <w:r>
        <w:t xml:space="preserve"> </w:t>
      </w:r>
      <w:ins w:id="46" w:author="作成者">
        <w:r w:rsidR="00E44CC9" w:rsidRPr="005F2B34">
          <w:rPr>
            <w:rFonts w:ascii="MS Mincho" w:hAnsi="MS Mincho"/>
            <w:sz w:val="18"/>
            <w:szCs w:val="20"/>
          </w:rPr>
          <w:t>https://www.ipa.go.jp/ikc/reports/20</w:t>
        </w:r>
        <w:r w:rsidR="00E44CC9">
          <w:rPr>
            <w:rFonts w:ascii="MS Mincho" w:hAnsi="MS Mincho"/>
            <w:sz w:val="18"/>
          </w:rPr>
          <w:t>20122</w:t>
        </w:r>
        <w:r w:rsidR="00C861FC">
          <w:rPr>
            <w:rFonts w:ascii="MS Mincho" w:hAnsi="MS Mincho"/>
            <w:sz w:val="18"/>
          </w:rPr>
          <w:t>2</w:t>
        </w:r>
        <w:r w:rsidR="00E44CC9" w:rsidRPr="005F2B34">
          <w:rPr>
            <w:rFonts w:ascii="MS Mincho" w:hAnsi="MS Mincho"/>
            <w:sz w:val="18"/>
            <w:szCs w:val="20"/>
          </w:rPr>
          <w:t>.html</w:t>
        </w:r>
        <w:r w:rsidR="00E44CC9" w:rsidDel="00804B24">
          <w:rPr>
            <w:sz w:val="20"/>
          </w:rPr>
          <w:t xml:space="preserve"> </w:t>
        </w:r>
      </w:ins>
      <w:del w:id="47" w:author="作成者">
        <w:r w:rsidDel="00804B24">
          <w:rPr>
            <w:sz w:val="20"/>
          </w:rPr>
          <w:delText>http://www.meti.go.jp/policy/it_policy/keiyaku/index.html</w:delText>
        </w:r>
      </w:del>
    </w:p>
  </w:footnote>
  <w:footnote w:id="12">
    <w:p w14:paraId="576504F9" w14:textId="77777777" w:rsidR="00B87BA4" w:rsidRDefault="00B87BA4">
      <w:pPr>
        <w:pStyle w:val="af0"/>
        <w:spacing w:afterLines="0" w:after="0"/>
        <w:ind w:left="210" w:hangingChars="100" w:hanging="210"/>
      </w:pPr>
      <w:r>
        <w:rPr>
          <w:rStyle w:val="af2"/>
        </w:rPr>
        <w:footnoteRef/>
      </w:r>
      <w:r w:rsidR="00804B24">
        <w:rPr>
          <w:rFonts w:hint="eastAsia"/>
        </w:rPr>
        <w:t xml:space="preserve"> </w:t>
      </w:r>
      <w:r w:rsidRPr="00804B24">
        <w:rPr>
          <w:rFonts w:hint="eastAsia"/>
          <w:sz w:val="20"/>
        </w:rPr>
        <w:t>第</w:t>
      </w:r>
      <w:ins w:id="49" w:author="作成者">
        <w:r w:rsidR="00F376EA" w:rsidRPr="00804B24">
          <w:rPr>
            <w:rFonts w:hint="eastAsia"/>
            <w:sz w:val="20"/>
          </w:rPr>
          <w:t>二</w:t>
        </w:r>
      </w:ins>
      <w:del w:id="50" w:author="作成者">
        <w:r w:rsidRPr="00804B24" w:rsidDel="00F376EA">
          <w:rPr>
            <w:rFonts w:hint="eastAsia"/>
            <w:sz w:val="20"/>
          </w:rPr>
          <w:delText>一</w:delText>
        </w:r>
      </w:del>
      <w:r w:rsidRPr="00804B24">
        <w:rPr>
          <w:rFonts w:hint="eastAsia"/>
          <w:sz w:val="20"/>
        </w:rPr>
        <w:t>版</w:t>
      </w:r>
      <w:r>
        <w:rPr>
          <w:rFonts w:hint="eastAsia"/>
          <w:sz w:val="20"/>
        </w:rPr>
        <w:t>では「対等の交渉力のあるユーザ・ベンダ」、「ウォータフォールモデル」、「重要インフラ・企業基幹システムの受託開発」を想定している</w:t>
      </w:r>
      <w:r>
        <w:rPr>
          <w:rFonts w:hint="eastAsia"/>
        </w:rPr>
        <w:t>。</w:t>
      </w:r>
    </w:p>
  </w:footnote>
  <w:footnote w:id="13">
    <w:p w14:paraId="597C9F0B" w14:textId="77777777" w:rsidR="00B87BA4" w:rsidRDefault="00B87BA4">
      <w:pPr>
        <w:pStyle w:val="af0"/>
        <w:spacing w:afterLines="0" w:after="0"/>
        <w:ind w:left="210" w:hangingChars="100" w:hanging="210"/>
      </w:pPr>
      <w:r>
        <w:rPr>
          <w:rStyle w:val="af2"/>
        </w:rPr>
        <w:footnoteRef/>
      </w:r>
      <w:r>
        <w:t xml:space="preserve"> </w:t>
      </w:r>
      <w:r>
        <w:rPr>
          <w:rFonts w:hint="eastAsia"/>
          <w:sz w:val="20"/>
        </w:rPr>
        <w:t>SaaS</w:t>
      </w:r>
      <w:r>
        <w:rPr>
          <w:rFonts w:hint="eastAsia"/>
          <w:sz w:val="20"/>
        </w:rPr>
        <w:t>：サースもしくはサーズ読む。経済産業省</w:t>
      </w:r>
      <w:r>
        <w:rPr>
          <w:rFonts w:hint="eastAsia"/>
          <w:sz w:val="20"/>
        </w:rPr>
        <w:t>SaaS</w:t>
      </w:r>
      <w:r>
        <w:rPr>
          <w:rFonts w:hint="eastAsia"/>
          <w:sz w:val="20"/>
        </w:rPr>
        <w:t>向けガイドラインでは、「インターネット経由でアプリケーション機能を提供するサービスの形態」を指す。最も一般的な</w:t>
      </w:r>
      <w:r>
        <w:rPr>
          <w:rFonts w:hint="eastAsia"/>
          <w:sz w:val="20"/>
        </w:rPr>
        <w:t xml:space="preserve">SaaS </w:t>
      </w:r>
      <w:r>
        <w:rPr>
          <w:rFonts w:hint="eastAsia"/>
          <w:sz w:val="20"/>
        </w:rPr>
        <w:t>の形態は、</w:t>
      </w:r>
      <w:r>
        <w:rPr>
          <w:rFonts w:hint="eastAsia"/>
          <w:sz w:val="20"/>
        </w:rPr>
        <w:t xml:space="preserve">SaaS </w:t>
      </w:r>
      <w:r>
        <w:rPr>
          <w:rFonts w:hint="eastAsia"/>
          <w:sz w:val="20"/>
        </w:rPr>
        <w:t>提供者が提供するウェブアプリケーションを利用者がウェブブラウザを通じて利用する形態である。」と定義されている。</w:t>
      </w:r>
      <w:r>
        <w:rPr>
          <w:rFonts w:hint="eastAsia"/>
          <w:sz w:val="20"/>
        </w:rPr>
        <w:t>ASP</w:t>
      </w:r>
      <w:r>
        <w:rPr>
          <w:rFonts w:hint="eastAsia"/>
          <w:sz w:val="20"/>
        </w:rPr>
        <w:t>：</w:t>
      </w:r>
      <w:r>
        <w:rPr>
          <w:rFonts w:hint="eastAsia"/>
          <w:sz w:val="20"/>
        </w:rPr>
        <w:t>Application Service Provider</w:t>
      </w:r>
      <w:r>
        <w:rPr>
          <w:rFonts w:hint="eastAsia"/>
          <w:sz w:val="20"/>
        </w:rPr>
        <w:t>。アプリケーションソフトをインターネットを介してユーザに提供するサービス形態。またはサービス提供事業者を指す場合もある</w:t>
      </w:r>
      <w:r>
        <w:rPr>
          <w:rFonts w:hint="eastAsia"/>
        </w:rPr>
        <w:t>。</w:t>
      </w:r>
    </w:p>
  </w:footnote>
  <w:footnote w:id="14">
    <w:p w14:paraId="1CEE59FE" w14:textId="77777777" w:rsidR="00B87BA4" w:rsidRDefault="00B87BA4">
      <w:pPr>
        <w:pStyle w:val="af0"/>
        <w:spacing w:afterLines="0" w:after="0"/>
        <w:ind w:left="210" w:hangingChars="100" w:hanging="210"/>
      </w:pPr>
      <w:r>
        <w:rPr>
          <w:rStyle w:val="af2"/>
        </w:rPr>
        <w:footnoteRef/>
      </w:r>
      <w:r>
        <w:rPr>
          <w:rFonts w:hint="eastAsia"/>
        </w:rPr>
        <w:t xml:space="preserve"> </w:t>
      </w:r>
      <w:r>
        <w:rPr>
          <w:rFonts w:hint="eastAsia"/>
        </w:rPr>
        <w:t>モディファイ：パッケージソフトウェアのソースコードの変更を伴うカスタマイズ。</w:t>
      </w:r>
      <w:r>
        <w:br/>
      </w:r>
      <w:r>
        <w:rPr>
          <w:rFonts w:hint="eastAsia"/>
        </w:rPr>
        <w:t>アドオン：</w:t>
      </w:r>
      <w:r>
        <w:rPr>
          <w:rFonts w:hint="eastAsia"/>
          <w:sz w:val="20"/>
        </w:rPr>
        <w:t>パッケージソフトウェアのソースコードの変更を伴わず、</w:t>
      </w:r>
      <w:r>
        <w:rPr>
          <w:rFonts w:hint="eastAsia"/>
          <w:sz w:val="20"/>
        </w:rPr>
        <w:t>API</w:t>
      </w:r>
      <w:r>
        <w:rPr>
          <w:rFonts w:hint="eastAsia"/>
          <w:sz w:val="20"/>
        </w:rPr>
        <w:t>（</w:t>
      </w:r>
      <w:r>
        <w:rPr>
          <w:rFonts w:hint="eastAsia"/>
          <w:sz w:val="20"/>
        </w:rPr>
        <w:t>Application Program Interface</w:t>
      </w:r>
      <w:r>
        <w:rPr>
          <w:rFonts w:hint="eastAsia"/>
          <w:sz w:val="20"/>
        </w:rPr>
        <w:t>）、外部</w:t>
      </w:r>
      <w:r>
        <w:rPr>
          <w:rFonts w:hint="eastAsia"/>
          <w:sz w:val="20"/>
        </w:rPr>
        <w:t>I/F</w:t>
      </w:r>
      <w:r>
        <w:rPr>
          <w:rFonts w:hint="eastAsia"/>
          <w:sz w:val="20"/>
        </w:rPr>
        <w:t>、ファイル交換等を利用した外部プログラム。単独で動作するものと、パッケージソフトウェア本体とともに動作するものがある。</w:t>
      </w:r>
    </w:p>
  </w:footnote>
  <w:footnote w:id="15">
    <w:p w14:paraId="7EFF1573" w14:textId="77777777" w:rsidR="00B87BA4" w:rsidRDefault="00B87BA4">
      <w:pPr>
        <w:pStyle w:val="af0"/>
        <w:spacing w:afterLines="0" w:after="0"/>
        <w:ind w:left="210" w:hangingChars="100" w:hanging="210"/>
      </w:pPr>
      <w:r>
        <w:rPr>
          <w:rStyle w:val="af2"/>
        </w:rPr>
        <w:footnoteRef/>
      </w:r>
      <w:r>
        <w:t xml:space="preserve"> </w:t>
      </w:r>
      <w:r>
        <w:rPr>
          <w:rFonts w:hint="eastAsia"/>
          <w:sz w:val="20"/>
        </w:rPr>
        <w:t>パッケージソフトウェアの取引モデルについては、</w:t>
      </w:r>
      <w:r w:rsidRPr="007C7078">
        <w:rPr>
          <w:rFonts w:hint="eastAsia"/>
          <w:sz w:val="20"/>
        </w:rPr>
        <w:t>1</w:t>
      </w:r>
      <w:r w:rsidR="00F87974" w:rsidRPr="007C7078">
        <w:rPr>
          <w:rFonts w:hint="eastAsia"/>
          <w:sz w:val="20"/>
        </w:rPr>
        <w:t>5</w:t>
      </w:r>
      <w:r w:rsidRPr="007C7078">
        <w:rPr>
          <w:rFonts w:hint="eastAsia"/>
          <w:sz w:val="20"/>
        </w:rPr>
        <w:t>ページ</w:t>
      </w:r>
      <w:r>
        <w:rPr>
          <w:rFonts w:hint="eastAsia"/>
          <w:sz w:val="20"/>
        </w:rPr>
        <w:t>を参照。</w:t>
      </w:r>
    </w:p>
  </w:footnote>
  <w:footnote w:id="16">
    <w:p w14:paraId="1AE6D51D" w14:textId="77777777" w:rsidR="00B87BA4" w:rsidRDefault="00B87BA4">
      <w:pPr>
        <w:pStyle w:val="af0"/>
        <w:spacing w:afterLines="0" w:after="0"/>
        <w:ind w:left="227" w:hangingChars="108" w:hanging="227"/>
      </w:pPr>
      <w:r>
        <w:rPr>
          <w:rStyle w:val="af2"/>
        </w:rPr>
        <w:footnoteRef/>
      </w:r>
      <w:r>
        <w:rPr>
          <w:rFonts w:hint="eastAsia"/>
        </w:rPr>
        <w:t xml:space="preserve">　</w:t>
      </w:r>
      <w:r>
        <w:rPr>
          <w:rFonts w:hint="eastAsia"/>
          <w:sz w:val="20"/>
        </w:rPr>
        <w:t>経済産業省「</w:t>
      </w:r>
      <w:r>
        <w:rPr>
          <w:rFonts w:hint="eastAsia"/>
          <w:sz w:val="20"/>
        </w:rPr>
        <w:t>SaaS</w:t>
      </w:r>
      <w:r>
        <w:rPr>
          <w:rFonts w:hint="eastAsia"/>
          <w:sz w:val="20"/>
        </w:rPr>
        <w:t>向け</w:t>
      </w:r>
      <w:r>
        <w:rPr>
          <w:rFonts w:hint="eastAsia"/>
          <w:sz w:val="20"/>
        </w:rPr>
        <w:t>SLA</w:t>
      </w:r>
      <w:r>
        <w:rPr>
          <w:rFonts w:hint="eastAsia"/>
          <w:sz w:val="20"/>
        </w:rPr>
        <w:t>ガイドライン」公表について</w:t>
      </w:r>
      <w:r w:rsidR="00ED2593" w:rsidRPr="00ED2593">
        <w:rPr>
          <w:sz w:val="20"/>
        </w:rPr>
        <w:t>http://warp.da.ndl.go.jp/info:ndljp/pid/281883/www.meti.go.jp/press/20080121004/20080121004.html</w:t>
      </w:r>
      <w:r>
        <w:rPr>
          <w:rFonts w:hint="eastAsia"/>
          <w:sz w:val="20"/>
        </w:rPr>
        <w:t>を参照のこと。</w:t>
      </w:r>
    </w:p>
  </w:footnote>
  <w:footnote w:id="17">
    <w:p w14:paraId="248A8870" w14:textId="77777777" w:rsidR="00B87BA4" w:rsidRDefault="00B87BA4">
      <w:pPr>
        <w:pStyle w:val="af0"/>
        <w:spacing w:afterLines="0" w:after="0"/>
        <w:ind w:left="210" w:hangingChars="100" w:hanging="210"/>
      </w:pPr>
      <w:r>
        <w:rPr>
          <w:rStyle w:val="af2"/>
        </w:rPr>
        <w:footnoteRef/>
      </w:r>
      <w:r>
        <w:t xml:space="preserve"> </w:t>
      </w:r>
      <w:r>
        <w:rPr>
          <w:rFonts w:hint="eastAsia"/>
          <w:sz w:val="20"/>
        </w:rPr>
        <w:t>RFP</w:t>
      </w:r>
      <w:r>
        <w:rPr>
          <w:rFonts w:hint="eastAsia"/>
          <w:sz w:val="20"/>
        </w:rPr>
        <w:t>：</w:t>
      </w:r>
      <w:r>
        <w:rPr>
          <w:rFonts w:hint="eastAsia"/>
          <w:sz w:val="20"/>
        </w:rPr>
        <w:t>Request for Proposal</w:t>
      </w:r>
      <w:r>
        <w:rPr>
          <w:rFonts w:hint="eastAsia"/>
          <w:sz w:val="20"/>
        </w:rPr>
        <w:t>、「提案依頼書」、「提案要望書」、「見積依頼書」などと言う。情報システム調達の際に、ベンダに詳細なシステム提案を行うよう要求すること、またはその調達要件をまとめた仕様書等をいう。</w:t>
      </w:r>
      <w:ins w:id="67" w:author="作成者">
        <w:r w:rsidR="008B51B1">
          <w:rPr>
            <w:rFonts w:hint="eastAsia"/>
            <w:sz w:val="20"/>
          </w:rPr>
          <w:t>モデル取引・契約書</w:t>
        </w:r>
      </w:ins>
      <w:r w:rsidRPr="00E11DC3">
        <w:rPr>
          <w:rFonts w:hint="eastAsia"/>
          <w:sz w:val="20"/>
        </w:rPr>
        <w:t>第</w:t>
      </w:r>
      <w:ins w:id="68" w:author="作成者">
        <w:r w:rsidR="00F376EA" w:rsidRPr="00E11DC3">
          <w:rPr>
            <w:rFonts w:hint="eastAsia"/>
            <w:u w:val="single"/>
          </w:rPr>
          <w:t>二</w:t>
        </w:r>
      </w:ins>
      <w:del w:id="69" w:author="作成者">
        <w:r w:rsidRPr="00E11DC3" w:rsidDel="00F376EA">
          <w:rPr>
            <w:rFonts w:hint="eastAsia"/>
            <w:sz w:val="20"/>
          </w:rPr>
          <w:delText>一</w:delText>
        </w:r>
      </w:del>
      <w:r w:rsidRPr="00E11DC3">
        <w:rPr>
          <w:rFonts w:hint="eastAsia"/>
          <w:sz w:val="20"/>
        </w:rPr>
        <w:t>版</w:t>
      </w:r>
      <w:r w:rsidRPr="002347B1">
        <w:rPr>
          <w:rFonts w:hint="eastAsia"/>
          <w:sz w:val="20"/>
        </w:rPr>
        <w:t>、</w:t>
      </w:r>
      <w:del w:id="70" w:author="作成者">
        <w:r w:rsidRPr="002347B1" w:rsidDel="00C16CCC">
          <w:rPr>
            <w:rFonts w:hint="eastAsia"/>
            <w:sz w:val="20"/>
          </w:rPr>
          <w:delText>25p</w:delText>
        </w:r>
      </w:del>
      <w:ins w:id="71" w:author="作成者">
        <w:r w:rsidR="00C16CCC" w:rsidRPr="00E11DC3">
          <w:rPr>
            <w:rFonts w:hint="eastAsia"/>
            <w:sz w:val="20"/>
          </w:rPr>
          <w:t>「</w:t>
        </w:r>
        <w:r w:rsidR="00C16CCC" w:rsidRPr="00C16CCC">
          <w:rPr>
            <w:rFonts w:hint="eastAsia"/>
            <w:sz w:val="20"/>
          </w:rPr>
          <w:t>２．モデル契約プロセス</w:t>
        </w:r>
        <w:r w:rsidR="00C16CCC" w:rsidRPr="00C16CCC">
          <w:rPr>
            <w:rFonts w:hint="eastAsia"/>
            <w:sz w:val="20"/>
          </w:rPr>
          <w:t>(1)</w:t>
        </w:r>
        <w:r w:rsidR="00C16CCC" w:rsidRPr="00C16CCC">
          <w:rPr>
            <w:rFonts w:hint="eastAsia"/>
            <w:sz w:val="20"/>
          </w:rPr>
          <w:t>モデル契約プロセス（</w:t>
        </w:r>
        <w:r w:rsidR="00C16CCC" w:rsidRPr="00C16CCC">
          <w:rPr>
            <w:rFonts w:hint="eastAsia"/>
            <w:sz w:val="20"/>
          </w:rPr>
          <w:t>RFP</w:t>
        </w:r>
        <w:r w:rsidR="00C16CCC" w:rsidRPr="00C16CCC">
          <w:rPr>
            <w:rFonts w:hint="eastAsia"/>
            <w:sz w:val="20"/>
          </w:rPr>
          <w:t>の概要と記載項目）</w:t>
        </w:r>
        <w:r w:rsidR="00C16CCC">
          <w:rPr>
            <w:rFonts w:hint="eastAsia"/>
            <w:sz w:val="20"/>
          </w:rPr>
          <w:t>」</w:t>
        </w:r>
      </w:ins>
      <w:r w:rsidRPr="00E11DC3">
        <w:rPr>
          <w:rFonts w:hint="eastAsia"/>
          <w:sz w:val="20"/>
        </w:rPr>
        <w:t>参照</w:t>
      </w:r>
      <w:r>
        <w:rPr>
          <w:rFonts w:hint="eastAsia"/>
          <w:sz w:val="20"/>
        </w:rPr>
        <w:t>。</w:t>
      </w:r>
    </w:p>
  </w:footnote>
  <w:footnote w:id="18">
    <w:p w14:paraId="71A0EE6D" w14:textId="77777777" w:rsidR="00B87BA4" w:rsidRDefault="00B87BA4">
      <w:pPr>
        <w:pStyle w:val="af0"/>
        <w:spacing w:afterLines="0" w:after="0"/>
        <w:ind w:left="210" w:hangingChars="100" w:hanging="210"/>
      </w:pPr>
      <w:r>
        <w:rPr>
          <w:rStyle w:val="af2"/>
        </w:rPr>
        <w:footnoteRef/>
      </w:r>
      <w:r>
        <w:t xml:space="preserve"> </w:t>
      </w:r>
      <w:r>
        <w:rPr>
          <w:rFonts w:hint="eastAsia"/>
          <w:sz w:val="20"/>
        </w:rPr>
        <w:t>ただし、法務の専門家が関与しないでよいということではない。むしろ、法務の専門スタッフを内部に抱える大企業よりも、そのような人材がいない企業の方が外部の弁護士の支援を受けるべき必要性は高い。モデル取引・契約書</w:t>
      </w:r>
      <w:r w:rsidRPr="008E1335">
        <w:rPr>
          <w:rFonts w:hint="eastAsia"/>
          <w:sz w:val="20"/>
        </w:rPr>
        <w:t>第</w:t>
      </w:r>
      <w:ins w:id="72" w:author="作成者">
        <w:r w:rsidR="00F376EA" w:rsidRPr="008E1335">
          <w:rPr>
            <w:rFonts w:hint="eastAsia"/>
            <w:u w:val="single"/>
          </w:rPr>
          <w:t>二</w:t>
        </w:r>
      </w:ins>
      <w:del w:id="73" w:author="作成者">
        <w:r w:rsidRPr="008E1335" w:rsidDel="00F376EA">
          <w:rPr>
            <w:rFonts w:hint="eastAsia"/>
            <w:sz w:val="20"/>
          </w:rPr>
          <w:delText>一</w:delText>
        </w:r>
      </w:del>
      <w:r w:rsidRPr="008E1335">
        <w:rPr>
          <w:rFonts w:hint="eastAsia"/>
          <w:sz w:val="20"/>
        </w:rPr>
        <w:t>版</w:t>
      </w:r>
      <w:r>
        <w:rPr>
          <w:rFonts w:hint="eastAsia"/>
          <w:sz w:val="20"/>
        </w:rPr>
        <w:t>のような詳細な契約書に基づく取引の場合と比較すれば、本報告書のモデル契約書・重要事項説明書は簡潔かつ平易な内容となっているので、弁護士との間の検討の効率化も期待される。</w:t>
      </w:r>
    </w:p>
  </w:footnote>
  <w:footnote w:id="19">
    <w:p w14:paraId="45E7BF36" w14:textId="77777777" w:rsidR="00B87BA4" w:rsidRDefault="00B87BA4">
      <w:pPr>
        <w:pStyle w:val="af0"/>
        <w:spacing w:afterLines="0" w:after="0"/>
        <w:ind w:left="210" w:hangingChars="100" w:hanging="210"/>
      </w:pPr>
      <w:r>
        <w:rPr>
          <w:rStyle w:val="af2"/>
        </w:rPr>
        <w:footnoteRef/>
      </w:r>
      <w:r>
        <w:t xml:space="preserve"> </w:t>
      </w:r>
      <w:r>
        <w:rPr>
          <w:rFonts w:hint="eastAsia"/>
          <w:sz w:val="20"/>
        </w:rPr>
        <w:t>FOSS</w:t>
      </w:r>
      <w:r>
        <w:rPr>
          <w:rFonts w:hint="eastAsia"/>
          <w:sz w:val="20"/>
        </w:rPr>
        <w:t>：</w:t>
      </w:r>
      <w:r>
        <w:rPr>
          <w:rFonts w:hint="eastAsia"/>
          <w:sz w:val="20"/>
        </w:rPr>
        <w:t>Free and Open Source Software</w:t>
      </w:r>
      <w:r>
        <w:rPr>
          <w:rFonts w:hint="eastAsia"/>
          <w:sz w:val="20"/>
        </w:rPr>
        <w:t>の略称。「オープンソース」「オープンソースソフトウェア」「フリーソフトウェア」など</w:t>
      </w:r>
      <w:del w:id="76" w:author="作成者">
        <w:r w:rsidDel="008E1335">
          <w:rPr>
            <w:rFonts w:hint="eastAsia"/>
            <w:sz w:val="20"/>
          </w:rPr>
          <w:delText>と</w:delText>
        </w:r>
      </w:del>
      <w:r>
        <w:rPr>
          <w:rFonts w:hint="eastAsia"/>
          <w:sz w:val="20"/>
        </w:rPr>
        <w:t>とも言う。</w:t>
      </w:r>
    </w:p>
  </w:footnote>
  <w:footnote w:id="20">
    <w:p w14:paraId="669F5EF2" w14:textId="77777777" w:rsidR="00B87BA4" w:rsidRDefault="00B87BA4">
      <w:pPr>
        <w:pStyle w:val="af0"/>
        <w:spacing w:afterLines="0" w:after="180"/>
        <w:ind w:left="210" w:hangingChars="100" w:hanging="210"/>
      </w:pPr>
      <w:r>
        <w:rPr>
          <w:rStyle w:val="af2"/>
        </w:rPr>
        <w:footnoteRef/>
      </w:r>
      <w:r>
        <w:t xml:space="preserve"> </w:t>
      </w:r>
      <w:r>
        <w:rPr>
          <w:rFonts w:hint="eastAsia"/>
        </w:rPr>
        <w:t>これによってすべての取引が</w:t>
      </w:r>
      <w:r>
        <w:rPr>
          <w:rFonts w:hint="eastAsia"/>
        </w:rPr>
        <w:t>JIS</w:t>
      </w:r>
      <w:r>
        <w:rPr>
          <w:rFonts w:hint="eastAsia"/>
        </w:rPr>
        <w:t>、</w:t>
      </w:r>
      <w:r>
        <w:rPr>
          <w:rFonts w:hint="eastAsia"/>
        </w:rPr>
        <w:t>ISO</w:t>
      </w:r>
      <w:r>
        <w:rPr>
          <w:rFonts w:hint="eastAsia"/>
        </w:rPr>
        <w:t>に対応するものではない。「共通フレーム</w:t>
      </w:r>
      <w:r w:rsidR="00D158DF">
        <w:rPr>
          <w:rFonts w:hint="eastAsia"/>
        </w:rPr>
        <w:t>2013</w:t>
      </w:r>
      <w:r>
        <w:rPr>
          <w:rFonts w:hint="eastAsia"/>
        </w:rPr>
        <w:t>」</w:t>
      </w:r>
      <w:r w:rsidR="00570079">
        <w:t xml:space="preserve">31 </w:t>
      </w:r>
      <w:r>
        <w:rPr>
          <w:rFonts w:hint="eastAsia"/>
        </w:rPr>
        <w:t>ページを参照。</w:t>
      </w:r>
    </w:p>
  </w:footnote>
  <w:footnote w:id="21">
    <w:p w14:paraId="0B0A4C13" w14:textId="77777777" w:rsidR="00B87BA4" w:rsidRDefault="00B87BA4">
      <w:pPr>
        <w:pStyle w:val="af0"/>
        <w:spacing w:afterLines="0" w:after="0"/>
        <w:ind w:leftChars="-14" w:left="208" w:right="31" w:hangingChars="113" w:hanging="237"/>
      </w:pPr>
      <w:r>
        <w:rPr>
          <w:rStyle w:val="af2"/>
        </w:rPr>
        <w:footnoteRef/>
      </w:r>
      <w:r>
        <w:rPr>
          <w:rFonts w:hint="eastAsia"/>
        </w:rPr>
        <w:t xml:space="preserve"> </w:t>
      </w:r>
      <w:r>
        <w:rPr>
          <w:rFonts w:hint="eastAsia"/>
          <w:sz w:val="20"/>
        </w:rPr>
        <w:t>JIS Q 27001</w:t>
      </w:r>
      <w:r>
        <w:rPr>
          <w:rFonts w:hint="eastAsia"/>
          <w:sz w:val="20"/>
        </w:rPr>
        <w:t>：情報技術―セキュリティ技術―情報セキュリティマネジメントシステム―要求事項、あらゆる形態の組織（例えば，営利企業，政府機関，非営利団体）を対象にする。その組織の事業リスク全般に対する考慮のもとで、文書化した</w:t>
      </w:r>
      <w:r>
        <w:rPr>
          <w:rFonts w:hint="eastAsia"/>
          <w:sz w:val="20"/>
        </w:rPr>
        <w:t>ISMS</w:t>
      </w:r>
      <w:r>
        <w:rPr>
          <w:rFonts w:hint="eastAsia"/>
          <w:sz w:val="20"/>
        </w:rPr>
        <w:t>（</w:t>
      </w:r>
      <w:r>
        <w:rPr>
          <w:rFonts w:hint="eastAsia"/>
          <w:sz w:val="20"/>
        </w:rPr>
        <w:t>Information Security Management System</w:t>
      </w:r>
      <w:r>
        <w:rPr>
          <w:rFonts w:hint="eastAsia"/>
          <w:sz w:val="20"/>
        </w:rPr>
        <w:t>）を確立、導入、運用、監視、レビュー、維持及び改善するための要求事項について規定。</w:t>
      </w:r>
    </w:p>
  </w:footnote>
  <w:footnote w:id="22">
    <w:p w14:paraId="2515266F" w14:textId="77777777" w:rsidR="00B87BA4" w:rsidRDefault="00B87BA4">
      <w:pPr>
        <w:pStyle w:val="af0"/>
        <w:spacing w:afterLines="0" w:after="0"/>
        <w:ind w:leftChars="-14" w:left="208" w:right="31" w:hangingChars="113" w:hanging="237"/>
      </w:pPr>
      <w:r>
        <w:rPr>
          <w:rStyle w:val="af2"/>
        </w:rPr>
        <w:footnoteRef/>
      </w:r>
      <w:r>
        <w:t xml:space="preserve"> </w:t>
      </w:r>
      <w:r>
        <w:rPr>
          <w:rFonts w:hint="eastAsia"/>
          <w:sz w:val="20"/>
        </w:rPr>
        <w:t>SLA</w:t>
      </w:r>
      <w:r>
        <w:rPr>
          <w:rFonts w:hint="eastAsia"/>
          <w:sz w:val="20"/>
        </w:rPr>
        <w:t>：</w:t>
      </w:r>
      <w:r>
        <w:rPr>
          <w:rFonts w:hint="eastAsia"/>
          <w:sz w:val="20"/>
        </w:rPr>
        <w:t>Service Level Agreement</w:t>
      </w:r>
      <w:r>
        <w:rPr>
          <w:rFonts w:hint="eastAsia"/>
          <w:sz w:val="20"/>
        </w:rPr>
        <w:t>、サービスレベルに関する合意書、サービス品質契約書。</w:t>
      </w:r>
    </w:p>
  </w:footnote>
  <w:footnote w:id="23">
    <w:p w14:paraId="37702646" w14:textId="77777777" w:rsidR="00B87BA4" w:rsidRDefault="00B87BA4">
      <w:pPr>
        <w:pStyle w:val="af0"/>
        <w:spacing w:afterLines="0" w:after="0"/>
        <w:ind w:leftChars="-14" w:left="208" w:right="31" w:hangingChars="113" w:hanging="237"/>
      </w:pPr>
      <w:r>
        <w:rPr>
          <w:rStyle w:val="af2"/>
        </w:rPr>
        <w:footnoteRef/>
      </w:r>
      <w:r>
        <w:t xml:space="preserve"> </w:t>
      </w:r>
      <w:r>
        <w:rPr>
          <w:rFonts w:hint="eastAsia"/>
          <w:sz w:val="20"/>
        </w:rPr>
        <w:t>SLM</w:t>
      </w:r>
      <w:r>
        <w:rPr>
          <w:rFonts w:hint="eastAsia"/>
          <w:sz w:val="20"/>
        </w:rPr>
        <w:t>：</w:t>
      </w:r>
      <w:r>
        <w:rPr>
          <w:rFonts w:hint="eastAsia"/>
          <w:sz w:val="20"/>
        </w:rPr>
        <w:t>Service Level Management</w:t>
      </w:r>
      <w:r>
        <w:rPr>
          <w:rFonts w:hint="eastAsia"/>
          <w:sz w:val="20"/>
        </w:rPr>
        <w:t>、サービスレベル管理、サービスレベルの維持向上を目的とした管理活動。</w:t>
      </w:r>
    </w:p>
  </w:footnote>
  <w:footnote w:id="24">
    <w:p w14:paraId="64791CE0" w14:textId="77777777" w:rsidR="00B87BA4" w:rsidRDefault="00B87BA4">
      <w:pPr>
        <w:pStyle w:val="af0"/>
        <w:spacing w:after="180"/>
        <w:ind w:left="210" w:right="31" w:hangingChars="100" w:hanging="210"/>
      </w:pPr>
      <w:r>
        <w:rPr>
          <w:rStyle w:val="af2"/>
        </w:rPr>
        <w:footnoteRef/>
      </w:r>
      <w:r>
        <w:rPr>
          <w:rFonts w:hint="eastAsia"/>
        </w:rPr>
        <w:t xml:space="preserve"> </w:t>
      </w:r>
      <w:r w:rsidRPr="00D51FD3">
        <w:rPr>
          <w:rFonts w:hint="eastAsia"/>
          <w:sz w:val="18"/>
          <w:szCs w:val="18"/>
        </w:rPr>
        <w:t>モデル取引・契約書</w:t>
      </w:r>
      <w:r w:rsidRPr="000555F9">
        <w:rPr>
          <w:rFonts w:hint="eastAsia"/>
          <w:sz w:val="18"/>
          <w:szCs w:val="18"/>
        </w:rPr>
        <w:t>第</w:t>
      </w:r>
      <w:ins w:id="121" w:author="作成者">
        <w:r w:rsidR="00F376EA" w:rsidRPr="00E11DC3">
          <w:rPr>
            <w:rFonts w:hint="eastAsia"/>
            <w:sz w:val="18"/>
            <w:szCs w:val="18"/>
            <w:u w:val="single"/>
          </w:rPr>
          <w:t>二</w:t>
        </w:r>
      </w:ins>
      <w:del w:id="122" w:author="作成者">
        <w:r w:rsidRPr="000555F9" w:rsidDel="00F376EA">
          <w:rPr>
            <w:rFonts w:hint="eastAsia"/>
            <w:sz w:val="18"/>
            <w:szCs w:val="18"/>
          </w:rPr>
          <w:delText>一</w:delText>
        </w:r>
      </w:del>
      <w:r w:rsidRPr="000555F9">
        <w:rPr>
          <w:rFonts w:hint="eastAsia"/>
          <w:sz w:val="18"/>
          <w:szCs w:val="18"/>
        </w:rPr>
        <w:t>版</w:t>
      </w:r>
      <w:del w:id="123" w:author="作成者">
        <w:r w:rsidRPr="000555F9" w:rsidDel="007E7CF8">
          <w:rPr>
            <w:rFonts w:hint="eastAsia"/>
            <w:sz w:val="18"/>
            <w:szCs w:val="18"/>
          </w:rPr>
          <w:delText>59</w:delText>
        </w:r>
        <w:r w:rsidRPr="000555F9" w:rsidDel="007E7CF8">
          <w:rPr>
            <w:rFonts w:hint="eastAsia"/>
            <w:sz w:val="18"/>
            <w:szCs w:val="18"/>
          </w:rPr>
          <w:delText>～</w:delText>
        </w:r>
        <w:r w:rsidRPr="000555F9" w:rsidDel="007E7CF8">
          <w:rPr>
            <w:rFonts w:hint="eastAsia"/>
            <w:sz w:val="18"/>
            <w:szCs w:val="18"/>
          </w:rPr>
          <w:delText>60p</w:delText>
        </w:r>
      </w:del>
      <w:ins w:id="124" w:author="作成者">
        <w:r w:rsidR="007E7CF8" w:rsidRPr="007E7CF8">
          <w:rPr>
            <w:rFonts w:hint="eastAsia"/>
            <w:sz w:val="18"/>
            <w:szCs w:val="18"/>
          </w:rPr>
          <w:t>「３．モデル契約書・逐条解説</w:t>
        </w:r>
        <w:r w:rsidR="007E7CF8" w:rsidRPr="007E7CF8">
          <w:rPr>
            <w:rFonts w:hint="eastAsia"/>
            <w:sz w:val="18"/>
            <w:szCs w:val="18"/>
          </w:rPr>
          <w:t xml:space="preserve"> (1)</w:t>
        </w:r>
        <w:r w:rsidR="007E7CF8" w:rsidRPr="007E7CF8">
          <w:rPr>
            <w:rFonts w:hint="eastAsia"/>
            <w:sz w:val="18"/>
            <w:szCs w:val="18"/>
          </w:rPr>
          <w:t>ソフトウェア開発委託基本モデル契約書</w:t>
        </w:r>
        <w:r w:rsidR="007E7CF8" w:rsidRPr="007E7CF8">
          <w:rPr>
            <w:rFonts w:hint="eastAsia"/>
            <w:sz w:val="18"/>
            <w:szCs w:val="18"/>
          </w:rPr>
          <w:t xml:space="preserve"> </w:t>
        </w:r>
        <w:r w:rsidR="007E7CF8" w:rsidRPr="007E7CF8">
          <w:rPr>
            <w:rFonts w:hint="eastAsia"/>
            <w:sz w:val="18"/>
            <w:szCs w:val="18"/>
          </w:rPr>
          <w:t>（再委託）第</w:t>
        </w:r>
        <w:r w:rsidR="007E7CF8" w:rsidRPr="007E7CF8">
          <w:rPr>
            <w:rFonts w:hint="eastAsia"/>
            <w:sz w:val="18"/>
            <w:szCs w:val="18"/>
          </w:rPr>
          <w:t>7</w:t>
        </w:r>
        <w:r w:rsidR="007E7CF8" w:rsidRPr="007E7CF8">
          <w:rPr>
            <w:rFonts w:hint="eastAsia"/>
            <w:sz w:val="18"/>
            <w:szCs w:val="18"/>
          </w:rPr>
          <w:t>条」</w:t>
        </w:r>
      </w:ins>
      <w:r w:rsidRPr="00D51FD3">
        <w:rPr>
          <w:rFonts w:hint="eastAsia"/>
          <w:sz w:val="18"/>
          <w:szCs w:val="18"/>
        </w:rPr>
        <w:t>。</w:t>
      </w:r>
      <w:r w:rsidRPr="00D51FD3">
        <w:rPr>
          <w:rFonts w:hint="eastAsia"/>
          <w:sz w:val="18"/>
          <w:szCs w:val="18"/>
        </w:rPr>
        <w:t>A</w:t>
      </w:r>
      <w:r w:rsidRPr="00D51FD3">
        <w:rPr>
          <w:rFonts w:hint="eastAsia"/>
          <w:sz w:val="18"/>
          <w:szCs w:val="18"/>
        </w:rPr>
        <w:t>案：再委託先におけるユーザの事前承諾を設ける場合、</w:t>
      </w:r>
      <w:r w:rsidRPr="00D51FD3">
        <w:rPr>
          <w:rFonts w:hint="eastAsia"/>
          <w:sz w:val="18"/>
          <w:szCs w:val="18"/>
        </w:rPr>
        <w:t>B</w:t>
      </w:r>
      <w:r w:rsidRPr="00D51FD3">
        <w:rPr>
          <w:rFonts w:hint="eastAsia"/>
          <w:sz w:val="18"/>
          <w:szCs w:val="18"/>
        </w:rPr>
        <w:t>案：</w:t>
      </w:r>
      <w:r w:rsidRPr="00D51FD3">
        <w:rPr>
          <w:rFonts w:hAnsi="MS Mincho" w:hint="eastAsia"/>
          <w:sz w:val="18"/>
          <w:szCs w:val="18"/>
        </w:rPr>
        <w:t>再委託先の選定について原則としてベンダの裁量（但し、ユーザの中止請求が可能）とする場合。</w:t>
      </w:r>
    </w:p>
  </w:footnote>
  <w:footnote w:id="25">
    <w:p w14:paraId="1555A83A" w14:textId="77777777" w:rsidR="00B87BA4" w:rsidDel="00915F97" w:rsidRDefault="00B87BA4">
      <w:pPr>
        <w:pStyle w:val="af0"/>
        <w:spacing w:after="180"/>
        <w:ind w:firstLine="210"/>
        <w:rPr>
          <w:del w:id="154" w:author="作成者"/>
        </w:rPr>
      </w:pPr>
      <w:del w:id="155" w:author="作成者">
        <w:r w:rsidDel="00915F97">
          <w:rPr>
            <w:rStyle w:val="af2"/>
          </w:rPr>
          <w:footnoteRef/>
        </w:r>
        <w:r w:rsidDel="00915F97">
          <w:delText xml:space="preserve"> </w:delText>
        </w:r>
        <w:r w:rsidDel="00915F97">
          <w:rPr>
            <w:rFonts w:hint="eastAsia"/>
            <w:sz w:val="20"/>
          </w:rPr>
          <w:delText>峰滝・元橋、</w:delText>
        </w:r>
        <w:r w:rsidDel="00915F97">
          <w:rPr>
            <w:rFonts w:hint="eastAsia"/>
            <w:sz w:val="20"/>
          </w:rPr>
          <w:delText>2007</w:delText>
        </w:r>
        <w:r w:rsidDel="00915F97">
          <w:rPr>
            <w:rFonts w:hint="eastAsia"/>
            <w:sz w:val="20"/>
          </w:rPr>
          <w:delText>。</w:delText>
        </w:r>
        <w:r w:rsidDel="00915F97">
          <w:rPr>
            <w:sz w:val="20"/>
          </w:rPr>
          <w:delText>http://www.rieti.go.jp/jp/publications/dp/07j018.pdf</w:delText>
        </w:r>
      </w:del>
    </w:p>
  </w:footnote>
  <w:footnote w:id="26">
    <w:p w14:paraId="12236D4C" w14:textId="77777777" w:rsidR="00B87BA4" w:rsidRDefault="00B87BA4">
      <w:pPr>
        <w:pStyle w:val="af0"/>
        <w:spacing w:afterLines="0" w:after="0" w:line="240" w:lineRule="auto"/>
        <w:ind w:leftChars="-14" w:left="0" w:right="28" w:hangingChars="14" w:hanging="29"/>
      </w:pPr>
      <w:r>
        <w:rPr>
          <w:rStyle w:val="af2"/>
        </w:rPr>
        <w:footnoteRef/>
      </w:r>
      <w:r>
        <w:t xml:space="preserve"> </w:t>
      </w:r>
      <w:r w:rsidRPr="00916354">
        <w:rPr>
          <w:rFonts w:hint="eastAsia"/>
          <w:sz w:val="18"/>
          <w:szCs w:val="20"/>
        </w:rPr>
        <w:t>RFI</w:t>
      </w:r>
      <w:r w:rsidRPr="00916354">
        <w:rPr>
          <w:rFonts w:hint="eastAsia"/>
          <w:sz w:val="18"/>
          <w:szCs w:val="20"/>
        </w:rPr>
        <w:t>：</w:t>
      </w:r>
      <w:r w:rsidRPr="00916354">
        <w:rPr>
          <w:rFonts w:hint="eastAsia"/>
          <w:sz w:val="18"/>
          <w:szCs w:val="20"/>
        </w:rPr>
        <w:t>Request For Information</w:t>
      </w:r>
      <w:r w:rsidRPr="00916354">
        <w:rPr>
          <w:rFonts w:hint="eastAsia"/>
          <w:sz w:val="18"/>
          <w:szCs w:val="20"/>
        </w:rPr>
        <w:t>、情報提供依頼書。</w:t>
      </w:r>
      <w:ins w:id="176" w:author="作成者">
        <w:r w:rsidR="00916354" w:rsidRPr="00916354">
          <w:rPr>
            <w:rFonts w:hint="eastAsia"/>
            <w:sz w:val="18"/>
            <w:szCs w:val="20"/>
          </w:rPr>
          <w:t>モデル取引・契約書</w:t>
        </w:r>
      </w:ins>
      <w:r w:rsidRPr="000555F9">
        <w:rPr>
          <w:rFonts w:hint="eastAsia"/>
          <w:sz w:val="18"/>
          <w:szCs w:val="20"/>
        </w:rPr>
        <w:t>第</w:t>
      </w:r>
      <w:ins w:id="177" w:author="作成者">
        <w:r w:rsidR="00F376EA" w:rsidRPr="00E11DC3">
          <w:rPr>
            <w:rFonts w:hint="eastAsia"/>
            <w:sz w:val="18"/>
            <w:szCs w:val="20"/>
            <w:u w:val="single"/>
          </w:rPr>
          <w:t>二</w:t>
        </w:r>
      </w:ins>
      <w:del w:id="178" w:author="作成者">
        <w:r w:rsidRPr="000555F9" w:rsidDel="00F376EA">
          <w:rPr>
            <w:rFonts w:hint="eastAsia"/>
            <w:sz w:val="18"/>
            <w:szCs w:val="20"/>
          </w:rPr>
          <w:delText>一</w:delText>
        </w:r>
      </w:del>
      <w:r w:rsidRPr="000555F9">
        <w:rPr>
          <w:rFonts w:hint="eastAsia"/>
          <w:sz w:val="18"/>
          <w:szCs w:val="20"/>
        </w:rPr>
        <w:t>版</w:t>
      </w:r>
      <w:del w:id="179" w:author="作成者">
        <w:r w:rsidRPr="000555F9" w:rsidDel="007E7CF8">
          <w:rPr>
            <w:rFonts w:hint="eastAsia"/>
            <w:sz w:val="18"/>
            <w:szCs w:val="20"/>
          </w:rPr>
          <w:delText>24p</w:delText>
        </w:r>
      </w:del>
      <w:ins w:id="180" w:author="作成者">
        <w:r w:rsidR="007E7CF8" w:rsidRPr="00E11DC3">
          <w:rPr>
            <w:rFonts w:hint="eastAsia"/>
            <w:sz w:val="18"/>
            <w:szCs w:val="20"/>
          </w:rPr>
          <w:t>「</w:t>
        </w:r>
        <w:r w:rsidR="007E7CF8" w:rsidRPr="007E7CF8">
          <w:rPr>
            <w:rFonts w:hint="eastAsia"/>
            <w:sz w:val="18"/>
            <w:szCs w:val="20"/>
          </w:rPr>
          <w:t>２．モデル契約プロセス</w:t>
        </w:r>
        <w:r w:rsidR="007E7CF8" w:rsidRPr="007E7CF8">
          <w:rPr>
            <w:rFonts w:hint="eastAsia"/>
            <w:sz w:val="18"/>
            <w:szCs w:val="20"/>
          </w:rPr>
          <w:t xml:space="preserve"> (1)</w:t>
        </w:r>
        <w:r w:rsidR="007E7CF8" w:rsidRPr="007E7CF8">
          <w:rPr>
            <w:rFonts w:hint="eastAsia"/>
            <w:sz w:val="18"/>
            <w:szCs w:val="20"/>
          </w:rPr>
          <w:t>モデル契約プロセス</w:t>
        </w:r>
        <w:r w:rsidR="007E7CF8" w:rsidRPr="007E7CF8">
          <w:rPr>
            <w:rFonts w:hint="eastAsia"/>
            <w:sz w:val="18"/>
            <w:szCs w:val="20"/>
          </w:rPr>
          <w:t xml:space="preserve"> </w:t>
        </w:r>
        <w:r w:rsidR="007E7CF8" w:rsidRPr="007E7CF8">
          <w:rPr>
            <w:rFonts w:hint="eastAsia"/>
            <w:sz w:val="18"/>
            <w:szCs w:val="20"/>
          </w:rPr>
          <w:t>（</w:t>
        </w:r>
        <w:r w:rsidR="007E7CF8" w:rsidRPr="007E7CF8">
          <w:rPr>
            <w:rFonts w:hint="eastAsia"/>
            <w:sz w:val="18"/>
            <w:szCs w:val="20"/>
          </w:rPr>
          <w:t>RFI</w:t>
        </w:r>
        <w:r w:rsidR="007E7CF8" w:rsidRPr="007E7CF8">
          <w:rPr>
            <w:rFonts w:hint="eastAsia"/>
            <w:sz w:val="18"/>
            <w:szCs w:val="20"/>
          </w:rPr>
          <w:t>の概要と記載項目）」</w:t>
        </w:r>
      </w:ins>
      <w:r w:rsidRPr="00916354">
        <w:rPr>
          <w:rFonts w:hint="eastAsia"/>
          <w:sz w:val="18"/>
          <w:szCs w:val="20"/>
        </w:rPr>
        <w:t>参照。</w:t>
      </w:r>
    </w:p>
  </w:footnote>
  <w:footnote w:id="27">
    <w:p w14:paraId="7424C73C" w14:textId="77777777" w:rsidR="007114D8" w:rsidRDefault="007114D8" w:rsidP="00FA0CC5">
      <w:pPr>
        <w:pStyle w:val="af0"/>
        <w:spacing w:afterLines="0" w:after="0"/>
        <w:ind w:left="210" w:hangingChars="100" w:hanging="210"/>
      </w:pPr>
      <w:r>
        <w:rPr>
          <w:rStyle w:val="af2"/>
        </w:rPr>
        <w:footnoteRef/>
      </w:r>
      <w:r w:rsidRPr="00FA0CC5">
        <w:rPr>
          <w:rFonts w:hint="eastAsia"/>
          <w:sz w:val="18"/>
          <w:szCs w:val="18"/>
        </w:rPr>
        <w:t xml:space="preserve"> </w:t>
      </w:r>
      <w:r w:rsidRPr="00FA0CC5">
        <w:rPr>
          <w:rFonts w:hint="eastAsia"/>
          <w:sz w:val="18"/>
          <w:szCs w:val="18"/>
        </w:rPr>
        <w:t>外部設計業務以降の、ユーザ・ベンダの作業役割、留意点について</w:t>
      </w:r>
      <w:r w:rsidRPr="00E11DC3">
        <w:rPr>
          <w:rFonts w:hint="eastAsia"/>
          <w:sz w:val="18"/>
          <w:szCs w:val="18"/>
        </w:rPr>
        <w:t>は、モデル取引・契約書</w:t>
      </w:r>
      <w:r w:rsidRPr="000555F9">
        <w:rPr>
          <w:rFonts w:hint="eastAsia"/>
          <w:sz w:val="18"/>
          <w:szCs w:val="18"/>
        </w:rPr>
        <w:t>第</w:t>
      </w:r>
      <w:ins w:id="185" w:author="作成者">
        <w:r w:rsidR="00F376EA" w:rsidRPr="00E11DC3">
          <w:rPr>
            <w:rFonts w:hint="eastAsia"/>
            <w:sz w:val="18"/>
            <w:szCs w:val="18"/>
            <w:u w:val="single"/>
          </w:rPr>
          <w:t>二</w:t>
        </w:r>
      </w:ins>
      <w:del w:id="186" w:author="作成者">
        <w:r w:rsidRPr="000555F9" w:rsidDel="00F376EA">
          <w:rPr>
            <w:rFonts w:hint="eastAsia"/>
            <w:sz w:val="18"/>
            <w:szCs w:val="18"/>
          </w:rPr>
          <w:delText>一</w:delText>
        </w:r>
      </w:del>
      <w:r w:rsidRPr="000555F9">
        <w:rPr>
          <w:rFonts w:hint="eastAsia"/>
          <w:sz w:val="18"/>
          <w:szCs w:val="18"/>
        </w:rPr>
        <w:t>版外部設計</w:t>
      </w:r>
      <w:del w:id="187" w:author="作成者">
        <w:r w:rsidRPr="000555F9" w:rsidDel="00646B80">
          <w:rPr>
            <w:rFonts w:hint="eastAsia"/>
            <w:sz w:val="18"/>
            <w:szCs w:val="18"/>
          </w:rPr>
          <w:delText>諸</w:delText>
        </w:r>
      </w:del>
      <w:ins w:id="188" w:author="作成者">
        <w:r w:rsidR="00646B80" w:rsidRPr="00E11DC3">
          <w:rPr>
            <w:rFonts w:hint="eastAsia"/>
            <w:sz w:val="18"/>
            <w:szCs w:val="18"/>
          </w:rPr>
          <w:t>書</w:t>
        </w:r>
      </w:ins>
      <w:r w:rsidRPr="000555F9">
        <w:rPr>
          <w:rFonts w:hint="eastAsia"/>
          <w:sz w:val="18"/>
          <w:szCs w:val="18"/>
        </w:rPr>
        <w:t>作成業務（準委任型）サンプル（</w:t>
      </w:r>
      <w:del w:id="189" w:author="作成者">
        <w:r w:rsidRPr="000555F9" w:rsidDel="00402406">
          <w:rPr>
            <w:rFonts w:hint="eastAsia"/>
            <w:sz w:val="18"/>
            <w:szCs w:val="18"/>
          </w:rPr>
          <w:delText>118</w:delText>
        </w:r>
        <w:r w:rsidRPr="000555F9" w:rsidDel="00402406">
          <w:rPr>
            <w:rFonts w:hint="eastAsia"/>
            <w:sz w:val="18"/>
            <w:szCs w:val="18"/>
          </w:rPr>
          <w:delText>ページ</w:delText>
        </w:r>
      </w:del>
      <w:ins w:id="190" w:author="作成者">
        <w:r w:rsidR="00402406" w:rsidRPr="00E11DC3">
          <w:rPr>
            <w:rFonts w:hint="eastAsia"/>
            <w:sz w:val="18"/>
            <w:szCs w:val="18"/>
          </w:rPr>
          <w:t>「３．モデル契約書・逐条解説</w:t>
        </w:r>
        <w:r w:rsidR="00402406" w:rsidRPr="00E11DC3">
          <w:rPr>
            <w:rFonts w:hint="eastAsia"/>
            <w:sz w:val="18"/>
            <w:szCs w:val="18"/>
          </w:rPr>
          <w:t xml:space="preserve"> (2)</w:t>
        </w:r>
        <w:r w:rsidR="00402406" w:rsidRPr="00E11DC3">
          <w:rPr>
            <w:rFonts w:hint="eastAsia"/>
            <w:sz w:val="18"/>
            <w:szCs w:val="18"/>
          </w:rPr>
          <w:t>ソフトウェア開発委託基本モデル契約書ドキュメントモデル【参考文書</w:t>
        </w:r>
        <w:r w:rsidR="00402406" w:rsidRPr="00E11DC3">
          <w:rPr>
            <w:rFonts w:hint="eastAsia"/>
            <w:sz w:val="18"/>
            <w:szCs w:val="18"/>
          </w:rPr>
          <w:t xml:space="preserve"> 2</w:t>
        </w:r>
        <w:r w:rsidR="00402406" w:rsidRPr="00E11DC3">
          <w:rPr>
            <w:rFonts w:hint="eastAsia"/>
            <w:sz w:val="18"/>
            <w:szCs w:val="18"/>
          </w:rPr>
          <w:t>】」</w:t>
        </w:r>
      </w:ins>
      <w:r w:rsidRPr="000555F9">
        <w:rPr>
          <w:rFonts w:hint="eastAsia"/>
          <w:sz w:val="18"/>
          <w:szCs w:val="18"/>
        </w:rPr>
        <w:t>）</w:t>
      </w:r>
      <w:r w:rsidRPr="00E11DC3">
        <w:rPr>
          <w:rFonts w:hint="eastAsia"/>
          <w:sz w:val="18"/>
          <w:szCs w:val="18"/>
        </w:rPr>
        <w:t>を</w:t>
      </w:r>
      <w:r w:rsidRPr="00FA0CC5">
        <w:rPr>
          <w:rFonts w:hint="eastAsia"/>
          <w:sz w:val="18"/>
          <w:szCs w:val="18"/>
        </w:rPr>
        <w:t>十分参照されたい。</w:t>
      </w:r>
    </w:p>
  </w:footnote>
  <w:footnote w:id="28">
    <w:p w14:paraId="41FC45B4" w14:textId="77777777" w:rsidR="00B87BA4" w:rsidRDefault="00B87BA4">
      <w:pPr>
        <w:pStyle w:val="af0"/>
        <w:spacing w:afterLines="0" w:after="0"/>
        <w:ind w:leftChars="-13" w:left="208" w:right="28" w:hangingChars="112" w:hanging="235"/>
      </w:pPr>
      <w:r>
        <w:rPr>
          <w:rStyle w:val="af2"/>
        </w:rPr>
        <w:footnoteRef/>
      </w:r>
      <w:r w:rsidRPr="00CE609C">
        <w:rPr>
          <w:rFonts w:hint="eastAsia"/>
          <w:sz w:val="20"/>
          <w:szCs w:val="21"/>
        </w:rPr>
        <w:t xml:space="preserve"> </w:t>
      </w:r>
      <w:r w:rsidRPr="00CE609C">
        <w:rPr>
          <w:rFonts w:hint="eastAsia"/>
          <w:sz w:val="18"/>
          <w:szCs w:val="21"/>
        </w:rPr>
        <w:t>操作で割り当てられていないキーボードを無効にしておく、画面遷移の定義が無い場合は直前の画面にのみ戻る等の措置。</w:t>
      </w:r>
    </w:p>
  </w:footnote>
  <w:footnote w:id="29">
    <w:p w14:paraId="060ADC71" w14:textId="77777777" w:rsidR="00B87BA4" w:rsidRDefault="00B87BA4">
      <w:pPr>
        <w:pStyle w:val="af0"/>
        <w:spacing w:afterLines="0" w:after="0"/>
        <w:ind w:leftChars="-13" w:left="208" w:right="28" w:hangingChars="112" w:hanging="235"/>
        <w:rPr>
          <w:sz w:val="20"/>
        </w:rPr>
      </w:pPr>
      <w:r>
        <w:rPr>
          <w:rStyle w:val="af2"/>
        </w:rPr>
        <w:footnoteRef/>
      </w:r>
      <w:r w:rsidRPr="00CE609C">
        <w:rPr>
          <w:sz w:val="20"/>
          <w:szCs w:val="21"/>
        </w:rPr>
        <w:t xml:space="preserve"> </w:t>
      </w:r>
      <w:r w:rsidRPr="00CE609C">
        <w:rPr>
          <w:rFonts w:hint="eastAsia"/>
          <w:sz w:val="18"/>
          <w:szCs w:val="21"/>
        </w:rPr>
        <w:t>ファイルの命名法、コーディングにおける変数の制限・使用法、コメントの規約など、開発上の作法をまとめたもの。</w:t>
      </w:r>
    </w:p>
  </w:footnote>
  <w:footnote w:id="30">
    <w:p w14:paraId="69B78A8E" w14:textId="77777777" w:rsidR="00B87BA4" w:rsidRDefault="00B87BA4">
      <w:pPr>
        <w:pStyle w:val="af0"/>
        <w:spacing w:afterLines="0" w:after="0"/>
        <w:ind w:left="210" w:right="28" w:hangingChars="100" w:hanging="210"/>
        <w:rPr>
          <w:sz w:val="20"/>
        </w:rPr>
      </w:pPr>
      <w:r>
        <w:rPr>
          <w:rStyle w:val="af2"/>
        </w:rPr>
        <w:footnoteRef/>
      </w:r>
      <w:r w:rsidRPr="00665383">
        <w:rPr>
          <w:sz w:val="20"/>
          <w:szCs w:val="21"/>
        </w:rPr>
        <w:t xml:space="preserve"> </w:t>
      </w:r>
      <w:r w:rsidRPr="00665383">
        <w:rPr>
          <w:rFonts w:hint="eastAsia"/>
          <w:sz w:val="18"/>
          <w:szCs w:val="21"/>
        </w:rPr>
        <w:t>共通フレームは工程や時間に依存して定義されたものではない。共通フレームの項番は順序や時間関係を規定していないことに留意する。（共通フレーム</w:t>
      </w:r>
      <w:r w:rsidR="00D158DF" w:rsidRPr="00665383">
        <w:rPr>
          <w:rFonts w:hint="eastAsia"/>
          <w:sz w:val="18"/>
          <w:szCs w:val="21"/>
        </w:rPr>
        <w:t>2013</w:t>
      </w:r>
      <w:r w:rsidRPr="00665383">
        <w:rPr>
          <w:rFonts w:hint="eastAsia"/>
          <w:sz w:val="18"/>
          <w:szCs w:val="21"/>
        </w:rPr>
        <w:t>、</w:t>
      </w:r>
      <w:r w:rsidRPr="00665383">
        <w:rPr>
          <w:rFonts w:hint="eastAsia"/>
          <w:sz w:val="18"/>
          <w:szCs w:val="21"/>
        </w:rPr>
        <w:t>2</w:t>
      </w:r>
      <w:r w:rsidR="0015603E" w:rsidRPr="00665383">
        <w:rPr>
          <w:sz w:val="18"/>
          <w:szCs w:val="21"/>
        </w:rPr>
        <w:t>7</w:t>
      </w:r>
      <w:r w:rsidR="0015603E" w:rsidRPr="00665383">
        <w:rPr>
          <w:rFonts w:hint="eastAsia"/>
          <w:sz w:val="18"/>
          <w:szCs w:val="21"/>
        </w:rPr>
        <w:t>ページ</w:t>
      </w:r>
      <w:r w:rsidRPr="00665383">
        <w:rPr>
          <w:rFonts w:hint="eastAsia"/>
          <w:sz w:val="18"/>
          <w:szCs w:val="21"/>
        </w:rPr>
        <w:t>参照）</w:t>
      </w:r>
    </w:p>
  </w:footnote>
  <w:footnote w:id="31">
    <w:p w14:paraId="414B4992" w14:textId="77777777" w:rsidR="00B87BA4" w:rsidRDefault="00B87BA4" w:rsidP="00665383">
      <w:pPr>
        <w:pStyle w:val="af0"/>
        <w:spacing w:afterLines="0" w:after="0"/>
        <w:ind w:left="210" w:hangingChars="100" w:hanging="210"/>
      </w:pPr>
      <w:r>
        <w:rPr>
          <w:rStyle w:val="af2"/>
        </w:rPr>
        <w:footnoteRef/>
      </w:r>
      <w:r w:rsidRPr="00665383">
        <w:rPr>
          <w:sz w:val="18"/>
          <w:szCs w:val="20"/>
        </w:rPr>
        <w:t xml:space="preserve"> </w:t>
      </w:r>
      <w:r w:rsidRPr="00665383">
        <w:rPr>
          <w:rFonts w:hint="eastAsia"/>
          <w:sz w:val="18"/>
          <w:szCs w:val="20"/>
        </w:rPr>
        <w:t>SaaS/ASP</w:t>
      </w:r>
      <w:r w:rsidRPr="00665383">
        <w:rPr>
          <w:rFonts w:hint="eastAsia"/>
          <w:sz w:val="18"/>
          <w:szCs w:val="20"/>
        </w:rPr>
        <w:t>においては、</w:t>
      </w:r>
      <w:r w:rsidRPr="00665383">
        <w:rPr>
          <w:rFonts w:hint="eastAsia"/>
          <w:sz w:val="18"/>
          <w:szCs w:val="20"/>
        </w:rPr>
        <w:t>SLA</w:t>
      </w:r>
      <w:r w:rsidRPr="00665383">
        <w:rPr>
          <w:rFonts w:hint="eastAsia"/>
          <w:sz w:val="18"/>
          <w:szCs w:val="20"/>
        </w:rPr>
        <w:t>の詳細な検討、回線の冗長化等の信頼性確保の検討等が含まれることに留意する。</w:t>
      </w:r>
    </w:p>
  </w:footnote>
  <w:footnote w:id="32">
    <w:p w14:paraId="005233AB" w14:textId="77777777" w:rsidR="00B87BA4" w:rsidRDefault="00B87BA4" w:rsidP="00665383">
      <w:pPr>
        <w:pStyle w:val="af0"/>
        <w:spacing w:afterLines="0" w:after="0"/>
        <w:ind w:left="210" w:hangingChars="100" w:hanging="210"/>
      </w:pPr>
      <w:r>
        <w:rPr>
          <w:rStyle w:val="af2"/>
        </w:rPr>
        <w:footnoteRef/>
      </w:r>
      <w:r w:rsidRPr="00665383">
        <w:rPr>
          <w:sz w:val="18"/>
          <w:szCs w:val="20"/>
        </w:rPr>
        <w:t xml:space="preserve"> </w:t>
      </w:r>
      <w:r w:rsidRPr="00665383">
        <w:rPr>
          <w:rFonts w:hint="eastAsia"/>
          <w:sz w:val="18"/>
          <w:szCs w:val="20"/>
        </w:rPr>
        <w:t>SaaS/ASP</w:t>
      </w:r>
      <w:r w:rsidRPr="00665383">
        <w:rPr>
          <w:rFonts w:hint="eastAsia"/>
          <w:sz w:val="18"/>
          <w:szCs w:val="20"/>
        </w:rPr>
        <w:t>においては</w:t>
      </w:r>
      <w:r w:rsidRPr="00665383">
        <w:rPr>
          <w:rFonts w:hint="eastAsia"/>
          <w:sz w:val="18"/>
          <w:szCs w:val="20"/>
        </w:rPr>
        <w:t>SLA</w:t>
      </w:r>
      <w:r w:rsidRPr="00665383">
        <w:rPr>
          <w:rFonts w:hint="eastAsia"/>
          <w:sz w:val="18"/>
          <w:szCs w:val="20"/>
        </w:rPr>
        <w:t>も含む。</w:t>
      </w:r>
    </w:p>
  </w:footnote>
  <w:footnote w:id="33">
    <w:p w14:paraId="6C94E17D" w14:textId="77777777" w:rsidR="00B87BA4" w:rsidRDefault="00B87BA4" w:rsidP="004C7048">
      <w:pPr>
        <w:spacing w:afterLines="0" w:after="0"/>
        <w:ind w:left="210" w:hangingChars="100" w:hanging="210"/>
      </w:pPr>
      <w:r>
        <w:rPr>
          <w:rStyle w:val="af2"/>
        </w:rPr>
        <w:footnoteRef/>
      </w:r>
      <w:r>
        <w:rPr>
          <w:rFonts w:ascii="MS Mincho" w:hAnsi="MS Mincho" w:hint="eastAsia"/>
          <w:sz w:val="20"/>
          <w:szCs w:val="20"/>
        </w:rPr>
        <w:t xml:space="preserve"> 別紙2パッケージオプション 取引・契約モデルでは、「(22)外部プログラムの範囲の確定、及びそれに伴うユーザI/F・他システムI/F設計」となる。</w:t>
      </w:r>
    </w:p>
  </w:footnote>
  <w:footnote w:id="34">
    <w:p w14:paraId="269B655C" w14:textId="77777777" w:rsidR="00B87BA4" w:rsidRDefault="00B87BA4" w:rsidP="004C7048">
      <w:pPr>
        <w:pStyle w:val="af0"/>
        <w:spacing w:afterLines="0" w:after="0"/>
        <w:ind w:left="210" w:hangingChars="100" w:hanging="210"/>
        <w:rPr>
          <w:sz w:val="20"/>
        </w:rPr>
      </w:pPr>
      <w:r>
        <w:rPr>
          <w:rStyle w:val="af2"/>
        </w:rPr>
        <w:footnoteRef/>
      </w:r>
      <w:r>
        <w:t xml:space="preserve"> </w:t>
      </w:r>
      <w:r>
        <w:rPr>
          <w:rFonts w:hint="eastAsia"/>
          <w:sz w:val="20"/>
        </w:rPr>
        <w:t>モデル取引・契約書第一版においても、外部設計から内部設計にかけての仕様の「深化」「詳細化」に伴う前提条件の変動が指摘されている。</w:t>
      </w:r>
    </w:p>
  </w:footnote>
  <w:footnote w:id="35">
    <w:p w14:paraId="328C4055" w14:textId="77777777" w:rsidR="00B87BA4" w:rsidRDefault="00B87BA4">
      <w:pPr>
        <w:pStyle w:val="af0"/>
        <w:spacing w:afterLines="0" w:after="180"/>
        <w:ind w:left="210" w:hangingChars="100" w:hanging="210"/>
      </w:pPr>
      <w:r>
        <w:rPr>
          <w:rStyle w:val="af2"/>
        </w:rPr>
        <w:footnoteRef/>
      </w:r>
      <w:r w:rsidRPr="00215ED1">
        <w:rPr>
          <w:rFonts w:ascii="MS Mincho" w:hAnsi="MS Mincho" w:hint="eastAsia"/>
          <w:sz w:val="18"/>
          <w:szCs w:val="18"/>
        </w:rPr>
        <w:t xml:space="preserve"> 別紙2パッケージオプション 取引・契約モデルでは、「(26)外部プログラムの設計、プログラミング、ソフトウェアテスト」となる。</w:t>
      </w:r>
    </w:p>
  </w:footnote>
  <w:footnote w:id="36">
    <w:p w14:paraId="498CC269" w14:textId="77777777" w:rsidR="00B87BA4" w:rsidRPr="00512070" w:rsidRDefault="00B87BA4">
      <w:pPr>
        <w:pStyle w:val="af0"/>
        <w:spacing w:after="180"/>
        <w:ind w:left="210" w:right="28" w:hangingChars="100" w:hanging="210"/>
      </w:pPr>
      <w:r>
        <w:rPr>
          <w:rStyle w:val="af2"/>
        </w:rPr>
        <w:footnoteRef/>
      </w:r>
      <w:r w:rsidRPr="00C42394">
        <w:rPr>
          <w:rFonts w:hint="eastAsia"/>
          <w:sz w:val="18"/>
          <w:szCs w:val="20"/>
        </w:rPr>
        <w:t xml:space="preserve"> </w:t>
      </w:r>
      <w:r w:rsidRPr="00C42394">
        <w:rPr>
          <w:rFonts w:hint="eastAsia"/>
          <w:sz w:val="18"/>
          <w:szCs w:val="20"/>
        </w:rPr>
        <w:t>責任者とは、個別契約におけるユーザ及びベンダ双方のプロジェクトの管理遂行責任者をいう。ユーザにおいては、中間資料等の承認、仕様・設計等の確定、検収、変更管理書の交付などの権限と責任を負う。ベンダにおいては、個別業務の遂行、ユーザからの要請・請求に対する対応、変更管理書の交付などの権限と責任を負う。主任担当者とは、各責任者の下に、窓口として円滑な意思疎通を図るため、連絡確認及び必要な調整を行う者をいう。</w:t>
      </w:r>
      <w:r w:rsidRPr="00E11DC3">
        <w:rPr>
          <w:rFonts w:hint="eastAsia"/>
          <w:sz w:val="18"/>
          <w:szCs w:val="20"/>
        </w:rPr>
        <w:t>（</w:t>
      </w:r>
      <w:r w:rsidRPr="000555F9">
        <w:rPr>
          <w:rFonts w:hint="eastAsia"/>
          <w:sz w:val="18"/>
          <w:szCs w:val="20"/>
        </w:rPr>
        <w:t>第</w:t>
      </w:r>
      <w:ins w:id="255" w:author="作成者">
        <w:r w:rsidR="00F376EA" w:rsidRPr="00E11DC3">
          <w:rPr>
            <w:rFonts w:hint="eastAsia"/>
            <w:sz w:val="18"/>
            <w:szCs w:val="20"/>
          </w:rPr>
          <w:t>二</w:t>
        </w:r>
      </w:ins>
      <w:del w:id="256" w:author="作成者">
        <w:r w:rsidRPr="000555F9" w:rsidDel="00F376EA">
          <w:rPr>
            <w:rFonts w:hint="eastAsia"/>
            <w:sz w:val="18"/>
            <w:szCs w:val="20"/>
          </w:rPr>
          <w:delText>一</w:delText>
        </w:r>
      </w:del>
      <w:r w:rsidRPr="000555F9">
        <w:rPr>
          <w:rFonts w:hint="eastAsia"/>
          <w:sz w:val="18"/>
          <w:szCs w:val="20"/>
        </w:rPr>
        <w:t>版</w:t>
      </w:r>
      <w:del w:id="257" w:author="作成者">
        <w:r w:rsidRPr="000555F9" w:rsidDel="00402406">
          <w:rPr>
            <w:rFonts w:hint="eastAsia"/>
            <w:sz w:val="18"/>
            <w:szCs w:val="20"/>
          </w:rPr>
          <w:delText>第</w:delText>
        </w:r>
        <w:r w:rsidRPr="000555F9" w:rsidDel="00402406">
          <w:rPr>
            <w:rFonts w:hint="eastAsia"/>
            <w:sz w:val="18"/>
            <w:szCs w:val="20"/>
          </w:rPr>
          <w:delText>9</w:delText>
        </w:r>
        <w:r w:rsidRPr="000555F9" w:rsidDel="00402406">
          <w:rPr>
            <w:rFonts w:hint="eastAsia"/>
            <w:sz w:val="18"/>
            <w:szCs w:val="20"/>
          </w:rPr>
          <w:delText>条</w:delText>
        </w:r>
        <w:r w:rsidRPr="000555F9" w:rsidDel="00402406">
          <w:rPr>
            <w:rFonts w:hint="eastAsia"/>
            <w:sz w:val="18"/>
            <w:szCs w:val="20"/>
          </w:rPr>
          <w:delText>63</w:delText>
        </w:r>
        <w:r w:rsidRPr="000555F9" w:rsidDel="00402406">
          <w:rPr>
            <w:rFonts w:hint="eastAsia"/>
            <w:sz w:val="18"/>
            <w:szCs w:val="20"/>
          </w:rPr>
          <w:delText>ページ、第</w:delText>
        </w:r>
        <w:r w:rsidRPr="000555F9" w:rsidDel="00402406">
          <w:rPr>
            <w:rFonts w:hint="eastAsia"/>
            <w:sz w:val="18"/>
            <w:szCs w:val="20"/>
          </w:rPr>
          <w:delText>10</w:delText>
        </w:r>
        <w:r w:rsidRPr="000555F9" w:rsidDel="00402406">
          <w:rPr>
            <w:rFonts w:hint="eastAsia"/>
            <w:sz w:val="18"/>
            <w:szCs w:val="20"/>
          </w:rPr>
          <w:delText>条</w:delText>
        </w:r>
        <w:r w:rsidRPr="000555F9" w:rsidDel="00402406">
          <w:rPr>
            <w:rFonts w:hint="eastAsia"/>
            <w:sz w:val="18"/>
            <w:szCs w:val="20"/>
          </w:rPr>
          <w:delText>65</w:delText>
        </w:r>
        <w:r w:rsidRPr="000555F9" w:rsidDel="00402406">
          <w:rPr>
            <w:rFonts w:hint="eastAsia"/>
            <w:sz w:val="18"/>
            <w:szCs w:val="20"/>
          </w:rPr>
          <w:delText>ページ</w:delText>
        </w:r>
      </w:del>
      <w:ins w:id="258" w:author="作成者">
        <w:r w:rsidR="00402406" w:rsidRPr="00E11DC3">
          <w:rPr>
            <w:rFonts w:hint="eastAsia"/>
            <w:sz w:val="18"/>
            <w:szCs w:val="20"/>
          </w:rPr>
          <w:t>「３</w:t>
        </w:r>
        <w:r w:rsidR="00402406" w:rsidRPr="00402406">
          <w:rPr>
            <w:rFonts w:hint="eastAsia"/>
            <w:sz w:val="18"/>
            <w:szCs w:val="20"/>
          </w:rPr>
          <w:t>．モデル契約書・逐条解説</w:t>
        </w:r>
        <w:r w:rsidR="00402406" w:rsidRPr="00402406">
          <w:rPr>
            <w:rFonts w:hint="eastAsia"/>
            <w:sz w:val="18"/>
            <w:szCs w:val="20"/>
          </w:rPr>
          <w:t xml:space="preserve"> (1)</w:t>
        </w:r>
        <w:r w:rsidR="00402406" w:rsidRPr="00402406">
          <w:rPr>
            <w:rFonts w:hint="eastAsia"/>
            <w:sz w:val="18"/>
            <w:szCs w:val="20"/>
          </w:rPr>
          <w:t>ソフトウェア開発委託基本モデル契約書</w:t>
        </w:r>
        <w:r w:rsidR="00402406" w:rsidRPr="00402406">
          <w:rPr>
            <w:rFonts w:hint="eastAsia"/>
            <w:sz w:val="18"/>
            <w:szCs w:val="20"/>
          </w:rPr>
          <w:t xml:space="preserve"> </w:t>
        </w:r>
        <w:r w:rsidR="00402406" w:rsidRPr="00402406">
          <w:rPr>
            <w:rFonts w:hint="eastAsia"/>
            <w:sz w:val="18"/>
            <w:szCs w:val="20"/>
          </w:rPr>
          <w:t>（責任者）第</w:t>
        </w:r>
        <w:r w:rsidR="00402406" w:rsidRPr="00402406">
          <w:rPr>
            <w:rFonts w:hint="eastAsia"/>
            <w:sz w:val="18"/>
            <w:szCs w:val="20"/>
          </w:rPr>
          <w:t>9</w:t>
        </w:r>
        <w:r w:rsidR="00402406" w:rsidRPr="00402406">
          <w:rPr>
            <w:rFonts w:hint="eastAsia"/>
            <w:sz w:val="18"/>
            <w:szCs w:val="20"/>
          </w:rPr>
          <w:t>条、（主任担当者）第</w:t>
        </w:r>
        <w:r w:rsidR="00402406" w:rsidRPr="00402406">
          <w:rPr>
            <w:rFonts w:hint="eastAsia"/>
            <w:sz w:val="18"/>
            <w:szCs w:val="20"/>
          </w:rPr>
          <w:t>10</w:t>
        </w:r>
        <w:r w:rsidR="00402406" w:rsidRPr="00402406">
          <w:rPr>
            <w:rFonts w:hint="eastAsia"/>
            <w:sz w:val="18"/>
            <w:szCs w:val="20"/>
          </w:rPr>
          <w:t>条」</w:t>
        </w:r>
      </w:ins>
      <w:r w:rsidRPr="00C42394">
        <w:rPr>
          <w:rFonts w:hint="eastAsia"/>
          <w:sz w:val="18"/>
          <w:szCs w:val="20"/>
        </w:rPr>
        <w:t>参照）</w:t>
      </w:r>
    </w:p>
  </w:footnote>
  <w:footnote w:id="37">
    <w:p w14:paraId="380B2590" w14:textId="77777777" w:rsidR="00B87BA4" w:rsidRDefault="00B87BA4">
      <w:pPr>
        <w:pStyle w:val="af0"/>
        <w:spacing w:afterLines="0" w:after="0"/>
        <w:ind w:leftChars="-13" w:left="183" w:right="28" w:hangingChars="100" w:hanging="210"/>
      </w:pPr>
      <w:r>
        <w:rPr>
          <w:rStyle w:val="af2"/>
        </w:rPr>
        <w:footnoteRef/>
      </w:r>
      <w:r>
        <w:rPr>
          <w:rFonts w:hint="eastAsia"/>
        </w:rPr>
        <w:t xml:space="preserve"> </w:t>
      </w:r>
      <w:r>
        <w:rPr>
          <w:rFonts w:hint="eastAsia"/>
          <w:sz w:val="20"/>
        </w:rPr>
        <w:t>モデル取引・契約</w:t>
      </w:r>
      <w:r w:rsidRPr="00E11DC3">
        <w:rPr>
          <w:rFonts w:hint="eastAsia"/>
          <w:sz w:val="20"/>
        </w:rPr>
        <w:t>書第</w:t>
      </w:r>
      <w:ins w:id="262" w:author="作成者">
        <w:r w:rsidR="00F376EA" w:rsidRPr="00E11DC3">
          <w:rPr>
            <w:rFonts w:hint="eastAsia"/>
            <w:sz w:val="20"/>
          </w:rPr>
          <w:t>二</w:t>
        </w:r>
      </w:ins>
      <w:del w:id="263" w:author="作成者">
        <w:r w:rsidRPr="00E11DC3" w:rsidDel="00F376EA">
          <w:rPr>
            <w:rFonts w:hint="eastAsia"/>
            <w:sz w:val="20"/>
          </w:rPr>
          <w:delText>一</w:delText>
        </w:r>
      </w:del>
      <w:r w:rsidRPr="00E11DC3">
        <w:rPr>
          <w:rFonts w:hint="eastAsia"/>
          <w:sz w:val="20"/>
        </w:rPr>
        <w:t>版</w:t>
      </w:r>
      <w:del w:id="264" w:author="作成者">
        <w:r w:rsidRPr="00E11DC3" w:rsidDel="00E44CC9">
          <w:rPr>
            <w:rFonts w:hint="eastAsia"/>
            <w:sz w:val="20"/>
          </w:rPr>
          <w:delText>5</w:delText>
        </w:r>
        <w:r w:rsidRPr="002347B1" w:rsidDel="00E44CC9">
          <w:rPr>
            <w:rFonts w:hint="eastAsia"/>
            <w:sz w:val="20"/>
          </w:rPr>
          <w:delText>9</w:delText>
        </w:r>
        <w:r w:rsidRPr="00867066" w:rsidDel="00E44CC9">
          <w:rPr>
            <w:rFonts w:hint="eastAsia"/>
            <w:sz w:val="20"/>
          </w:rPr>
          <w:delText>～</w:delText>
        </w:r>
        <w:r w:rsidRPr="000555F9" w:rsidDel="00E44CC9">
          <w:rPr>
            <w:rFonts w:hint="eastAsia"/>
            <w:sz w:val="20"/>
          </w:rPr>
          <w:delText>60p</w:delText>
        </w:r>
      </w:del>
      <w:ins w:id="265" w:author="作成者">
        <w:r w:rsidR="00E44CC9" w:rsidRPr="00E11DC3">
          <w:rPr>
            <w:rFonts w:hint="eastAsia"/>
            <w:sz w:val="20"/>
          </w:rPr>
          <w:t>「３</w:t>
        </w:r>
        <w:r w:rsidR="00E44CC9" w:rsidRPr="00E44CC9">
          <w:rPr>
            <w:rFonts w:hint="eastAsia"/>
            <w:sz w:val="20"/>
          </w:rPr>
          <w:t>．モデル契約書・逐条解説</w:t>
        </w:r>
        <w:r w:rsidR="00E44CC9" w:rsidRPr="00E44CC9">
          <w:rPr>
            <w:rFonts w:hint="eastAsia"/>
            <w:sz w:val="20"/>
          </w:rPr>
          <w:t xml:space="preserve"> (1)</w:t>
        </w:r>
        <w:r w:rsidR="00E44CC9" w:rsidRPr="00E44CC9">
          <w:rPr>
            <w:rFonts w:hint="eastAsia"/>
            <w:sz w:val="20"/>
          </w:rPr>
          <w:t>ソフトウェア開発委託基本モデル契約書</w:t>
        </w:r>
        <w:r w:rsidR="00E44CC9" w:rsidRPr="00E44CC9">
          <w:rPr>
            <w:rFonts w:hint="eastAsia"/>
            <w:sz w:val="20"/>
          </w:rPr>
          <w:t xml:space="preserve"> </w:t>
        </w:r>
        <w:r w:rsidR="00E44CC9" w:rsidRPr="00E44CC9">
          <w:rPr>
            <w:rFonts w:hint="eastAsia"/>
            <w:sz w:val="20"/>
          </w:rPr>
          <w:t>（再委託）第</w:t>
        </w:r>
        <w:r w:rsidR="00E44CC9" w:rsidRPr="00E44CC9">
          <w:rPr>
            <w:rFonts w:hint="eastAsia"/>
            <w:sz w:val="20"/>
          </w:rPr>
          <w:t>7</w:t>
        </w:r>
        <w:r w:rsidR="00E44CC9" w:rsidRPr="00E44CC9">
          <w:rPr>
            <w:rFonts w:hint="eastAsia"/>
            <w:sz w:val="20"/>
          </w:rPr>
          <w:t>条」</w:t>
        </w:r>
      </w:ins>
      <w:r>
        <w:rPr>
          <w:rFonts w:hint="eastAsia"/>
          <w:sz w:val="20"/>
        </w:rPr>
        <w:t>。</w:t>
      </w:r>
      <w:r>
        <w:rPr>
          <w:rFonts w:hint="eastAsia"/>
          <w:sz w:val="20"/>
        </w:rPr>
        <w:t>A</w:t>
      </w:r>
      <w:r>
        <w:rPr>
          <w:rFonts w:hint="eastAsia"/>
          <w:sz w:val="20"/>
        </w:rPr>
        <w:t>案：再委託先におけるユーザの事前承諾を設ける場合、</w:t>
      </w:r>
      <w:r>
        <w:rPr>
          <w:rFonts w:hint="eastAsia"/>
          <w:sz w:val="20"/>
        </w:rPr>
        <w:t>B</w:t>
      </w:r>
      <w:r>
        <w:rPr>
          <w:rFonts w:hint="eastAsia"/>
          <w:sz w:val="20"/>
        </w:rPr>
        <w:t>案：</w:t>
      </w:r>
      <w:r>
        <w:rPr>
          <w:rFonts w:hAnsi="MS Mincho" w:hint="eastAsia"/>
          <w:sz w:val="20"/>
        </w:rPr>
        <w:t>再委託先の選定について原則としてベンダの裁量（但し、ユーザの中止請求が可能）とする場合。</w:t>
      </w:r>
    </w:p>
  </w:footnote>
  <w:footnote w:id="38">
    <w:p w14:paraId="1EACE2FA" w14:textId="77777777" w:rsidR="00B87BA4" w:rsidRDefault="00B87BA4">
      <w:pPr>
        <w:pStyle w:val="af0"/>
        <w:spacing w:afterLines="0" w:after="0"/>
        <w:ind w:left="210" w:hangingChars="100" w:hanging="210"/>
      </w:pPr>
      <w:r>
        <w:rPr>
          <w:rStyle w:val="af2"/>
        </w:rPr>
        <w:footnoteRef/>
      </w:r>
      <w:r>
        <w:rPr>
          <w:rFonts w:hAnsi="MS Mincho" w:hint="eastAsia"/>
          <w:sz w:val="20"/>
          <w:szCs w:val="20"/>
        </w:rPr>
        <w:t xml:space="preserve"> </w:t>
      </w:r>
      <w:r>
        <w:rPr>
          <w:rFonts w:hAnsi="MS Mincho" w:hint="eastAsia"/>
          <w:sz w:val="20"/>
          <w:szCs w:val="20"/>
        </w:rPr>
        <w:t>個人データの取扱いを委託する場合に契約書への記載が望まれる事項について、</w:t>
      </w:r>
      <w:r>
        <w:rPr>
          <w:rFonts w:hint="eastAsia"/>
        </w:rPr>
        <w:t>「</w:t>
      </w:r>
      <w:r>
        <w:rPr>
          <w:rFonts w:hint="eastAsia"/>
          <w:sz w:val="20"/>
          <w:szCs w:val="20"/>
        </w:rPr>
        <w:t>個人情報の保護に関する法律についての経済産業分野を対象とするガイドライン」（平成</w:t>
      </w:r>
      <w:r w:rsidR="00FB19EF">
        <w:rPr>
          <w:sz w:val="20"/>
          <w:szCs w:val="20"/>
        </w:rPr>
        <w:t>28</w:t>
      </w:r>
      <w:r>
        <w:rPr>
          <w:rFonts w:hint="eastAsia"/>
          <w:sz w:val="20"/>
          <w:szCs w:val="20"/>
        </w:rPr>
        <w:t>年</w:t>
      </w:r>
      <w:r w:rsidR="00FB19EF">
        <w:rPr>
          <w:sz w:val="20"/>
          <w:szCs w:val="20"/>
        </w:rPr>
        <w:t>8</w:t>
      </w:r>
      <w:r>
        <w:rPr>
          <w:rFonts w:hint="eastAsia"/>
          <w:sz w:val="20"/>
          <w:szCs w:val="20"/>
        </w:rPr>
        <w:t>月、経済産業省）において、委託者及び受託者の責任の明確化、個人データの安全管理に関する事項、再委託に関する事項、個人データの取扱状況に関する委託者への報告の内容及び頻度、契約内容が遵守されていることの確認、契約内容が遵守されなかった場合の措置、セキュリティ事件・事故が発生した場合の報告・連絡に関する事項が挙げられている。</w:t>
      </w:r>
      <w:r w:rsidR="00E3686D" w:rsidRPr="00E3686D">
        <w:rPr>
          <w:rFonts w:hint="eastAsia"/>
          <w:sz w:val="20"/>
          <w:szCs w:val="20"/>
        </w:rPr>
        <w:t>同ガイドラインは、平成</w:t>
      </w:r>
      <w:r w:rsidR="00E3686D" w:rsidRPr="00E3686D">
        <w:rPr>
          <w:rFonts w:hint="eastAsia"/>
          <w:sz w:val="20"/>
          <w:szCs w:val="20"/>
        </w:rPr>
        <w:t>28</w:t>
      </w:r>
      <w:r w:rsidR="00E3686D" w:rsidRPr="00E3686D">
        <w:rPr>
          <w:rFonts w:hint="eastAsia"/>
          <w:sz w:val="20"/>
          <w:szCs w:val="20"/>
        </w:rPr>
        <w:t>年</w:t>
      </w:r>
      <w:r w:rsidR="00E3686D" w:rsidRPr="00E3686D">
        <w:rPr>
          <w:rFonts w:hint="eastAsia"/>
          <w:sz w:val="20"/>
          <w:szCs w:val="20"/>
        </w:rPr>
        <w:t>1</w:t>
      </w:r>
      <w:r w:rsidR="00E3686D" w:rsidRPr="00E3686D">
        <w:rPr>
          <w:rFonts w:hint="eastAsia"/>
          <w:sz w:val="20"/>
          <w:szCs w:val="20"/>
        </w:rPr>
        <w:t>月</w:t>
      </w:r>
      <w:r w:rsidR="00E3686D" w:rsidRPr="00E3686D">
        <w:rPr>
          <w:rFonts w:hint="eastAsia"/>
          <w:sz w:val="20"/>
          <w:szCs w:val="20"/>
        </w:rPr>
        <w:t>1</w:t>
      </w:r>
      <w:r w:rsidR="00E3686D" w:rsidRPr="00E3686D">
        <w:rPr>
          <w:rFonts w:hint="eastAsia"/>
          <w:sz w:val="20"/>
          <w:szCs w:val="20"/>
        </w:rPr>
        <w:t>日に設立された個人情報保護委員会の設立に伴い、平成</w:t>
      </w:r>
      <w:r w:rsidR="00E3686D" w:rsidRPr="00E3686D">
        <w:rPr>
          <w:rFonts w:hint="eastAsia"/>
          <w:sz w:val="20"/>
          <w:szCs w:val="20"/>
        </w:rPr>
        <w:t>29</w:t>
      </w:r>
      <w:r w:rsidR="00E3686D" w:rsidRPr="00E3686D">
        <w:rPr>
          <w:rFonts w:hint="eastAsia"/>
          <w:sz w:val="20"/>
          <w:szCs w:val="20"/>
        </w:rPr>
        <w:t>年</w:t>
      </w:r>
      <w:r w:rsidR="00E3686D" w:rsidRPr="00E3686D">
        <w:rPr>
          <w:rFonts w:hint="eastAsia"/>
          <w:sz w:val="20"/>
          <w:szCs w:val="20"/>
        </w:rPr>
        <w:t>5</w:t>
      </w:r>
      <w:r w:rsidR="00E3686D" w:rsidRPr="00E3686D">
        <w:rPr>
          <w:rFonts w:hint="eastAsia"/>
          <w:sz w:val="20"/>
          <w:szCs w:val="20"/>
        </w:rPr>
        <w:t>月</w:t>
      </w:r>
      <w:r w:rsidR="00E3686D" w:rsidRPr="00E3686D">
        <w:rPr>
          <w:rFonts w:hint="eastAsia"/>
          <w:sz w:val="20"/>
          <w:szCs w:val="20"/>
        </w:rPr>
        <w:t>30</w:t>
      </w:r>
      <w:r w:rsidR="00E3686D" w:rsidRPr="00E3686D">
        <w:rPr>
          <w:rFonts w:hint="eastAsia"/>
          <w:sz w:val="20"/>
          <w:szCs w:val="20"/>
        </w:rPr>
        <w:t>日に廃止されたが、同委員会により平成</w:t>
      </w:r>
      <w:r w:rsidR="00E3686D" w:rsidRPr="00E3686D">
        <w:rPr>
          <w:rFonts w:hint="eastAsia"/>
          <w:sz w:val="20"/>
          <w:szCs w:val="20"/>
        </w:rPr>
        <w:t>28</w:t>
      </w:r>
      <w:r w:rsidR="00E3686D" w:rsidRPr="00E3686D">
        <w:rPr>
          <w:rFonts w:hint="eastAsia"/>
          <w:sz w:val="20"/>
          <w:szCs w:val="20"/>
        </w:rPr>
        <w:t>年</w:t>
      </w:r>
      <w:r w:rsidR="00E3686D" w:rsidRPr="00E3686D">
        <w:rPr>
          <w:rFonts w:hint="eastAsia"/>
          <w:sz w:val="20"/>
          <w:szCs w:val="20"/>
        </w:rPr>
        <w:t>12</w:t>
      </w:r>
      <w:r w:rsidR="00E3686D" w:rsidRPr="00E3686D">
        <w:rPr>
          <w:rFonts w:hint="eastAsia"/>
          <w:sz w:val="20"/>
          <w:szCs w:val="20"/>
        </w:rPr>
        <w:t>月に公表された「個人情報の保護に関するガイドライン（通則編）」（以下「個人情報ガイドライン」という。）では契約書への記載が望まれる事項について詳細な列挙はされていない。その意味では、廃止はされたものの、従前のガイドラインの記載が現在においても参考になるものと思われる。</w:t>
      </w:r>
    </w:p>
  </w:footnote>
  <w:footnote w:id="39">
    <w:p w14:paraId="698C463E" w14:textId="77777777" w:rsidR="00B87BA4" w:rsidRDefault="00B87BA4">
      <w:pPr>
        <w:pStyle w:val="af0"/>
        <w:spacing w:afterLines="0" w:after="0"/>
        <w:ind w:left="210" w:hangingChars="100" w:hanging="210"/>
        <w:rPr>
          <w:sz w:val="20"/>
          <w:szCs w:val="20"/>
        </w:rPr>
      </w:pPr>
      <w:r>
        <w:rPr>
          <w:rStyle w:val="af2"/>
        </w:rPr>
        <w:footnoteRef/>
      </w:r>
      <w:r w:rsidRPr="0013626D">
        <w:rPr>
          <w:rFonts w:hint="eastAsia"/>
          <w:sz w:val="18"/>
          <w:szCs w:val="18"/>
        </w:rPr>
        <w:t xml:space="preserve"> </w:t>
      </w:r>
      <w:r w:rsidRPr="0013626D">
        <w:rPr>
          <w:rFonts w:hint="eastAsia"/>
          <w:sz w:val="18"/>
          <w:szCs w:val="18"/>
        </w:rPr>
        <w:t>委託者が受託者について「必要かつ適切な監督」を行っていない場合で、受託者が再委託した際に、再委託先が適切とはいえない取扱いを行ったことにより、何らかの問題が生じた場合</w:t>
      </w:r>
      <w:r w:rsidR="00E3686D" w:rsidRPr="0013626D">
        <w:rPr>
          <w:rFonts w:hint="eastAsia"/>
          <w:sz w:val="18"/>
          <w:szCs w:val="18"/>
        </w:rPr>
        <w:t>、委託者が受託先に対して再委託の状況についても必要な把握等を行っていない場合</w:t>
      </w:r>
      <w:r w:rsidRPr="0013626D">
        <w:rPr>
          <w:rFonts w:hint="eastAsia"/>
          <w:sz w:val="18"/>
          <w:szCs w:val="18"/>
        </w:rPr>
        <w:t>は、元の委託者が</w:t>
      </w:r>
      <w:r w:rsidR="00E3686D" w:rsidRPr="0013626D">
        <w:rPr>
          <w:rFonts w:hint="eastAsia"/>
          <w:sz w:val="18"/>
          <w:szCs w:val="18"/>
        </w:rPr>
        <w:t>委託先に対する「必要かつ適切な監督」を行っていないものとして、</w:t>
      </w:r>
      <w:r w:rsidRPr="0013626D">
        <w:rPr>
          <w:rFonts w:hint="eastAsia"/>
          <w:sz w:val="18"/>
          <w:szCs w:val="18"/>
        </w:rPr>
        <w:t>その責めを負うことがあり得るので、再委託する場合は注意を要する。（「個人情報ガイドライン」参照）</w:t>
      </w:r>
    </w:p>
  </w:footnote>
  <w:footnote w:id="40">
    <w:p w14:paraId="456FA5EB" w14:textId="77777777" w:rsidR="00415FFD" w:rsidRPr="00256E87" w:rsidRDefault="00415FFD" w:rsidP="00415FFD">
      <w:pPr>
        <w:pStyle w:val="af0"/>
        <w:spacing w:after="180"/>
        <w:ind w:firstLine="210"/>
        <w:rPr>
          <w:ins w:id="270" w:author="作成者"/>
        </w:rPr>
      </w:pPr>
      <w:ins w:id="271" w:author="作成者">
        <w:r>
          <w:rPr>
            <w:rStyle w:val="af2"/>
          </w:rPr>
          <w:footnoteRef/>
        </w:r>
        <w:r>
          <w:t xml:space="preserve"> </w:t>
        </w:r>
        <w:r>
          <w:rPr>
            <w:rFonts w:ascii="Times New Roman" w:hAnsi="Times New Roman" w:hint="eastAsia"/>
          </w:rPr>
          <w:t>以降の説明は潮見佳男『新債権総論Ⅰ』（信山社、</w:t>
        </w:r>
        <w:r>
          <w:rPr>
            <w:rFonts w:ascii="Times New Roman" w:hAnsi="Times New Roman" w:hint="eastAsia"/>
          </w:rPr>
          <w:t>2</w:t>
        </w:r>
        <w:r>
          <w:rPr>
            <w:rFonts w:ascii="Times New Roman" w:hAnsi="Times New Roman"/>
          </w:rPr>
          <w:t>020</w:t>
        </w:r>
        <w:r>
          <w:rPr>
            <w:rFonts w:ascii="Times New Roman" w:hAnsi="Times New Roman" w:hint="eastAsia"/>
          </w:rPr>
          <w:t>年）</w:t>
        </w:r>
        <w:r>
          <w:rPr>
            <w:rFonts w:ascii="Times New Roman" w:hAnsi="Times New Roman" w:hint="eastAsia"/>
          </w:rPr>
          <w:t>5</w:t>
        </w:r>
        <w:r>
          <w:rPr>
            <w:rFonts w:ascii="Times New Roman" w:hAnsi="Times New Roman"/>
          </w:rPr>
          <w:t>23</w:t>
        </w:r>
        <w:r>
          <w:rPr>
            <w:rFonts w:ascii="Times New Roman" w:hAnsi="Times New Roman" w:hint="eastAsia"/>
          </w:rPr>
          <w:t>頁以降も参照。</w:t>
        </w:r>
      </w:ins>
    </w:p>
  </w:footnote>
  <w:footnote w:id="41">
    <w:p w14:paraId="673D09B3" w14:textId="77777777" w:rsidR="00B87BA4" w:rsidRDefault="00B87BA4">
      <w:pPr>
        <w:pStyle w:val="af0"/>
        <w:spacing w:after="180"/>
        <w:ind w:left="31" w:right="31" w:firstLine="210"/>
      </w:pPr>
      <w:r>
        <w:rPr>
          <w:rStyle w:val="af2"/>
        </w:rPr>
        <w:footnoteRef/>
      </w:r>
      <w:r>
        <w:t xml:space="preserve"> </w:t>
      </w:r>
      <w:r>
        <w:rPr>
          <w:rFonts w:hint="eastAsia"/>
        </w:rPr>
        <w:t>モデル取引・</w:t>
      </w:r>
      <w:r w:rsidRPr="00530FF9">
        <w:rPr>
          <w:rFonts w:hint="eastAsia"/>
        </w:rPr>
        <w:t>契約書第</w:t>
      </w:r>
      <w:ins w:id="287" w:author="作成者">
        <w:r w:rsidR="00F376EA" w:rsidRPr="00530FF9">
          <w:rPr>
            <w:rFonts w:hint="eastAsia"/>
          </w:rPr>
          <w:t>二</w:t>
        </w:r>
      </w:ins>
      <w:del w:id="288" w:author="作成者">
        <w:r w:rsidRPr="00530FF9" w:rsidDel="00F376EA">
          <w:rPr>
            <w:rFonts w:hint="eastAsia"/>
          </w:rPr>
          <w:delText>一</w:delText>
        </w:r>
      </w:del>
      <w:r w:rsidRPr="00530FF9">
        <w:rPr>
          <w:rFonts w:hint="eastAsia"/>
        </w:rPr>
        <w:t>版では上</w:t>
      </w:r>
      <w:r>
        <w:rPr>
          <w:rFonts w:hint="eastAsia"/>
        </w:rPr>
        <w:t>限は規定されていない。</w:t>
      </w:r>
    </w:p>
  </w:footnote>
  <w:footnote w:id="42">
    <w:p w14:paraId="2BAA165C" w14:textId="77777777" w:rsidR="00366A55" w:rsidRDefault="00366A55" w:rsidP="00366A55">
      <w:pPr>
        <w:pStyle w:val="af0"/>
        <w:spacing w:afterLines="0" w:after="0"/>
        <w:ind w:left="210" w:hangingChars="100" w:hanging="210"/>
      </w:pPr>
      <w:ins w:id="301" w:author="作成者">
        <w:r>
          <w:rPr>
            <w:rStyle w:val="af2"/>
          </w:rPr>
          <w:footnoteRef/>
        </w:r>
        <w:r w:rsidRPr="00366A55">
          <w:rPr>
            <w:sz w:val="18"/>
            <w:szCs w:val="20"/>
          </w:rPr>
          <w:t xml:space="preserve"> </w:t>
        </w:r>
        <w:r w:rsidRPr="00366A55">
          <w:rPr>
            <w:rFonts w:hint="eastAsia"/>
            <w:sz w:val="18"/>
            <w:szCs w:val="20"/>
          </w:rPr>
          <w:t>現在、政府機関統一基準適用個別マニュアル群の一つとして、内閣サイバーセキュリティセンターより、改訂版が公開されている（</w:t>
        </w:r>
        <w:r w:rsidRPr="00366A55">
          <w:rPr>
            <w:rFonts w:hint="eastAsia"/>
            <w:sz w:val="18"/>
            <w:szCs w:val="20"/>
          </w:rPr>
          <w:t>DM6-07</w:t>
        </w:r>
        <w:r w:rsidRPr="00366A55">
          <w:rPr>
            <w:rFonts w:hint="eastAsia"/>
            <w:sz w:val="18"/>
            <w:szCs w:val="20"/>
          </w:rPr>
          <w:t>）：</w:t>
        </w:r>
        <w:r>
          <w:rPr>
            <w:rFonts w:hint="eastAsia"/>
            <w:sz w:val="18"/>
            <w:szCs w:val="20"/>
          </w:rPr>
          <w:t xml:space="preserve"> </w:t>
        </w:r>
        <w:r w:rsidRPr="00366A55">
          <w:rPr>
            <w:sz w:val="18"/>
            <w:szCs w:val="20"/>
          </w:rPr>
          <w:t>https://www.nisc.go.jp/active/general/kijun_man_index.htm</w:t>
        </w:r>
      </w:ins>
    </w:p>
  </w:footnote>
  <w:footnote w:id="43">
    <w:p w14:paraId="37288457" w14:textId="77777777" w:rsidR="003659BD" w:rsidRDefault="003659BD" w:rsidP="003659BD">
      <w:pPr>
        <w:pStyle w:val="af0"/>
        <w:spacing w:afterLines="0" w:after="0"/>
        <w:ind w:left="210" w:hangingChars="100" w:hanging="210"/>
      </w:pPr>
      <w:ins w:id="304" w:author="作成者">
        <w:r>
          <w:rPr>
            <w:rStyle w:val="af2"/>
          </w:rPr>
          <w:footnoteRef/>
        </w:r>
        <w:r>
          <w:t xml:space="preserve"> </w:t>
        </w:r>
        <w:r w:rsidRPr="003659BD">
          <w:rPr>
            <w:rFonts w:hint="eastAsia"/>
            <w:sz w:val="18"/>
            <w:szCs w:val="20"/>
          </w:rPr>
          <w:t>「</w:t>
        </w:r>
        <w:r w:rsidRPr="003659BD">
          <w:rPr>
            <w:rFonts w:hint="eastAsia"/>
            <w:sz w:val="18"/>
            <w:szCs w:val="20"/>
          </w:rPr>
          <w:t>IT</w:t>
        </w:r>
        <w:r w:rsidRPr="003659BD">
          <w:rPr>
            <w:rFonts w:hint="eastAsia"/>
            <w:sz w:val="18"/>
            <w:szCs w:val="20"/>
          </w:rPr>
          <w:t>経営力指標」は、「</w:t>
        </w:r>
        <w:r w:rsidRPr="003659BD">
          <w:rPr>
            <w:rFonts w:hint="eastAsia"/>
            <w:sz w:val="18"/>
            <w:szCs w:val="20"/>
          </w:rPr>
          <w:t xml:space="preserve">DX </w:t>
        </w:r>
        <w:r w:rsidRPr="003659BD">
          <w:rPr>
            <w:rFonts w:hint="eastAsia"/>
            <w:sz w:val="18"/>
            <w:szCs w:val="20"/>
          </w:rPr>
          <w:t>推進指標」にその趣旨・内容等が発展的に引き継がれている。（</w:t>
        </w:r>
        <w:r w:rsidRPr="003659BD">
          <w:rPr>
            <w:sz w:val="18"/>
            <w:szCs w:val="20"/>
          </w:rPr>
          <w:t>https://www.meti.go.jp/press/2019/07/20190731003/20190731003.html</w:t>
        </w:r>
        <w:r w:rsidRPr="003659BD">
          <w:rPr>
            <w:rFonts w:hint="eastAsia"/>
            <w:sz w:val="18"/>
            <w:szCs w:val="20"/>
          </w:rPr>
          <w:t>）</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D5B922" w14:textId="77777777" w:rsidR="00B87BA4" w:rsidRDefault="00B87BA4">
    <w:pPr>
      <w:pStyle w:val="a7"/>
      <w:spacing w:after="120"/>
      <w:ind w:left="31" w:right="31" w:firstLine="21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BEE5B7" w14:textId="77777777" w:rsidR="00B87BA4" w:rsidRDefault="00B87BA4">
    <w:pPr>
      <w:pStyle w:val="a7"/>
      <w:spacing w:after="120"/>
      <w:ind w:left="31" w:right="31" w:firstLine="140"/>
      <w:jc w:val="right"/>
      <w:rPr>
        <w:sz w:val="14"/>
      </w:rPr>
    </w:pPr>
  </w:p>
  <w:p w14:paraId="287F66C3" w14:textId="77777777" w:rsidR="00B87BA4" w:rsidRDefault="00B87BA4">
    <w:pPr>
      <w:pStyle w:val="a7"/>
      <w:spacing w:after="120"/>
      <w:ind w:left="31" w:right="31" w:firstLine="140"/>
      <w:jc w:val="right"/>
      <w:rPr>
        <w:sz w:val="14"/>
      </w:rPr>
    </w:pPr>
  </w:p>
  <w:p w14:paraId="3A96130B" w14:textId="77777777" w:rsidR="00B87BA4" w:rsidRDefault="00B87BA4">
    <w:pPr>
      <w:pStyle w:val="a7"/>
      <w:spacing w:after="120"/>
      <w:ind w:left="31" w:right="31" w:firstLine="21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319DAC" w14:textId="77777777" w:rsidR="001B35AB" w:rsidRPr="00A40AC0" w:rsidRDefault="001B35AB" w:rsidP="00A40AC0">
    <w:pPr>
      <w:pStyle w:val="a7"/>
      <w:spacing w:after="120"/>
      <w:ind w:firstLine="21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EACB5C2"/>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E34ECD8A"/>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7022433C"/>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A57AAFEC"/>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5CE66AE4"/>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F4FAD998"/>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F19478DC"/>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566CF644"/>
    <w:lvl w:ilvl="0">
      <w:start w:val="1"/>
      <w:numFmt w:val="bullet"/>
      <w:pStyle w:val="2"/>
      <w:lvlText w:val=""/>
      <w:lvlJc w:val="left"/>
      <w:pPr>
        <w:tabs>
          <w:tab w:val="num" w:pos="845"/>
        </w:tabs>
        <w:ind w:left="845" w:hanging="420"/>
      </w:pPr>
      <w:rPr>
        <w:rFonts w:ascii="Wingdings" w:hAnsi="Wingdings" w:hint="default"/>
      </w:rPr>
    </w:lvl>
  </w:abstractNum>
  <w:abstractNum w:abstractNumId="8" w15:restartNumberingAfterBreak="0">
    <w:nsid w:val="FFFFFF88"/>
    <w:multiLevelType w:val="singleLevel"/>
    <w:tmpl w:val="D5162E0A"/>
    <w:lvl w:ilvl="0">
      <w:start w:val="1"/>
      <w:numFmt w:val="decimal"/>
      <w:lvlText w:val="%1."/>
      <w:lvlJc w:val="left"/>
      <w:pPr>
        <w:tabs>
          <w:tab w:val="num" w:pos="360"/>
        </w:tabs>
        <w:ind w:left="360" w:hangingChars="200" w:hanging="360"/>
      </w:pPr>
    </w:lvl>
  </w:abstractNum>
  <w:abstractNum w:abstractNumId="9" w15:restartNumberingAfterBreak="0">
    <w:nsid w:val="032D029D"/>
    <w:multiLevelType w:val="hybridMultilevel"/>
    <w:tmpl w:val="B956995C"/>
    <w:lvl w:ilvl="0" w:tplc="1922B3C2">
      <w:start w:val="3"/>
      <w:numFmt w:val="decimal"/>
      <w:lvlText w:val="%1)"/>
      <w:lvlJc w:val="left"/>
      <w:pPr>
        <w:tabs>
          <w:tab w:val="num" w:pos="643"/>
        </w:tabs>
        <w:ind w:left="643" w:hanging="360"/>
      </w:pPr>
      <w:rPr>
        <w:rFonts w:hint="eastAsia"/>
        <w:color w:val="auto"/>
      </w:rPr>
    </w:lvl>
    <w:lvl w:ilvl="1" w:tplc="04090017" w:tentative="1">
      <w:start w:val="1"/>
      <w:numFmt w:val="aiueoFullWidth"/>
      <w:lvlText w:val="(%2)"/>
      <w:lvlJc w:val="left"/>
      <w:pPr>
        <w:tabs>
          <w:tab w:val="num" w:pos="1123"/>
        </w:tabs>
        <w:ind w:left="1123" w:hanging="420"/>
      </w:pPr>
    </w:lvl>
    <w:lvl w:ilvl="2" w:tplc="04090011" w:tentative="1">
      <w:start w:val="1"/>
      <w:numFmt w:val="decimalEnclosedCircle"/>
      <w:lvlText w:val="%3"/>
      <w:lvlJc w:val="left"/>
      <w:pPr>
        <w:tabs>
          <w:tab w:val="num" w:pos="1543"/>
        </w:tabs>
        <w:ind w:left="1543" w:hanging="420"/>
      </w:pPr>
    </w:lvl>
    <w:lvl w:ilvl="3" w:tplc="0409000F" w:tentative="1">
      <w:start w:val="1"/>
      <w:numFmt w:val="decimal"/>
      <w:lvlText w:val="%4."/>
      <w:lvlJc w:val="left"/>
      <w:pPr>
        <w:tabs>
          <w:tab w:val="num" w:pos="1963"/>
        </w:tabs>
        <w:ind w:left="1963" w:hanging="420"/>
      </w:pPr>
    </w:lvl>
    <w:lvl w:ilvl="4" w:tplc="04090017" w:tentative="1">
      <w:start w:val="1"/>
      <w:numFmt w:val="aiueoFullWidth"/>
      <w:lvlText w:val="(%5)"/>
      <w:lvlJc w:val="left"/>
      <w:pPr>
        <w:tabs>
          <w:tab w:val="num" w:pos="2383"/>
        </w:tabs>
        <w:ind w:left="2383" w:hanging="420"/>
      </w:pPr>
    </w:lvl>
    <w:lvl w:ilvl="5" w:tplc="04090011" w:tentative="1">
      <w:start w:val="1"/>
      <w:numFmt w:val="decimalEnclosedCircle"/>
      <w:lvlText w:val="%6"/>
      <w:lvlJc w:val="left"/>
      <w:pPr>
        <w:tabs>
          <w:tab w:val="num" w:pos="2803"/>
        </w:tabs>
        <w:ind w:left="2803" w:hanging="420"/>
      </w:pPr>
    </w:lvl>
    <w:lvl w:ilvl="6" w:tplc="0409000F" w:tentative="1">
      <w:start w:val="1"/>
      <w:numFmt w:val="decimal"/>
      <w:lvlText w:val="%7."/>
      <w:lvlJc w:val="left"/>
      <w:pPr>
        <w:tabs>
          <w:tab w:val="num" w:pos="3223"/>
        </w:tabs>
        <w:ind w:left="3223" w:hanging="420"/>
      </w:pPr>
    </w:lvl>
    <w:lvl w:ilvl="7" w:tplc="04090017" w:tentative="1">
      <w:start w:val="1"/>
      <w:numFmt w:val="aiueoFullWidth"/>
      <w:lvlText w:val="(%8)"/>
      <w:lvlJc w:val="left"/>
      <w:pPr>
        <w:tabs>
          <w:tab w:val="num" w:pos="3643"/>
        </w:tabs>
        <w:ind w:left="3643" w:hanging="420"/>
      </w:pPr>
    </w:lvl>
    <w:lvl w:ilvl="8" w:tplc="04090011" w:tentative="1">
      <w:start w:val="1"/>
      <w:numFmt w:val="decimalEnclosedCircle"/>
      <w:lvlText w:val="%9"/>
      <w:lvlJc w:val="left"/>
      <w:pPr>
        <w:tabs>
          <w:tab w:val="num" w:pos="4063"/>
        </w:tabs>
        <w:ind w:left="4063" w:hanging="420"/>
      </w:pPr>
    </w:lvl>
  </w:abstractNum>
  <w:abstractNum w:abstractNumId="10" w15:restartNumberingAfterBreak="0">
    <w:nsid w:val="039D3EA7"/>
    <w:multiLevelType w:val="hybridMultilevel"/>
    <w:tmpl w:val="2130AECC"/>
    <w:lvl w:ilvl="0" w:tplc="391EA974">
      <w:start w:val="1"/>
      <w:numFmt w:val="decimal"/>
      <w:pStyle w:val="Level2"/>
      <w:lvlText w:val="(%1)"/>
      <w:lvlJc w:val="left"/>
      <w:pPr>
        <w:ind w:left="927" w:hanging="360"/>
      </w:pPr>
      <w:rPr>
        <w:rFonts w:hint="default"/>
      </w:rPr>
    </w:lvl>
    <w:lvl w:ilvl="1" w:tplc="04090017" w:tentative="1">
      <w:start w:val="1"/>
      <w:numFmt w:val="aiueoFullWidth"/>
      <w:lvlText w:val="(%2)"/>
      <w:lvlJc w:val="left"/>
      <w:pPr>
        <w:ind w:left="1407" w:hanging="420"/>
      </w:pPr>
    </w:lvl>
    <w:lvl w:ilvl="2" w:tplc="04090011" w:tentative="1">
      <w:start w:val="1"/>
      <w:numFmt w:val="decimalEnclosedCircle"/>
      <w:lvlText w:val="%3"/>
      <w:lvlJc w:val="left"/>
      <w:pPr>
        <w:ind w:left="1827" w:hanging="420"/>
      </w:pPr>
    </w:lvl>
    <w:lvl w:ilvl="3" w:tplc="0409000F" w:tentative="1">
      <w:start w:val="1"/>
      <w:numFmt w:val="decimal"/>
      <w:lvlText w:val="%4."/>
      <w:lvlJc w:val="left"/>
      <w:pPr>
        <w:ind w:left="2247" w:hanging="420"/>
      </w:pPr>
    </w:lvl>
    <w:lvl w:ilvl="4" w:tplc="04090017" w:tentative="1">
      <w:start w:val="1"/>
      <w:numFmt w:val="aiueoFullWidth"/>
      <w:lvlText w:val="(%5)"/>
      <w:lvlJc w:val="left"/>
      <w:pPr>
        <w:ind w:left="2667" w:hanging="420"/>
      </w:pPr>
    </w:lvl>
    <w:lvl w:ilvl="5" w:tplc="04090011" w:tentative="1">
      <w:start w:val="1"/>
      <w:numFmt w:val="decimalEnclosedCircle"/>
      <w:lvlText w:val="%6"/>
      <w:lvlJc w:val="left"/>
      <w:pPr>
        <w:ind w:left="3087" w:hanging="420"/>
      </w:pPr>
    </w:lvl>
    <w:lvl w:ilvl="6" w:tplc="0409000F" w:tentative="1">
      <w:start w:val="1"/>
      <w:numFmt w:val="decimal"/>
      <w:lvlText w:val="%7."/>
      <w:lvlJc w:val="left"/>
      <w:pPr>
        <w:ind w:left="3507" w:hanging="420"/>
      </w:pPr>
    </w:lvl>
    <w:lvl w:ilvl="7" w:tplc="04090017" w:tentative="1">
      <w:start w:val="1"/>
      <w:numFmt w:val="aiueoFullWidth"/>
      <w:lvlText w:val="(%8)"/>
      <w:lvlJc w:val="left"/>
      <w:pPr>
        <w:ind w:left="3927" w:hanging="420"/>
      </w:pPr>
    </w:lvl>
    <w:lvl w:ilvl="8" w:tplc="04090011" w:tentative="1">
      <w:start w:val="1"/>
      <w:numFmt w:val="decimalEnclosedCircle"/>
      <w:lvlText w:val="%9"/>
      <w:lvlJc w:val="left"/>
      <w:pPr>
        <w:ind w:left="4347" w:hanging="420"/>
      </w:pPr>
    </w:lvl>
  </w:abstractNum>
  <w:abstractNum w:abstractNumId="11" w15:restartNumberingAfterBreak="0">
    <w:nsid w:val="050F3A64"/>
    <w:multiLevelType w:val="hybridMultilevel"/>
    <w:tmpl w:val="D84E9F62"/>
    <w:lvl w:ilvl="0" w:tplc="2E664F84">
      <w:start w:val="5"/>
      <w:numFmt w:val="bullet"/>
      <w:lvlText w:val="■"/>
      <w:lvlJc w:val="left"/>
      <w:pPr>
        <w:tabs>
          <w:tab w:val="num" w:pos="1210"/>
        </w:tabs>
        <w:ind w:left="1210" w:hanging="360"/>
      </w:pPr>
      <w:rPr>
        <w:rFonts w:ascii="MS Mincho" w:eastAsia="MS Mincho" w:hAnsi="MS Mincho" w:cs="Times New Roman" w:hint="eastAsia"/>
      </w:rPr>
    </w:lvl>
    <w:lvl w:ilvl="1" w:tplc="0409000B" w:tentative="1">
      <w:start w:val="1"/>
      <w:numFmt w:val="bullet"/>
      <w:lvlText w:val=""/>
      <w:lvlJc w:val="left"/>
      <w:pPr>
        <w:tabs>
          <w:tab w:val="num" w:pos="1690"/>
        </w:tabs>
        <w:ind w:left="1690" w:hanging="420"/>
      </w:pPr>
      <w:rPr>
        <w:rFonts w:ascii="Wingdings" w:hAnsi="Wingdings" w:hint="default"/>
      </w:rPr>
    </w:lvl>
    <w:lvl w:ilvl="2" w:tplc="0409000D" w:tentative="1">
      <w:start w:val="1"/>
      <w:numFmt w:val="bullet"/>
      <w:lvlText w:val=""/>
      <w:lvlJc w:val="left"/>
      <w:pPr>
        <w:tabs>
          <w:tab w:val="num" w:pos="2110"/>
        </w:tabs>
        <w:ind w:left="2110" w:hanging="420"/>
      </w:pPr>
      <w:rPr>
        <w:rFonts w:ascii="Wingdings" w:hAnsi="Wingdings" w:hint="default"/>
      </w:rPr>
    </w:lvl>
    <w:lvl w:ilvl="3" w:tplc="04090001" w:tentative="1">
      <w:start w:val="1"/>
      <w:numFmt w:val="bullet"/>
      <w:lvlText w:val=""/>
      <w:lvlJc w:val="left"/>
      <w:pPr>
        <w:tabs>
          <w:tab w:val="num" w:pos="2530"/>
        </w:tabs>
        <w:ind w:left="2530" w:hanging="420"/>
      </w:pPr>
      <w:rPr>
        <w:rFonts w:ascii="Wingdings" w:hAnsi="Wingdings" w:hint="default"/>
      </w:rPr>
    </w:lvl>
    <w:lvl w:ilvl="4" w:tplc="0409000B" w:tentative="1">
      <w:start w:val="1"/>
      <w:numFmt w:val="bullet"/>
      <w:lvlText w:val=""/>
      <w:lvlJc w:val="left"/>
      <w:pPr>
        <w:tabs>
          <w:tab w:val="num" w:pos="2950"/>
        </w:tabs>
        <w:ind w:left="2950" w:hanging="420"/>
      </w:pPr>
      <w:rPr>
        <w:rFonts w:ascii="Wingdings" w:hAnsi="Wingdings" w:hint="default"/>
      </w:rPr>
    </w:lvl>
    <w:lvl w:ilvl="5" w:tplc="0409000D" w:tentative="1">
      <w:start w:val="1"/>
      <w:numFmt w:val="bullet"/>
      <w:lvlText w:val=""/>
      <w:lvlJc w:val="left"/>
      <w:pPr>
        <w:tabs>
          <w:tab w:val="num" w:pos="3370"/>
        </w:tabs>
        <w:ind w:left="3370" w:hanging="420"/>
      </w:pPr>
      <w:rPr>
        <w:rFonts w:ascii="Wingdings" w:hAnsi="Wingdings" w:hint="default"/>
      </w:rPr>
    </w:lvl>
    <w:lvl w:ilvl="6" w:tplc="04090001" w:tentative="1">
      <w:start w:val="1"/>
      <w:numFmt w:val="bullet"/>
      <w:lvlText w:val=""/>
      <w:lvlJc w:val="left"/>
      <w:pPr>
        <w:tabs>
          <w:tab w:val="num" w:pos="3790"/>
        </w:tabs>
        <w:ind w:left="3790" w:hanging="420"/>
      </w:pPr>
      <w:rPr>
        <w:rFonts w:ascii="Wingdings" w:hAnsi="Wingdings" w:hint="default"/>
      </w:rPr>
    </w:lvl>
    <w:lvl w:ilvl="7" w:tplc="0409000B" w:tentative="1">
      <w:start w:val="1"/>
      <w:numFmt w:val="bullet"/>
      <w:lvlText w:val=""/>
      <w:lvlJc w:val="left"/>
      <w:pPr>
        <w:tabs>
          <w:tab w:val="num" w:pos="4210"/>
        </w:tabs>
        <w:ind w:left="4210" w:hanging="420"/>
      </w:pPr>
      <w:rPr>
        <w:rFonts w:ascii="Wingdings" w:hAnsi="Wingdings" w:hint="default"/>
      </w:rPr>
    </w:lvl>
    <w:lvl w:ilvl="8" w:tplc="0409000D" w:tentative="1">
      <w:start w:val="1"/>
      <w:numFmt w:val="bullet"/>
      <w:lvlText w:val=""/>
      <w:lvlJc w:val="left"/>
      <w:pPr>
        <w:tabs>
          <w:tab w:val="num" w:pos="4630"/>
        </w:tabs>
        <w:ind w:left="4630" w:hanging="420"/>
      </w:pPr>
      <w:rPr>
        <w:rFonts w:ascii="Wingdings" w:hAnsi="Wingdings" w:hint="default"/>
      </w:rPr>
    </w:lvl>
  </w:abstractNum>
  <w:abstractNum w:abstractNumId="12" w15:restartNumberingAfterBreak="0">
    <w:nsid w:val="0B416BE2"/>
    <w:multiLevelType w:val="hybridMultilevel"/>
    <w:tmpl w:val="F3B05422"/>
    <w:lvl w:ilvl="0" w:tplc="CF4E75D6">
      <w:start w:val="1"/>
      <w:numFmt w:val="decimalEnclosedCircle"/>
      <w:lvlText w:val="%1"/>
      <w:lvlJc w:val="left"/>
      <w:pPr>
        <w:ind w:left="587" w:hanging="360"/>
      </w:pPr>
      <w:rPr>
        <w:rFonts w:hint="default"/>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13" w15:restartNumberingAfterBreak="0">
    <w:nsid w:val="0B5E466C"/>
    <w:multiLevelType w:val="hybridMultilevel"/>
    <w:tmpl w:val="1F707B88"/>
    <w:lvl w:ilvl="0" w:tplc="BA025310">
      <w:numFmt w:val="bullet"/>
      <w:lvlText w:val="■"/>
      <w:lvlJc w:val="left"/>
      <w:pPr>
        <w:ind w:left="1210" w:hanging="360"/>
      </w:pPr>
      <w:rPr>
        <w:rFonts w:ascii="MS Mincho" w:eastAsia="MS Mincho" w:hAnsi="MS Mincho" w:cs="Times New Roman" w:hint="eastAsia"/>
      </w:rPr>
    </w:lvl>
    <w:lvl w:ilvl="1" w:tplc="0409000B" w:tentative="1">
      <w:start w:val="1"/>
      <w:numFmt w:val="bullet"/>
      <w:lvlText w:val=""/>
      <w:lvlJc w:val="left"/>
      <w:pPr>
        <w:ind w:left="1690" w:hanging="420"/>
      </w:pPr>
      <w:rPr>
        <w:rFonts w:ascii="Wingdings" w:hAnsi="Wingdings" w:hint="default"/>
      </w:rPr>
    </w:lvl>
    <w:lvl w:ilvl="2" w:tplc="0409000D" w:tentative="1">
      <w:start w:val="1"/>
      <w:numFmt w:val="bullet"/>
      <w:lvlText w:val=""/>
      <w:lvlJc w:val="left"/>
      <w:pPr>
        <w:ind w:left="2110" w:hanging="420"/>
      </w:pPr>
      <w:rPr>
        <w:rFonts w:ascii="Wingdings" w:hAnsi="Wingdings" w:hint="default"/>
      </w:rPr>
    </w:lvl>
    <w:lvl w:ilvl="3" w:tplc="04090001" w:tentative="1">
      <w:start w:val="1"/>
      <w:numFmt w:val="bullet"/>
      <w:lvlText w:val=""/>
      <w:lvlJc w:val="left"/>
      <w:pPr>
        <w:ind w:left="2530" w:hanging="420"/>
      </w:pPr>
      <w:rPr>
        <w:rFonts w:ascii="Wingdings" w:hAnsi="Wingdings" w:hint="default"/>
      </w:rPr>
    </w:lvl>
    <w:lvl w:ilvl="4" w:tplc="0409000B" w:tentative="1">
      <w:start w:val="1"/>
      <w:numFmt w:val="bullet"/>
      <w:lvlText w:val=""/>
      <w:lvlJc w:val="left"/>
      <w:pPr>
        <w:ind w:left="2950" w:hanging="420"/>
      </w:pPr>
      <w:rPr>
        <w:rFonts w:ascii="Wingdings" w:hAnsi="Wingdings" w:hint="default"/>
      </w:rPr>
    </w:lvl>
    <w:lvl w:ilvl="5" w:tplc="0409000D" w:tentative="1">
      <w:start w:val="1"/>
      <w:numFmt w:val="bullet"/>
      <w:lvlText w:val=""/>
      <w:lvlJc w:val="left"/>
      <w:pPr>
        <w:ind w:left="3370" w:hanging="420"/>
      </w:pPr>
      <w:rPr>
        <w:rFonts w:ascii="Wingdings" w:hAnsi="Wingdings" w:hint="default"/>
      </w:rPr>
    </w:lvl>
    <w:lvl w:ilvl="6" w:tplc="04090001" w:tentative="1">
      <w:start w:val="1"/>
      <w:numFmt w:val="bullet"/>
      <w:lvlText w:val=""/>
      <w:lvlJc w:val="left"/>
      <w:pPr>
        <w:ind w:left="3790" w:hanging="420"/>
      </w:pPr>
      <w:rPr>
        <w:rFonts w:ascii="Wingdings" w:hAnsi="Wingdings" w:hint="default"/>
      </w:rPr>
    </w:lvl>
    <w:lvl w:ilvl="7" w:tplc="0409000B" w:tentative="1">
      <w:start w:val="1"/>
      <w:numFmt w:val="bullet"/>
      <w:lvlText w:val=""/>
      <w:lvlJc w:val="left"/>
      <w:pPr>
        <w:ind w:left="4210" w:hanging="420"/>
      </w:pPr>
      <w:rPr>
        <w:rFonts w:ascii="Wingdings" w:hAnsi="Wingdings" w:hint="default"/>
      </w:rPr>
    </w:lvl>
    <w:lvl w:ilvl="8" w:tplc="0409000D" w:tentative="1">
      <w:start w:val="1"/>
      <w:numFmt w:val="bullet"/>
      <w:lvlText w:val=""/>
      <w:lvlJc w:val="left"/>
      <w:pPr>
        <w:ind w:left="4630" w:hanging="420"/>
      </w:pPr>
      <w:rPr>
        <w:rFonts w:ascii="Wingdings" w:hAnsi="Wingdings" w:hint="default"/>
      </w:rPr>
    </w:lvl>
  </w:abstractNum>
  <w:abstractNum w:abstractNumId="14" w15:restartNumberingAfterBreak="0">
    <w:nsid w:val="0CAC5C58"/>
    <w:multiLevelType w:val="hybridMultilevel"/>
    <w:tmpl w:val="83246862"/>
    <w:lvl w:ilvl="0" w:tplc="D340F9EA">
      <w:start w:val="1"/>
      <w:numFmt w:val="bullet"/>
      <w:lvlText w:val=""/>
      <w:lvlJc w:val="left"/>
      <w:pPr>
        <w:tabs>
          <w:tab w:val="num" w:pos="830"/>
        </w:tabs>
        <w:ind w:left="830" w:hanging="420"/>
      </w:pPr>
      <w:rPr>
        <w:rFonts w:ascii="Symbol" w:hAnsi="Symbol" w:hint="default"/>
        <w:color w:val="auto"/>
      </w:rPr>
    </w:lvl>
    <w:lvl w:ilvl="1" w:tplc="08DC57BE">
      <w:numFmt w:val="bullet"/>
      <w:lvlText w:val="※"/>
      <w:lvlJc w:val="left"/>
      <w:pPr>
        <w:tabs>
          <w:tab w:val="num" w:pos="1470"/>
        </w:tabs>
        <w:ind w:left="1470" w:hanging="840"/>
      </w:pPr>
      <w:rPr>
        <w:rFonts w:ascii="MS Mincho" w:eastAsia="MS Mincho" w:hAnsi="MS Mincho" w:cs="Times New Roman" w:hint="eastAsia"/>
      </w:rPr>
    </w:lvl>
    <w:lvl w:ilvl="2" w:tplc="0409000D"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15" w15:restartNumberingAfterBreak="0">
    <w:nsid w:val="0CF00719"/>
    <w:multiLevelType w:val="hybridMultilevel"/>
    <w:tmpl w:val="875C7164"/>
    <w:lvl w:ilvl="0" w:tplc="6FB62644">
      <w:numFmt w:val="bullet"/>
      <w:lvlText w:val="□"/>
      <w:lvlJc w:val="left"/>
      <w:pPr>
        <w:tabs>
          <w:tab w:val="num" w:pos="647"/>
        </w:tabs>
        <w:ind w:left="647" w:hanging="420"/>
      </w:pPr>
      <w:rPr>
        <w:rFonts w:ascii="MS Mincho" w:eastAsia="MS Mincho" w:hAnsi="MS Mincho" w:cs="Times New Roman" w:hint="eastAsia"/>
      </w:rPr>
    </w:lvl>
    <w:lvl w:ilvl="1" w:tplc="0409000B" w:tentative="1">
      <w:start w:val="1"/>
      <w:numFmt w:val="bullet"/>
      <w:lvlText w:val=""/>
      <w:lvlJc w:val="left"/>
      <w:pPr>
        <w:tabs>
          <w:tab w:val="num" w:pos="1067"/>
        </w:tabs>
        <w:ind w:left="1067" w:hanging="420"/>
      </w:pPr>
      <w:rPr>
        <w:rFonts w:ascii="Wingdings" w:hAnsi="Wingdings" w:hint="default"/>
      </w:rPr>
    </w:lvl>
    <w:lvl w:ilvl="2" w:tplc="0409000D" w:tentative="1">
      <w:start w:val="1"/>
      <w:numFmt w:val="bullet"/>
      <w:lvlText w:val=""/>
      <w:lvlJc w:val="left"/>
      <w:pPr>
        <w:tabs>
          <w:tab w:val="num" w:pos="1487"/>
        </w:tabs>
        <w:ind w:left="1487" w:hanging="420"/>
      </w:pPr>
      <w:rPr>
        <w:rFonts w:ascii="Wingdings" w:hAnsi="Wingdings" w:hint="default"/>
      </w:rPr>
    </w:lvl>
    <w:lvl w:ilvl="3" w:tplc="04090001" w:tentative="1">
      <w:start w:val="1"/>
      <w:numFmt w:val="bullet"/>
      <w:lvlText w:val=""/>
      <w:lvlJc w:val="left"/>
      <w:pPr>
        <w:tabs>
          <w:tab w:val="num" w:pos="1907"/>
        </w:tabs>
        <w:ind w:left="1907" w:hanging="420"/>
      </w:pPr>
      <w:rPr>
        <w:rFonts w:ascii="Wingdings" w:hAnsi="Wingdings" w:hint="default"/>
      </w:rPr>
    </w:lvl>
    <w:lvl w:ilvl="4" w:tplc="0409000B" w:tentative="1">
      <w:start w:val="1"/>
      <w:numFmt w:val="bullet"/>
      <w:lvlText w:val=""/>
      <w:lvlJc w:val="left"/>
      <w:pPr>
        <w:tabs>
          <w:tab w:val="num" w:pos="2327"/>
        </w:tabs>
        <w:ind w:left="2327" w:hanging="420"/>
      </w:pPr>
      <w:rPr>
        <w:rFonts w:ascii="Wingdings" w:hAnsi="Wingdings" w:hint="default"/>
      </w:rPr>
    </w:lvl>
    <w:lvl w:ilvl="5" w:tplc="0409000D" w:tentative="1">
      <w:start w:val="1"/>
      <w:numFmt w:val="bullet"/>
      <w:lvlText w:val=""/>
      <w:lvlJc w:val="left"/>
      <w:pPr>
        <w:tabs>
          <w:tab w:val="num" w:pos="2747"/>
        </w:tabs>
        <w:ind w:left="2747" w:hanging="420"/>
      </w:pPr>
      <w:rPr>
        <w:rFonts w:ascii="Wingdings" w:hAnsi="Wingdings" w:hint="default"/>
      </w:rPr>
    </w:lvl>
    <w:lvl w:ilvl="6" w:tplc="04090001" w:tentative="1">
      <w:start w:val="1"/>
      <w:numFmt w:val="bullet"/>
      <w:lvlText w:val=""/>
      <w:lvlJc w:val="left"/>
      <w:pPr>
        <w:tabs>
          <w:tab w:val="num" w:pos="3167"/>
        </w:tabs>
        <w:ind w:left="3167" w:hanging="420"/>
      </w:pPr>
      <w:rPr>
        <w:rFonts w:ascii="Wingdings" w:hAnsi="Wingdings" w:hint="default"/>
      </w:rPr>
    </w:lvl>
    <w:lvl w:ilvl="7" w:tplc="0409000B" w:tentative="1">
      <w:start w:val="1"/>
      <w:numFmt w:val="bullet"/>
      <w:lvlText w:val=""/>
      <w:lvlJc w:val="left"/>
      <w:pPr>
        <w:tabs>
          <w:tab w:val="num" w:pos="3587"/>
        </w:tabs>
        <w:ind w:left="3587" w:hanging="420"/>
      </w:pPr>
      <w:rPr>
        <w:rFonts w:ascii="Wingdings" w:hAnsi="Wingdings" w:hint="default"/>
      </w:rPr>
    </w:lvl>
    <w:lvl w:ilvl="8" w:tplc="0409000D" w:tentative="1">
      <w:start w:val="1"/>
      <w:numFmt w:val="bullet"/>
      <w:lvlText w:val=""/>
      <w:lvlJc w:val="left"/>
      <w:pPr>
        <w:tabs>
          <w:tab w:val="num" w:pos="4007"/>
        </w:tabs>
        <w:ind w:left="4007" w:hanging="420"/>
      </w:pPr>
      <w:rPr>
        <w:rFonts w:ascii="Wingdings" w:hAnsi="Wingdings" w:hint="default"/>
      </w:rPr>
    </w:lvl>
  </w:abstractNum>
  <w:abstractNum w:abstractNumId="16" w15:restartNumberingAfterBreak="0">
    <w:nsid w:val="11773F40"/>
    <w:multiLevelType w:val="hybridMultilevel"/>
    <w:tmpl w:val="91A02DBE"/>
    <w:lvl w:ilvl="0" w:tplc="27A43780">
      <w:start w:val="1"/>
      <w:numFmt w:val="decimalEnclosedCircle"/>
      <w:lvlText w:val="%1"/>
      <w:lvlJc w:val="left"/>
      <w:pPr>
        <w:ind w:left="587" w:hanging="360"/>
      </w:pPr>
      <w:rPr>
        <w:rFonts w:hint="default"/>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17" w15:restartNumberingAfterBreak="0">
    <w:nsid w:val="11DD7D82"/>
    <w:multiLevelType w:val="hybridMultilevel"/>
    <w:tmpl w:val="4E72F740"/>
    <w:lvl w:ilvl="0" w:tplc="B904534E">
      <w:start w:val="1"/>
      <w:numFmt w:val="decimalEnclosedCircle"/>
      <w:lvlText w:val="%1"/>
      <w:lvlJc w:val="left"/>
      <w:pPr>
        <w:ind w:left="587" w:hanging="360"/>
      </w:pPr>
      <w:rPr>
        <w:rFonts w:hint="default"/>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18" w15:restartNumberingAfterBreak="0">
    <w:nsid w:val="193B282C"/>
    <w:multiLevelType w:val="hybridMultilevel"/>
    <w:tmpl w:val="BD0026C8"/>
    <w:lvl w:ilvl="0" w:tplc="5B9A89D8">
      <w:start w:val="1"/>
      <w:numFmt w:val="decimalEnclosedCircle"/>
      <w:lvlText w:val="%1"/>
      <w:lvlJc w:val="left"/>
      <w:pPr>
        <w:ind w:left="587" w:hanging="360"/>
      </w:pPr>
      <w:rPr>
        <w:rFonts w:hint="default"/>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19" w15:restartNumberingAfterBreak="0">
    <w:nsid w:val="3B2D5D2B"/>
    <w:multiLevelType w:val="hybridMultilevel"/>
    <w:tmpl w:val="CE485BFA"/>
    <w:lvl w:ilvl="0" w:tplc="B84E40E8">
      <w:start w:val="1"/>
      <w:numFmt w:val="decimal"/>
      <w:lvlText w:val="（%1）"/>
      <w:lvlJc w:val="left"/>
      <w:pPr>
        <w:tabs>
          <w:tab w:val="num" w:pos="720"/>
        </w:tabs>
        <w:ind w:left="720" w:hanging="720"/>
      </w:pPr>
      <w:rPr>
        <w:rFonts w:hint="eastAsia"/>
      </w:rPr>
    </w:lvl>
    <w:lvl w:ilvl="1" w:tplc="021408B0">
      <w:start w:val="1"/>
      <w:numFmt w:val="decimalEnclosedCircle"/>
      <w:lvlText w:val="%2"/>
      <w:lvlJc w:val="left"/>
      <w:pPr>
        <w:tabs>
          <w:tab w:val="num" w:pos="780"/>
        </w:tabs>
        <w:ind w:left="780" w:hanging="360"/>
      </w:pPr>
      <w:rPr>
        <w:rFonts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0" w15:restartNumberingAfterBreak="0">
    <w:nsid w:val="3D8F6525"/>
    <w:multiLevelType w:val="hybridMultilevel"/>
    <w:tmpl w:val="287A2A26"/>
    <w:lvl w:ilvl="0" w:tplc="DF844E88">
      <w:start w:val="1"/>
      <w:numFmt w:val="decimal"/>
      <w:lvlText w:val="（%1）"/>
      <w:lvlJc w:val="left"/>
      <w:pPr>
        <w:tabs>
          <w:tab w:val="num" w:pos="720"/>
        </w:tabs>
        <w:ind w:left="720" w:hanging="7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15:restartNumberingAfterBreak="0">
    <w:nsid w:val="3F167B1D"/>
    <w:multiLevelType w:val="hybridMultilevel"/>
    <w:tmpl w:val="381C14C8"/>
    <w:lvl w:ilvl="0" w:tplc="7806DFDA">
      <w:start w:val="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2" w15:restartNumberingAfterBreak="0">
    <w:nsid w:val="5A5E0789"/>
    <w:multiLevelType w:val="multilevel"/>
    <w:tmpl w:val="3F947B2C"/>
    <w:lvl w:ilvl="0">
      <w:start w:val="1"/>
      <w:numFmt w:val="decimal"/>
      <w:pStyle w:val="Level21"/>
      <w:lvlText w:val="(%1) "/>
      <w:lvlJc w:val="left"/>
      <w:pPr>
        <w:tabs>
          <w:tab w:val="num" w:pos="0"/>
        </w:tabs>
        <w:ind w:left="0" w:hanging="425"/>
      </w:pPr>
      <w:rPr>
        <w:rFonts w:hint="eastAsia"/>
      </w:rPr>
    </w:lvl>
    <w:lvl w:ilvl="1">
      <w:start w:val="1"/>
      <w:numFmt w:val="decimal"/>
      <w:lvlText w:val="(1%2)"/>
      <w:lvlJc w:val="left"/>
      <w:pPr>
        <w:tabs>
          <w:tab w:val="num" w:pos="426"/>
        </w:tabs>
        <w:ind w:left="426" w:hanging="426"/>
      </w:pPr>
      <w:rPr>
        <w:rFonts w:hint="eastAsia"/>
      </w:rPr>
    </w:lvl>
    <w:lvl w:ilvl="2">
      <w:start w:val="1"/>
      <w:numFmt w:val="decimalEnclosedCircle"/>
      <w:lvlText w:val="%3"/>
      <w:lvlJc w:val="left"/>
      <w:pPr>
        <w:tabs>
          <w:tab w:val="num" w:pos="851"/>
        </w:tabs>
        <w:ind w:left="851" w:hanging="425"/>
      </w:pPr>
      <w:rPr>
        <w:rFonts w:hint="eastAsia"/>
      </w:rPr>
    </w:lvl>
    <w:lvl w:ilvl="3">
      <w:start w:val="1"/>
      <w:numFmt w:val="irohaFullWidth"/>
      <w:lvlText w:val="(%4)"/>
      <w:lvlJc w:val="left"/>
      <w:pPr>
        <w:tabs>
          <w:tab w:val="num" w:pos="1276"/>
        </w:tabs>
        <w:ind w:left="1276" w:hanging="425"/>
      </w:pPr>
      <w:rPr>
        <w:rFonts w:hint="eastAsia"/>
      </w:rPr>
    </w:lvl>
    <w:lvl w:ilvl="4">
      <w:start w:val="1"/>
      <w:numFmt w:val="none"/>
      <w:suff w:val="nothing"/>
      <w:lvlText w:val=""/>
      <w:lvlJc w:val="left"/>
      <w:pPr>
        <w:ind w:left="1701" w:hanging="425"/>
      </w:pPr>
      <w:rPr>
        <w:rFonts w:hint="eastAsia"/>
      </w:rPr>
    </w:lvl>
    <w:lvl w:ilvl="5">
      <w:start w:val="1"/>
      <w:numFmt w:val="none"/>
      <w:suff w:val="nothing"/>
      <w:lvlText w:val=""/>
      <w:lvlJc w:val="left"/>
      <w:pPr>
        <w:ind w:left="2126" w:hanging="425"/>
      </w:pPr>
      <w:rPr>
        <w:rFonts w:hint="eastAsia"/>
      </w:rPr>
    </w:lvl>
    <w:lvl w:ilvl="6">
      <w:start w:val="1"/>
      <w:numFmt w:val="none"/>
      <w:suff w:val="nothing"/>
      <w:lvlText w:val=""/>
      <w:lvlJc w:val="left"/>
      <w:pPr>
        <w:ind w:left="2551" w:hanging="425"/>
      </w:pPr>
      <w:rPr>
        <w:rFonts w:hint="eastAsia"/>
      </w:rPr>
    </w:lvl>
    <w:lvl w:ilvl="7">
      <w:start w:val="1"/>
      <w:numFmt w:val="none"/>
      <w:suff w:val="nothing"/>
      <w:lvlText w:val=""/>
      <w:lvlJc w:val="left"/>
      <w:pPr>
        <w:ind w:left="2977" w:hanging="426"/>
      </w:pPr>
      <w:rPr>
        <w:rFonts w:hint="eastAsia"/>
      </w:rPr>
    </w:lvl>
    <w:lvl w:ilvl="8">
      <w:start w:val="1"/>
      <w:numFmt w:val="none"/>
      <w:suff w:val="nothing"/>
      <w:lvlText w:val=""/>
      <w:lvlJc w:val="right"/>
      <w:pPr>
        <w:ind w:left="3402" w:hanging="425"/>
      </w:pPr>
      <w:rPr>
        <w:rFonts w:hint="eastAsia"/>
      </w:rPr>
    </w:lvl>
  </w:abstractNum>
  <w:abstractNum w:abstractNumId="23" w15:restartNumberingAfterBreak="0">
    <w:nsid w:val="5AFD543C"/>
    <w:multiLevelType w:val="hybridMultilevel"/>
    <w:tmpl w:val="10BAF1C8"/>
    <w:lvl w:ilvl="0" w:tplc="E3F27E5C">
      <w:start w:val="2"/>
      <w:numFmt w:val="bullet"/>
      <w:lvlText w:val="・"/>
      <w:lvlJc w:val="left"/>
      <w:pPr>
        <w:tabs>
          <w:tab w:val="num" w:pos="360"/>
        </w:tabs>
        <w:ind w:left="360" w:hanging="360"/>
      </w:pPr>
      <w:rPr>
        <w:rFonts w:ascii="MS Mincho" w:eastAsia="MS Mincho" w:hAnsi="MS Mincho" w:cs="Times New Roman" w:hint="eastAsia"/>
        <w:lang w:val="en-US"/>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6FCC2656"/>
    <w:multiLevelType w:val="hybridMultilevel"/>
    <w:tmpl w:val="D9BC96EE"/>
    <w:lvl w:ilvl="0" w:tplc="8BACCF00">
      <w:start w:val="1"/>
      <w:numFmt w:val="bullet"/>
      <w:pStyle w:val="a"/>
      <w:lvlText w:val=""/>
      <w:lvlJc w:val="left"/>
      <w:pPr>
        <w:tabs>
          <w:tab w:val="num" w:pos="2100"/>
        </w:tabs>
        <w:ind w:left="2100" w:hanging="420"/>
      </w:pPr>
      <w:rPr>
        <w:rFonts w:ascii="Wingdings" w:hAnsi="Wingdings" w:hint="default"/>
      </w:rPr>
    </w:lvl>
    <w:lvl w:ilvl="1" w:tplc="0409000B" w:tentative="1">
      <w:start w:val="1"/>
      <w:numFmt w:val="bullet"/>
      <w:lvlText w:val=""/>
      <w:lvlJc w:val="left"/>
      <w:pPr>
        <w:tabs>
          <w:tab w:val="num" w:pos="2520"/>
        </w:tabs>
        <w:ind w:left="2520" w:hanging="420"/>
      </w:pPr>
      <w:rPr>
        <w:rFonts w:ascii="Wingdings" w:hAnsi="Wingdings" w:hint="default"/>
      </w:rPr>
    </w:lvl>
    <w:lvl w:ilvl="2" w:tplc="0409000D"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B" w:tentative="1">
      <w:start w:val="1"/>
      <w:numFmt w:val="bullet"/>
      <w:lvlText w:val=""/>
      <w:lvlJc w:val="left"/>
      <w:pPr>
        <w:tabs>
          <w:tab w:val="num" w:pos="3780"/>
        </w:tabs>
        <w:ind w:left="3780" w:hanging="420"/>
      </w:pPr>
      <w:rPr>
        <w:rFonts w:ascii="Wingdings" w:hAnsi="Wingdings" w:hint="default"/>
      </w:rPr>
    </w:lvl>
    <w:lvl w:ilvl="5" w:tplc="0409000D"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B" w:tentative="1">
      <w:start w:val="1"/>
      <w:numFmt w:val="bullet"/>
      <w:lvlText w:val=""/>
      <w:lvlJc w:val="left"/>
      <w:pPr>
        <w:tabs>
          <w:tab w:val="num" w:pos="5040"/>
        </w:tabs>
        <w:ind w:left="5040" w:hanging="420"/>
      </w:pPr>
      <w:rPr>
        <w:rFonts w:ascii="Wingdings" w:hAnsi="Wingdings" w:hint="default"/>
      </w:rPr>
    </w:lvl>
    <w:lvl w:ilvl="8" w:tplc="0409000D" w:tentative="1">
      <w:start w:val="1"/>
      <w:numFmt w:val="bullet"/>
      <w:lvlText w:val=""/>
      <w:lvlJc w:val="left"/>
      <w:pPr>
        <w:tabs>
          <w:tab w:val="num" w:pos="5460"/>
        </w:tabs>
        <w:ind w:left="5460" w:hanging="420"/>
      </w:pPr>
      <w:rPr>
        <w:rFonts w:ascii="Wingdings" w:hAnsi="Wingdings" w:hint="default"/>
      </w:rPr>
    </w:lvl>
  </w:abstractNum>
  <w:abstractNum w:abstractNumId="25" w15:restartNumberingAfterBreak="0">
    <w:nsid w:val="71BE5FAB"/>
    <w:multiLevelType w:val="hybridMultilevel"/>
    <w:tmpl w:val="968ABA20"/>
    <w:lvl w:ilvl="0" w:tplc="5502A24A">
      <w:start w:val="1"/>
      <w:numFmt w:val="decimalEnclosedCircle"/>
      <w:lvlText w:val="%1"/>
      <w:lvlJc w:val="left"/>
      <w:pPr>
        <w:ind w:left="587" w:hanging="360"/>
      </w:pPr>
      <w:rPr>
        <w:rFonts w:hint="default"/>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26" w15:restartNumberingAfterBreak="0">
    <w:nsid w:val="7327735C"/>
    <w:multiLevelType w:val="hybridMultilevel"/>
    <w:tmpl w:val="35F4394E"/>
    <w:lvl w:ilvl="0" w:tplc="EBF6C5DC">
      <w:start w:val="1"/>
      <w:numFmt w:val="decimalEnclosedCircle"/>
      <w:pStyle w:val="a0"/>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73887012"/>
    <w:multiLevelType w:val="multilevel"/>
    <w:tmpl w:val="25A0F850"/>
    <w:lvl w:ilvl="0">
      <w:start w:val="1"/>
      <w:numFmt w:val="decimal"/>
      <w:pStyle w:val="Level1"/>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8" w15:restartNumberingAfterBreak="0">
    <w:nsid w:val="76CA7A3B"/>
    <w:multiLevelType w:val="hybridMultilevel"/>
    <w:tmpl w:val="E92858CC"/>
    <w:lvl w:ilvl="0" w:tplc="CEAC3516">
      <w:start w:val="14"/>
      <w:numFmt w:val="bullet"/>
      <w:lvlText w:val="■"/>
      <w:lvlJc w:val="left"/>
      <w:pPr>
        <w:tabs>
          <w:tab w:val="num" w:pos="570"/>
        </w:tabs>
        <w:ind w:left="570" w:hanging="360"/>
      </w:pPr>
      <w:rPr>
        <w:rFonts w:ascii="MS Mincho" w:eastAsia="MS Mincho" w:hAnsi="MS Mincho" w:cs="Times New Roman" w:hint="eastAsia"/>
      </w:rPr>
    </w:lvl>
    <w:lvl w:ilvl="1" w:tplc="0409000B" w:tentative="1">
      <w:start w:val="1"/>
      <w:numFmt w:val="bullet"/>
      <w:lvlText w:val=""/>
      <w:lvlJc w:val="left"/>
      <w:pPr>
        <w:tabs>
          <w:tab w:val="num" w:pos="1050"/>
        </w:tabs>
        <w:ind w:left="1050" w:hanging="420"/>
      </w:pPr>
      <w:rPr>
        <w:rFonts w:ascii="Wingdings" w:hAnsi="Wingdings" w:hint="default"/>
      </w:rPr>
    </w:lvl>
    <w:lvl w:ilvl="2" w:tplc="0409000D"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29" w15:restartNumberingAfterBreak="0">
    <w:nsid w:val="7DE32FDE"/>
    <w:multiLevelType w:val="hybridMultilevel"/>
    <w:tmpl w:val="EAFE979E"/>
    <w:lvl w:ilvl="0" w:tplc="CA4C4718">
      <w:start w:val="3"/>
      <w:numFmt w:val="decimal"/>
      <w:lvlText w:val="%1)"/>
      <w:lvlJc w:val="left"/>
      <w:pPr>
        <w:tabs>
          <w:tab w:val="num" w:pos="643"/>
        </w:tabs>
        <w:ind w:left="643" w:hanging="360"/>
      </w:pPr>
      <w:rPr>
        <w:rFonts w:ascii="Arial" w:hAnsi="Arial" w:cs="Arial" w:hint="default"/>
      </w:rPr>
    </w:lvl>
    <w:lvl w:ilvl="1" w:tplc="04090017" w:tentative="1">
      <w:start w:val="1"/>
      <w:numFmt w:val="aiueoFullWidth"/>
      <w:lvlText w:val="(%2)"/>
      <w:lvlJc w:val="left"/>
      <w:pPr>
        <w:tabs>
          <w:tab w:val="num" w:pos="1123"/>
        </w:tabs>
        <w:ind w:left="1123" w:hanging="420"/>
      </w:pPr>
    </w:lvl>
    <w:lvl w:ilvl="2" w:tplc="04090011" w:tentative="1">
      <w:start w:val="1"/>
      <w:numFmt w:val="decimalEnclosedCircle"/>
      <w:lvlText w:val="%3"/>
      <w:lvlJc w:val="left"/>
      <w:pPr>
        <w:tabs>
          <w:tab w:val="num" w:pos="1543"/>
        </w:tabs>
        <w:ind w:left="1543" w:hanging="420"/>
      </w:pPr>
    </w:lvl>
    <w:lvl w:ilvl="3" w:tplc="0409000F" w:tentative="1">
      <w:start w:val="1"/>
      <w:numFmt w:val="decimal"/>
      <w:lvlText w:val="%4."/>
      <w:lvlJc w:val="left"/>
      <w:pPr>
        <w:tabs>
          <w:tab w:val="num" w:pos="1963"/>
        </w:tabs>
        <w:ind w:left="1963" w:hanging="420"/>
      </w:pPr>
    </w:lvl>
    <w:lvl w:ilvl="4" w:tplc="04090017" w:tentative="1">
      <w:start w:val="1"/>
      <w:numFmt w:val="aiueoFullWidth"/>
      <w:lvlText w:val="(%5)"/>
      <w:lvlJc w:val="left"/>
      <w:pPr>
        <w:tabs>
          <w:tab w:val="num" w:pos="2383"/>
        </w:tabs>
        <w:ind w:left="2383" w:hanging="420"/>
      </w:pPr>
    </w:lvl>
    <w:lvl w:ilvl="5" w:tplc="04090011" w:tentative="1">
      <w:start w:val="1"/>
      <w:numFmt w:val="decimalEnclosedCircle"/>
      <w:lvlText w:val="%6"/>
      <w:lvlJc w:val="left"/>
      <w:pPr>
        <w:tabs>
          <w:tab w:val="num" w:pos="2803"/>
        </w:tabs>
        <w:ind w:left="2803" w:hanging="420"/>
      </w:pPr>
    </w:lvl>
    <w:lvl w:ilvl="6" w:tplc="0409000F" w:tentative="1">
      <w:start w:val="1"/>
      <w:numFmt w:val="decimal"/>
      <w:lvlText w:val="%7."/>
      <w:lvlJc w:val="left"/>
      <w:pPr>
        <w:tabs>
          <w:tab w:val="num" w:pos="3223"/>
        </w:tabs>
        <w:ind w:left="3223" w:hanging="420"/>
      </w:pPr>
    </w:lvl>
    <w:lvl w:ilvl="7" w:tplc="04090017" w:tentative="1">
      <w:start w:val="1"/>
      <w:numFmt w:val="aiueoFullWidth"/>
      <w:lvlText w:val="(%8)"/>
      <w:lvlJc w:val="left"/>
      <w:pPr>
        <w:tabs>
          <w:tab w:val="num" w:pos="3643"/>
        </w:tabs>
        <w:ind w:left="3643" w:hanging="420"/>
      </w:pPr>
    </w:lvl>
    <w:lvl w:ilvl="8" w:tplc="04090011" w:tentative="1">
      <w:start w:val="1"/>
      <w:numFmt w:val="decimalEnclosedCircle"/>
      <w:lvlText w:val="%9"/>
      <w:lvlJc w:val="left"/>
      <w:pPr>
        <w:tabs>
          <w:tab w:val="num" w:pos="4063"/>
        </w:tabs>
        <w:ind w:left="4063" w:hanging="420"/>
      </w:pPr>
    </w:lvl>
  </w:abstractNum>
  <w:num w:numId="1" w16cid:durableId="1479497254">
    <w:abstractNumId w:val="23"/>
  </w:num>
  <w:num w:numId="2" w16cid:durableId="1998224891">
    <w:abstractNumId w:val="27"/>
  </w:num>
  <w:num w:numId="3" w16cid:durableId="1131897800">
    <w:abstractNumId w:val="22"/>
  </w:num>
  <w:num w:numId="4" w16cid:durableId="198473740">
    <w:abstractNumId w:val="10"/>
  </w:num>
  <w:num w:numId="5" w16cid:durableId="521745460">
    <w:abstractNumId w:val="7"/>
  </w:num>
  <w:num w:numId="6" w16cid:durableId="2124494368">
    <w:abstractNumId w:val="24"/>
  </w:num>
  <w:num w:numId="7" w16cid:durableId="1095243964">
    <w:abstractNumId w:val="13"/>
  </w:num>
  <w:num w:numId="8" w16cid:durableId="775713422">
    <w:abstractNumId w:val="26"/>
  </w:num>
  <w:num w:numId="9" w16cid:durableId="322122747">
    <w:abstractNumId w:val="12"/>
  </w:num>
  <w:num w:numId="10" w16cid:durableId="287660592">
    <w:abstractNumId w:val="25"/>
  </w:num>
  <w:num w:numId="11" w16cid:durableId="1167212315">
    <w:abstractNumId w:val="14"/>
  </w:num>
  <w:num w:numId="12" w16cid:durableId="1980332043">
    <w:abstractNumId w:val="6"/>
  </w:num>
  <w:num w:numId="13" w16cid:durableId="1670254785">
    <w:abstractNumId w:val="5"/>
  </w:num>
  <w:num w:numId="14" w16cid:durableId="337316483">
    <w:abstractNumId w:val="4"/>
  </w:num>
  <w:num w:numId="15" w16cid:durableId="1415587787">
    <w:abstractNumId w:val="8"/>
  </w:num>
  <w:num w:numId="16" w16cid:durableId="1940719084">
    <w:abstractNumId w:val="3"/>
  </w:num>
  <w:num w:numId="17" w16cid:durableId="2084712703">
    <w:abstractNumId w:val="2"/>
  </w:num>
  <w:num w:numId="18" w16cid:durableId="400521007">
    <w:abstractNumId w:val="1"/>
  </w:num>
  <w:num w:numId="19" w16cid:durableId="477580037">
    <w:abstractNumId w:val="0"/>
  </w:num>
  <w:num w:numId="20" w16cid:durableId="424808506">
    <w:abstractNumId w:val="28"/>
  </w:num>
  <w:num w:numId="21" w16cid:durableId="1885213976">
    <w:abstractNumId w:val="21"/>
  </w:num>
  <w:num w:numId="22" w16cid:durableId="1790468261">
    <w:abstractNumId w:val="20"/>
  </w:num>
  <w:num w:numId="23" w16cid:durableId="22753703">
    <w:abstractNumId w:val="19"/>
  </w:num>
  <w:num w:numId="24" w16cid:durableId="1759714680">
    <w:abstractNumId w:val="15"/>
  </w:num>
  <w:num w:numId="25" w16cid:durableId="477764152">
    <w:abstractNumId w:val="11"/>
  </w:num>
  <w:num w:numId="26" w16cid:durableId="1352537206">
    <w:abstractNumId w:val="29"/>
  </w:num>
  <w:num w:numId="27" w16cid:durableId="795948558">
    <w:abstractNumId w:val="9"/>
  </w:num>
  <w:num w:numId="28" w16cid:durableId="553086272">
    <w:abstractNumId w:val="16"/>
  </w:num>
  <w:num w:numId="29" w16cid:durableId="2012413985">
    <w:abstractNumId w:val="18"/>
  </w:num>
  <w:num w:numId="30" w16cid:durableId="108954557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removePersonalInformation/>
  <w:removeDateAndTime/>
  <w:embedSystemFonts/>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1050"/>
  <w:drawingGridHorizontalSpacing w:val="105"/>
  <w:displayHorizontalDrawingGridEvery w:val="0"/>
  <w:displayVerticalDrawingGridEvery w:val="2"/>
  <w:characterSpacingControl w:val="compressPunctuation"/>
  <w:hdrShapeDefaults>
    <o:shapedefaults v:ext="edit" spidmax="716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E3F"/>
    <w:rsid w:val="00007998"/>
    <w:rsid w:val="00010A40"/>
    <w:rsid w:val="00016DCF"/>
    <w:rsid w:val="000349F7"/>
    <w:rsid w:val="000555F9"/>
    <w:rsid w:val="000707A2"/>
    <w:rsid w:val="00071B32"/>
    <w:rsid w:val="00074FF7"/>
    <w:rsid w:val="00080AA3"/>
    <w:rsid w:val="00087444"/>
    <w:rsid w:val="0009256C"/>
    <w:rsid w:val="000A6AA5"/>
    <w:rsid w:val="000B57FB"/>
    <w:rsid w:val="000C5170"/>
    <w:rsid w:val="000F1405"/>
    <w:rsid w:val="000F3A40"/>
    <w:rsid w:val="001217DD"/>
    <w:rsid w:val="001218F6"/>
    <w:rsid w:val="00126628"/>
    <w:rsid w:val="0013272B"/>
    <w:rsid w:val="00135A58"/>
    <w:rsid w:val="0013626D"/>
    <w:rsid w:val="00151554"/>
    <w:rsid w:val="00151D4C"/>
    <w:rsid w:val="0015603E"/>
    <w:rsid w:val="00167AD0"/>
    <w:rsid w:val="001721B9"/>
    <w:rsid w:val="00192584"/>
    <w:rsid w:val="001942EB"/>
    <w:rsid w:val="001A2603"/>
    <w:rsid w:val="001B35AB"/>
    <w:rsid w:val="001C1D21"/>
    <w:rsid w:val="001C3226"/>
    <w:rsid w:val="001E7570"/>
    <w:rsid w:val="002003D8"/>
    <w:rsid w:val="002141AA"/>
    <w:rsid w:val="00215ED1"/>
    <w:rsid w:val="00216107"/>
    <w:rsid w:val="002347B1"/>
    <w:rsid w:val="002615B7"/>
    <w:rsid w:val="00264F8E"/>
    <w:rsid w:val="00275E82"/>
    <w:rsid w:val="002802E0"/>
    <w:rsid w:val="00283FCC"/>
    <w:rsid w:val="00292300"/>
    <w:rsid w:val="002A3A39"/>
    <w:rsid w:val="002D75FA"/>
    <w:rsid w:val="002E5327"/>
    <w:rsid w:val="002F77D2"/>
    <w:rsid w:val="00303334"/>
    <w:rsid w:val="00304AA7"/>
    <w:rsid w:val="00334F88"/>
    <w:rsid w:val="003414EB"/>
    <w:rsid w:val="0034748B"/>
    <w:rsid w:val="00350D77"/>
    <w:rsid w:val="0035124A"/>
    <w:rsid w:val="00351F7F"/>
    <w:rsid w:val="003659BD"/>
    <w:rsid w:val="0036616F"/>
    <w:rsid w:val="003665D0"/>
    <w:rsid w:val="00366A55"/>
    <w:rsid w:val="00367EFF"/>
    <w:rsid w:val="003723BC"/>
    <w:rsid w:val="003816D1"/>
    <w:rsid w:val="0038724B"/>
    <w:rsid w:val="003A449E"/>
    <w:rsid w:val="003A5E4D"/>
    <w:rsid w:val="003B037D"/>
    <w:rsid w:val="003B58A4"/>
    <w:rsid w:val="003C6B16"/>
    <w:rsid w:val="003E5DDD"/>
    <w:rsid w:val="00402406"/>
    <w:rsid w:val="004027E5"/>
    <w:rsid w:val="00415FFD"/>
    <w:rsid w:val="00431068"/>
    <w:rsid w:val="00433E88"/>
    <w:rsid w:val="004466C8"/>
    <w:rsid w:val="00461072"/>
    <w:rsid w:val="0047165D"/>
    <w:rsid w:val="00476E9A"/>
    <w:rsid w:val="00481520"/>
    <w:rsid w:val="0048574D"/>
    <w:rsid w:val="004A29B0"/>
    <w:rsid w:val="004A2E8B"/>
    <w:rsid w:val="004A3EDE"/>
    <w:rsid w:val="004B2A79"/>
    <w:rsid w:val="004B3939"/>
    <w:rsid w:val="004C5839"/>
    <w:rsid w:val="004C7048"/>
    <w:rsid w:val="004D097D"/>
    <w:rsid w:val="004E4DDA"/>
    <w:rsid w:val="004F73F8"/>
    <w:rsid w:val="004F7C0A"/>
    <w:rsid w:val="00507CA8"/>
    <w:rsid w:val="00512070"/>
    <w:rsid w:val="00516410"/>
    <w:rsid w:val="00530379"/>
    <w:rsid w:val="00530FF9"/>
    <w:rsid w:val="005459FF"/>
    <w:rsid w:val="00554A62"/>
    <w:rsid w:val="00562C91"/>
    <w:rsid w:val="00570079"/>
    <w:rsid w:val="005711BE"/>
    <w:rsid w:val="00574709"/>
    <w:rsid w:val="005863F9"/>
    <w:rsid w:val="005B1C45"/>
    <w:rsid w:val="005B6FD7"/>
    <w:rsid w:val="005B70E6"/>
    <w:rsid w:val="005D5924"/>
    <w:rsid w:val="005E58A1"/>
    <w:rsid w:val="005E68F3"/>
    <w:rsid w:val="005F2B34"/>
    <w:rsid w:val="005F471C"/>
    <w:rsid w:val="005F5B4D"/>
    <w:rsid w:val="006103D8"/>
    <w:rsid w:val="0061410E"/>
    <w:rsid w:val="00625B47"/>
    <w:rsid w:val="006265C4"/>
    <w:rsid w:val="00632CC0"/>
    <w:rsid w:val="00634D70"/>
    <w:rsid w:val="00637B5C"/>
    <w:rsid w:val="00641BF1"/>
    <w:rsid w:val="006441F9"/>
    <w:rsid w:val="00646B80"/>
    <w:rsid w:val="00665383"/>
    <w:rsid w:val="00666E03"/>
    <w:rsid w:val="00676C4D"/>
    <w:rsid w:val="006879A4"/>
    <w:rsid w:val="006B2298"/>
    <w:rsid w:val="006C4792"/>
    <w:rsid w:val="006D50BF"/>
    <w:rsid w:val="006E07B9"/>
    <w:rsid w:val="006E1BD6"/>
    <w:rsid w:val="006E684B"/>
    <w:rsid w:val="006F7E82"/>
    <w:rsid w:val="00701833"/>
    <w:rsid w:val="00704760"/>
    <w:rsid w:val="007114D8"/>
    <w:rsid w:val="007134D9"/>
    <w:rsid w:val="0072163A"/>
    <w:rsid w:val="007251EE"/>
    <w:rsid w:val="0074088E"/>
    <w:rsid w:val="00740C84"/>
    <w:rsid w:val="00740D9C"/>
    <w:rsid w:val="00752E80"/>
    <w:rsid w:val="0075566E"/>
    <w:rsid w:val="00764826"/>
    <w:rsid w:val="00767D3A"/>
    <w:rsid w:val="00773538"/>
    <w:rsid w:val="00787598"/>
    <w:rsid w:val="007A159A"/>
    <w:rsid w:val="007A50E1"/>
    <w:rsid w:val="007B0D2C"/>
    <w:rsid w:val="007C2A58"/>
    <w:rsid w:val="007C7078"/>
    <w:rsid w:val="007C7FB3"/>
    <w:rsid w:val="007D0877"/>
    <w:rsid w:val="007D0F0C"/>
    <w:rsid w:val="007E06D7"/>
    <w:rsid w:val="007E70E3"/>
    <w:rsid w:val="007E7CF8"/>
    <w:rsid w:val="007F2923"/>
    <w:rsid w:val="00804B24"/>
    <w:rsid w:val="00805E2B"/>
    <w:rsid w:val="008108BE"/>
    <w:rsid w:val="008606BD"/>
    <w:rsid w:val="00864060"/>
    <w:rsid w:val="00867066"/>
    <w:rsid w:val="00870513"/>
    <w:rsid w:val="00883D85"/>
    <w:rsid w:val="008A1DE1"/>
    <w:rsid w:val="008B51B1"/>
    <w:rsid w:val="008B6B49"/>
    <w:rsid w:val="008C1572"/>
    <w:rsid w:val="008C5CA0"/>
    <w:rsid w:val="008E1335"/>
    <w:rsid w:val="008E1990"/>
    <w:rsid w:val="008E287B"/>
    <w:rsid w:val="008E3B9E"/>
    <w:rsid w:val="00915F97"/>
    <w:rsid w:val="00916354"/>
    <w:rsid w:val="00931E99"/>
    <w:rsid w:val="0093308A"/>
    <w:rsid w:val="009521E3"/>
    <w:rsid w:val="009617FE"/>
    <w:rsid w:val="00962BC9"/>
    <w:rsid w:val="0098364F"/>
    <w:rsid w:val="009B0472"/>
    <w:rsid w:val="009E47BA"/>
    <w:rsid w:val="00A00EFA"/>
    <w:rsid w:val="00A05A27"/>
    <w:rsid w:val="00A10051"/>
    <w:rsid w:val="00A33AD8"/>
    <w:rsid w:val="00A343DB"/>
    <w:rsid w:val="00A403AC"/>
    <w:rsid w:val="00A40AC0"/>
    <w:rsid w:val="00A449F7"/>
    <w:rsid w:val="00A65EF0"/>
    <w:rsid w:val="00A665EF"/>
    <w:rsid w:val="00A85962"/>
    <w:rsid w:val="00A94A26"/>
    <w:rsid w:val="00AB1A3A"/>
    <w:rsid w:val="00AB30E7"/>
    <w:rsid w:val="00AB5B5B"/>
    <w:rsid w:val="00AC5214"/>
    <w:rsid w:val="00AF396A"/>
    <w:rsid w:val="00AF6EDB"/>
    <w:rsid w:val="00B135C6"/>
    <w:rsid w:val="00B30047"/>
    <w:rsid w:val="00B30D5D"/>
    <w:rsid w:val="00B45C6E"/>
    <w:rsid w:val="00B46DB4"/>
    <w:rsid w:val="00B604B2"/>
    <w:rsid w:val="00B61097"/>
    <w:rsid w:val="00B661F7"/>
    <w:rsid w:val="00B713BF"/>
    <w:rsid w:val="00B72897"/>
    <w:rsid w:val="00B818F0"/>
    <w:rsid w:val="00B85AD4"/>
    <w:rsid w:val="00B86A37"/>
    <w:rsid w:val="00B87BA4"/>
    <w:rsid w:val="00B94493"/>
    <w:rsid w:val="00B969C7"/>
    <w:rsid w:val="00BA15E5"/>
    <w:rsid w:val="00BB48EE"/>
    <w:rsid w:val="00BC16E1"/>
    <w:rsid w:val="00BD475D"/>
    <w:rsid w:val="00BD5E3F"/>
    <w:rsid w:val="00BF3A6D"/>
    <w:rsid w:val="00C03FB3"/>
    <w:rsid w:val="00C046AE"/>
    <w:rsid w:val="00C06F5A"/>
    <w:rsid w:val="00C16CCC"/>
    <w:rsid w:val="00C229E8"/>
    <w:rsid w:val="00C241AD"/>
    <w:rsid w:val="00C4055A"/>
    <w:rsid w:val="00C42394"/>
    <w:rsid w:val="00C42846"/>
    <w:rsid w:val="00C57933"/>
    <w:rsid w:val="00C6113B"/>
    <w:rsid w:val="00C82F52"/>
    <w:rsid w:val="00C8558A"/>
    <w:rsid w:val="00C861FC"/>
    <w:rsid w:val="00C87BDD"/>
    <w:rsid w:val="00C929C5"/>
    <w:rsid w:val="00CA1BCE"/>
    <w:rsid w:val="00CB358B"/>
    <w:rsid w:val="00CB48DC"/>
    <w:rsid w:val="00CB72AC"/>
    <w:rsid w:val="00CC5BE0"/>
    <w:rsid w:val="00CC634D"/>
    <w:rsid w:val="00CD18E8"/>
    <w:rsid w:val="00CE40A0"/>
    <w:rsid w:val="00CE609C"/>
    <w:rsid w:val="00CF02B1"/>
    <w:rsid w:val="00CF18C9"/>
    <w:rsid w:val="00CF2EC1"/>
    <w:rsid w:val="00CF3D40"/>
    <w:rsid w:val="00D0118F"/>
    <w:rsid w:val="00D06697"/>
    <w:rsid w:val="00D158DF"/>
    <w:rsid w:val="00D31A2C"/>
    <w:rsid w:val="00D51FD3"/>
    <w:rsid w:val="00D7261B"/>
    <w:rsid w:val="00D74AFB"/>
    <w:rsid w:val="00DB7154"/>
    <w:rsid w:val="00DB7FE3"/>
    <w:rsid w:val="00DD3856"/>
    <w:rsid w:val="00DD62B8"/>
    <w:rsid w:val="00DE54A0"/>
    <w:rsid w:val="00DE5DA4"/>
    <w:rsid w:val="00DF0F4D"/>
    <w:rsid w:val="00E04711"/>
    <w:rsid w:val="00E11CC6"/>
    <w:rsid w:val="00E11DC3"/>
    <w:rsid w:val="00E22AF1"/>
    <w:rsid w:val="00E27836"/>
    <w:rsid w:val="00E3686D"/>
    <w:rsid w:val="00E40037"/>
    <w:rsid w:val="00E44CC9"/>
    <w:rsid w:val="00E4634E"/>
    <w:rsid w:val="00E46886"/>
    <w:rsid w:val="00E62374"/>
    <w:rsid w:val="00E65E32"/>
    <w:rsid w:val="00E67EC8"/>
    <w:rsid w:val="00E732FA"/>
    <w:rsid w:val="00E91DB8"/>
    <w:rsid w:val="00E964DB"/>
    <w:rsid w:val="00ED2593"/>
    <w:rsid w:val="00ED37B6"/>
    <w:rsid w:val="00EE0BE5"/>
    <w:rsid w:val="00EE7238"/>
    <w:rsid w:val="00EF0A74"/>
    <w:rsid w:val="00EF1671"/>
    <w:rsid w:val="00EF4661"/>
    <w:rsid w:val="00F013CE"/>
    <w:rsid w:val="00F0646D"/>
    <w:rsid w:val="00F11007"/>
    <w:rsid w:val="00F11C76"/>
    <w:rsid w:val="00F145F2"/>
    <w:rsid w:val="00F22DBC"/>
    <w:rsid w:val="00F30853"/>
    <w:rsid w:val="00F3085F"/>
    <w:rsid w:val="00F376EA"/>
    <w:rsid w:val="00F43E8C"/>
    <w:rsid w:val="00F543F8"/>
    <w:rsid w:val="00F659EF"/>
    <w:rsid w:val="00F70BAF"/>
    <w:rsid w:val="00F87974"/>
    <w:rsid w:val="00FA0CC5"/>
    <w:rsid w:val="00FA1531"/>
    <w:rsid w:val="00FA245D"/>
    <w:rsid w:val="00FB19EF"/>
    <w:rsid w:val="00FC2E21"/>
    <w:rsid w:val="00FC56A9"/>
    <w:rsid w:val="00FD2DB1"/>
    <w:rsid w:val="00FE5F2C"/>
    <w:rsid w:val="00FF17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v:textbox inset="5.85pt,.7pt,5.85pt,.7pt"/>
    </o:shapedefaults>
    <o:shapelayout v:ext="edit">
      <o:idmap v:ext="edit" data="1"/>
    </o:shapelayout>
  </w:shapeDefaults>
  <w:decimalSymbol w:val="."/>
  <w:listSeparator w:val=","/>
  <w14:docId w14:val="14BD2EF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ntury" w:eastAsia="MS Mincho"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widowControl w:val="0"/>
      <w:spacing w:afterLines="50" w:after="50" w:line="0" w:lineRule="atLeast"/>
      <w:ind w:left="17" w:firstLineChars="100" w:firstLine="100"/>
    </w:pPr>
    <w:rPr>
      <w:kern w:val="2"/>
      <w:sz w:val="21"/>
      <w:szCs w:val="22"/>
    </w:rPr>
  </w:style>
  <w:style w:type="paragraph" w:styleId="1">
    <w:name w:val="heading 1"/>
    <w:basedOn w:val="a1"/>
    <w:next w:val="20"/>
    <w:autoRedefine/>
    <w:qFormat/>
    <w:rsid w:val="00915F97"/>
    <w:pPr>
      <w:keepNext/>
      <w:pBdr>
        <w:bottom w:val="single" w:sz="4" w:space="1" w:color="auto"/>
      </w:pBdr>
      <w:spacing w:after="180"/>
      <w:ind w:left="0" w:right="31" w:firstLine="240"/>
      <w:outlineLvl w:val="0"/>
    </w:pPr>
    <w:rPr>
      <w:rFonts w:ascii="Arial" w:eastAsia="ＭＳ ゴシック" w:hAnsi="Arial"/>
      <w:sz w:val="24"/>
      <w:szCs w:val="24"/>
    </w:rPr>
  </w:style>
  <w:style w:type="paragraph" w:styleId="20">
    <w:name w:val="heading 2"/>
    <w:basedOn w:val="a1"/>
    <w:next w:val="a1"/>
    <w:autoRedefine/>
    <w:qFormat/>
    <w:pPr>
      <w:keepNext/>
      <w:spacing w:beforeLines="100" w:before="360" w:afterLines="100" w:after="360"/>
      <w:ind w:left="31" w:right="31" w:firstLine="210"/>
      <w:outlineLvl w:val="1"/>
    </w:pPr>
    <w:rPr>
      <w:rFonts w:ascii="Arial" w:eastAsia="ＭＳ ゴシック" w:hAnsi="Arial"/>
    </w:rPr>
  </w:style>
  <w:style w:type="paragraph" w:styleId="3">
    <w:name w:val="heading 3"/>
    <w:basedOn w:val="a1"/>
    <w:next w:val="a1"/>
    <w:qFormat/>
    <w:pPr>
      <w:keepNext/>
      <w:spacing w:beforeLines="50" w:before="180" w:afterLines="0" w:after="0"/>
      <w:ind w:left="0" w:right="31" w:firstLine="210"/>
      <w:outlineLvl w:val="2"/>
    </w:pPr>
    <w:rPr>
      <w:rFonts w:ascii="Arial" w:eastAsia="ＭＳ ゴシック" w:hAnsi="Arial"/>
      <w:kern w:val="0"/>
    </w:rPr>
  </w:style>
  <w:style w:type="paragraph" w:styleId="4">
    <w:name w:val="heading 4"/>
    <w:basedOn w:val="a1"/>
    <w:next w:val="a1"/>
    <w:qFormat/>
    <w:pPr>
      <w:keepNext/>
      <w:spacing w:afterLines="0" w:after="0"/>
      <w:ind w:left="0" w:firstLineChars="0" w:firstLine="0"/>
      <w:outlineLvl w:val="3"/>
    </w:pPr>
    <w:rPr>
      <w:bCs/>
      <w:kern w:val="0"/>
      <w:sz w:val="20"/>
      <w:szCs w:val="20"/>
    </w:rPr>
  </w:style>
  <w:style w:type="paragraph" w:styleId="5">
    <w:name w:val="heading 5"/>
    <w:basedOn w:val="a1"/>
    <w:next w:val="a1"/>
    <w:autoRedefine/>
    <w:qFormat/>
    <w:pPr>
      <w:keepNext/>
      <w:spacing w:after="180"/>
      <w:ind w:leftChars="200" w:left="630" w:hangingChars="100" w:hanging="210"/>
      <w:outlineLvl w:val="4"/>
    </w:pPr>
    <w:rPr>
      <w:rFonts w:ascii="Arial" w:hAnsi="Arial"/>
      <w:u w:val="single"/>
    </w:rPr>
  </w:style>
  <w:style w:type="paragraph" w:styleId="6">
    <w:name w:val="heading 6"/>
    <w:basedOn w:val="8"/>
    <w:next w:val="a1"/>
    <w:qFormat/>
    <w:pPr>
      <w:tabs>
        <w:tab w:val="clear" w:pos="993"/>
        <w:tab w:val="left" w:pos="1843"/>
      </w:tabs>
      <w:spacing w:after="180"/>
      <w:ind w:leftChars="472" w:left="1839" w:right="31" w:hangingChars="404" w:hanging="848"/>
      <w:outlineLvl w:val="5"/>
    </w:pPr>
  </w:style>
  <w:style w:type="paragraph" w:styleId="7">
    <w:name w:val="heading 7"/>
    <w:basedOn w:val="a1"/>
    <w:next w:val="a1"/>
    <w:autoRedefine/>
    <w:qFormat/>
    <w:pPr>
      <w:keepNext/>
      <w:tabs>
        <w:tab w:val="left" w:pos="993"/>
      </w:tabs>
      <w:spacing w:after="180"/>
      <w:ind w:leftChars="14" w:left="991" w:right="31" w:hangingChars="458" w:hanging="962"/>
      <w:outlineLvl w:val="6"/>
    </w:pPr>
    <w:rPr>
      <w:rFonts w:ascii="Arial" w:eastAsia="ＭＳ ゴシック" w:hAnsi="Arial"/>
    </w:rPr>
  </w:style>
  <w:style w:type="paragraph" w:styleId="8">
    <w:name w:val="heading 8"/>
    <w:basedOn w:val="a1"/>
    <w:next w:val="a1"/>
    <w:qFormat/>
    <w:pPr>
      <w:tabs>
        <w:tab w:val="left" w:pos="993"/>
      </w:tabs>
      <w:spacing w:line="240" w:lineRule="exact"/>
      <w:ind w:leftChars="135" w:left="472" w:hangingChars="337" w:hanging="337"/>
      <w:outlineLvl w:val="7"/>
    </w:pPr>
    <w:rPr>
      <w:rFonts w:ascii="ＭＳ ゴシック" w:eastAsia="ＭＳ ゴシック" w:hAnsi="ＭＳ ゴシック"/>
      <w:szCs w:val="21"/>
    </w:rPr>
  </w:style>
  <w:style w:type="paragraph" w:styleId="9">
    <w:name w:val="heading 9"/>
    <w:basedOn w:val="a1"/>
    <w:next w:val="a1"/>
    <w:autoRedefine/>
    <w:qFormat/>
    <w:pPr>
      <w:keepNext/>
      <w:spacing w:afterLines="0" w:after="0"/>
      <w:ind w:left="31" w:right="31" w:firstLine="210"/>
      <w:outlineLvl w:val="8"/>
    </w:pPr>
    <w:rPr>
      <w:rFonts w:ascii="Arial" w:eastAsia="ＭＳ ゴシック" w:hAnsi="Arial"/>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Level1">
    <w:name w:val="Level 1 見出し"/>
    <w:basedOn w:val="a1"/>
    <w:next w:val="Level2"/>
    <w:pPr>
      <w:numPr>
        <w:numId w:val="2"/>
      </w:numPr>
    </w:pPr>
    <w:rPr>
      <w:rFonts w:ascii="Arial" w:eastAsia="ＭＳ Ｐゴシック" w:hAnsi="Arial"/>
      <w:sz w:val="24"/>
    </w:rPr>
  </w:style>
  <w:style w:type="paragraph" w:customStyle="1" w:styleId="Level2">
    <w:name w:val="Level 2 見出し"/>
    <w:basedOn w:val="a1"/>
    <w:next w:val="a5"/>
    <w:autoRedefine/>
    <w:pPr>
      <w:numPr>
        <w:numId w:val="4"/>
      </w:numPr>
      <w:ind w:hanging="927"/>
    </w:pPr>
    <w:rPr>
      <w:rFonts w:ascii="Arial" w:eastAsia="ＭＳ Ｐゴシック" w:hAnsi="Arial"/>
    </w:rPr>
  </w:style>
  <w:style w:type="character" w:styleId="a6">
    <w:name w:val="page number"/>
    <w:basedOn w:val="a2"/>
  </w:style>
  <w:style w:type="paragraph" w:styleId="a5">
    <w:name w:val="Body Text"/>
    <w:basedOn w:val="a1"/>
  </w:style>
  <w:style w:type="paragraph" w:customStyle="1" w:styleId="Level21">
    <w:name w:val="Level2 (1)見出し"/>
    <w:basedOn w:val="a5"/>
    <w:pPr>
      <w:numPr>
        <w:numId w:val="3"/>
      </w:numPr>
      <w:ind w:leftChars="100" w:left="210" w:rightChars="100" w:right="100"/>
    </w:pPr>
  </w:style>
  <w:style w:type="paragraph" w:customStyle="1" w:styleId="Level211">
    <w:name w:val="スタイル Level2 (1)見出し + 右 :  1 字"/>
    <w:basedOn w:val="Level21"/>
    <w:pPr>
      <w:ind w:left="0" w:right="210"/>
    </w:pPr>
    <w:rPr>
      <w:rFonts w:cs="MS Mincho"/>
      <w:szCs w:val="20"/>
    </w:rPr>
  </w:style>
  <w:style w:type="paragraph" w:styleId="a7">
    <w:name w:val="header"/>
    <w:basedOn w:val="a1"/>
    <w:pPr>
      <w:tabs>
        <w:tab w:val="center" w:pos="4252"/>
        <w:tab w:val="right" w:pos="8504"/>
      </w:tabs>
      <w:snapToGrid w:val="0"/>
    </w:pPr>
  </w:style>
  <w:style w:type="character" w:customStyle="1" w:styleId="a8">
    <w:name w:val="ヘッダー (文字)"/>
    <w:rPr>
      <w:kern w:val="2"/>
      <w:sz w:val="21"/>
      <w:szCs w:val="24"/>
    </w:rPr>
  </w:style>
  <w:style w:type="paragraph" w:styleId="a9">
    <w:name w:val="footer"/>
    <w:basedOn w:val="a1"/>
    <w:pPr>
      <w:tabs>
        <w:tab w:val="center" w:pos="4252"/>
        <w:tab w:val="right" w:pos="8504"/>
      </w:tabs>
      <w:snapToGrid w:val="0"/>
    </w:pPr>
  </w:style>
  <w:style w:type="character" w:customStyle="1" w:styleId="aa">
    <w:name w:val="フッター (文字)"/>
    <w:rPr>
      <w:kern w:val="2"/>
      <w:sz w:val="21"/>
      <w:szCs w:val="24"/>
    </w:rPr>
  </w:style>
  <w:style w:type="paragraph" w:styleId="a0">
    <w:name w:val="List Paragraph"/>
    <w:basedOn w:val="a1"/>
    <w:autoRedefine/>
    <w:uiPriority w:val="34"/>
    <w:qFormat/>
    <w:pPr>
      <w:numPr>
        <w:numId w:val="8"/>
      </w:numPr>
      <w:spacing w:after="180"/>
      <w:ind w:left="709" w:firstLineChars="0" w:hanging="425"/>
    </w:pPr>
  </w:style>
  <w:style w:type="paragraph" w:customStyle="1" w:styleId="L1">
    <w:name w:val="L1本文"/>
    <w:basedOn w:val="a1"/>
    <w:pPr>
      <w:ind w:leftChars="100" w:left="100"/>
    </w:pPr>
    <w:rPr>
      <w:rFonts w:ascii="Times New Roman" w:hAnsi="Times New Roman"/>
      <w:szCs w:val="20"/>
    </w:rPr>
  </w:style>
  <w:style w:type="paragraph" w:styleId="a">
    <w:name w:val="List Bullet"/>
    <w:basedOn w:val="a1"/>
    <w:autoRedefine/>
    <w:pPr>
      <w:numPr>
        <w:numId w:val="6"/>
      </w:numPr>
      <w:spacing w:beforeLines="50" w:before="120" w:after="120"/>
      <w:ind w:leftChars="800" w:left="800" w:rightChars="100" w:right="210" w:hangingChars="200" w:hanging="200"/>
    </w:pPr>
    <w:rPr>
      <w:rFonts w:ascii="MS Mincho" w:hAnsi="Times New Roman"/>
      <w:szCs w:val="21"/>
    </w:rPr>
  </w:style>
  <w:style w:type="paragraph" w:customStyle="1" w:styleId="L21">
    <w:name w:val="L2(1)題"/>
    <w:basedOn w:val="a1"/>
    <w:next w:val="L210"/>
    <w:pPr>
      <w:spacing w:beforeLines="50" w:before="50"/>
      <w:ind w:leftChars="250" w:left="550" w:hangingChars="300" w:hanging="300"/>
    </w:pPr>
    <w:rPr>
      <w:rFonts w:ascii="ＭＳ ゴシック" w:eastAsia="ＭＳ ゴシック" w:hAnsi="Times New Roman"/>
      <w:sz w:val="24"/>
    </w:rPr>
  </w:style>
  <w:style w:type="paragraph" w:customStyle="1" w:styleId="L210">
    <w:name w:val="L2(1)本文"/>
    <w:basedOn w:val="L2"/>
    <w:pPr>
      <w:ind w:leftChars="450" w:left="450"/>
    </w:pPr>
    <w:rPr>
      <w:rFonts w:ascii="MS Mincho"/>
      <w:szCs w:val="21"/>
    </w:rPr>
  </w:style>
  <w:style w:type="paragraph" w:customStyle="1" w:styleId="L2">
    <w:name w:val="L2本文"/>
    <w:basedOn w:val="a1"/>
    <w:pPr>
      <w:ind w:leftChars="250" w:left="250"/>
    </w:pPr>
    <w:rPr>
      <w:rFonts w:ascii="Times New Roman" w:hAnsi="Times New Roman"/>
      <w:szCs w:val="20"/>
    </w:rPr>
  </w:style>
  <w:style w:type="paragraph" w:customStyle="1" w:styleId="L3">
    <w:name w:val="L3本文"/>
    <w:basedOn w:val="a1"/>
    <w:pPr>
      <w:ind w:leftChars="350" w:left="350"/>
    </w:pPr>
    <w:rPr>
      <w:rFonts w:ascii="MS Mincho" w:hAnsi="Times New Roman"/>
      <w:szCs w:val="21"/>
    </w:rPr>
  </w:style>
  <w:style w:type="paragraph" w:customStyle="1" w:styleId="L31">
    <w:name w:val="L3(1)題"/>
    <w:basedOn w:val="a1"/>
    <w:next w:val="L310"/>
    <w:pPr>
      <w:spacing w:beforeLines="50" w:before="120" w:after="120"/>
      <w:ind w:leftChars="428" w:left="899"/>
    </w:pPr>
    <w:rPr>
      <w:rFonts w:ascii="ＭＳ ゴシック" w:eastAsia="ＭＳ ゴシック" w:hAnsi="Times New Roman"/>
      <w:sz w:val="24"/>
    </w:rPr>
  </w:style>
  <w:style w:type="paragraph" w:customStyle="1" w:styleId="L310">
    <w:name w:val="L3(1)本文"/>
    <w:basedOn w:val="L3"/>
    <w:pPr>
      <w:ind w:leftChars="550" w:left="550"/>
    </w:pPr>
  </w:style>
  <w:style w:type="paragraph" w:customStyle="1" w:styleId="L3a">
    <w:name w:val="L3(a)題"/>
    <w:basedOn w:val="L31"/>
    <w:next w:val="L3a0"/>
    <w:pPr>
      <w:ind w:leftChars="450" w:left="750"/>
    </w:pPr>
  </w:style>
  <w:style w:type="paragraph" w:customStyle="1" w:styleId="L3a0">
    <w:name w:val="L3(a)本文"/>
    <w:basedOn w:val="L3"/>
    <w:pPr>
      <w:ind w:leftChars="650" w:left="650"/>
    </w:pPr>
  </w:style>
  <w:style w:type="paragraph" w:customStyle="1" w:styleId="ab">
    <w:name w:val="箇条書き解説"/>
    <w:basedOn w:val="a1"/>
    <w:pPr>
      <w:ind w:leftChars="1400" w:left="1400" w:rightChars="100" w:right="100"/>
    </w:pPr>
    <w:rPr>
      <w:rFonts w:ascii="MS Mincho" w:hAnsi="Times New Roman" w:cs="MS Mincho"/>
      <w:szCs w:val="21"/>
    </w:rPr>
  </w:style>
  <w:style w:type="paragraph" w:styleId="2">
    <w:name w:val="List Bullet 2"/>
    <w:basedOn w:val="a1"/>
    <w:pPr>
      <w:numPr>
        <w:numId w:val="5"/>
      </w:numPr>
      <w:tabs>
        <w:tab w:val="clear" w:pos="845"/>
        <w:tab w:val="num" w:pos="785"/>
      </w:tabs>
      <w:ind w:leftChars="1000" w:left="1200" w:hangingChars="200" w:hanging="200"/>
    </w:pPr>
    <w:rPr>
      <w:rFonts w:ascii="Times New Roman" w:hAnsi="Times New Roman"/>
      <w:szCs w:val="20"/>
    </w:rPr>
  </w:style>
  <w:style w:type="paragraph" w:styleId="ac">
    <w:name w:val="annotation text"/>
    <w:basedOn w:val="a1"/>
    <w:semiHidden/>
    <w:rPr>
      <w:rFonts w:ascii="Times New Roman" w:hAnsi="Times New Roman"/>
      <w:szCs w:val="20"/>
    </w:rPr>
  </w:style>
  <w:style w:type="character" w:customStyle="1" w:styleId="ad">
    <w:name w:val="コメント文字列 (文字)"/>
    <w:rPr>
      <w:rFonts w:ascii="Times New Roman" w:hAnsi="Times New Roman"/>
      <w:kern w:val="2"/>
      <w:sz w:val="21"/>
    </w:rPr>
  </w:style>
  <w:style w:type="character" w:styleId="ae">
    <w:name w:val="annotation reference"/>
    <w:semiHidden/>
    <w:unhideWhenUsed/>
    <w:rPr>
      <w:sz w:val="18"/>
      <w:szCs w:val="18"/>
    </w:rPr>
  </w:style>
  <w:style w:type="paragraph" w:styleId="af">
    <w:name w:val="annotation subject"/>
    <w:basedOn w:val="ac"/>
    <w:next w:val="ac"/>
    <w:semiHidden/>
    <w:unhideWhenUsed/>
    <w:rPr>
      <w:rFonts w:ascii="Century" w:hAnsi="Century"/>
      <w:b/>
      <w:bCs/>
      <w:szCs w:val="24"/>
    </w:rPr>
  </w:style>
  <w:style w:type="paragraph" w:styleId="af0">
    <w:name w:val="footnote text"/>
    <w:basedOn w:val="a1"/>
    <w:semiHidden/>
    <w:pPr>
      <w:snapToGrid w:val="0"/>
    </w:pPr>
  </w:style>
  <w:style w:type="character" w:customStyle="1" w:styleId="af1">
    <w:name w:val="脚注文字列 (文字)"/>
    <w:rPr>
      <w:kern w:val="2"/>
      <w:sz w:val="21"/>
      <w:szCs w:val="24"/>
    </w:rPr>
  </w:style>
  <w:style w:type="character" w:styleId="af2">
    <w:name w:val="footnote reference"/>
    <w:semiHidden/>
    <w:rPr>
      <w:vertAlign w:val="superscript"/>
    </w:rPr>
  </w:style>
  <w:style w:type="character" w:styleId="af3">
    <w:name w:val="Hyperlink"/>
    <w:unhideWhenUsed/>
    <w:rPr>
      <w:strike w:val="0"/>
      <w:dstrike w:val="0"/>
      <w:color w:val="002BB8"/>
      <w:u w:val="none"/>
      <w:effect w:val="none"/>
    </w:rPr>
  </w:style>
  <w:style w:type="character" w:customStyle="1" w:styleId="10">
    <w:name w:val="コメント文字列 (文字)1"/>
    <w:semiHidden/>
    <w:rPr>
      <w:rFonts w:ascii="Times New Roman" w:hAnsi="Times New Roman"/>
      <w:kern w:val="2"/>
      <w:sz w:val="21"/>
    </w:rPr>
  </w:style>
  <w:style w:type="character" w:customStyle="1" w:styleId="af4">
    <w:name w:val="コメント内容 (文字)"/>
    <w:basedOn w:val="10"/>
    <w:rPr>
      <w:rFonts w:ascii="Times New Roman" w:hAnsi="Times New Roman"/>
      <w:kern w:val="2"/>
      <w:sz w:val="21"/>
    </w:rPr>
  </w:style>
  <w:style w:type="paragraph" w:styleId="af5">
    <w:name w:val="Balloon Text"/>
    <w:basedOn w:val="a1"/>
    <w:semiHidden/>
    <w:unhideWhenUsed/>
    <w:rPr>
      <w:rFonts w:ascii="Arial" w:eastAsia="ＭＳ ゴシック" w:hAnsi="Arial"/>
      <w:sz w:val="18"/>
      <w:szCs w:val="18"/>
    </w:rPr>
  </w:style>
  <w:style w:type="character" w:customStyle="1" w:styleId="af6">
    <w:name w:val="吹き出し (文字)"/>
    <w:semiHidden/>
    <w:rPr>
      <w:rFonts w:ascii="Arial" w:eastAsia="ＭＳ ゴシック" w:hAnsi="Arial" w:cs="Times New Roman"/>
      <w:kern w:val="2"/>
      <w:sz w:val="18"/>
      <w:szCs w:val="18"/>
    </w:rPr>
  </w:style>
  <w:style w:type="paragraph" w:styleId="af7">
    <w:name w:val="TOC Heading"/>
    <w:basedOn w:val="1"/>
    <w:next w:val="a1"/>
    <w:qFormat/>
    <w:pPr>
      <w:outlineLvl w:val="9"/>
    </w:pPr>
  </w:style>
  <w:style w:type="paragraph" w:styleId="21">
    <w:name w:val="toc 2"/>
    <w:basedOn w:val="a1"/>
    <w:next w:val="a1"/>
    <w:autoRedefine/>
    <w:semiHidden/>
    <w:unhideWhenUsed/>
    <w:pPr>
      <w:widowControl/>
      <w:spacing w:after="100" w:line="276" w:lineRule="auto"/>
      <w:ind w:left="220"/>
    </w:pPr>
    <w:rPr>
      <w:kern w:val="0"/>
      <w:sz w:val="22"/>
    </w:rPr>
  </w:style>
  <w:style w:type="paragraph" w:styleId="11">
    <w:name w:val="toc 1"/>
    <w:basedOn w:val="a1"/>
    <w:next w:val="a1"/>
    <w:autoRedefine/>
    <w:semiHidden/>
    <w:unhideWhenUsed/>
    <w:qFormat/>
    <w:pPr>
      <w:widowControl/>
      <w:spacing w:after="100" w:line="276" w:lineRule="auto"/>
    </w:pPr>
    <w:rPr>
      <w:kern w:val="0"/>
      <w:sz w:val="22"/>
    </w:rPr>
  </w:style>
  <w:style w:type="paragraph" w:styleId="30">
    <w:name w:val="toc 3"/>
    <w:basedOn w:val="a1"/>
    <w:next w:val="a1"/>
    <w:autoRedefine/>
    <w:unhideWhenUsed/>
    <w:rsid w:val="00574709"/>
    <w:pPr>
      <w:widowControl/>
      <w:tabs>
        <w:tab w:val="right" w:leader="dot" w:pos="8494"/>
      </w:tabs>
      <w:spacing w:after="180" w:line="276" w:lineRule="auto"/>
      <w:ind w:left="284" w:firstLineChars="64" w:firstLine="141"/>
    </w:pPr>
    <w:rPr>
      <w:kern w:val="0"/>
      <w:sz w:val="22"/>
    </w:rPr>
  </w:style>
  <w:style w:type="character" w:styleId="af8">
    <w:name w:val="FollowedHyperlink"/>
    <w:rPr>
      <w:color w:val="800080"/>
      <w:u w:val="single"/>
    </w:rPr>
  </w:style>
  <w:style w:type="character" w:customStyle="1" w:styleId="12">
    <w:name w:val="見出し 1 (文字)"/>
    <w:rPr>
      <w:rFonts w:ascii="Arial" w:eastAsia="ＭＳ ゴシック" w:hAnsi="Arial" w:cs="Times New Roman"/>
      <w:sz w:val="24"/>
      <w:szCs w:val="24"/>
    </w:rPr>
  </w:style>
  <w:style w:type="character" w:customStyle="1" w:styleId="22">
    <w:name w:val="見出し 2 (文字)"/>
    <w:rPr>
      <w:rFonts w:ascii="Arial" w:eastAsia="ＭＳ ゴシック" w:hAnsi="Arial" w:cs="Times New Roman"/>
    </w:rPr>
  </w:style>
  <w:style w:type="character" w:customStyle="1" w:styleId="31">
    <w:name w:val="見出し 3 (文字)"/>
    <w:semiHidden/>
    <w:rPr>
      <w:rFonts w:ascii="Arial" w:eastAsia="ＭＳ ゴシック" w:hAnsi="Arial" w:cs="Times New Roman"/>
    </w:rPr>
  </w:style>
  <w:style w:type="character" w:customStyle="1" w:styleId="40">
    <w:name w:val="見出し 4 (文字)"/>
    <w:semiHidden/>
    <w:rPr>
      <w:b/>
      <w:bCs/>
    </w:rPr>
  </w:style>
  <w:style w:type="character" w:customStyle="1" w:styleId="50">
    <w:name w:val="見出し 5 (文字)"/>
    <w:semiHidden/>
    <w:rPr>
      <w:rFonts w:ascii="Arial" w:eastAsia="ＭＳ ゴシック" w:hAnsi="Arial" w:cs="Times New Roman"/>
    </w:rPr>
  </w:style>
  <w:style w:type="character" w:customStyle="1" w:styleId="60">
    <w:name w:val="見出し 6 (文字)"/>
    <w:semiHidden/>
    <w:rPr>
      <w:b/>
      <w:bCs/>
    </w:rPr>
  </w:style>
  <w:style w:type="character" w:customStyle="1" w:styleId="70">
    <w:name w:val="見出し 7 (文字)"/>
    <w:basedOn w:val="a2"/>
    <w:semiHidden/>
  </w:style>
  <w:style w:type="character" w:customStyle="1" w:styleId="80">
    <w:name w:val="見出し 8 (文字)"/>
    <w:basedOn w:val="a2"/>
    <w:semiHidden/>
  </w:style>
  <w:style w:type="character" w:customStyle="1" w:styleId="90">
    <w:name w:val="見出し 9 (文字)"/>
    <w:basedOn w:val="a2"/>
    <w:semiHidden/>
  </w:style>
  <w:style w:type="paragraph" w:styleId="af9">
    <w:name w:val="Title"/>
    <w:basedOn w:val="a1"/>
    <w:next w:val="a1"/>
    <w:qFormat/>
    <w:pPr>
      <w:spacing w:before="240" w:after="120"/>
      <w:jc w:val="center"/>
      <w:outlineLvl w:val="0"/>
    </w:pPr>
    <w:rPr>
      <w:rFonts w:ascii="Arial" w:eastAsia="ＭＳ ゴシック" w:hAnsi="Arial"/>
      <w:sz w:val="32"/>
      <w:szCs w:val="32"/>
    </w:rPr>
  </w:style>
  <w:style w:type="character" w:customStyle="1" w:styleId="afa">
    <w:name w:val="表題 (文字)"/>
    <w:rPr>
      <w:rFonts w:ascii="Arial" w:eastAsia="ＭＳ ゴシック" w:hAnsi="Arial" w:cs="Times New Roman"/>
      <w:sz w:val="32"/>
      <w:szCs w:val="32"/>
    </w:rPr>
  </w:style>
  <w:style w:type="paragraph" w:styleId="afb">
    <w:name w:val="Subtitle"/>
    <w:basedOn w:val="a1"/>
    <w:next w:val="a1"/>
    <w:qFormat/>
    <w:pPr>
      <w:jc w:val="center"/>
      <w:outlineLvl w:val="1"/>
    </w:pPr>
    <w:rPr>
      <w:rFonts w:ascii="Arial" w:eastAsia="ＭＳ ゴシック" w:hAnsi="Arial"/>
      <w:sz w:val="24"/>
      <w:szCs w:val="24"/>
    </w:rPr>
  </w:style>
  <w:style w:type="character" w:customStyle="1" w:styleId="afc">
    <w:name w:val="副題 (文字)"/>
    <w:rPr>
      <w:rFonts w:ascii="Arial" w:eastAsia="ＭＳ ゴシック" w:hAnsi="Arial" w:cs="Times New Roman"/>
      <w:sz w:val="24"/>
      <w:szCs w:val="24"/>
    </w:rPr>
  </w:style>
  <w:style w:type="character" w:styleId="afd">
    <w:name w:val="Strong"/>
    <w:qFormat/>
    <w:rPr>
      <w:b/>
      <w:bCs/>
    </w:rPr>
  </w:style>
  <w:style w:type="character" w:styleId="afe">
    <w:name w:val="Emphasis"/>
    <w:qFormat/>
    <w:rPr>
      <w:i/>
      <w:iCs/>
    </w:rPr>
  </w:style>
  <w:style w:type="paragraph" w:styleId="aff">
    <w:name w:val="No Spacing"/>
    <w:basedOn w:val="a1"/>
    <w:qFormat/>
  </w:style>
  <w:style w:type="paragraph" w:styleId="aff0">
    <w:name w:val="Quote"/>
    <w:basedOn w:val="a1"/>
    <w:next w:val="a1"/>
    <w:qFormat/>
    <w:rPr>
      <w:i/>
      <w:iCs/>
      <w:color w:val="000000"/>
    </w:rPr>
  </w:style>
  <w:style w:type="character" w:customStyle="1" w:styleId="aff1">
    <w:name w:val="引用文 (文字)"/>
    <w:rPr>
      <w:i/>
      <w:iCs/>
      <w:color w:val="000000"/>
    </w:rPr>
  </w:style>
  <w:style w:type="paragraph" w:styleId="23">
    <w:name w:val="Intense Quote"/>
    <w:basedOn w:val="a1"/>
    <w:next w:val="a1"/>
    <w:qFormat/>
    <w:pPr>
      <w:pBdr>
        <w:bottom w:val="single" w:sz="4" w:space="4" w:color="4F81BD"/>
      </w:pBdr>
      <w:spacing w:before="200" w:after="280"/>
      <w:ind w:left="936" w:right="936"/>
    </w:pPr>
    <w:rPr>
      <w:b/>
      <w:bCs/>
      <w:i/>
      <w:iCs/>
      <w:color w:val="4F81BD"/>
    </w:rPr>
  </w:style>
  <w:style w:type="character" w:customStyle="1" w:styleId="24">
    <w:name w:val="引用文 2 (文字)"/>
    <w:rPr>
      <w:b/>
      <w:bCs/>
      <w:i/>
      <w:iCs/>
      <w:color w:val="4F81BD"/>
    </w:rPr>
  </w:style>
  <w:style w:type="character" w:styleId="aff2">
    <w:name w:val="Subtle Emphasis"/>
    <w:qFormat/>
    <w:rPr>
      <w:i/>
      <w:iCs/>
      <w:color w:val="808080"/>
    </w:rPr>
  </w:style>
  <w:style w:type="character" w:styleId="25">
    <w:name w:val="Intense Emphasis"/>
    <w:qFormat/>
    <w:rPr>
      <w:b/>
      <w:bCs/>
      <w:i/>
      <w:iCs/>
      <w:color w:val="4F81BD"/>
    </w:rPr>
  </w:style>
  <w:style w:type="character" w:styleId="aff3">
    <w:name w:val="Subtle Reference"/>
    <w:qFormat/>
    <w:rPr>
      <w:smallCaps/>
      <w:color w:val="C0504D"/>
      <w:u w:val="single"/>
    </w:rPr>
  </w:style>
  <w:style w:type="character" w:styleId="26">
    <w:name w:val="Intense Reference"/>
    <w:qFormat/>
    <w:rPr>
      <w:b/>
      <w:bCs/>
      <w:smallCaps/>
      <w:color w:val="C0504D"/>
      <w:spacing w:val="5"/>
      <w:u w:val="single"/>
    </w:rPr>
  </w:style>
  <w:style w:type="character" w:styleId="aff4">
    <w:name w:val="Book Title"/>
    <w:qFormat/>
    <w:rPr>
      <w:b/>
      <w:bCs/>
      <w:smallCaps/>
      <w:spacing w:val="5"/>
    </w:rPr>
  </w:style>
  <w:style w:type="paragraph" w:styleId="aff5">
    <w:name w:val="caption"/>
    <w:basedOn w:val="a1"/>
    <w:next w:val="a1"/>
    <w:qFormat/>
    <w:rPr>
      <w:b/>
      <w:bCs/>
      <w:szCs w:val="21"/>
    </w:rPr>
  </w:style>
  <w:style w:type="character" w:customStyle="1" w:styleId="aff6">
    <w:name w:val="行間詰め (文字)"/>
    <w:basedOn w:val="a2"/>
  </w:style>
  <w:style w:type="paragraph" w:styleId="aff7">
    <w:name w:val="Plain Text"/>
    <w:basedOn w:val="a1"/>
    <w:rPr>
      <w:rFonts w:ascii="MS Mincho" w:hAnsi="Courier New" w:cs="Courier New"/>
      <w:szCs w:val="21"/>
    </w:rPr>
  </w:style>
  <w:style w:type="character" w:customStyle="1" w:styleId="aff8">
    <w:name w:val="書式なし (文字)"/>
    <w:rPr>
      <w:rFonts w:ascii="MS Mincho" w:eastAsia="MS Mincho" w:hAnsi="Courier New" w:cs="Courier New"/>
      <w:kern w:val="2"/>
      <w:sz w:val="21"/>
      <w:szCs w:val="21"/>
      <w:lang w:val="en-US" w:eastAsia="ja-JP" w:bidi="ar-SA"/>
    </w:rPr>
  </w:style>
  <w:style w:type="paragraph" w:styleId="aff9">
    <w:name w:val="Revision"/>
    <w:hidden/>
    <w:semiHidden/>
    <w:pPr>
      <w:ind w:left="357" w:rightChars="100" w:right="100" w:hanging="357"/>
      <w:jc w:val="both"/>
    </w:pPr>
    <w:rPr>
      <w:kern w:val="2"/>
      <w:sz w:val="21"/>
      <w:szCs w:val="22"/>
    </w:rPr>
  </w:style>
  <w:style w:type="paragraph" w:styleId="affa">
    <w:name w:val="Date"/>
    <w:basedOn w:val="a1"/>
    <w:next w:val="a1"/>
    <w:unhideWhenUsed/>
  </w:style>
  <w:style w:type="character" w:customStyle="1" w:styleId="affb">
    <w:name w:val="日付 (文字)"/>
    <w:semiHidden/>
    <w:rPr>
      <w:kern w:val="2"/>
      <w:sz w:val="21"/>
      <w:szCs w:val="22"/>
    </w:rPr>
  </w:style>
  <w:style w:type="paragraph" w:styleId="affc">
    <w:name w:val="Document Map"/>
    <w:basedOn w:val="a1"/>
    <w:semiHidden/>
    <w:unhideWhenUsed/>
    <w:rPr>
      <w:rFonts w:ascii="MS UI Gothic" w:eastAsia="MS UI Gothic"/>
      <w:sz w:val="18"/>
      <w:szCs w:val="18"/>
    </w:rPr>
  </w:style>
  <w:style w:type="character" w:customStyle="1" w:styleId="affd">
    <w:name w:val="見出しマップ (文字)"/>
    <w:semiHidden/>
    <w:rPr>
      <w:rFonts w:ascii="MS UI Gothic" w:eastAsia="MS UI Gothic"/>
      <w:kern w:val="2"/>
      <w:sz w:val="18"/>
      <w:szCs w:val="18"/>
    </w:rPr>
  </w:style>
  <w:style w:type="character" w:styleId="affe">
    <w:name w:val="line number"/>
    <w:basedOn w:val="a2"/>
    <w:unhideWhenUsed/>
  </w:style>
  <w:style w:type="paragraph" w:styleId="afff">
    <w:name w:val="Block Text"/>
    <w:basedOn w:val="a1"/>
    <w:pPr>
      <w:spacing w:after="180"/>
      <w:ind w:left="31" w:right="31" w:firstLine="210"/>
    </w:pPr>
  </w:style>
  <w:style w:type="paragraph" w:styleId="afff0">
    <w:name w:val="Body Text Indent"/>
    <w:basedOn w:val="a1"/>
    <w:pPr>
      <w:spacing w:after="180"/>
      <w:ind w:firstLine="210"/>
    </w:pPr>
  </w:style>
  <w:style w:type="character" w:styleId="afff1">
    <w:name w:val="Unresolved Mention"/>
    <w:uiPriority w:val="99"/>
    <w:semiHidden/>
    <w:unhideWhenUsed/>
    <w:rsid w:val="00ED25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201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3.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2.xml" /><Relationship Id="rId14" Type="http://schemas.openxmlformats.org/officeDocument/2006/relationships/fontTable" Target="fontTable.xml" /></Relationships>
</file>

<file path=word/_rels/footnotes.xml.rels><?xml version="1.0" encoding="UTF-8" standalone="yes"?>
<Relationships xmlns="http://schemas.openxmlformats.org/package/2006/relationships"><Relationship Id="rId1" Type="http://schemas.openxmlformats.org/officeDocument/2006/relationships/hyperlink" Target="http://warp.da.ndl.go.jp/info:ndljp/pid/3486530/www.meti.go.jp/press/20060615002/20060615002.html" TargetMode="Externa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25C4AEF-3711-48DE-BC18-7B277939ADC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20879</Words>
  <Characters>119012</Characters>
  <Application>Microsoft Office Word</Application>
  <DocSecurity>0</DocSecurity>
  <Lines>991</Lines>
  <Paragraphs>279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139612</CharactersWithSpaces>
  <SharedDoc>false</SharedDoc>
  <HLinks>
    <vt:vector size="102" baseType="variant">
      <vt:variant>
        <vt:i4>1179697</vt:i4>
      </vt:variant>
      <vt:variant>
        <vt:i4>92</vt:i4>
      </vt:variant>
      <vt:variant>
        <vt:i4>0</vt:i4>
      </vt:variant>
      <vt:variant>
        <vt:i4>5</vt:i4>
      </vt:variant>
      <vt:variant>
        <vt:lpwstr/>
      </vt:variant>
      <vt:variant>
        <vt:lpwstr>_Toc191953460</vt:lpwstr>
      </vt:variant>
      <vt:variant>
        <vt:i4>1114161</vt:i4>
      </vt:variant>
      <vt:variant>
        <vt:i4>86</vt:i4>
      </vt:variant>
      <vt:variant>
        <vt:i4>0</vt:i4>
      </vt:variant>
      <vt:variant>
        <vt:i4>5</vt:i4>
      </vt:variant>
      <vt:variant>
        <vt:lpwstr/>
      </vt:variant>
      <vt:variant>
        <vt:lpwstr>_Toc191953459</vt:lpwstr>
      </vt:variant>
      <vt:variant>
        <vt:i4>1114161</vt:i4>
      </vt:variant>
      <vt:variant>
        <vt:i4>80</vt:i4>
      </vt:variant>
      <vt:variant>
        <vt:i4>0</vt:i4>
      </vt:variant>
      <vt:variant>
        <vt:i4>5</vt:i4>
      </vt:variant>
      <vt:variant>
        <vt:lpwstr/>
      </vt:variant>
      <vt:variant>
        <vt:lpwstr>_Toc191953458</vt:lpwstr>
      </vt:variant>
      <vt:variant>
        <vt:i4>1114161</vt:i4>
      </vt:variant>
      <vt:variant>
        <vt:i4>74</vt:i4>
      </vt:variant>
      <vt:variant>
        <vt:i4>0</vt:i4>
      </vt:variant>
      <vt:variant>
        <vt:i4>5</vt:i4>
      </vt:variant>
      <vt:variant>
        <vt:lpwstr/>
      </vt:variant>
      <vt:variant>
        <vt:lpwstr>_Toc191953457</vt:lpwstr>
      </vt:variant>
      <vt:variant>
        <vt:i4>1114161</vt:i4>
      </vt:variant>
      <vt:variant>
        <vt:i4>68</vt:i4>
      </vt:variant>
      <vt:variant>
        <vt:i4>0</vt:i4>
      </vt:variant>
      <vt:variant>
        <vt:i4>5</vt:i4>
      </vt:variant>
      <vt:variant>
        <vt:lpwstr/>
      </vt:variant>
      <vt:variant>
        <vt:lpwstr>_Toc191953456</vt:lpwstr>
      </vt:variant>
      <vt:variant>
        <vt:i4>1114161</vt:i4>
      </vt:variant>
      <vt:variant>
        <vt:i4>62</vt:i4>
      </vt:variant>
      <vt:variant>
        <vt:i4>0</vt:i4>
      </vt:variant>
      <vt:variant>
        <vt:i4>5</vt:i4>
      </vt:variant>
      <vt:variant>
        <vt:lpwstr/>
      </vt:variant>
      <vt:variant>
        <vt:lpwstr>_Toc191953455</vt:lpwstr>
      </vt:variant>
      <vt:variant>
        <vt:i4>1114161</vt:i4>
      </vt:variant>
      <vt:variant>
        <vt:i4>56</vt:i4>
      </vt:variant>
      <vt:variant>
        <vt:i4>0</vt:i4>
      </vt:variant>
      <vt:variant>
        <vt:i4>5</vt:i4>
      </vt:variant>
      <vt:variant>
        <vt:lpwstr/>
      </vt:variant>
      <vt:variant>
        <vt:lpwstr>_Toc191953454</vt:lpwstr>
      </vt:variant>
      <vt:variant>
        <vt:i4>1114161</vt:i4>
      </vt:variant>
      <vt:variant>
        <vt:i4>50</vt:i4>
      </vt:variant>
      <vt:variant>
        <vt:i4>0</vt:i4>
      </vt:variant>
      <vt:variant>
        <vt:i4>5</vt:i4>
      </vt:variant>
      <vt:variant>
        <vt:lpwstr/>
      </vt:variant>
      <vt:variant>
        <vt:lpwstr>_Toc191953453</vt:lpwstr>
      </vt:variant>
      <vt:variant>
        <vt:i4>1114161</vt:i4>
      </vt:variant>
      <vt:variant>
        <vt:i4>44</vt:i4>
      </vt:variant>
      <vt:variant>
        <vt:i4>0</vt:i4>
      </vt:variant>
      <vt:variant>
        <vt:i4>5</vt:i4>
      </vt:variant>
      <vt:variant>
        <vt:lpwstr/>
      </vt:variant>
      <vt:variant>
        <vt:lpwstr>_Toc191953452</vt:lpwstr>
      </vt:variant>
      <vt:variant>
        <vt:i4>1114161</vt:i4>
      </vt:variant>
      <vt:variant>
        <vt:i4>38</vt:i4>
      </vt:variant>
      <vt:variant>
        <vt:i4>0</vt:i4>
      </vt:variant>
      <vt:variant>
        <vt:i4>5</vt:i4>
      </vt:variant>
      <vt:variant>
        <vt:lpwstr/>
      </vt:variant>
      <vt:variant>
        <vt:lpwstr>_Toc191953451</vt:lpwstr>
      </vt:variant>
      <vt:variant>
        <vt:i4>1114161</vt:i4>
      </vt:variant>
      <vt:variant>
        <vt:i4>32</vt:i4>
      </vt:variant>
      <vt:variant>
        <vt:i4>0</vt:i4>
      </vt:variant>
      <vt:variant>
        <vt:i4>5</vt:i4>
      </vt:variant>
      <vt:variant>
        <vt:lpwstr/>
      </vt:variant>
      <vt:variant>
        <vt:lpwstr>_Toc191953450</vt:lpwstr>
      </vt:variant>
      <vt:variant>
        <vt:i4>1048625</vt:i4>
      </vt:variant>
      <vt:variant>
        <vt:i4>26</vt:i4>
      </vt:variant>
      <vt:variant>
        <vt:i4>0</vt:i4>
      </vt:variant>
      <vt:variant>
        <vt:i4>5</vt:i4>
      </vt:variant>
      <vt:variant>
        <vt:lpwstr/>
      </vt:variant>
      <vt:variant>
        <vt:lpwstr>_Toc191953449</vt:lpwstr>
      </vt:variant>
      <vt:variant>
        <vt:i4>1048625</vt:i4>
      </vt:variant>
      <vt:variant>
        <vt:i4>20</vt:i4>
      </vt:variant>
      <vt:variant>
        <vt:i4>0</vt:i4>
      </vt:variant>
      <vt:variant>
        <vt:i4>5</vt:i4>
      </vt:variant>
      <vt:variant>
        <vt:lpwstr/>
      </vt:variant>
      <vt:variant>
        <vt:lpwstr>_Toc191953448</vt:lpwstr>
      </vt:variant>
      <vt:variant>
        <vt:i4>1048625</vt:i4>
      </vt:variant>
      <vt:variant>
        <vt:i4>14</vt:i4>
      </vt:variant>
      <vt:variant>
        <vt:i4>0</vt:i4>
      </vt:variant>
      <vt:variant>
        <vt:i4>5</vt:i4>
      </vt:variant>
      <vt:variant>
        <vt:lpwstr/>
      </vt:variant>
      <vt:variant>
        <vt:lpwstr>_Toc191953447</vt:lpwstr>
      </vt:variant>
      <vt:variant>
        <vt:i4>1048625</vt:i4>
      </vt:variant>
      <vt:variant>
        <vt:i4>8</vt:i4>
      </vt:variant>
      <vt:variant>
        <vt:i4>0</vt:i4>
      </vt:variant>
      <vt:variant>
        <vt:i4>5</vt:i4>
      </vt:variant>
      <vt:variant>
        <vt:lpwstr/>
      </vt:variant>
      <vt:variant>
        <vt:lpwstr>_Toc191953446</vt:lpwstr>
      </vt:variant>
      <vt:variant>
        <vt:i4>1048625</vt:i4>
      </vt:variant>
      <vt:variant>
        <vt:i4>2</vt:i4>
      </vt:variant>
      <vt:variant>
        <vt:i4>0</vt:i4>
      </vt:variant>
      <vt:variant>
        <vt:i4>5</vt:i4>
      </vt:variant>
      <vt:variant>
        <vt:lpwstr/>
      </vt:variant>
      <vt:variant>
        <vt:lpwstr>_Toc191953445</vt:lpwstr>
      </vt:variant>
      <vt:variant>
        <vt:i4>1638429</vt:i4>
      </vt:variant>
      <vt:variant>
        <vt:i4>0</vt:i4>
      </vt:variant>
      <vt:variant>
        <vt:i4>0</vt:i4>
      </vt:variant>
      <vt:variant>
        <vt:i4>5</vt:i4>
      </vt:variant>
      <vt:variant>
        <vt:lpwstr>http://warp.da.ndl.go.jp/info:ndljp/pid/3486530/www.meti.go.jp/press/20060615002/20060615002.html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2025-02-24T00:26:00Z</dcterms:created>
  <dcterms:modified xsi:type="dcterms:W3CDTF">2025-02-24T00:26:00Z</dcterms:modified>
</cp:coreProperties>
</file>